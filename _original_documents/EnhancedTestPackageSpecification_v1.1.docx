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5FC8" w14:textId="7055B75D" w:rsidR="00CB20C8" w:rsidRDefault="007C5216" w:rsidP="00CB20C8">
      <w:pPr>
        <w:jc w:val="center"/>
        <w:rPr>
          <w:rFonts w:eastAsiaTheme="majorEastAsia"/>
          <w:b/>
          <w:spacing w:val="5"/>
          <w:kern w:val="28"/>
          <w:sz w:val="28"/>
          <w:szCs w:val="28"/>
        </w:rPr>
      </w:pPr>
      <w:bookmarkStart w:id="0" w:name="_GoBack"/>
      <w:bookmarkEnd w:id="0"/>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6DE30138" w:rsidR="005E3294" w:rsidRDefault="00982668" w:rsidP="007C5216">
      <w:pPr>
        <w:jc w:val="center"/>
        <w:rPr>
          <w:rFonts w:eastAsiaTheme="majorEastAsia"/>
          <w:b/>
          <w:spacing w:val="5"/>
          <w:kern w:val="28"/>
          <w:sz w:val="28"/>
          <w:szCs w:val="28"/>
        </w:rPr>
      </w:pPr>
      <w:r>
        <w:rPr>
          <w:rFonts w:eastAsiaTheme="majorEastAsia"/>
          <w:b/>
          <w:spacing w:val="5"/>
          <w:kern w:val="28"/>
          <w:sz w:val="28"/>
          <w:szCs w:val="28"/>
        </w:rPr>
        <w:t>ENHANCED</w:t>
      </w:r>
      <w:r>
        <w:t xml:space="preserve"> </w:t>
      </w:r>
      <w:r w:rsidR="005E3294">
        <w:rPr>
          <w:rFonts w:eastAsiaTheme="majorEastAsia"/>
          <w:b/>
          <w:spacing w:val="5"/>
          <w:kern w:val="28"/>
          <w:sz w:val="28"/>
          <w:szCs w:val="28"/>
        </w:rPr>
        <w:t xml:space="preserve">TEST </w:t>
      </w:r>
      <w:r w:rsidR="006F0515">
        <w:rPr>
          <w:rFonts w:eastAsiaTheme="majorEastAsia"/>
          <w:b/>
          <w:spacing w:val="5"/>
          <w:kern w:val="28"/>
          <w:sz w:val="28"/>
          <w:szCs w:val="28"/>
        </w:rPr>
        <w:t>PACKAGE</w:t>
      </w:r>
      <w:r w:rsidR="005E3294">
        <w:rPr>
          <w:rFonts w:eastAsiaTheme="majorEastAsia"/>
          <w:b/>
          <w:spacing w:val="5"/>
          <w:kern w:val="28"/>
          <w:sz w:val="28"/>
          <w:szCs w:val="28"/>
        </w:rPr>
        <w:t xml:space="preserve">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1625E798" w:rsidR="007B7A90" w:rsidRDefault="006F0515" w:rsidP="00567046">
      <w:pPr>
        <w:pStyle w:val="Title"/>
      </w:pPr>
      <w:r>
        <w:t>Fairway Technologies, Inc.</w:t>
      </w:r>
    </w:p>
    <w:p w14:paraId="444DDE25" w14:textId="12AA93E8" w:rsidR="001652F6" w:rsidRDefault="00E60C2B" w:rsidP="0080235C">
      <w:pPr>
        <w:jc w:val="center"/>
      </w:pPr>
      <w:r>
        <w:t>Updated</w:t>
      </w:r>
    </w:p>
    <w:p w14:paraId="3D70BB62" w14:textId="293E5DFB" w:rsidR="006421FE" w:rsidRDefault="003919E1" w:rsidP="0080235C">
      <w:pPr>
        <w:jc w:val="center"/>
      </w:pPr>
      <w:del w:id="1" w:author="Greg Stoike" w:date="2018-11-19T17:14:00Z">
        <w:r w:rsidDel="00B556B6">
          <w:delText>24</w:delText>
        </w:r>
        <w:r w:rsidR="006421FE" w:rsidDel="00B556B6">
          <w:delText xml:space="preserve"> </w:delText>
        </w:r>
      </w:del>
      <w:ins w:id="2" w:author="Greg Stoike" w:date="2018-11-19T17:14:00Z">
        <w:r w:rsidR="00F81B4D">
          <w:t>30</w:t>
        </w:r>
        <w:r w:rsidR="00B556B6">
          <w:t xml:space="preserve"> </w:t>
        </w:r>
      </w:ins>
      <w:del w:id="3" w:author="Greg Stoike" w:date="2018-11-19T17:14:00Z">
        <w:r w:rsidR="00D406A0" w:rsidDel="00B556B6">
          <w:delText>August</w:delText>
        </w:r>
        <w:r w:rsidR="006421FE" w:rsidDel="00B556B6">
          <w:delText xml:space="preserve"> </w:delText>
        </w:r>
      </w:del>
      <w:ins w:id="4" w:author="Greg Stoike" w:date="2018-11-19T17:14:00Z">
        <w:r w:rsidR="00B556B6">
          <w:t xml:space="preserve">November </w:t>
        </w:r>
      </w:ins>
      <w:r w:rsidR="006421FE">
        <w:t>201</w:t>
      </w:r>
      <w:r w:rsidR="00CD4FB4">
        <w:t>8</w:t>
      </w:r>
    </w:p>
    <w:p w14:paraId="7E0D189B" w14:textId="77777777" w:rsidR="006F0515" w:rsidRDefault="006F0515">
      <w:pPr>
        <w:spacing w:before="0" w:after="200" w:line="276" w:lineRule="auto"/>
      </w:pPr>
      <w:r>
        <w:br w:type="page"/>
      </w:r>
    </w:p>
    <w:p w14:paraId="650426E9" w14:textId="055A8E2D" w:rsidR="001C3C3B" w:rsidRPr="00AC3C16" w:rsidRDefault="001C3C3B" w:rsidP="00567046">
      <w:pPr>
        <w:rPr>
          <w:b/>
          <w:sz w:val="24"/>
          <w:szCs w:val="24"/>
        </w:rPr>
      </w:pPr>
      <w:r w:rsidRPr="00AC3C16">
        <w:rPr>
          <w:b/>
          <w:sz w:val="24"/>
          <w:szCs w:val="24"/>
        </w:rPr>
        <w:lastRenderedPageBreak/>
        <w:t>Revision History</w:t>
      </w:r>
    </w:p>
    <w:tbl>
      <w:tblPr>
        <w:tblW w:w="0" w:type="auto"/>
        <w:tblLook w:val="04A0" w:firstRow="1" w:lastRow="0" w:firstColumn="1" w:lastColumn="0" w:noHBand="0" w:noVBand="1"/>
        <w:tblPrChange w:id="5" w:author="Greg Stoike" w:date="2018-11-19T17:16:00Z">
          <w:tblPr>
            <w:tblW w:w="0" w:type="auto"/>
            <w:tblLook w:val="04A0" w:firstRow="1" w:lastRow="0" w:firstColumn="1" w:lastColumn="0" w:noHBand="0" w:noVBand="1"/>
          </w:tblPr>
        </w:tblPrChange>
      </w:tblPr>
      <w:tblGrid>
        <w:gridCol w:w="1075"/>
        <w:gridCol w:w="4500"/>
        <w:gridCol w:w="2215"/>
        <w:gridCol w:w="2105"/>
        <w:tblGridChange w:id="6">
          <w:tblGrid>
            <w:gridCol w:w="1075"/>
            <w:gridCol w:w="4500"/>
            <w:gridCol w:w="2215"/>
            <w:gridCol w:w="1655"/>
          </w:tblGrid>
        </w:tblGridChange>
      </w:tblGrid>
      <w:tr w:rsidR="006F0515" w14:paraId="46E6CE79" w14:textId="77777777" w:rsidTr="00B556B6">
        <w:trPr>
          <w:trHeight w:val="432"/>
          <w:trPrChange w:id="7" w:author="Greg Stoike" w:date="2018-11-19T17:16:00Z">
            <w:trPr>
              <w:trHeight w:val="432"/>
            </w:trPr>
          </w:trPrChange>
        </w:trPr>
        <w:tc>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Change w:id="8" w:author="Greg Stoike" w:date="2018-11-19T17:16:00Z">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
            </w:tcPrChange>
          </w:tcPr>
          <w:p w14:paraId="7BBBF9C3" w14:textId="0C28F5E2" w:rsidR="006F0515" w:rsidRPr="00567046" w:rsidRDefault="006F0515" w:rsidP="00CB20C8">
            <w:pPr>
              <w:pStyle w:val="TableHeading1"/>
              <w:spacing w:after="0"/>
              <w:jc w:val="left"/>
            </w:pPr>
            <w:r>
              <w:t>Version</w:t>
            </w:r>
          </w:p>
        </w:tc>
        <w:tc>
          <w:tcPr>
            <w:tcW w:w="4500" w:type="dxa"/>
            <w:tcBorders>
              <w:top w:val="single" w:sz="4" w:space="0" w:color="008000"/>
              <w:left w:val="single" w:sz="4" w:space="0" w:color="008000"/>
              <w:bottom w:val="single" w:sz="4" w:space="0" w:color="008000"/>
              <w:right w:val="single" w:sz="4" w:space="0" w:color="008000"/>
            </w:tcBorders>
            <w:shd w:val="clear" w:color="auto" w:fill="3CA228"/>
            <w:vAlign w:val="center"/>
            <w:tcPrChange w:id="9" w:author="Greg Stoike" w:date="2018-11-19T17:16:00Z">
              <w:tcPr>
                <w:tcW w:w="4500" w:type="dxa"/>
                <w:tcBorders>
                  <w:top w:val="single" w:sz="4" w:space="0" w:color="008000"/>
                  <w:left w:val="single" w:sz="4" w:space="0" w:color="008000"/>
                  <w:bottom w:val="single" w:sz="4" w:space="0" w:color="008000"/>
                  <w:right w:val="single" w:sz="4" w:space="0" w:color="008000"/>
                </w:tcBorders>
                <w:shd w:val="clear" w:color="auto" w:fill="3CA228"/>
                <w:vAlign w:val="center"/>
              </w:tcPr>
            </w:tcPrChange>
          </w:tcPr>
          <w:p w14:paraId="6B559AE0" w14:textId="2935459A" w:rsidR="006F0515" w:rsidRPr="00567046" w:rsidRDefault="006F0515" w:rsidP="00CB20C8">
            <w:pPr>
              <w:pStyle w:val="TableHeading1"/>
              <w:spacing w:after="0"/>
              <w:jc w:val="left"/>
            </w:pPr>
            <w:r w:rsidRPr="00567046">
              <w:t>Revision Description</w:t>
            </w:r>
          </w:p>
        </w:tc>
        <w:tc>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Change w:id="10" w:author="Greg Stoike" w:date="2018-11-19T17:16:00Z">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
            </w:tcPrChange>
          </w:tcPr>
          <w:p w14:paraId="4E23623C" w14:textId="77777777" w:rsidR="006F0515" w:rsidRPr="00567046" w:rsidRDefault="006F0515" w:rsidP="00CB20C8">
            <w:pPr>
              <w:pStyle w:val="TableHeading1"/>
              <w:spacing w:after="0"/>
              <w:jc w:val="left"/>
            </w:pPr>
            <w:r w:rsidRPr="00567046">
              <w:t>Author/Modifier</w:t>
            </w:r>
          </w:p>
        </w:tc>
        <w:tc>
          <w:tcPr>
            <w:tcW w:w="2105" w:type="dxa"/>
            <w:tcBorders>
              <w:top w:val="single" w:sz="4" w:space="0" w:color="008000"/>
              <w:left w:val="single" w:sz="4" w:space="0" w:color="008000"/>
              <w:bottom w:val="single" w:sz="4" w:space="0" w:color="008000"/>
              <w:right w:val="single" w:sz="4" w:space="0" w:color="008000"/>
            </w:tcBorders>
            <w:shd w:val="clear" w:color="auto" w:fill="3CA228"/>
            <w:vAlign w:val="center"/>
            <w:tcPrChange w:id="11" w:author="Greg Stoike" w:date="2018-11-19T17:16:00Z">
              <w:tcPr>
                <w:tcW w:w="1655" w:type="dxa"/>
                <w:tcBorders>
                  <w:top w:val="single" w:sz="4" w:space="0" w:color="008000"/>
                  <w:left w:val="single" w:sz="4" w:space="0" w:color="008000"/>
                  <w:bottom w:val="single" w:sz="4" w:space="0" w:color="008000"/>
                  <w:right w:val="single" w:sz="4" w:space="0" w:color="008000"/>
                </w:tcBorders>
                <w:shd w:val="clear" w:color="auto" w:fill="3CA228"/>
                <w:vAlign w:val="center"/>
              </w:tcPr>
            </w:tcPrChange>
          </w:tcPr>
          <w:p w14:paraId="3E7C7023" w14:textId="77777777" w:rsidR="006F0515" w:rsidRPr="00567046" w:rsidRDefault="006F0515" w:rsidP="00CB20C8">
            <w:pPr>
              <w:pStyle w:val="TableHeading1"/>
              <w:spacing w:after="0"/>
              <w:jc w:val="left"/>
            </w:pPr>
            <w:r w:rsidRPr="00567046">
              <w:t>Date</w:t>
            </w:r>
          </w:p>
        </w:tc>
      </w:tr>
      <w:tr w:rsidR="007F7896" w14:paraId="0C08DE3E" w14:textId="77777777" w:rsidTr="00B556B6">
        <w:trPr>
          <w:trHeight w:val="432"/>
          <w:trPrChange w:id="12" w:author="Greg Stoike" w:date="2018-11-19T17:16:00Z">
            <w:trPr>
              <w:trHeight w:val="432"/>
            </w:trPr>
          </w:trPrChange>
        </w:trPr>
        <w:tc>
          <w:tcPr>
            <w:tcW w:w="1075" w:type="dxa"/>
            <w:tcBorders>
              <w:top w:val="single" w:sz="4" w:space="0" w:color="008000"/>
              <w:left w:val="single" w:sz="4" w:space="0" w:color="008000"/>
              <w:bottom w:val="single" w:sz="4" w:space="0" w:color="008000"/>
              <w:right w:val="single" w:sz="4" w:space="0" w:color="008000"/>
            </w:tcBorders>
            <w:vAlign w:val="center"/>
            <w:tcPrChange w:id="13" w:author="Greg Stoike" w:date="2018-11-19T17:16:00Z">
              <w:tcPr>
                <w:tcW w:w="1075" w:type="dxa"/>
                <w:tcBorders>
                  <w:top w:val="single" w:sz="4" w:space="0" w:color="008000"/>
                  <w:left w:val="single" w:sz="4" w:space="0" w:color="008000"/>
                  <w:bottom w:val="single" w:sz="4" w:space="0" w:color="008000"/>
                  <w:right w:val="single" w:sz="4" w:space="0" w:color="008000"/>
                </w:tcBorders>
                <w:vAlign w:val="center"/>
              </w:tcPr>
            </w:tcPrChange>
          </w:tcPr>
          <w:p w14:paraId="08E63469" w14:textId="77777777" w:rsidR="007F7896" w:rsidRDefault="007F7896" w:rsidP="005A04AC">
            <w:pPr>
              <w:pStyle w:val="SBACTableText"/>
              <w:spacing w:after="0"/>
            </w:pPr>
            <w:r>
              <w:t>0.1</w:t>
            </w:r>
          </w:p>
        </w:tc>
        <w:tc>
          <w:tcPr>
            <w:tcW w:w="4500" w:type="dxa"/>
            <w:tcBorders>
              <w:top w:val="single" w:sz="4" w:space="0" w:color="008000"/>
              <w:left w:val="single" w:sz="4" w:space="0" w:color="008000"/>
              <w:bottom w:val="single" w:sz="4" w:space="0" w:color="008000"/>
              <w:right w:val="single" w:sz="4" w:space="0" w:color="008000"/>
            </w:tcBorders>
            <w:vAlign w:val="center"/>
            <w:tcPrChange w:id="14" w:author="Greg Stoike" w:date="2018-11-19T17:16:00Z">
              <w:tcPr>
                <w:tcW w:w="4500" w:type="dxa"/>
                <w:tcBorders>
                  <w:top w:val="single" w:sz="4" w:space="0" w:color="008000"/>
                  <w:left w:val="single" w:sz="4" w:space="0" w:color="008000"/>
                  <w:bottom w:val="single" w:sz="4" w:space="0" w:color="008000"/>
                  <w:right w:val="single" w:sz="4" w:space="0" w:color="008000"/>
                </w:tcBorders>
                <w:vAlign w:val="center"/>
              </w:tcPr>
            </w:tcPrChange>
          </w:tcPr>
          <w:p w14:paraId="02755FFD" w14:textId="77777777" w:rsidR="007F7896" w:rsidRPr="00567046" w:rsidRDefault="007F7896" w:rsidP="005A04AC">
            <w:pPr>
              <w:pStyle w:val="SBACTableText"/>
              <w:spacing w:after="0"/>
            </w:pPr>
            <w:r>
              <w:t>Draft Release</w:t>
            </w:r>
          </w:p>
        </w:tc>
        <w:tc>
          <w:tcPr>
            <w:tcW w:w="2215" w:type="dxa"/>
            <w:tcBorders>
              <w:top w:val="single" w:sz="4" w:space="0" w:color="008000"/>
              <w:left w:val="single" w:sz="4" w:space="0" w:color="008000"/>
              <w:bottom w:val="single" w:sz="4" w:space="0" w:color="008000"/>
              <w:right w:val="single" w:sz="4" w:space="0" w:color="008000"/>
            </w:tcBorders>
            <w:vAlign w:val="center"/>
            <w:tcPrChange w:id="15" w:author="Greg Stoike" w:date="2018-11-19T17:16:00Z">
              <w:tcPr>
                <w:tcW w:w="2215" w:type="dxa"/>
                <w:tcBorders>
                  <w:top w:val="single" w:sz="4" w:space="0" w:color="008000"/>
                  <w:left w:val="single" w:sz="4" w:space="0" w:color="008000"/>
                  <w:bottom w:val="single" w:sz="4" w:space="0" w:color="008000"/>
                  <w:right w:val="single" w:sz="4" w:space="0" w:color="008000"/>
                </w:tcBorders>
                <w:vAlign w:val="center"/>
              </w:tcPr>
            </w:tcPrChange>
          </w:tcPr>
          <w:p w14:paraId="6BF01718" w14:textId="77777777" w:rsidR="007F7896" w:rsidRPr="00567046" w:rsidRDefault="007F7896" w:rsidP="005A04AC">
            <w:pPr>
              <w:pStyle w:val="SBACTableText"/>
              <w:spacing w:after="0"/>
            </w:pPr>
            <w:r>
              <w:t>Greg Stoike (Fairway)</w:t>
            </w:r>
          </w:p>
        </w:tc>
        <w:tc>
          <w:tcPr>
            <w:tcW w:w="2105" w:type="dxa"/>
            <w:tcBorders>
              <w:top w:val="single" w:sz="4" w:space="0" w:color="008000"/>
              <w:left w:val="single" w:sz="4" w:space="0" w:color="008000"/>
              <w:bottom w:val="single" w:sz="4" w:space="0" w:color="008000"/>
              <w:right w:val="single" w:sz="4" w:space="0" w:color="008000"/>
            </w:tcBorders>
            <w:vAlign w:val="center"/>
            <w:tcPrChange w:id="16" w:author="Greg Stoike" w:date="2018-11-19T17:16:00Z">
              <w:tcPr>
                <w:tcW w:w="1655" w:type="dxa"/>
                <w:tcBorders>
                  <w:top w:val="single" w:sz="4" w:space="0" w:color="008000"/>
                  <w:left w:val="single" w:sz="4" w:space="0" w:color="008000"/>
                  <w:bottom w:val="single" w:sz="4" w:space="0" w:color="008000"/>
                  <w:right w:val="single" w:sz="4" w:space="0" w:color="008000"/>
                </w:tcBorders>
                <w:vAlign w:val="center"/>
              </w:tcPr>
            </w:tcPrChange>
          </w:tcPr>
          <w:p w14:paraId="74B2D7AC" w14:textId="77777777" w:rsidR="007F7896" w:rsidRPr="00567046" w:rsidRDefault="007F7896" w:rsidP="005A04AC">
            <w:pPr>
              <w:pStyle w:val="SBACTableText"/>
              <w:spacing w:after="0"/>
            </w:pPr>
            <w:r>
              <w:t>May 14, 2018</w:t>
            </w:r>
          </w:p>
        </w:tc>
      </w:tr>
      <w:tr w:rsidR="00B556B6" w14:paraId="5B1E50C2" w14:textId="77777777" w:rsidTr="00B556B6">
        <w:trPr>
          <w:trHeight w:val="432"/>
          <w:ins w:id="17" w:author="Greg Stoike" w:date="2018-11-19T17:14:00Z"/>
          <w:trPrChange w:id="18" w:author="Greg Stoike" w:date="2018-11-19T17:16:00Z">
            <w:trPr>
              <w:trHeight w:val="432"/>
            </w:trPr>
          </w:trPrChange>
        </w:trPr>
        <w:tc>
          <w:tcPr>
            <w:tcW w:w="1075" w:type="dxa"/>
            <w:tcBorders>
              <w:top w:val="single" w:sz="4" w:space="0" w:color="008000"/>
              <w:left w:val="single" w:sz="4" w:space="0" w:color="008000"/>
              <w:bottom w:val="single" w:sz="4" w:space="0" w:color="008000"/>
              <w:right w:val="single" w:sz="4" w:space="0" w:color="008000"/>
            </w:tcBorders>
            <w:vAlign w:val="center"/>
            <w:tcPrChange w:id="19" w:author="Greg Stoike" w:date="2018-11-19T17:16:00Z">
              <w:tcPr>
                <w:tcW w:w="1075" w:type="dxa"/>
                <w:tcBorders>
                  <w:top w:val="single" w:sz="4" w:space="0" w:color="008000"/>
                  <w:left w:val="single" w:sz="4" w:space="0" w:color="008000"/>
                  <w:bottom w:val="single" w:sz="4" w:space="0" w:color="008000"/>
                  <w:right w:val="single" w:sz="4" w:space="0" w:color="008000"/>
                </w:tcBorders>
                <w:vAlign w:val="center"/>
              </w:tcPr>
            </w:tcPrChange>
          </w:tcPr>
          <w:p w14:paraId="1CBAEAE7" w14:textId="77777777" w:rsidR="00B556B6" w:rsidRDefault="00B556B6" w:rsidP="006C246A">
            <w:pPr>
              <w:pStyle w:val="SBACTableText"/>
              <w:spacing w:after="0"/>
              <w:rPr>
                <w:ins w:id="20" w:author="Greg Stoike" w:date="2018-11-19T17:14:00Z"/>
              </w:rPr>
            </w:pPr>
            <w:ins w:id="21" w:author="Greg Stoike" w:date="2018-11-19T17:14:00Z">
              <w:r>
                <w:t>1.0</w:t>
              </w:r>
            </w:ins>
          </w:p>
        </w:tc>
        <w:tc>
          <w:tcPr>
            <w:tcW w:w="4500" w:type="dxa"/>
            <w:tcBorders>
              <w:top w:val="single" w:sz="4" w:space="0" w:color="008000"/>
              <w:left w:val="single" w:sz="4" w:space="0" w:color="008000"/>
              <w:bottom w:val="single" w:sz="4" w:space="0" w:color="008000"/>
              <w:right w:val="single" w:sz="4" w:space="0" w:color="008000"/>
            </w:tcBorders>
            <w:vAlign w:val="center"/>
            <w:tcPrChange w:id="22" w:author="Greg Stoike" w:date="2018-11-19T17:16:00Z">
              <w:tcPr>
                <w:tcW w:w="4500" w:type="dxa"/>
                <w:tcBorders>
                  <w:top w:val="single" w:sz="4" w:space="0" w:color="008000"/>
                  <w:left w:val="single" w:sz="4" w:space="0" w:color="008000"/>
                  <w:bottom w:val="single" w:sz="4" w:space="0" w:color="008000"/>
                  <w:right w:val="single" w:sz="4" w:space="0" w:color="008000"/>
                </w:tcBorders>
                <w:vAlign w:val="center"/>
              </w:tcPr>
            </w:tcPrChange>
          </w:tcPr>
          <w:p w14:paraId="49D25DCF" w14:textId="77777777" w:rsidR="00B556B6" w:rsidRPr="00567046" w:rsidRDefault="00B556B6" w:rsidP="006C246A">
            <w:pPr>
              <w:pStyle w:val="SBACTableText"/>
              <w:spacing w:after="0"/>
              <w:rPr>
                <w:ins w:id="23" w:author="Greg Stoike" w:date="2018-11-19T17:14:00Z"/>
              </w:rPr>
            </w:pPr>
            <w:ins w:id="24" w:author="Greg Stoike" w:date="2018-11-19T17:14:00Z">
              <w:r>
                <w:t>Draft Release</w:t>
              </w:r>
            </w:ins>
          </w:p>
        </w:tc>
        <w:tc>
          <w:tcPr>
            <w:tcW w:w="2215" w:type="dxa"/>
            <w:tcBorders>
              <w:top w:val="single" w:sz="4" w:space="0" w:color="008000"/>
              <w:left w:val="single" w:sz="4" w:space="0" w:color="008000"/>
              <w:bottom w:val="single" w:sz="4" w:space="0" w:color="008000"/>
              <w:right w:val="single" w:sz="4" w:space="0" w:color="008000"/>
            </w:tcBorders>
            <w:vAlign w:val="center"/>
            <w:tcPrChange w:id="25" w:author="Greg Stoike" w:date="2018-11-19T17:16:00Z">
              <w:tcPr>
                <w:tcW w:w="2215" w:type="dxa"/>
                <w:tcBorders>
                  <w:top w:val="single" w:sz="4" w:space="0" w:color="008000"/>
                  <w:left w:val="single" w:sz="4" w:space="0" w:color="008000"/>
                  <w:bottom w:val="single" w:sz="4" w:space="0" w:color="008000"/>
                  <w:right w:val="single" w:sz="4" w:space="0" w:color="008000"/>
                </w:tcBorders>
                <w:vAlign w:val="center"/>
              </w:tcPr>
            </w:tcPrChange>
          </w:tcPr>
          <w:p w14:paraId="2665A964" w14:textId="77777777" w:rsidR="00B556B6" w:rsidRPr="00567046" w:rsidRDefault="00B556B6" w:rsidP="006C246A">
            <w:pPr>
              <w:pStyle w:val="SBACTableText"/>
              <w:spacing w:after="0"/>
              <w:rPr>
                <w:ins w:id="26" w:author="Greg Stoike" w:date="2018-11-19T17:14:00Z"/>
              </w:rPr>
            </w:pPr>
            <w:ins w:id="27" w:author="Greg Stoike" w:date="2018-11-19T17:14:00Z">
              <w:r>
                <w:t>Greg Stoike (Fairway)</w:t>
              </w:r>
            </w:ins>
          </w:p>
        </w:tc>
        <w:tc>
          <w:tcPr>
            <w:tcW w:w="2105" w:type="dxa"/>
            <w:tcBorders>
              <w:top w:val="single" w:sz="4" w:space="0" w:color="008000"/>
              <w:left w:val="single" w:sz="4" w:space="0" w:color="008000"/>
              <w:bottom w:val="single" w:sz="4" w:space="0" w:color="008000"/>
              <w:right w:val="single" w:sz="4" w:space="0" w:color="008000"/>
            </w:tcBorders>
            <w:vAlign w:val="center"/>
            <w:tcPrChange w:id="28" w:author="Greg Stoike" w:date="2018-11-19T17:16:00Z">
              <w:tcPr>
                <w:tcW w:w="1655" w:type="dxa"/>
                <w:tcBorders>
                  <w:top w:val="single" w:sz="4" w:space="0" w:color="008000"/>
                  <w:left w:val="single" w:sz="4" w:space="0" w:color="008000"/>
                  <w:bottom w:val="single" w:sz="4" w:space="0" w:color="008000"/>
                  <w:right w:val="single" w:sz="4" w:space="0" w:color="008000"/>
                </w:tcBorders>
                <w:vAlign w:val="center"/>
              </w:tcPr>
            </w:tcPrChange>
          </w:tcPr>
          <w:p w14:paraId="252016FB" w14:textId="77777777" w:rsidR="00B556B6" w:rsidRPr="00567046" w:rsidRDefault="00B556B6" w:rsidP="006C246A">
            <w:pPr>
              <w:pStyle w:val="SBACTableText"/>
              <w:spacing w:after="0"/>
              <w:rPr>
                <w:ins w:id="29" w:author="Greg Stoike" w:date="2018-11-19T17:14:00Z"/>
              </w:rPr>
            </w:pPr>
            <w:ins w:id="30" w:author="Greg Stoike" w:date="2018-11-19T17:14:00Z">
              <w:r>
                <w:t>August 24, 2018</w:t>
              </w:r>
            </w:ins>
          </w:p>
        </w:tc>
      </w:tr>
      <w:tr w:rsidR="006F0515" w14:paraId="325E8E3A" w14:textId="77777777" w:rsidTr="00B556B6">
        <w:trPr>
          <w:trHeight w:val="432"/>
          <w:trPrChange w:id="31" w:author="Greg Stoike" w:date="2018-11-19T17:16:00Z">
            <w:trPr>
              <w:trHeight w:val="432"/>
            </w:trPr>
          </w:trPrChange>
        </w:trPr>
        <w:tc>
          <w:tcPr>
            <w:tcW w:w="1075" w:type="dxa"/>
            <w:tcBorders>
              <w:top w:val="single" w:sz="4" w:space="0" w:color="008000"/>
              <w:left w:val="single" w:sz="4" w:space="0" w:color="008000"/>
              <w:bottom w:val="single" w:sz="4" w:space="0" w:color="008000"/>
              <w:right w:val="single" w:sz="4" w:space="0" w:color="008000"/>
            </w:tcBorders>
            <w:vAlign w:val="center"/>
            <w:tcPrChange w:id="32" w:author="Greg Stoike" w:date="2018-11-19T17:16:00Z">
              <w:tcPr>
                <w:tcW w:w="1075" w:type="dxa"/>
                <w:tcBorders>
                  <w:top w:val="single" w:sz="4" w:space="0" w:color="008000"/>
                  <w:left w:val="single" w:sz="4" w:space="0" w:color="008000"/>
                  <w:bottom w:val="single" w:sz="4" w:space="0" w:color="008000"/>
                  <w:right w:val="single" w:sz="4" w:space="0" w:color="008000"/>
                </w:tcBorders>
                <w:vAlign w:val="center"/>
              </w:tcPr>
            </w:tcPrChange>
          </w:tcPr>
          <w:p w14:paraId="70134717" w14:textId="350CF772" w:rsidR="006F0515" w:rsidRDefault="00A36530" w:rsidP="00CB20C8">
            <w:pPr>
              <w:pStyle w:val="SBACTableText"/>
              <w:spacing w:after="0"/>
            </w:pPr>
            <w:r>
              <w:t>1.</w:t>
            </w:r>
            <w:ins w:id="33" w:author="Greg Stoike" w:date="2018-11-19T17:15:00Z">
              <w:r w:rsidR="00B556B6">
                <w:t>1</w:t>
              </w:r>
            </w:ins>
            <w:del w:id="34" w:author="Greg Stoike" w:date="2018-11-19T17:15:00Z">
              <w:r w:rsidDel="00B556B6">
                <w:delText>0</w:delText>
              </w:r>
            </w:del>
          </w:p>
        </w:tc>
        <w:tc>
          <w:tcPr>
            <w:tcW w:w="4500" w:type="dxa"/>
            <w:tcBorders>
              <w:top w:val="single" w:sz="4" w:space="0" w:color="008000"/>
              <w:left w:val="single" w:sz="4" w:space="0" w:color="008000"/>
              <w:bottom w:val="single" w:sz="4" w:space="0" w:color="008000"/>
              <w:right w:val="single" w:sz="4" w:space="0" w:color="008000"/>
            </w:tcBorders>
            <w:vAlign w:val="center"/>
            <w:tcPrChange w:id="35" w:author="Greg Stoike" w:date="2018-11-19T17:16:00Z">
              <w:tcPr>
                <w:tcW w:w="4500" w:type="dxa"/>
                <w:tcBorders>
                  <w:top w:val="single" w:sz="4" w:space="0" w:color="008000"/>
                  <w:left w:val="single" w:sz="4" w:space="0" w:color="008000"/>
                  <w:bottom w:val="single" w:sz="4" w:space="0" w:color="008000"/>
                  <w:right w:val="single" w:sz="4" w:space="0" w:color="008000"/>
                </w:tcBorders>
                <w:vAlign w:val="center"/>
              </w:tcPr>
            </w:tcPrChange>
          </w:tcPr>
          <w:p w14:paraId="1F8BD70B" w14:textId="6543D1D2" w:rsidR="006F0515" w:rsidRPr="00567046" w:rsidRDefault="005A11A0">
            <w:pPr>
              <w:pStyle w:val="SBACTableText"/>
              <w:spacing w:after="0"/>
            </w:pPr>
            <w:del w:id="36" w:author="Greg Stoike" w:date="2018-11-19T17:16:00Z">
              <w:r w:rsidDel="00B556B6">
                <w:delText>Draft</w:delText>
              </w:r>
              <w:r w:rsidR="005F5FCC" w:rsidDel="00B556B6">
                <w:delText xml:space="preserve"> Release</w:delText>
              </w:r>
            </w:del>
            <w:ins w:id="37" w:author="Greg Stoike" w:date="2018-11-19T17:16:00Z">
              <w:r w:rsidR="00B556B6">
                <w:t xml:space="preserve">Added </w:t>
              </w:r>
            </w:ins>
            <w:ins w:id="38" w:author="Greg Stoike" w:date="2018-11-19T17:21:00Z">
              <w:r w:rsidR="006C246A">
                <w:t xml:space="preserve">documentation </w:t>
              </w:r>
            </w:ins>
            <w:ins w:id="39" w:author="Greg Stoike" w:date="2018-11-19T17:22:00Z">
              <w:r w:rsidR="006C246A">
                <w:t>for the</w:t>
              </w:r>
            </w:ins>
            <w:ins w:id="40" w:author="Greg Stoike" w:date="2018-11-19T17:17:00Z">
              <w:r w:rsidR="00B556B6">
                <w:t xml:space="preserve"> Enhanced</w:t>
              </w:r>
            </w:ins>
            <w:ins w:id="41" w:author="Greg Stoike" w:date="2018-11-19T17:16:00Z">
              <w:r w:rsidR="00B556B6">
                <w:t xml:space="preserve"> Content Specification IDs</w:t>
              </w:r>
            </w:ins>
            <w:ins w:id="42" w:author="Greg Stoike" w:date="2018-11-19T17:17:00Z">
              <w:r w:rsidR="00B556B6">
                <w:t xml:space="preserve"> – Draft Release</w:t>
              </w:r>
            </w:ins>
          </w:p>
        </w:tc>
        <w:tc>
          <w:tcPr>
            <w:tcW w:w="2215" w:type="dxa"/>
            <w:tcBorders>
              <w:top w:val="single" w:sz="4" w:space="0" w:color="008000"/>
              <w:left w:val="single" w:sz="4" w:space="0" w:color="008000"/>
              <w:bottom w:val="single" w:sz="4" w:space="0" w:color="008000"/>
              <w:right w:val="single" w:sz="4" w:space="0" w:color="008000"/>
            </w:tcBorders>
            <w:vAlign w:val="center"/>
            <w:tcPrChange w:id="43" w:author="Greg Stoike" w:date="2018-11-19T17:16:00Z">
              <w:tcPr>
                <w:tcW w:w="2215" w:type="dxa"/>
                <w:tcBorders>
                  <w:top w:val="single" w:sz="4" w:space="0" w:color="008000"/>
                  <w:left w:val="single" w:sz="4" w:space="0" w:color="008000"/>
                  <w:bottom w:val="single" w:sz="4" w:space="0" w:color="008000"/>
                  <w:right w:val="single" w:sz="4" w:space="0" w:color="008000"/>
                </w:tcBorders>
                <w:vAlign w:val="center"/>
              </w:tcPr>
            </w:tcPrChange>
          </w:tcPr>
          <w:p w14:paraId="7EF4D663" w14:textId="3606E286" w:rsidR="006F0515" w:rsidRPr="00567046" w:rsidRDefault="00951E44" w:rsidP="00CB20C8">
            <w:pPr>
              <w:pStyle w:val="SBACTableText"/>
              <w:spacing w:after="0"/>
            </w:pPr>
            <w:r>
              <w:t>Greg Stoike</w:t>
            </w:r>
            <w:r w:rsidR="00AC3C16">
              <w:t xml:space="preserve"> (Fairway)</w:t>
            </w:r>
          </w:p>
        </w:tc>
        <w:tc>
          <w:tcPr>
            <w:tcW w:w="2105" w:type="dxa"/>
            <w:tcBorders>
              <w:top w:val="single" w:sz="4" w:space="0" w:color="008000"/>
              <w:left w:val="single" w:sz="4" w:space="0" w:color="008000"/>
              <w:bottom w:val="single" w:sz="4" w:space="0" w:color="008000"/>
              <w:right w:val="single" w:sz="4" w:space="0" w:color="008000"/>
            </w:tcBorders>
            <w:vAlign w:val="center"/>
            <w:tcPrChange w:id="44" w:author="Greg Stoike" w:date="2018-11-19T17:16:00Z">
              <w:tcPr>
                <w:tcW w:w="1655" w:type="dxa"/>
                <w:tcBorders>
                  <w:top w:val="single" w:sz="4" w:space="0" w:color="008000"/>
                  <w:left w:val="single" w:sz="4" w:space="0" w:color="008000"/>
                  <w:bottom w:val="single" w:sz="4" w:space="0" w:color="008000"/>
                  <w:right w:val="single" w:sz="4" w:space="0" w:color="008000"/>
                </w:tcBorders>
                <w:vAlign w:val="center"/>
              </w:tcPr>
            </w:tcPrChange>
          </w:tcPr>
          <w:p w14:paraId="11D1A2C8" w14:textId="648B6858" w:rsidR="006F0515" w:rsidRPr="00567046" w:rsidRDefault="00D406A0" w:rsidP="00A36530">
            <w:pPr>
              <w:pStyle w:val="SBACTableText"/>
              <w:spacing w:after="0"/>
            </w:pPr>
            <w:del w:id="45" w:author="Greg Stoike" w:date="2018-11-19T17:16:00Z">
              <w:r w:rsidDel="00B556B6">
                <w:delText xml:space="preserve">August </w:delText>
              </w:r>
              <w:r w:rsidR="00A36530" w:rsidDel="00B556B6">
                <w:delText>24</w:delText>
              </w:r>
            </w:del>
            <w:ins w:id="46" w:author="Greg Stoike" w:date="2018-11-19T17:16:00Z">
              <w:r w:rsidR="00F81B4D">
                <w:t>November 30</w:t>
              </w:r>
            </w:ins>
            <w:r w:rsidR="00951E44">
              <w:t>, 2018</w:t>
            </w:r>
          </w:p>
        </w:tc>
      </w:tr>
    </w:tbl>
    <w:sdt>
      <w:sdtPr>
        <w:rPr>
          <w:rFonts w:eastAsia="Calibri"/>
          <w:b w:val="0"/>
          <w:bCs w:val="0"/>
          <w:szCs w:val="22"/>
        </w:rPr>
        <w:id w:val="-776708924"/>
        <w:docPartObj>
          <w:docPartGallery w:val="Table of Contents"/>
          <w:docPartUnique/>
        </w:docPartObj>
      </w:sdtPr>
      <w:sdtEndPr>
        <w:rPr>
          <w:noProof/>
        </w:rPr>
      </w:sdtEndPr>
      <w:sdtContent>
        <w:p w14:paraId="3F4A4D4D" w14:textId="77777777" w:rsidR="00456243" w:rsidRDefault="00456243" w:rsidP="0081207C">
          <w:pPr>
            <w:pStyle w:val="TOCHeading"/>
            <w:rPr>
              <w:rFonts w:eastAsia="Calibri"/>
              <w:b w:val="0"/>
              <w:bCs w:val="0"/>
              <w:szCs w:val="22"/>
            </w:rPr>
          </w:pPr>
        </w:p>
        <w:p w14:paraId="12C0D407" w14:textId="77777777" w:rsidR="00456243" w:rsidRDefault="00456243">
          <w:pPr>
            <w:spacing w:before="0" w:after="200" w:line="276" w:lineRule="auto"/>
          </w:pPr>
          <w:r>
            <w:rPr>
              <w:b/>
              <w:bCs/>
            </w:rPr>
            <w:br w:type="page"/>
          </w:r>
        </w:p>
        <w:p w14:paraId="2ACD8E76" w14:textId="2084691A" w:rsidR="00AB06EA" w:rsidRDefault="00AB06EA" w:rsidP="0081207C">
          <w:pPr>
            <w:pStyle w:val="TOCHeading"/>
          </w:pPr>
          <w:r>
            <w:lastRenderedPageBreak/>
            <w:t>Table of Contents</w:t>
          </w:r>
        </w:p>
        <w:p w14:paraId="78D94D24" w14:textId="77777777" w:rsidR="005C4B70" w:rsidRDefault="00C2345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5C4B70">
            <w:rPr>
              <w:noProof/>
            </w:rPr>
            <w:t>Purpose</w:t>
          </w:r>
          <w:r w:rsidR="005C4B70">
            <w:rPr>
              <w:noProof/>
            </w:rPr>
            <w:tab/>
          </w:r>
          <w:r w:rsidR="005C4B70">
            <w:rPr>
              <w:noProof/>
            </w:rPr>
            <w:fldChar w:fldCharType="begin"/>
          </w:r>
          <w:r w:rsidR="005C4B70">
            <w:rPr>
              <w:noProof/>
            </w:rPr>
            <w:instrText xml:space="preserve"> PAGEREF _Toc522863291 \h </w:instrText>
          </w:r>
          <w:r w:rsidR="005C4B70">
            <w:rPr>
              <w:noProof/>
            </w:rPr>
          </w:r>
          <w:r w:rsidR="005C4B70">
            <w:rPr>
              <w:noProof/>
            </w:rPr>
            <w:fldChar w:fldCharType="separate"/>
          </w:r>
          <w:r w:rsidR="005C4B70">
            <w:rPr>
              <w:noProof/>
            </w:rPr>
            <w:t>4</w:t>
          </w:r>
          <w:r w:rsidR="005C4B70">
            <w:rPr>
              <w:noProof/>
            </w:rPr>
            <w:fldChar w:fldCharType="end"/>
          </w:r>
        </w:p>
        <w:p w14:paraId="43714CD3" w14:textId="77777777" w:rsidR="005C4B70" w:rsidRDefault="005C4B70">
          <w:pPr>
            <w:pStyle w:val="TOC1"/>
            <w:rPr>
              <w:rFonts w:asciiTheme="minorHAnsi" w:eastAsiaTheme="minorEastAsia" w:hAnsiTheme="minorHAnsi" w:cstheme="minorBidi"/>
              <w:noProof/>
            </w:rPr>
          </w:pPr>
          <w:r>
            <w:rPr>
              <w:noProof/>
            </w:rPr>
            <w:t>Package Usage</w:t>
          </w:r>
          <w:r>
            <w:rPr>
              <w:noProof/>
            </w:rPr>
            <w:tab/>
          </w:r>
          <w:r>
            <w:rPr>
              <w:noProof/>
            </w:rPr>
            <w:fldChar w:fldCharType="begin"/>
          </w:r>
          <w:r>
            <w:rPr>
              <w:noProof/>
            </w:rPr>
            <w:instrText xml:space="preserve"> PAGEREF _Toc522863292 \h </w:instrText>
          </w:r>
          <w:r>
            <w:rPr>
              <w:noProof/>
            </w:rPr>
          </w:r>
          <w:r>
            <w:rPr>
              <w:noProof/>
            </w:rPr>
            <w:fldChar w:fldCharType="separate"/>
          </w:r>
          <w:r>
            <w:rPr>
              <w:noProof/>
            </w:rPr>
            <w:t>4</w:t>
          </w:r>
          <w:r>
            <w:rPr>
              <w:noProof/>
            </w:rPr>
            <w:fldChar w:fldCharType="end"/>
          </w:r>
        </w:p>
        <w:p w14:paraId="6C9D001C" w14:textId="77777777" w:rsidR="005C4B70" w:rsidRDefault="005C4B70">
          <w:pPr>
            <w:pStyle w:val="TOC1"/>
            <w:rPr>
              <w:rFonts w:asciiTheme="minorHAnsi" w:eastAsiaTheme="minorEastAsia" w:hAnsiTheme="minorHAnsi" w:cstheme="minorBidi"/>
              <w:noProof/>
            </w:rPr>
          </w:pPr>
          <w:r>
            <w:rPr>
              <w:noProof/>
            </w:rPr>
            <w:t>Enhanced Test Package Format Specification – Table 1</w:t>
          </w:r>
          <w:r>
            <w:rPr>
              <w:noProof/>
            </w:rPr>
            <w:tab/>
          </w:r>
          <w:r>
            <w:rPr>
              <w:noProof/>
            </w:rPr>
            <w:fldChar w:fldCharType="begin"/>
          </w:r>
          <w:r>
            <w:rPr>
              <w:noProof/>
            </w:rPr>
            <w:instrText xml:space="preserve"> PAGEREF _Toc522863293 \h </w:instrText>
          </w:r>
          <w:r>
            <w:rPr>
              <w:noProof/>
            </w:rPr>
          </w:r>
          <w:r>
            <w:rPr>
              <w:noProof/>
            </w:rPr>
            <w:fldChar w:fldCharType="separate"/>
          </w:r>
          <w:r>
            <w:rPr>
              <w:noProof/>
            </w:rPr>
            <w:t>5</w:t>
          </w:r>
          <w:r>
            <w:rPr>
              <w:noProof/>
            </w:rPr>
            <w:fldChar w:fldCharType="end"/>
          </w:r>
        </w:p>
        <w:p w14:paraId="5E1A1A9F" w14:textId="77777777" w:rsidR="005C4B70" w:rsidRDefault="005C4B70">
          <w:pPr>
            <w:pStyle w:val="TOC1"/>
            <w:rPr>
              <w:rFonts w:asciiTheme="minorHAnsi" w:eastAsiaTheme="minorEastAsia" w:hAnsiTheme="minorHAnsi" w:cstheme="minorBidi"/>
              <w:noProof/>
            </w:rPr>
          </w:pPr>
          <w:r>
            <w:rPr>
              <w:noProof/>
            </w:rPr>
            <w:t>Sample XML Files</w:t>
          </w:r>
          <w:r>
            <w:rPr>
              <w:noProof/>
            </w:rPr>
            <w:tab/>
          </w:r>
          <w:r>
            <w:rPr>
              <w:noProof/>
            </w:rPr>
            <w:fldChar w:fldCharType="begin"/>
          </w:r>
          <w:r>
            <w:rPr>
              <w:noProof/>
            </w:rPr>
            <w:instrText xml:space="preserve"> PAGEREF _Toc522863294 \h </w:instrText>
          </w:r>
          <w:r>
            <w:rPr>
              <w:noProof/>
            </w:rPr>
          </w:r>
          <w:r>
            <w:rPr>
              <w:noProof/>
            </w:rPr>
            <w:fldChar w:fldCharType="separate"/>
          </w:r>
          <w:r>
            <w:rPr>
              <w:noProof/>
            </w:rPr>
            <w:t>20</w:t>
          </w:r>
          <w:r>
            <w:rPr>
              <w:noProof/>
            </w:rPr>
            <w:fldChar w:fldCharType="end"/>
          </w:r>
        </w:p>
        <w:p w14:paraId="2A7C27B2" w14:textId="77777777" w:rsidR="005C4B70" w:rsidRDefault="005C4B70">
          <w:pPr>
            <w:pStyle w:val="TOC3"/>
            <w:rPr>
              <w:rFonts w:asciiTheme="minorHAnsi" w:eastAsiaTheme="minorEastAsia" w:hAnsiTheme="minorHAnsi" w:cstheme="minorBidi"/>
              <w:noProof/>
            </w:rPr>
          </w:pPr>
          <w:r>
            <w:rPr>
              <w:noProof/>
            </w:rPr>
            <w:t>IAB Fixed Form Sample XML File</w:t>
          </w:r>
          <w:r>
            <w:rPr>
              <w:noProof/>
            </w:rPr>
            <w:tab/>
          </w:r>
          <w:r>
            <w:rPr>
              <w:noProof/>
            </w:rPr>
            <w:fldChar w:fldCharType="begin"/>
          </w:r>
          <w:r>
            <w:rPr>
              <w:noProof/>
            </w:rPr>
            <w:instrText xml:space="preserve"> PAGEREF _Toc522863295 \h </w:instrText>
          </w:r>
          <w:r>
            <w:rPr>
              <w:noProof/>
            </w:rPr>
          </w:r>
          <w:r>
            <w:rPr>
              <w:noProof/>
            </w:rPr>
            <w:fldChar w:fldCharType="separate"/>
          </w:r>
          <w:r>
            <w:rPr>
              <w:noProof/>
            </w:rPr>
            <w:t>20</w:t>
          </w:r>
          <w:r>
            <w:rPr>
              <w:noProof/>
            </w:rPr>
            <w:fldChar w:fldCharType="end"/>
          </w:r>
        </w:p>
        <w:p w14:paraId="780B9AA6" w14:textId="77777777" w:rsidR="005C4B70" w:rsidRDefault="005C4B70">
          <w:pPr>
            <w:pStyle w:val="TOC3"/>
            <w:rPr>
              <w:rFonts w:asciiTheme="minorHAnsi" w:eastAsiaTheme="minorEastAsia" w:hAnsiTheme="minorHAnsi" w:cstheme="minorBidi"/>
              <w:noProof/>
            </w:rPr>
          </w:pPr>
          <w:r>
            <w:rPr>
              <w:noProof/>
            </w:rPr>
            <w:t>ICA Fixed Form Sample XML File</w:t>
          </w:r>
          <w:r>
            <w:rPr>
              <w:noProof/>
            </w:rPr>
            <w:tab/>
          </w:r>
          <w:r>
            <w:rPr>
              <w:noProof/>
            </w:rPr>
            <w:fldChar w:fldCharType="begin"/>
          </w:r>
          <w:r>
            <w:rPr>
              <w:noProof/>
            </w:rPr>
            <w:instrText xml:space="preserve"> PAGEREF _Toc522863296 \h </w:instrText>
          </w:r>
          <w:r>
            <w:rPr>
              <w:noProof/>
            </w:rPr>
          </w:r>
          <w:r>
            <w:rPr>
              <w:noProof/>
            </w:rPr>
            <w:fldChar w:fldCharType="separate"/>
          </w:r>
          <w:r>
            <w:rPr>
              <w:noProof/>
            </w:rPr>
            <w:t>38</w:t>
          </w:r>
          <w:r>
            <w:rPr>
              <w:noProof/>
            </w:rPr>
            <w:fldChar w:fldCharType="end"/>
          </w:r>
        </w:p>
        <w:p w14:paraId="7038BAFA" w14:textId="77777777" w:rsidR="005C4B70" w:rsidRDefault="005C4B70">
          <w:pPr>
            <w:pStyle w:val="TOC3"/>
            <w:rPr>
              <w:rFonts w:asciiTheme="minorHAnsi" w:eastAsiaTheme="minorEastAsia" w:hAnsiTheme="minorHAnsi" w:cstheme="minorBidi"/>
              <w:noProof/>
            </w:rPr>
          </w:pPr>
          <w:r>
            <w:rPr>
              <w:noProof/>
            </w:rPr>
            <w:t>Enhanced Test Package XSD File</w:t>
          </w:r>
          <w:r>
            <w:rPr>
              <w:noProof/>
            </w:rPr>
            <w:tab/>
          </w:r>
          <w:r>
            <w:rPr>
              <w:noProof/>
            </w:rPr>
            <w:fldChar w:fldCharType="begin"/>
          </w:r>
          <w:r>
            <w:rPr>
              <w:noProof/>
            </w:rPr>
            <w:instrText xml:space="preserve"> PAGEREF _Toc522863297 \h </w:instrText>
          </w:r>
          <w:r>
            <w:rPr>
              <w:noProof/>
            </w:rPr>
          </w:r>
          <w:r>
            <w:rPr>
              <w:noProof/>
            </w:rPr>
            <w:fldChar w:fldCharType="separate"/>
          </w:r>
          <w:r>
            <w:rPr>
              <w:noProof/>
            </w:rPr>
            <w:t>76</w:t>
          </w:r>
          <w:r>
            <w:rPr>
              <w:noProof/>
            </w:rPr>
            <w:fldChar w:fldCharType="end"/>
          </w:r>
        </w:p>
        <w:p w14:paraId="48130E74" w14:textId="3F97A638" w:rsidR="00AB06EA" w:rsidRDefault="00C2345E">
          <w:r>
            <w:fldChar w:fldCharType="end"/>
          </w:r>
        </w:p>
      </w:sdtContent>
    </w:sdt>
    <w:p w14:paraId="7AA4E15D" w14:textId="77777777" w:rsidR="00456243" w:rsidRDefault="00456243">
      <w:pPr>
        <w:spacing w:before="0" w:after="200" w:line="276" w:lineRule="auto"/>
        <w:rPr>
          <w:rFonts w:eastAsiaTheme="majorEastAsia"/>
          <w:b/>
          <w:bCs/>
          <w:szCs w:val="28"/>
        </w:rPr>
      </w:pPr>
      <w:bookmarkStart w:id="47" w:name="_Toc255745331"/>
      <w:bookmarkStart w:id="48" w:name="_Toc256766678"/>
      <w:r>
        <w:br w:type="page"/>
      </w:r>
    </w:p>
    <w:p w14:paraId="72792E9F" w14:textId="495ED05E" w:rsidR="00A8396C" w:rsidRDefault="00A8396C" w:rsidP="00456243">
      <w:pPr>
        <w:pStyle w:val="Heading1"/>
        <w:ind w:left="0"/>
      </w:pPr>
      <w:bookmarkStart w:id="49" w:name="_Toc522863291"/>
      <w:r w:rsidRPr="00DC206F">
        <w:lastRenderedPageBreak/>
        <w:t>Purpose</w:t>
      </w:r>
      <w:bookmarkEnd w:id="47"/>
      <w:bookmarkEnd w:id="48"/>
      <w:bookmarkEnd w:id="49"/>
    </w:p>
    <w:p w14:paraId="4C943831" w14:textId="1E17BA37" w:rsidR="00981EBC" w:rsidRDefault="00A8396C" w:rsidP="00981EBC">
      <w:r>
        <w:t xml:space="preserve">The purpose of this document is to provide a format specification describing the </w:t>
      </w:r>
      <w:r w:rsidR="002913FF">
        <w:t xml:space="preserve">Enhanced </w:t>
      </w:r>
      <w:r w:rsidR="00981EBC">
        <w:t>Test Package for the</w:t>
      </w:r>
      <w:r>
        <w:t xml:space="preserve"> </w:t>
      </w:r>
      <w:r w:rsidR="00931EAC">
        <w:t>Test Delivery System (TDS)</w:t>
      </w:r>
      <w:r w:rsidR="00981EBC">
        <w:t xml:space="preserve">.  </w:t>
      </w:r>
      <w:r w:rsidR="00456243">
        <w:t xml:space="preserve">This package defines the test and is used to load the test into </w:t>
      </w:r>
      <w:r w:rsidR="00981EBC">
        <w:t>TDS and the Test Integration System (TIS).</w:t>
      </w:r>
    </w:p>
    <w:p w14:paraId="442C5FE7" w14:textId="0719FA38" w:rsidR="00981EBC" w:rsidRDefault="00456243" w:rsidP="00456243">
      <w:pPr>
        <w:pStyle w:val="Heading1"/>
      </w:pPr>
      <w:bookmarkStart w:id="50" w:name="_Toc522863292"/>
      <w:r>
        <w:t>Package Usage</w:t>
      </w:r>
      <w:bookmarkEnd w:id="50"/>
    </w:p>
    <w:p w14:paraId="57634938" w14:textId="17060CE9" w:rsidR="00456243" w:rsidRDefault="00456243" w:rsidP="00456243">
      <w:pPr>
        <w:jc w:val="center"/>
        <w:rPr>
          <w:u w:val="single"/>
        </w:rPr>
      </w:pPr>
      <w:r w:rsidRPr="00456243">
        <w:rPr>
          <w:u w:val="single"/>
        </w:rPr>
        <w:t>Test Delivery System</w:t>
      </w:r>
    </w:p>
    <w:p w14:paraId="5E2A0CB3" w14:textId="71C7663D" w:rsidR="00456243" w:rsidRDefault="00456243" w:rsidP="00456243">
      <w:pPr>
        <w:rPr>
          <w:rStyle w:val="Strong"/>
          <w:b w:val="0"/>
        </w:rPr>
      </w:pPr>
      <w:r>
        <w:rPr>
          <w:rStyle w:val="Strong"/>
          <w:b w:val="0"/>
        </w:rPr>
        <w:t>In order to load the test into TDS, the contents of the XM</w:t>
      </w:r>
      <w:r w:rsidR="00982668">
        <w:rPr>
          <w:rStyle w:val="Strong"/>
          <w:b w:val="0"/>
        </w:rPr>
        <w:t>L</w:t>
      </w:r>
      <w:r>
        <w:rPr>
          <w:rStyle w:val="Strong"/>
          <w:b w:val="0"/>
        </w:rPr>
        <w:t xml:space="preserve"> file are passed to the </w:t>
      </w:r>
      <w:r w:rsidRPr="00456243">
        <w:rPr>
          <w:rStyle w:val="Strong"/>
          <w:b w:val="0"/>
          <w:i/>
        </w:rPr>
        <w:t>loader_main</w:t>
      </w:r>
      <w:r>
        <w:rPr>
          <w:rStyle w:val="Strong"/>
          <w:b w:val="0"/>
          <w:i/>
        </w:rPr>
        <w:t xml:space="preserve"> </w:t>
      </w:r>
      <w:r>
        <w:rPr>
          <w:rStyle w:val="Strong"/>
          <w:b w:val="0"/>
        </w:rPr>
        <w:t xml:space="preserve">stored procedure in the </w:t>
      </w:r>
      <w:r w:rsidRPr="00456243">
        <w:rPr>
          <w:rStyle w:val="Strong"/>
          <w:b w:val="0"/>
          <w:i/>
        </w:rPr>
        <w:t>itembank</w:t>
      </w:r>
      <w:r>
        <w:rPr>
          <w:rStyle w:val="Strong"/>
          <w:b w:val="0"/>
        </w:rPr>
        <w:t xml:space="preserve"> database on the TDS MySQL server.</w:t>
      </w:r>
    </w:p>
    <w:p w14:paraId="749C2A9E" w14:textId="40AFF91D" w:rsidR="00456243" w:rsidRPr="00456243" w:rsidRDefault="00456243" w:rsidP="00456243">
      <w:pPr>
        <w:jc w:val="center"/>
        <w:rPr>
          <w:rStyle w:val="Strong"/>
          <w:b w:val="0"/>
          <w:u w:val="single"/>
        </w:rPr>
      </w:pPr>
      <w:r w:rsidRPr="00456243">
        <w:rPr>
          <w:rStyle w:val="Strong"/>
          <w:b w:val="0"/>
          <w:u w:val="single"/>
        </w:rPr>
        <w:t>Test Integration System</w:t>
      </w:r>
    </w:p>
    <w:p w14:paraId="39F49C49" w14:textId="5D131519" w:rsidR="00456243" w:rsidRPr="00456243" w:rsidRDefault="00456243" w:rsidP="00456243">
      <w:pPr>
        <w:rPr>
          <w:rStyle w:val="Strong"/>
          <w:b w:val="0"/>
        </w:rPr>
      </w:pPr>
      <w:r>
        <w:rPr>
          <w:rStyle w:val="Strong"/>
          <w:b w:val="0"/>
        </w:rPr>
        <w:t xml:space="preserve">The </w:t>
      </w:r>
      <w:r w:rsidRPr="00456243">
        <w:rPr>
          <w:rStyle w:val="Strong"/>
          <w:b w:val="0"/>
          <w:i/>
        </w:rPr>
        <w:t>tp.spLoader_Main</w:t>
      </w:r>
      <w:r>
        <w:rPr>
          <w:rStyle w:val="Strong"/>
          <w:b w:val="0"/>
        </w:rPr>
        <w:t xml:space="preserve"> stored procedure located in the </w:t>
      </w:r>
      <w:r w:rsidRPr="00456243">
        <w:rPr>
          <w:rStyle w:val="Strong"/>
          <w:b w:val="0"/>
          <w:i/>
        </w:rPr>
        <w:t>OSS_Itembank</w:t>
      </w:r>
      <w:r>
        <w:rPr>
          <w:rStyle w:val="Strong"/>
          <w:b w:val="0"/>
        </w:rPr>
        <w:t xml:space="preserve"> database on the TIS SQL Server instance is used to load this test into TIS in order to allow scoring of the test.</w:t>
      </w:r>
    </w:p>
    <w:p w14:paraId="7F7E999D" w14:textId="77777777" w:rsidR="003F5E07" w:rsidRPr="003F5E07" w:rsidRDefault="00935D4E" w:rsidP="003F5E07">
      <w:pPr>
        <w:jc w:val="center"/>
        <w:rPr>
          <w:rStyle w:val="Strong"/>
        </w:rPr>
      </w:pPr>
      <w:r w:rsidRPr="003F5E07">
        <w:rPr>
          <w:rStyle w:val="Strong"/>
        </w:rPr>
        <w:t xml:space="preserve">Test </w:t>
      </w:r>
      <w:r w:rsidR="00981EBC" w:rsidRPr="003F5E07">
        <w:rPr>
          <w:rStyle w:val="Strong"/>
        </w:rPr>
        <w:t>Package</w:t>
      </w:r>
      <w:r w:rsidRPr="003F5E07">
        <w:rPr>
          <w:rStyle w:val="Strong"/>
        </w:rPr>
        <w:t xml:space="preserve"> Data Format </w:t>
      </w:r>
      <w:r w:rsidR="00A05B7A" w:rsidRPr="003F5E07">
        <w:rPr>
          <w:rStyle w:val="Strong"/>
        </w:rPr>
        <w:t>Conventions</w:t>
      </w:r>
    </w:p>
    <w:p w14:paraId="7B8918DA" w14:textId="0183DDF9" w:rsidR="00935D4E" w:rsidRDefault="003F5E07" w:rsidP="00456243">
      <w:r>
        <w:rPr>
          <w:bCs/>
        </w:rPr>
        <w:t xml:space="preserve">Table </w:t>
      </w:r>
      <w:r w:rsidR="00981EBC">
        <w:rPr>
          <w:bCs/>
        </w:rPr>
        <w:t>1</w:t>
      </w:r>
      <w:r w:rsidR="0069167E" w:rsidRPr="00D34ADA">
        <w:t xml:space="preserve"> </w:t>
      </w:r>
      <w:r w:rsidR="0069167E">
        <w:t xml:space="preserve">provides information regarding the XML </w:t>
      </w:r>
      <w:r w:rsidR="006F0515">
        <w:t>test package format</w:t>
      </w:r>
      <w:r w:rsidR="0069167E">
        <w:t xml:space="preserve">, such as the allowable values, sizes, and descriptions, as well as any standards alignment. Also included in this document are a sample XML </w:t>
      </w:r>
      <w:r w:rsidR="006F0515">
        <w:t>test package</w:t>
      </w:r>
      <w:r w:rsidR="0069167E">
        <w:t xml:space="preserve">. </w:t>
      </w:r>
      <w:r w:rsidR="00981EBC">
        <w:t>The fields in Table 1</w:t>
      </w:r>
      <w:r w:rsidR="003F7F25">
        <w:t xml:space="preserve"> </w:t>
      </w:r>
      <w:r w:rsidR="00935D4E">
        <w:t xml:space="preserve">below </w:t>
      </w:r>
      <w:r w:rsidR="003F7F25">
        <w:t>follow</w:t>
      </w:r>
      <w:r w:rsidR="00935D4E">
        <w:t xml:space="preserve"> the</w:t>
      </w:r>
      <w:r w:rsidR="003F7F25">
        <w:t>se conventions:</w:t>
      </w:r>
    </w:p>
    <w:p w14:paraId="558B511D" w14:textId="783FCDBA"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are</w:t>
      </w:r>
      <w:r w:rsidR="003F7F25">
        <w:t xml:space="preserve"> in</w:t>
      </w:r>
      <w:r>
        <w:t xml:space="preserve"> </w:t>
      </w:r>
      <w:r w:rsidR="006132A1">
        <w:t>upper</w:t>
      </w:r>
      <w:r w:rsidR="00982668" w:rsidRPr="00982668">
        <w:t xml:space="preserve"> camel case</w:t>
      </w:r>
      <w:r w:rsidR="006132A1">
        <w:t xml:space="preserve"> and the node </w:t>
      </w:r>
      <w:r w:rsidR="006132A1" w:rsidRPr="00A11EFB">
        <w:rPr>
          <w:i/>
        </w:rPr>
        <w:t>attributes</w:t>
      </w:r>
      <w:r w:rsidR="006132A1" w:rsidRPr="006132A1">
        <w:t xml:space="preserve"> </w:t>
      </w:r>
      <w:r w:rsidR="006132A1">
        <w:t xml:space="preserve">are in </w:t>
      </w:r>
      <w:r w:rsidR="006132A1" w:rsidRPr="00982668">
        <w:t>lower camel case</w:t>
      </w:r>
      <w:r>
        <w:t>.</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6685B1E4" w14:textId="5EFC82B5" w:rsidR="00951E44" w:rsidRDefault="00A05B7A" w:rsidP="00951E44">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32066F57" w14:textId="4CED8025" w:rsidR="00951E44" w:rsidRDefault="00951E44" w:rsidP="00951E44">
      <w:pPr>
        <w:pStyle w:val="ListParagraph"/>
        <w:numPr>
          <w:ilvl w:val="0"/>
          <w:numId w:val="9"/>
        </w:numPr>
        <w:spacing w:line="276" w:lineRule="auto"/>
      </w:pPr>
      <w:r>
        <w:rPr>
          <w:b/>
        </w:rPr>
        <w:t>Data Widths</w:t>
      </w:r>
      <w:r>
        <w:t>: By default, this field is defined by the default width of the field’s data type. A missing Data Width field is simply treated as the default width of the field’s data type.</w:t>
      </w:r>
    </w:p>
    <w:p w14:paraId="78D4ACED" w14:textId="77777777" w:rsidR="00D43246" w:rsidRDefault="00D43246" w:rsidP="00D43246">
      <w:pPr>
        <w:spacing w:line="276" w:lineRule="auto"/>
      </w:pPr>
    </w:p>
    <w:p w14:paraId="2D311C1A" w14:textId="77777777" w:rsidR="00B915BC" w:rsidRDefault="00B915BC" w:rsidP="0069167E">
      <w:pPr>
        <w:pStyle w:val="Heading1"/>
        <w:sectPr w:rsidR="00B915BC" w:rsidSect="00B915BC">
          <w:headerReference w:type="default" r:id="rId8"/>
          <w:pgSz w:w="15840" w:h="12240" w:orient="landscape" w:code="1"/>
          <w:pgMar w:top="720" w:right="720" w:bottom="720" w:left="720" w:header="720" w:footer="720" w:gutter="0"/>
          <w:cols w:space="720"/>
          <w:docGrid w:linePitch="360"/>
        </w:sectPr>
      </w:pPr>
    </w:p>
    <w:p w14:paraId="7158B22F" w14:textId="2D97A2B1" w:rsidR="00935D4E" w:rsidRDefault="006132A1" w:rsidP="0069167E">
      <w:pPr>
        <w:pStyle w:val="Heading1"/>
      </w:pPr>
      <w:bookmarkStart w:id="51" w:name="_Toc522863293"/>
      <w:r>
        <w:lastRenderedPageBreak/>
        <w:t xml:space="preserve">Enhanced </w:t>
      </w:r>
      <w:r w:rsidR="00935D4E">
        <w:t xml:space="preserve">Test </w:t>
      </w:r>
      <w:r w:rsidR="006F0515">
        <w:t>Package</w:t>
      </w:r>
      <w:r w:rsidR="00935D4E">
        <w:t xml:space="preserve"> Format Specification</w:t>
      </w:r>
      <w:r w:rsidR="00AC3CEA">
        <w:t xml:space="preserve"> – Table 1</w:t>
      </w:r>
      <w:bookmarkEnd w:id="51"/>
    </w:p>
    <w:tbl>
      <w:tblPr>
        <w:tblW w:w="14336" w:type="dxa"/>
        <w:tblInd w:w="178" w:type="dxa"/>
        <w:tblLayout w:type="fixed"/>
        <w:tblLook w:val="04A0" w:firstRow="1" w:lastRow="0" w:firstColumn="1" w:lastColumn="0" w:noHBand="0" w:noVBand="1"/>
      </w:tblPr>
      <w:tblGrid>
        <w:gridCol w:w="1640"/>
        <w:gridCol w:w="2340"/>
        <w:gridCol w:w="2520"/>
        <w:gridCol w:w="876"/>
        <w:gridCol w:w="1026"/>
        <w:gridCol w:w="2958"/>
        <w:gridCol w:w="1890"/>
        <w:gridCol w:w="1086"/>
      </w:tblGrid>
      <w:tr w:rsidR="007659BB" w:rsidRPr="007659BB" w14:paraId="040E2F23" w14:textId="77777777" w:rsidTr="00682912">
        <w:trPr>
          <w:trHeight w:val="525"/>
          <w:tblHeader/>
        </w:trPr>
        <w:tc>
          <w:tcPr>
            <w:tcW w:w="1640" w:type="dxa"/>
            <w:tcBorders>
              <w:top w:val="single" w:sz="8" w:space="0" w:color="000000"/>
              <w:left w:val="single" w:sz="8" w:space="0" w:color="000000"/>
              <w:bottom w:val="single" w:sz="4" w:space="0" w:color="auto"/>
              <w:right w:val="single" w:sz="8" w:space="0" w:color="000000"/>
            </w:tcBorders>
            <w:shd w:val="clear" w:color="000000" w:fill="008000"/>
            <w:hideMark/>
          </w:tcPr>
          <w:p w14:paraId="45B3BFDB"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Category / Node</w:t>
            </w:r>
            <w:r w:rsidRPr="007659BB">
              <w:rPr>
                <w:rFonts w:eastAsia="Times New Roman" w:cs="Calibri"/>
                <w:b/>
                <w:bCs/>
                <w:color w:val="FFFFFF" w:themeColor="background1"/>
                <w:sz w:val="18"/>
                <w:szCs w:val="18"/>
              </w:rPr>
              <w:br/>
              <w:t xml:space="preserve"> (XML Element)</w:t>
            </w:r>
          </w:p>
        </w:tc>
        <w:tc>
          <w:tcPr>
            <w:tcW w:w="2340" w:type="dxa"/>
            <w:tcBorders>
              <w:top w:val="single" w:sz="8" w:space="0" w:color="000000"/>
              <w:left w:val="nil"/>
              <w:bottom w:val="single" w:sz="8" w:space="0" w:color="000000"/>
              <w:right w:val="single" w:sz="8" w:space="0" w:color="000000"/>
            </w:tcBorders>
            <w:shd w:val="clear" w:color="000000" w:fill="008000"/>
            <w:hideMark/>
          </w:tcPr>
          <w:p w14:paraId="1BD41452"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Field Name</w:t>
            </w:r>
            <w:r w:rsidRPr="007659BB">
              <w:rPr>
                <w:rFonts w:eastAsia="Times New Roman" w:cs="Calibri"/>
                <w:b/>
                <w:bCs/>
                <w:color w:val="FFFFFF" w:themeColor="background1"/>
                <w:sz w:val="18"/>
                <w:szCs w:val="18"/>
              </w:rPr>
              <w:br/>
              <w:t>(attribute)</w:t>
            </w:r>
          </w:p>
        </w:tc>
        <w:tc>
          <w:tcPr>
            <w:tcW w:w="2520" w:type="dxa"/>
            <w:tcBorders>
              <w:top w:val="single" w:sz="8" w:space="0" w:color="000000"/>
              <w:left w:val="nil"/>
              <w:bottom w:val="single" w:sz="8" w:space="0" w:color="000000"/>
              <w:right w:val="single" w:sz="8" w:space="0" w:color="000000"/>
            </w:tcBorders>
            <w:shd w:val="clear" w:color="000000" w:fill="008000"/>
            <w:hideMark/>
          </w:tcPr>
          <w:p w14:paraId="321C4683"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XML Hierarchy</w:t>
            </w:r>
          </w:p>
        </w:tc>
        <w:tc>
          <w:tcPr>
            <w:tcW w:w="876" w:type="dxa"/>
            <w:tcBorders>
              <w:top w:val="single" w:sz="8" w:space="0" w:color="000000"/>
              <w:left w:val="nil"/>
              <w:bottom w:val="single" w:sz="8" w:space="0" w:color="000000"/>
              <w:right w:val="single" w:sz="8" w:space="0" w:color="000000"/>
            </w:tcBorders>
            <w:shd w:val="clear" w:color="000000" w:fill="008000"/>
            <w:hideMark/>
          </w:tcPr>
          <w:p w14:paraId="01C9D654"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Width</w:t>
            </w:r>
            <w:r w:rsidRPr="007659BB">
              <w:rPr>
                <w:rFonts w:eastAsia="Times New Roman" w:cs="Calibri"/>
                <w:b/>
                <w:bCs/>
                <w:color w:val="FFFFFF" w:themeColor="background1"/>
                <w:sz w:val="18"/>
                <w:szCs w:val="18"/>
              </w:rPr>
              <w:br/>
              <w:t>(chars)</w:t>
            </w:r>
          </w:p>
        </w:tc>
        <w:tc>
          <w:tcPr>
            <w:tcW w:w="1026" w:type="dxa"/>
            <w:tcBorders>
              <w:top w:val="single" w:sz="8" w:space="0" w:color="000000"/>
              <w:left w:val="nil"/>
              <w:bottom w:val="single" w:sz="8" w:space="0" w:color="000000"/>
              <w:right w:val="single" w:sz="8" w:space="0" w:color="000000"/>
            </w:tcBorders>
            <w:shd w:val="clear" w:color="000000" w:fill="008000"/>
            <w:hideMark/>
          </w:tcPr>
          <w:p w14:paraId="372FF39D"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Required</w:t>
            </w:r>
          </w:p>
        </w:tc>
        <w:tc>
          <w:tcPr>
            <w:tcW w:w="2958" w:type="dxa"/>
            <w:tcBorders>
              <w:top w:val="single" w:sz="8" w:space="0" w:color="000000"/>
              <w:left w:val="nil"/>
              <w:bottom w:val="single" w:sz="8" w:space="0" w:color="000000"/>
              <w:right w:val="single" w:sz="8" w:space="0" w:color="000000"/>
            </w:tcBorders>
            <w:shd w:val="clear" w:color="000000" w:fill="008000"/>
            <w:hideMark/>
          </w:tcPr>
          <w:p w14:paraId="45A19020"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Data Element Description</w:t>
            </w:r>
          </w:p>
        </w:tc>
        <w:tc>
          <w:tcPr>
            <w:tcW w:w="1890" w:type="dxa"/>
            <w:tcBorders>
              <w:top w:val="single" w:sz="8" w:space="0" w:color="000000"/>
              <w:left w:val="nil"/>
              <w:bottom w:val="single" w:sz="8" w:space="0" w:color="000000"/>
              <w:right w:val="single" w:sz="8" w:space="0" w:color="000000"/>
            </w:tcBorders>
            <w:shd w:val="clear" w:color="000000" w:fill="008000"/>
            <w:hideMark/>
          </w:tcPr>
          <w:p w14:paraId="6222EE0B"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Accepable Values</w:t>
            </w:r>
          </w:p>
        </w:tc>
        <w:tc>
          <w:tcPr>
            <w:tcW w:w="1086" w:type="dxa"/>
            <w:tcBorders>
              <w:top w:val="single" w:sz="8" w:space="0" w:color="000000"/>
              <w:left w:val="nil"/>
              <w:bottom w:val="single" w:sz="8" w:space="0" w:color="000000"/>
              <w:right w:val="single" w:sz="8" w:space="0" w:color="000000"/>
            </w:tcBorders>
            <w:shd w:val="clear" w:color="000000" w:fill="008000"/>
            <w:hideMark/>
          </w:tcPr>
          <w:p w14:paraId="711314B4" w14:textId="77777777" w:rsidR="007659BB" w:rsidRPr="007659BB" w:rsidRDefault="007659BB" w:rsidP="007659BB">
            <w:pPr>
              <w:spacing w:before="0"/>
              <w:rPr>
                <w:rFonts w:eastAsia="Times New Roman" w:cs="Calibri"/>
                <w:b/>
                <w:bCs/>
                <w:color w:val="FFFFFF"/>
                <w:sz w:val="18"/>
                <w:szCs w:val="18"/>
              </w:rPr>
            </w:pPr>
            <w:r w:rsidRPr="007659BB">
              <w:rPr>
                <w:rFonts w:eastAsia="Times New Roman" w:cs="Calibri"/>
                <w:b/>
                <w:bCs/>
                <w:color w:val="FFFFFF" w:themeColor="background1"/>
                <w:sz w:val="18"/>
                <w:szCs w:val="18"/>
              </w:rPr>
              <w:t>Data</w:t>
            </w:r>
            <w:r w:rsidRPr="007659BB">
              <w:rPr>
                <w:rFonts w:eastAsia="Times New Roman" w:cs="Calibri"/>
                <w:b/>
                <w:bCs/>
                <w:color w:val="FFFFFF" w:themeColor="background1"/>
                <w:sz w:val="18"/>
                <w:szCs w:val="18"/>
              </w:rPr>
              <w:br/>
              <w:t>Type</w:t>
            </w:r>
          </w:p>
        </w:tc>
      </w:tr>
      <w:tr w:rsidR="00321AE8" w:rsidRPr="007659BB" w14:paraId="7A36D816"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F32FB0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w:t>
            </w:r>
          </w:p>
        </w:tc>
        <w:tc>
          <w:tcPr>
            <w:tcW w:w="2340" w:type="dxa"/>
            <w:tcBorders>
              <w:top w:val="nil"/>
              <w:left w:val="single" w:sz="4" w:space="0" w:color="auto"/>
              <w:bottom w:val="single" w:sz="8" w:space="0" w:color="000000"/>
              <w:right w:val="single" w:sz="8" w:space="0" w:color="000000"/>
            </w:tcBorders>
            <w:shd w:val="clear" w:color="auto" w:fill="auto"/>
            <w:hideMark/>
          </w:tcPr>
          <w:p w14:paraId="51D40C0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EDF8C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w:t>
            </w:r>
          </w:p>
        </w:tc>
        <w:tc>
          <w:tcPr>
            <w:tcW w:w="876" w:type="dxa"/>
            <w:tcBorders>
              <w:top w:val="nil"/>
              <w:left w:val="nil"/>
              <w:bottom w:val="single" w:sz="8" w:space="0" w:color="000000"/>
              <w:right w:val="single" w:sz="8" w:space="0" w:color="000000"/>
            </w:tcBorders>
            <w:shd w:val="clear" w:color="auto" w:fill="auto"/>
            <w:hideMark/>
          </w:tcPr>
          <w:p w14:paraId="711301FA" w14:textId="244B9BD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13FD88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62342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root element of the test package. The &lt;TestPackage&gt; element contains an optional &lt;Scoring&gt; element (for test packages that contain COMBINED scoring data, such as ICA assessments)</w:t>
            </w:r>
          </w:p>
        </w:tc>
        <w:tc>
          <w:tcPr>
            <w:tcW w:w="1890" w:type="dxa"/>
            <w:tcBorders>
              <w:top w:val="nil"/>
              <w:left w:val="nil"/>
              <w:bottom w:val="single" w:sz="8" w:space="0" w:color="000000"/>
              <w:right w:val="single" w:sz="8" w:space="0" w:color="000000"/>
            </w:tcBorders>
            <w:shd w:val="clear" w:color="auto" w:fill="auto"/>
            <w:hideMark/>
          </w:tcPr>
          <w:p w14:paraId="177824E6" w14:textId="6D29B1E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72C5146" w14:textId="1D49313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1396FD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50CAA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1F870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academicYear</w:t>
            </w:r>
          </w:p>
        </w:tc>
        <w:tc>
          <w:tcPr>
            <w:tcW w:w="2520" w:type="dxa"/>
            <w:tcBorders>
              <w:top w:val="nil"/>
              <w:left w:val="nil"/>
              <w:bottom w:val="single" w:sz="8" w:space="0" w:color="000000"/>
              <w:right w:val="single" w:sz="8" w:space="0" w:color="000000"/>
            </w:tcBorders>
            <w:shd w:val="clear" w:color="auto" w:fill="auto"/>
            <w:hideMark/>
          </w:tcPr>
          <w:p w14:paraId="62F2EB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C3D65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7A5D31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441C4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academic year of the test package</w:t>
            </w:r>
          </w:p>
        </w:tc>
        <w:tc>
          <w:tcPr>
            <w:tcW w:w="1890" w:type="dxa"/>
            <w:tcBorders>
              <w:top w:val="nil"/>
              <w:left w:val="nil"/>
              <w:bottom w:val="single" w:sz="8" w:space="0" w:color="000000"/>
              <w:right w:val="single" w:sz="8" w:space="0" w:color="000000"/>
            </w:tcBorders>
            <w:shd w:val="clear" w:color="auto" w:fill="auto"/>
            <w:hideMark/>
          </w:tcPr>
          <w:p w14:paraId="4A225F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Either a single year, or range of years</w:t>
            </w:r>
          </w:p>
        </w:tc>
        <w:tc>
          <w:tcPr>
            <w:tcW w:w="1086" w:type="dxa"/>
            <w:tcBorders>
              <w:top w:val="nil"/>
              <w:left w:val="nil"/>
              <w:bottom w:val="single" w:sz="8" w:space="0" w:color="000000"/>
              <w:right w:val="single" w:sz="8" w:space="0" w:color="000000"/>
            </w:tcBorders>
            <w:shd w:val="clear" w:color="auto" w:fill="auto"/>
            <w:hideMark/>
          </w:tcPr>
          <w:p w14:paraId="23AE4F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48ED2C9F"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83DC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4AEF5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bankKey</w:t>
            </w:r>
          </w:p>
        </w:tc>
        <w:tc>
          <w:tcPr>
            <w:tcW w:w="2520" w:type="dxa"/>
            <w:tcBorders>
              <w:top w:val="nil"/>
              <w:left w:val="nil"/>
              <w:bottom w:val="single" w:sz="8" w:space="0" w:color="000000"/>
              <w:right w:val="single" w:sz="8" w:space="0" w:color="000000"/>
            </w:tcBorders>
            <w:shd w:val="clear" w:color="auto" w:fill="auto"/>
            <w:hideMark/>
          </w:tcPr>
          <w:p w14:paraId="3702FDB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8CC96E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w:t>
            </w:r>
          </w:p>
        </w:tc>
        <w:tc>
          <w:tcPr>
            <w:tcW w:w="1026" w:type="dxa"/>
            <w:tcBorders>
              <w:top w:val="nil"/>
              <w:left w:val="nil"/>
              <w:bottom w:val="single" w:sz="8" w:space="0" w:color="000000"/>
              <w:right w:val="single" w:sz="8" w:space="0" w:color="000000"/>
            </w:tcBorders>
            <w:shd w:val="clear" w:color="auto" w:fill="auto"/>
            <w:hideMark/>
          </w:tcPr>
          <w:p w14:paraId="2BC4BBB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562E3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bank key of the items, forms, stimuli, and other test package metadata</w:t>
            </w:r>
          </w:p>
        </w:tc>
        <w:tc>
          <w:tcPr>
            <w:tcW w:w="1890" w:type="dxa"/>
            <w:tcBorders>
              <w:top w:val="nil"/>
              <w:left w:val="nil"/>
              <w:bottom w:val="single" w:sz="8" w:space="0" w:color="000000"/>
              <w:right w:val="single" w:sz="8" w:space="0" w:color="000000"/>
            </w:tcBorders>
            <w:shd w:val="clear" w:color="auto" w:fill="auto"/>
            <w:hideMark/>
          </w:tcPr>
          <w:p w14:paraId="2DB130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100 - 999</w:t>
            </w:r>
          </w:p>
        </w:tc>
        <w:tc>
          <w:tcPr>
            <w:tcW w:w="1086" w:type="dxa"/>
            <w:tcBorders>
              <w:top w:val="nil"/>
              <w:left w:val="nil"/>
              <w:bottom w:val="single" w:sz="8" w:space="0" w:color="000000"/>
              <w:right w:val="single" w:sz="8" w:space="0" w:color="000000"/>
            </w:tcBorders>
            <w:shd w:val="clear" w:color="auto" w:fill="auto"/>
            <w:hideMark/>
          </w:tcPr>
          <w:p w14:paraId="019B96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4302524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DD59C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6E9EC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271C0F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9742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17CBF6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6CED42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TestPackage element</w:t>
            </w:r>
          </w:p>
        </w:tc>
        <w:tc>
          <w:tcPr>
            <w:tcW w:w="1890" w:type="dxa"/>
            <w:tcBorders>
              <w:top w:val="nil"/>
              <w:left w:val="nil"/>
              <w:bottom w:val="single" w:sz="8" w:space="0" w:color="000000"/>
              <w:right w:val="single" w:sz="8" w:space="0" w:color="000000"/>
            </w:tcBorders>
            <w:shd w:val="clear" w:color="auto" w:fill="auto"/>
            <w:hideMark/>
          </w:tcPr>
          <w:p w14:paraId="47AC9A6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3AC45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6A72BF" w14:paraId="7E98E0C2"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B1B8A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A9070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publishDate</w:t>
            </w:r>
          </w:p>
        </w:tc>
        <w:tc>
          <w:tcPr>
            <w:tcW w:w="2520" w:type="dxa"/>
            <w:tcBorders>
              <w:top w:val="nil"/>
              <w:left w:val="nil"/>
              <w:bottom w:val="single" w:sz="8" w:space="0" w:color="000000"/>
              <w:right w:val="single" w:sz="8" w:space="0" w:color="000000"/>
            </w:tcBorders>
            <w:shd w:val="clear" w:color="auto" w:fill="auto"/>
            <w:hideMark/>
          </w:tcPr>
          <w:p w14:paraId="123FB3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0E865E6" w14:textId="26B532F2" w:rsidR="007659BB" w:rsidRPr="007659BB" w:rsidRDefault="005E51FC"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E99E7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152BCC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date this package was published. Example: 2015-08-19T22:44:00Z</w:t>
            </w:r>
          </w:p>
        </w:tc>
        <w:tc>
          <w:tcPr>
            <w:tcW w:w="1890" w:type="dxa"/>
            <w:tcBorders>
              <w:top w:val="nil"/>
              <w:left w:val="nil"/>
              <w:bottom w:val="single" w:sz="8" w:space="0" w:color="000000"/>
              <w:right w:val="single" w:sz="8" w:space="0" w:color="000000"/>
            </w:tcBorders>
            <w:shd w:val="clear" w:color="auto" w:fill="auto"/>
            <w:hideMark/>
          </w:tcPr>
          <w:p w14:paraId="6E2180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Sample format: 2015-08-19T22:44:00Z</w:t>
            </w:r>
          </w:p>
        </w:tc>
        <w:tc>
          <w:tcPr>
            <w:tcW w:w="1086" w:type="dxa"/>
            <w:tcBorders>
              <w:top w:val="nil"/>
              <w:left w:val="nil"/>
              <w:bottom w:val="single" w:sz="8" w:space="0" w:color="000000"/>
              <w:right w:val="single" w:sz="8" w:space="0" w:color="000000"/>
            </w:tcBorders>
            <w:shd w:val="clear" w:color="auto" w:fill="auto"/>
            <w:hideMark/>
          </w:tcPr>
          <w:p w14:paraId="1648B6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xs:datetime</w:t>
            </w:r>
          </w:p>
        </w:tc>
      </w:tr>
      <w:tr w:rsidR="007659BB" w:rsidRPr="007659BB" w14:paraId="5F042EA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F364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75468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publisher</w:t>
            </w:r>
          </w:p>
        </w:tc>
        <w:tc>
          <w:tcPr>
            <w:tcW w:w="2520" w:type="dxa"/>
            <w:tcBorders>
              <w:top w:val="nil"/>
              <w:left w:val="nil"/>
              <w:bottom w:val="single" w:sz="8" w:space="0" w:color="000000"/>
              <w:right w:val="single" w:sz="8" w:space="0" w:color="000000"/>
            </w:tcBorders>
            <w:shd w:val="clear" w:color="auto" w:fill="auto"/>
            <w:hideMark/>
          </w:tcPr>
          <w:p w14:paraId="43205B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B6313E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32FEFC3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B1F14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publisher of this package</w:t>
            </w:r>
          </w:p>
        </w:tc>
        <w:tc>
          <w:tcPr>
            <w:tcW w:w="1890" w:type="dxa"/>
            <w:tcBorders>
              <w:top w:val="nil"/>
              <w:left w:val="nil"/>
              <w:bottom w:val="single" w:sz="8" w:space="0" w:color="000000"/>
              <w:right w:val="single" w:sz="8" w:space="0" w:color="000000"/>
            </w:tcBorders>
            <w:shd w:val="clear" w:color="auto" w:fill="auto"/>
            <w:hideMark/>
          </w:tcPr>
          <w:p w14:paraId="72573E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817AA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93D820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7F2C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FD2E8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subject</w:t>
            </w:r>
          </w:p>
        </w:tc>
        <w:tc>
          <w:tcPr>
            <w:tcW w:w="2520" w:type="dxa"/>
            <w:tcBorders>
              <w:top w:val="nil"/>
              <w:left w:val="nil"/>
              <w:bottom w:val="single" w:sz="8" w:space="0" w:color="000000"/>
              <w:right w:val="single" w:sz="8" w:space="0" w:color="000000"/>
            </w:tcBorders>
            <w:shd w:val="clear" w:color="auto" w:fill="auto"/>
            <w:hideMark/>
          </w:tcPr>
          <w:p w14:paraId="49298E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A4801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176D37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3F535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subject of the tests in the test package</w:t>
            </w:r>
          </w:p>
        </w:tc>
        <w:tc>
          <w:tcPr>
            <w:tcW w:w="1890" w:type="dxa"/>
            <w:tcBorders>
              <w:top w:val="nil"/>
              <w:left w:val="nil"/>
              <w:bottom w:val="single" w:sz="8" w:space="0" w:color="000000"/>
              <w:right w:val="single" w:sz="8" w:space="0" w:color="000000"/>
            </w:tcBorders>
            <w:shd w:val="clear" w:color="auto" w:fill="auto"/>
            <w:hideMark/>
          </w:tcPr>
          <w:p w14:paraId="010BCF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ELA, MATH</w:t>
            </w:r>
          </w:p>
        </w:tc>
        <w:tc>
          <w:tcPr>
            <w:tcW w:w="1086" w:type="dxa"/>
            <w:tcBorders>
              <w:top w:val="nil"/>
              <w:left w:val="nil"/>
              <w:bottom w:val="single" w:sz="8" w:space="0" w:color="000000"/>
              <w:right w:val="single" w:sz="8" w:space="0" w:color="000000"/>
            </w:tcBorders>
            <w:shd w:val="clear" w:color="auto" w:fill="auto"/>
            <w:hideMark/>
          </w:tcPr>
          <w:p w14:paraId="3D2BED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A071B3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7B2B7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E483BA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subType</w:t>
            </w:r>
          </w:p>
        </w:tc>
        <w:tc>
          <w:tcPr>
            <w:tcW w:w="2520" w:type="dxa"/>
            <w:tcBorders>
              <w:top w:val="nil"/>
              <w:left w:val="nil"/>
              <w:bottom w:val="single" w:sz="8" w:space="0" w:color="000000"/>
              <w:right w:val="single" w:sz="8" w:space="0" w:color="000000"/>
            </w:tcBorders>
            <w:shd w:val="clear" w:color="auto" w:fill="auto"/>
            <w:hideMark/>
          </w:tcPr>
          <w:p w14:paraId="04251C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EC837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020E18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1C29F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subtype of the test package</w:t>
            </w:r>
          </w:p>
        </w:tc>
        <w:tc>
          <w:tcPr>
            <w:tcW w:w="1890" w:type="dxa"/>
            <w:tcBorders>
              <w:top w:val="nil"/>
              <w:left w:val="nil"/>
              <w:bottom w:val="single" w:sz="8" w:space="0" w:color="000000"/>
              <w:right w:val="single" w:sz="8" w:space="0" w:color="000000"/>
            </w:tcBorders>
            <w:shd w:val="clear" w:color="auto" w:fill="auto"/>
            <w:hideMark/>
          </w:tcPr>
          <w:p w14:paraId="526C4A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ICA, IAB</w:t>
            </w:r>
          </w:p>
        </w:tc>
        <w:tc>
          <w:tcPr>
            <w:tcW w:w="1086" w:type="dxa"/>
            <w:tcBorders>
              <w:top w:val="nil"/>
              <w:left w:val="nil"/>
              <w:bottom w:val="single" w:sz="8" w:space="0" w:color="000000"/>
              <w:right w:val="single" w:sz="8" w:space="0" w:color="000000"/>
            </w:tcBorders>
            <w:shd w:val="clear" w:color="auto" w:fill="auto"/>
            <w:hideMark/>
          </w:tcPr>
          <w:p w14:paraId="1F6AA9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5343060"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DAC90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03472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37291E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70B9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627C98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0EB176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test type of the test package</w:t>
            </w:r>
          </w:p>
        </w:tc>
        <w:tc>
          <w:tcPr>
            <w:tcW w:w="1890" w:type="dxa"/>
            <w:tcBorders>
              <w:top w:val="nil"/>
              <w:left w:val="nil"/>
              <w:bottom w:val="single" w:sz="8" w:space="0" w:color="000000"/>
              <w:right w:val="single" w:sz="8" w:space="0" w:color="000000"/>
            </w:tcBorders>
            <w:shd w:val="clear" w:color="auto" w:fill="auto"/>
            <w:hideMark/>
          </w:tcPr>
          <w:p w14:paraId="35EE10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summative, interim</w:t>
            </w:r>
          </w:p>
        </w:tc>
        <w:tc>
          <w:tcPr>
            <w:tcW w:w="1086" w:type="dxa"/>
            <w:tcBorders>
              <w:top w:val="nil"/>
              <w:left w:val="nil"/>
              <w:bottom w:val="single" w:sz="8" w:space="0" w:color="000000"/>
              <w:right w:val="single" w:sz="8" w:space="0" w:color="000000"/>
            </w:tcBorders>
            <w:shd w:val="clear" w:color="auto" w:fill="auto"/>
            <w:hideMark/>
          </w:tcPr>
          <w:p w14:paraId="09058E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AE24A4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E30A67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B7024E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version</w:t>
            </w:r>
          </w:p>
        </w:tc>
        <w:tc>
          <w:tcPr>
            <w:tcW w:w="2520" w:type="dxa"/>
            <w:tcBorders>
              <w:top w:val="nil"/>
              <w:left w:val="nil"/>
              <w:bottom w:val="single" w:sz="8" w:space="0" w:color="000000"/>
              <w:right w:val="single" w:sz="8" w:space="0" w:color="000000"/>
            </w:tcBorders>
            <w:shd w:val="clear" w:color="auto" w:fill="auto"/>
            <w:hideMark/>
          </w:tcPr>
          <w:p w14:paraId="3843EE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1269259" w14:textId="4A8AEF39"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5FC91D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7C8D30" w14:textId="48BFE8CA"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vers</w:t>
            </w:r>
            <w:r w:rsidR="00A7120D">
              <w:rPr>
                <w:rFonts w:ascii="Arial" w:eastAsia="Times New Roman" w:hAnsi="Arial" w:cs="Arial"/>
                <w:color w:val="000000"/>
                <w:sz w:val="16"/>
                <w:szCs w:val="16"/>
              </w:rPr>
              <w:t>ion of this test specification.</w:t>
            </w:r>
          </w:p>
        </w:tc>
        <w:tc>
          <w:tcPr>
            <w:tcW w:w="1890" w:type="dxa"/>
            <w:tcBorders>
              <w:top w:val="nil"/>
              <w:left w:val="nil"/>
              <w:bottom w:val="single" w:sz="8" w:space="0" w:color="000000"/>
              <w:right w:val="single" w:sz="8" w:space="0" w:color="000000"/>
            </w:tcBorders>
            <w:shd w:val="clear" w:color="auto" w:fill="auto"/>
            <w:hideMark/>
          </w:tcPr>
          <w:p w14:paraId="6241494C" w14:textId="38F188AC" w:rsidR="007659BB" w:rsidRPr="007659BB" w:rsidRDefault="005E51FC"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2112.0</w:t>
            </w:r>
          </w:p>
        </w:tc>
        <w:tc>
          <w:tcPr>
            <w:tcW w:w="1086" w:type="dxa"/>
            <w:tcBorders>
              <w:top w:val="nil"/>
              <w:left w:val="nil"/>
              <w:bottom w:val="single" w:sz="8" w:space="0" w:color="000000"/>
              <w:right w:val="single" w:sz="8" w:space="0" w:color="000000"/>
            </w:tcBorders>
            <w:shd w:val="clear" w:color="auto" w:fill="auto"/>
            <w:hideMark/>
          </w:tcPr>
          <w:p w14:paraId="7DA5C0C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xs:decimal</w:t>
            </w:r>
          </w:p>
        </w:tc>
      </w:tr>
      <w:tr w:rsidR="00321AE8" w:rsidRPr="007659BB" w14:paraId="08119A56"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649069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Blueprint</w:t>
            </w:r>
          </w:p>
        </w:tc>
        <w:tc>
          <w:tcPr>
            <w:tcW w:w="2340" w:type="dxa"/>
            <w:tcBorders>
              <w:top w:val="nil"/>
              <w:left w:val="single" w:sz="4" w:space="0" w:color="auto"/>
              <w:bottom w:val="single" w:sz="8" w:space="0" w:color="000000"/>
              <w:right w:val="single" w:sz="8" w:space="0" w:color="000000"/>
            </w:tcBorders>
            <w:shd w:val="clear" w:color="auto" w:fill="auto"/>
            <w:hideMark/>
          </w:tcPr>
          <w:p w14:paraId="2A8DFB6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3F1D17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w:t>
            </w:r>
          </w:p>
        </w:tc>
        <w:tc>
          <w:tcPr>
            <w:tcW w:w="876" w:type="dxa"/>
            <w:tcBorders>
              <w:top w:val="nil"/>
              <w:left w:val="nil"/>
              <w:bottom w:val="single" w:sz="8" w:space="0" w:color="000000"/>
              <w:right w:val="single" w:sz="8" w:space="0" w:color="000000"/>
            </w:tcBorders>
            <w:shd w:val="clear" w:color="auto" w:fill="auto"/>
            <w:hideMark/>
          </w:tcPr>
          <w:p w14:paraId="0EFDAD88" w14:textId="1840453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4F6F21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0B1C189" w14:textId="721344C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w:t>
            </w:r>
            <w:r>
              <w:rPr>
                <w:rFonts w:ascii="Arial" w:eastAsia="Times New Roman" w:hAnsi="Arial" w:cs="Arial"/>
                <w:color w:val="000000"/>
                <w:sz w:val="16"/>
                <w:szCs w:val="16"/>
              </w:rPr>
              <w:t>he test-level Blueprint element.</w:t>
            </w:r>
          </w:p>
        </w:tc>
        <w:tc>
          <w:tcPr>
            <w:tcW w:w="1890" w:type="dxa"/>
            <w:tcBorders>
              <w:top w:val="nil"/>
              <w:left w:val="nil"/>
              <w:bottom w:val="single" w:sz="8" w:space="0" w:color="000000"/>
              <w:right w:val="single" w:sz="8" w:space="0" w:color="000000"/>
            </w:tcBorders>
            <w:shd w:val="clear" w:color="auto" w:fill="auto"/>
            <w:hideMark/>
          </w:tcPr>
          <w:p w14:paraId="3E5A5732" w14:textId="0C24A64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ACFFC5F" w14:textId="3415F7C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3F2FE3B" w14:textId="77777777" w:rsidTr="00682912">
        <w:trPr>
          <w:cantSplit/>
          <w:trHeight w:val="72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65A963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BlueprintElement</w:t>
            </w:r>
          </w:p>
        </w:tc>
        <w:tc>
          <w:tcPr>
            <w:tcW w:w="2340" w:type="dxa"/>
            <w:tcBorders>
              <w:top w:val="nil"/>
              <w:left w:val="single" w:sz="4" w:space="0" w:color="auto"/>
              <w:bottom w:val="single" w:sz="8" w:space="0" w:color="000000"/>
              <w:right w:val="single" w:sz="8" w:space="0" w:color="000000"/>
            </w:tcBorders>
            <w:shd w:val="clear" w:color="auto" w:fill="auto"/>
            <w:hideMark/>
          </w:tcPr>
          <w:p w14:paraId="7C41353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CA431A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w:t>
            </w:r>
          </w:p>
        </w:tc>
        <w:tc>
          <w:tcPr>
            <w:tcW w:w="876" w:type="dxa"/>
            <w:tcBorders>
              <w:top w:val="nil"/>
              <w:left w:val="nil"/>
              <w:bottom w:val="single" w:sz="8" w:space="0" w:color="000000"/>
              <w:right w:val="single" w:sz="8" w:space="0" w:color="000000"/>
            </w:tcBorders>
            <w:shd w:val="clear" w:color="auto" w:fill="auto"/>
            <w:hideMark/>
          </w:tcPr>
          <w:p w14:paraId="72120BC4" w14:textId="3D9A8E3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95A434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6D3FC5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"Each element or component of a blueprint must have a corresponding BlueprintElement.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BlueprintElement identifies a set of items for one or both of the following purposes: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Creating a test 'form' adaptively,</w:t>
            </w:r>
            <w:r w:rsidRPr="007659BB">
              <w:rPr>
                <w:rFonts w:ascii="Arial" w:eastAsia="Times New Roman" w:hAnsi="Arial" w:cs="Arial"/>
                <w:color w:val="000000"/>
                <w:sz w:val="16"/>
                <w:szCs w:val="16"/>
              </w:rPr>
              <w:br/>
              <w:t>Scoring a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BlueprintElement identifies a set of items for one or both of the following purposes:</w:t>
            </w:r>
            <w:r w:rsidRPr="007659BB">
              <w:rPr>
                <w:rFonts w:ascii="Arial" w:eastAsia="Times New Roman" w:hAnsi="Arial" w:cs="Arial"/>
                <w:color w:val="000000"/>
                <w:sz w:val="16"/>
                <w:szCs w:val="16"/>
              </w:rPr>
              <w:br/>
              <w:t>Creating a test 'form' adaptively,</w:t>
            </w:r>
            <w:r w:rsidRPr="007659BB">
              <w:rPr>
                <w:rFonts w:ascii="Arial" w:eastAsia="Times New Roman" w:hAnsi="Arial" w:cs="Arial"/>
                <w:color w:val="000000"/>
                <w:sz w:val="16"/>
                <w:szCs w:val="16"/>
              </w:rPr>
              <w:br/>
              <w:t>Scoring a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In addition to a subject's taxonomy of content standards, the following are also BlueprintElements:</w:t>
            </w:r>
            <w:r w:rsidRPr="007659BB">
              <w:rPr>
                <w:rFonts w:ascii="Arial" w:eastAsia="Times New Roman" w:hAnsi="Arial" w:cs="Arial"/>
                <w:color w:val="000000"/>
                <w:sz w:val="16"/>
                <w:szCs w:val="16"/>
              </w:rPr>
              <w:br/>
              <w:t>The test itself (for establishing scoring and reporting features)</w:t>
            </w:r>
            <w:r w:rsidRPr="007659BB">
              <w:rPr>
                <w:rFonts w:ascii="Arial" w:eastAsia="Times New Roman" w:hAnsi="Arial" w:cs="Arial"/>
                <w:color w:val="000000"/>
                <w:sz w:val="16"/>
                <w:szCs w:val="16"/>
              </w:rPr>
              <w:br/>
              <w:t>Every test segment (for item selection and administration)</w:t>
            </w:r>
            <w:r w:rsidRPr="007659BB">
              <w:rPr>
                <w:rFonts w:ascii="Arial" w:eastAsia="Times New Roman" w:hAnsi="Arial" w:cs="Arial"/>
                <w:color w:val="000000"/>
                <w:sz w:val="16"/>
                <w:szCs w:val="16"/>
              </w:rPr>
              <w:br/>
              <w:t>Depth of Knowledge categories</w:t>
            </w:r>
            <w:r w:rsidRPr="007659BB">
              <w:rPr>
                <w:rFonts w:ascii="Arial" w:eastAsia="Times New Roman" w:hAnsi="Arial" w:cs="Arial"/>
                <w:color w:val="000000"/>
                <w:sz w:val="16"/>
                <w:szCs w:val="16"/>
              </w:rPr>
              <w:br/>
              <w:t>Other (arbitrary) sets of items (may be useful for ad hoc identification of sets)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Depth of Knowledge and other arbitrary sets of items are lumped into one object type called an 'AffinityGroup'.</w:t>
            </w:r>
            <w:r w:rsidRPr="007659BB">
              <w:rPr>
                <w:rFonts w:ascii="Arial" w:eastAsia="Times New Roman" w:hAnsi="Arial" w:cs="Arial"/>
                <w:color w:val="000000"/>
                <w:sz w:val="16"/>
                <w:szCs w:val="16"/>
              </w:rPr>
              <w:br/>
              <w:t>This is also used for the SBAC Content Standards Repository object called 'SOCK', an acronym for 'Some Other Category of Knowledge'</w:t>
            </w:r>
          </w:p>
        </w:tc>
        <w:tc>
          <w:tcPr>
            <w:tcW w:w="1890" w:type="dxa"/>
            <w:tcBorders>
              <w:top w:val="nil"/>
              <w:left w:val="nil"/>
              <w:bottom w:val="single" w:sz="8" w:space="0" w:color="000000"/>
              <w:right w:val="single" w:sz="8" w:space="0" w:color="000000"/>
            </w:tcBorders>
            <w:shd w:val="clear" w:color="auto" w:fill="auto"/>
            <w:hideMark/>
          </w:tcPr>
          <w:p w14:paraId="1D8497FC" w14:textId="4C694D8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2C75420" w14:textId="6BE5598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E39BC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0FF6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B7162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description</w:t>
            </w:r>
          </w:p>
        </w:tc>
        <w:tc>
          <w:tcPr>
            <w:tcW w:w="2520" w:type="dxa"/>
            <w:tcBorders>
              <w:top w:val="nil"/>
              <w:left w:val="nil"/>
              <w:bottom w:val="single" w:sz="8" w:space="0" w:color="000000"/>
              <w:right w:val="single" w:sz="8" w:space="0" w:color="000000"/>
            </w:tcBorders>
            <w:shd w:val="clear" w:color="auto" w:fill="auto"/>
            <w:hideMark/>
          </w:tcPr>
          <w:p w14:paraId="27D8B63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D39A60" w14:textId="5E3FD219"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3D61D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832F2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 readable description of the blueprint element</w:t>
            </w:r>
          </w:p>
        </w:tc>
        <w:tc>
          <w:tcPr>
            <w:tcW w:w="1890" w:type="dxa"/>
            <w:tcBorders>
              <w:top w:val="nil"/>
              <w:left w:val="nil"/>
              <w:bottom w:val="single" w:sz="8" w:space="0" w:color="000000"/>
              <w:right w:val="single" w:sz="8" w:space="0" w:color="000000"/>
            </w:tcBorders>
            <w:shd w:val="clear" w:color="auto" w:fill="auto"/>
            <w:hideMark/>
          </w:tcPr>
          <w:p w14:paraId="157BC8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8D3BE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59A6F6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80F390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B0BE48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224A52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83A9C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1B839A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2C7AFD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BlueprintElement</w:t>
            </w:r>
          </w:p>
        </w:tc>
        <w:tc>
          <w:tcPr>
            <w:tcW w:w="1890" w:type="dxa"/>
            <w:tcBorders>
              <w:top w:val="nil"/>
              <w:left w:val="nil"/>
              <w:bottom w:val="single" w:sz="8" w:space="0" w:color="000000"/>
              <w:right w:val="single" w:sz="8" w:space="0" w:color="000000"/>
            </w:tcBorders>
            <w:shd w:val="clear" w:color="auto" w:fill="auto"/>
            <w:hideMark/>
          </w:tcPr>
          <w:p w14:paraId="61B1DB6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F3B6B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799484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B047B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5BCF3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6CD7620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DD8743F" w14:textId="37BB920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3F0564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62B9168" w14:textId="6AE07F21" w:rsidR="007659BB" w:rsidRPr="007659BB" w:rsidRDefault="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 readable label of a BlueprintElement</w:t>
            </w:r>
            <w:ins w:id="52" w:author="Greg Stoike" w:date="2018-11-20T08:52:00Z">
              <w:r w:rsidR="00A5684E">
                <w:rPr>
                  <w:rFonts w:ascii="Arial" w:eastAsia="Times New Roman" w:hAnsi="Arial" w:cs="Arial"/>
                  <w:color w:val="000000"/>
                  <w:sz w:val="16"/>
                  <w:szCs w:val="16"/>
                </w:rPr>
                <w:t>,</w:t>
              </w:r>
            </w:ins>
            <w:ins w:id="53" w:author="Greg Stoike" w:date="2018-11-19T17:26:00Z">
              <w:r w:rsidR="00D412F4">
                <w:rPr>
                  <w:rFonts w:ascii="Arial" w:eastAsia="Times New Roman" w:hAnsi="Arial" w:cs="Arial"/>
                  <w:color w:val="000000"/>
                  <w:sz w:val="16"/>
                  <w:szCs w:val="16"/>
                </w:rPr>
                <w:t xml:space="preserve"> or</w:t>
              </w:r>
            </w:ins>
            <w:ins w:id="54" w:author="Greg Stoike" w:date="2018-11-19T17:17:00Z">
              <w:r w:rsidR="00B556B6">
                <w:rPr>
                  <w:rFonts w:ascii="Arial" w:eastAsia="Times New Roman" w:hAnsi="Arial" w:cs="Arial"/>
                  <w:color w:val="000000"/>
                  <w:sz w:val="16"/>
                  <w:szCs w:val="16"/>
                </w:rPr>
                <w:t xml:space="preserve"> the Enhance</w:t>
              </w:r>
            </w:ins>
            <w:ins w:id="55" w:author="Greg Stoike" w:date="2018-11-19T17:18:00Z">
              <w:r w:rsidR="00B556B6">
                <w:rPr>
                  <w:rFonts w:ascii="Arial" w:eastAsia="Times New Roman" w:hAnsi="Arial" w:cs="Arial"/>
                  <w:color w:val="000000"/>
                  <w:sz w:val="16"/>
                  <w:szCs w:val="16"/>
                </w:rPr>
                <w:t>d Content Specification ID</w:t>
              </w:r>
            </w:ins>
          </w:p>
        </w:tc>
        <w:tc>
          <w:tcPr>
            <w:tcW w:w="1890" w:type="dxa"/>
            <w:tcBorders>
              <w:top w:val="nil"/>
              <w:left w:val="nil"/>
              <w:bottom w:val="single" w:sz="8" w:space="0" w:color="000000"/>
              <w:right w:val="single" w:sz="8" w:space="0" w:color="000000"/>
            </w:tcBorders>
            <w:shd w:val="clear" w:color="auto" w:fill="auto"/>
            <w:hideMark/>
          </w:tcPr>
          <w:p w14:paraId="5075F6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880932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C90FBF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E75DB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7A7A46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level</w:t>
            </w:r>
          </w:p>
        </w:tc>
        <w:tc>
          <w:tcPr>
            <w:tcW w:w="2520" w:type="dxa"/>
            <w:tcBorders>
              <w:top w:val="nil"/>
              <w:left w:val="nil"/>
              <w:bottom w:val="single" w:sz="8" w:space="0" w:color="000000"/>
              <w:right w:val="single" w:sz="8" w:space="0" w:color="000000"/>
            </w:tcBorders>
            <w:shd w:val="clear" w:color="auto" w:fill="auto"/>
            <w:hideMark/>
          </w:tcPr>
          <w:p w14:paraId="3FDE73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0AB575" w14:textId="52AB20F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9E032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8F4BE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The level description in the blueprint hierarchy </w:t>
            </w:r>
          </w:p>
        </w:tc>
        <w:tc>
          <w:tcPr>
            <w:tcW w:w="1890" w:type="dxa"/>
            <w:tcBorders>
              <w:top w:val="nil"/>
              <w:left w:val="nil"/>
              <w:bottom w:val="single" w:sz="8" w:space="0" w:color="000000"/>
              <w:right w:val="single" w:sz="8" w:space="0" w:color="000000"/>
            </w:tcBorders>
            <w:shd w:val="clear" w:color="auto" w:fill="auto"/>
            <w:hideMark/>
          </w:tcPr>
          <w:p w14:paraId="104C953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50504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7CCF2B3"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11F4F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475A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616AA7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3A1E089" w14:textId="2C423572"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42FC9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84882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arbitrary designation, usually from some aspect of a taxonomy defining the subject-area. (e.g., "claim", "target")</w:t>
            </w:r>
          </w:p>
        </w:tc>
        <w:tc>
          <w:tcPr>
            <w:tcW w:w="1890" w:type="dxa"/>
            <w:tcBorders>
              <w:top w:val="nil"/>
              <w:left w:val="nil"/>
              <w:bottom w:val="single" w:sz="8" w:space="0" w:color="000000"/>
              <w:right w:val="single" w:sz="8" w:space="0" w:color="000000"/>
            </w:tcBorders>
            <w:shd w:val="clear" w:color="auto" w:fill="auto"/>
            <w:hideMark/>
          </w:tcPr>
          <w:p w14:paraId="50B5ED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package, test, segment, affinitygroup, sock, claim, target</w:t>
            </w:r>
          </w:p>
        </w:tc>
        <w:tc>
          <w:tcPr>
            <w:tcW w:w="1086" w:type="dxa"/>
            <w:tcBorders>
              <w:top w:val="nil"/>
              <w:left w:val="nil"/>
              <w:bottom w:val="single" w:sz="8" w:space="0" w:color="000000"/>
              <w:right w:val="single" w:sz="8" w:space="0" w:color="000000"/>
            </w:tcBorders>
            <w:shd w:val="clear" w:color="auto" w:fill="auto"/>
            <w:hideMark/>
          </w:tcPr>
          <w:p w14:paraId="6E59D8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1723F0A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C876AF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Scoring</w:t>
            </w:r>
          </w:p>
        </w:tc>
        <w:tc>
          <w:tcPr>
            <w:tcW w:w="2340" w:type="dxa"/>
            <w:tcBorders>
              <w:top w:val="nil"/>
              <w:left w:val="single" w:sz="4" w:space="0" w:color="auto"/>
              <w:bottom w:val="single" w:sz="8" w:space="0" w:color="000000"/>
              <w:right w:val="single" w:sz="8" w:space="0" w:color="000000"/>
            </w:tcBorders>
            <w:shd w:val="clear" w:color="auto" w:fill="auto"/>
            <w:hideMark/>
          </w:tcPr>
          <w:p w14:paraId="521F201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F1F834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w:t>
            </w:r>
          </w:p>
        </w:tc>
        <w:tc>
          <w:tcPr>
            <w:tcW w:w="876" w:type="dxa"/>
            <w:tcBorders>
              <w:top w:val="nil"/>
              <w:left w:val="nil"/>
              <w:bottom w:val="single" w:sz="8" w:space="0" w:color="000000"/>
              <w:right w:val="single" w:sz="8" w:space="0" w:color="000000"/>
            </w:tcBorders>
            <w:shd w:val="clear" w:color="auto" w:fill="auto"/>
            <w:hideMark/>
          </w:tcPr>
          <w:p w14:paraId="46FB071D" w14:textId="1D1E8C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74CCDB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87C815B" w14:textId="3B9C277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group of Blueprint element scoring parameters.</w:t>
            </w:r>
          </w:p>
        </w:tc>
        <w:tc>
          <w:tcPr>
            <w:tcW w:w="1890" w:type="dxa"/>
            <w:tcBorders>
              <w:top w:val="nil"/>
              <w:left w:val="nil"/>
              <w:bottom w:val="single" w:sz="8" w:space="0" w:color="000000"/>
              <w:right w:val="single" w:sz="8" w:space="0" w:color="000000"/>
            </w:tcBorders>
            <w:shd w:val="clear" w:color="auto" w:fill="auto"/>
            <w:hideMark/>
          </w:tcPr>
          <w:p w14:paraId="6B7B4969" w14:textId="5B75229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3BC3AAD" w14:textId="6FA4989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7A602330"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8D4804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PerformanceLevels</w:t>
            </w:r>
          </w:p>
        </w:tc>
        <w:tc>
          <w:tcPr>
            <w:tcW w:w="2340" w:type="dxa"/>
            <w:tcBorders>
              <w:top w:val="nil"/>
              <w:left w:val="single" w:sz="4" w:space="0" w:color="auto"/>
              <w:bottom w:val="single" w:sz="8" w:space="0" w:color="000000"/>
              <w:right w:val="single" w:sz="8" w:space="0" w:color="000000"/>
            </w:tcBorders>
            <w:shd w:val="clear" w:color="auto" w:fill="auto"/>
            <w:hideMark/>
          </w:tcPr>
          <w:p w14:paraId="6B4ADBF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1E4A1D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TestPackage:Blueprint:BlueprintElement:Scoring:PerformanceLevels</w:t>
            </w:r>
          </w:p>
        </w:tc>
        <w:tc>
          <w:tcPr>
            <w:tcW w:w="876" w:type="dxa"/>
            <w:tcBorders>
              <w:top w:val="nil"/>
              <w:left w:val="nil"/>
              <w:bottom w:val="single" w:sz="8" w:space="0" w:color="000000"/>
              <w:right w:val="single" w:sz="8" w:space="0" w:color="000000"/>
            </w:tcBorders>
            <w:shd w:val="clear" w:color="auto" w:fill="auto"/>
            <w:hideMark/>
          </w:tcPr>
          <w:p w14:paraId="2B208CBE" w14:textId="371D327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AC4293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26F0FA7" w14:textId="50ADDF4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Sets the performance level groups.</w:t>
            </w:r>
            <w:r>
              <w:rPr>
                <w:rFonts w:ascii="Arial" w:eastAsia="Times New Roman" w:hAnsi="Arial" w:cs="Arial"/>
                <w:color w:val="000000"/>
                <w:sz w:val="16"/>
                <w:szCs w:val="16"/>
              </w:rPr>
              <w:t xml:space="preserve"> </w:t>
            </w:r>
            <w:r w:rsidRPr="007659BB">
              <w:rPr>
                <w:rFonts w:ascii="Arial" w:eastAsia="Times New Roman" w:hAnsi="Arial" w:cs="Arial"/>
                <w:color w:val="000000"/>
                <w:sz w:val="16"/>
                <w:szCs w:val="16"/>
              </w:rPr>
              <w:t>Contains multiple performancelevel elements</w:t>
            </w:r>
          </w:p>
        </w:tc>
        <w:tc>
          <w:tcPr>
            <w:tcW w:w="1890" w:type="dxa"/>
            <w:tcBorders>
              <w:top w:val="nil"/>
              <w:left w:val="nil"/>
              <w:bottom w:val="single" w:sz="8" w:space="0" w:color="000000"/>
              <w:right w:val="single" w:sz="8" w:space="0" w:color="000000"/>
            </w:tcBorders>
            <w:shd w:val="clear" w:color="auto" w:fill="auto"/>
            <w:hideMark/>
          </w:tcPr>
          <w:p w14:paraId="29B87B98" w14:textId="470F1B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56A4EDC" w14:textId="48115F1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F85088C"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C671B8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PerformanceLevel</w:t>
            </w:r>
          </w:p>
        </w:tc>
        <w:tc>
          <w:tcPr>
            <w:tcW w:w="2340" w:type="dxa"/>
            <w:tcBorders>
              <w:top w:val="nil"/>
              <w:left w:val="single" w:sz="4" w:space="0" w:color="auto"/>
              <w:bottom w:val="single" w:sz="8" w:space="0" w:color="000000"/>
              <w:right w:val="single" w:sz="8" w:space="0" w:color="000000"/>
            </w:tcBorders>
            <w:shd w:val="clear" w:color="auto" w:fill="auto"/>
            <w:hideMark/>
          </w:tcPr>
          <w:p w14:paraId="2A98543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0E304E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TestPackage:Blueprint:BlueprintElement:Scoring:PerformanceLevels:PerformanceLevel</w:t>
            </w:r>
          </w:p>
        </w:tc>
        <w:tc>
          <w:tcPr>
            <w:tcW w:w="876" w:type="dxa"/>
            <w:tcBorders>
              <w:top w:val="nil"/>
              <w:left w:val="nil"/>
              <w:bottom w:val="single" w:sz="8" w:space="0" w:color="000000"/>
              <w:right w:val="single" w:sz="8" w:space="0" w:color="000000"/>
            </w:tcBorders>
            <w:shd w:val="clear" w:color="auto" w:fill="auto"/>
            <w:hideMark/>
          </w:tcPr>
          <w:p w14:paraId="10405D6D" w14:textId="126384C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04CDEF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125E5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Cutscore that determines a coarse-grained level of skill-attainment. Performance levels are part of scoring and reporting.</w:t>
            </w:r>
          </w:p>
        </w:tc>
        <w:tc>
          <w:tcPr>
            <w:tcW w:w="1890" w:type="dxa"/>
            <w:tcBorders>
              <w:top w:val="nil"/>
              <w:left w:val="nil"/>
              <w:bottom w:val="single" w:sz="8" w:space="0" w:color="000000"/>
              <w:right w:val="single" w:sz="8" w:space="0" w:color="000000"/>
            </w:tcBorders>
            <w:shd w:val="clear" w:color="auto" w:fill="auto"/>
            <w:hideMark/>
          </w:tcPr>
          <w:p w14:paraId="0BB9A9FD" w14:textId="778B88A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CBB10EB" w14:textId="5B72174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09901D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DA5C2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B1F66D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pLevel</w:t>
            </w:r>
          </w:p>
        </w:tc>
        <w:tc>
          <w:tcPr>
            <w:tcW w:w="2520" w:type="dxa"/>
            <w:tcBorders>
              <w:top w:val="nil"/>
              <w:left w:val="nil"/>
              <w:bottom w:val="single" w:sz="8" w:space="0" w:color="000000"/>
              <w:right w:val="single" w:sz="8" w:space="0" w:color="000000"/>
            </w:tcBorders>
            <w:shd w:val="clear" w:color="auto" w:fill="auto"/>
            <w:hideMark/>
          </w:tcPr>
          <w:p w14:paraId="6EBA4C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C0692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232F51E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964F7A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Level at which student is considered proficient for the test</w:t>
            </w:r>
          </w:p>
        </w:tc>
        <w:tc>
          <w:tcPr>
            <w:tcW w:w="1890" w:type="dxa"/>
            <w:tcBorders>
              <w:top w:val="nil"/>
              <w:left w:val="nil"/>
              <w:bottom w:val="single" w:sz="8" w:space="0" w:color="000000"/>
              <w:right w:val="single" w:sz="8" w:space="0" w:color="000000"/>
            </w:tcBorders>
            <w:shd w:val="clear" w:color="auto" w:fill="auto"/>
            <w:hideMark/>
          </w:tcPr>
          <w:p w14:paraId="617ED1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5931A52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AAF0A0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8E84B9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2A848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scaledHi</w:t>
            </w:r>
          </w:p>
        </w:tc>
        <w:tc>
          <w:tcPr>
            <w:tcW w:w="2520" w:type="dxa"/>
            <w:tcBorders>
              <w:top w:val="nil"/>
              <w:left w:val="nil"/>
              <w:bottom w:val="single" w:sz="8" w:space="0" w:color="000000"/>
              <w:right w:val="single" w:sz="8" w:space="0" w:color="000000"/>
            </w:tcBorders>
            <w:shd w:val="clear" w:color="auto" w:fill="auto"/>
            <w:hideMark/>
          </w:tcPr>
          <w:p w14:paraId="7CF716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2696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196D2A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BF507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High score to include in this performance level</w:t>
            </w:r>
          </w:p>
        </w:tc>
        <w:tc>
          <w:tcPr>
            <w:tcW w:w="1890" w:type="dxa"/>
            <w:tcBorders>
              <w:top w:val="nil"/>
              <w:left w:val="nil"/>
              <w:bottom w:val="single" w:sz="8" w:space="0" w:color="000000"/>
              <w:right w:val="single" w:sz="8" w:space="0" w:color="000000"/>
            </w:tcBorders>
            <w:shd w:val="clear" w:color="auto" w:fill="auto"/>
            <w:hideMark/>
          </w:tcPr>
          <w:p w14:paraId="522234F9" w14:textId="67C27142" w:rsidR="007659BB" w:rsidRPr="007659BB" w:rsidRDefault="00FA2157" w:rsidP="00FA215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055721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8F4C17" w:rsidRPr="007659BB" w14:paraId="736DCCC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8213073"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C4C6759"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scaledLo</w:t>
            </w:r>
          </w:p>
        </w:tc>
        <w:tc>
          <w:tcPr>
            <w:tcW w:w="2520" w:type="dxa"/>
            <w:tcBorders>
              <w:top w:val="nil"/>
              <w:left w:val="nil"/>
              <w:bottom w:val="single" w:sz="8" w:space="0" w:color="000000"/>
              <w:right w:val="single" w:sz="8" w:space="0" w:color="000000"/>
            </w:tcBorders>
            <w:shd w:val="clear" w:color="auto" w:fill="auto"/>
            <w:hideMark/>
          </w:tcPr>
          <w:p w14:paraId="3A258452"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C52001A"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00DAB5C6"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17C159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Low score to include in this performance level</w:t>
            </w:r>
          </w:p>
        </w:tc>
        <w:tc>
          <w:tcPr>
            <w:tcW w:w="1890" w:type="dxa"/>
            <w:tcBorders>
              <w:top w:val="nil"/>
              <w:left w:val="nil"/>
              <w:bottom w:val="single" w:sz="8" w:space="0" w:color="000000"/>
              <w:right w:val="single" w:sz="8" w:space="0" w:color="000000"/>
            </w:tcBorders>
            <w:shd w:val="clear" w:color="auto" w:fill="auto"/>
            <w:hideMark/>
          </w:tcPr>
          <w:p w14:paraId="70561A13" w14:textId="49630EC5"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323341B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3A94B578"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6567F7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Rules</w:t>
            </w:r>
          </w:p>
        </w:tc>
        <w:tc>
          <w:tcPr>
            <w:tcW w:w="2340" w:type="dxa"/>
            <w:tcBorders>
              <w:top w:val="nil"/>
              <w:left w:val="single" w:sz="4" w:space="0" w:color="auto"/>
              <w:bottom w:val="single" w:sz="8" w:space="0" w:color="000000"/>
              <w:right w:val="single" w:sz="8" w:space="0" w:color="000000"/>
            </w:tcBorders>
            <w:shd w:val="clear" w:color="auto" w:fill="auto"/>
            <w:hideMark/>
          </w:tcPr>
          <w:p w14:paraId="4F6575B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261B3C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w:t>
            </w:r>
          </w:p>
        </w:tc>
        <w:tc>
          <w:tcPr>
            <w:tcW w:w="876" w:type="dxa"/>
            <w:tcBorders>
              <w:top w:val="nil"/>
              <w:left w:val="nil"/>
              <w:bottom w:val="single" w:sz="8" w:space="0" w:color="000000"/>
              <w:right w:val="single" w:sz="8" w:space="0" w:color="000000"/>
            </w:tcBorders>
            <w:shd w:val="clear" w:color="auto" w:fill="auto"/>
            <w:hideMark/>
          </w:tcPr>
          <w:p w14:paraId="793A2836" w14:textId="4212DCD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725A0C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96825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Configurations for scoring the test, consisting of:</w:t>
            </w:r>
            <w:r w:rsidRPr="007659BB">
              <w:rPr>
                <w:rFonts w:ascii="Arial" w:eastAsia="Times New Roman" w:hAnsi="Arial" w:cs="Arial"/>
                <w:color w:val="000000"/>
                <w:sz w:val="16"/>
                <w:szCs w:val="16"/>
              </w:rPr>
              <w:br/>
              <w:t>- rules for computation</w:t>
            </w:r>
            <w:r w:rsidRPr="007659BB">
              <w:rPr>
                <w:rFonts w:ascii="Arial" w:eastAsia="Times New Roman" w:hAnsi="Arial" w:cs="Arial"/>
                <w:color w:val="000000"/>
                <w:sz w:val="16"/>
                <w:szCs w:val="16"/>
              </w:rPr>
              <w:br/>
              <w:t>- score cut points for determining performance levels</w:t>
            </w:r>
          </w:p>
        </w:tc>
        <w:tc>
          <w:tcPr>
            <w:tcW w:w="1890" w:type="dxa"/>
            <w:tcBorders>
              <w:top w:val="nil"/>
              <w:left w:val="nil"/>
              <w:bottom w:val="single" w:sz="8" w:space="0" w:color="000000"/>
              <w:right w:val="single" w:sz="8" w:space="0" w:color="000000"/>
            </w:tcBorders>
            <w:shd w:val="clear" w:color="auto" w:fill="auto"/>
            <w:hideMark/>
          </w:tcPr>
          <w:p w14:paraId="6E13CB80" w14:textId="54FC7CB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872E3AA" w14:textId="26C9298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7A4EBAC"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60285B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Rule</w:t>
            </w:r>
          </w:p>
        </w:tc>
        <w:tc>
          <w:tcPr>
            <w:tcW w:w="2340" w:type="dxa"/>
            <w:tcBorders>
              <w:top w:val="nil"/>
              <w:left w:val="single" w:sz="4" w:space="0" w:color="auto"/>
              <w:bottom w:val="single" w:sz="8" w:space="0" w:color="000000"/>
              <w:right w:val="single" w:sz="8" w:space="0" w:color="000000"/>
            </w:tcBorders>
            <w:shd w:val="clear" w:color="auto" w:fill="auto"/>
            <w:hideMark/>
          </w:tcPr>
          <w:p w14:paraId="59D0EED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F675F7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w:t>
            </w:r>
          </w:p>
        </w:tc>
        <w:tc>
          <w:tcPr>
            <w:tcW w:w="876" w:type="dxa"/>
            <w:tcBorders>
              <w:top w:val="nil"/>
              <w:left w:val="nil"/>
              <w:bottom w:val="single" w:sz="8" w:space="0" w:color="000000"/>
              <w:right w:val="single" w:sz="8" w:space="0" w:color="000000"/>
            </w:tcBorders>
            <w:shd w:val="clear" w:color="auto" w:fill="auto"/>
            <w:hideMark/>
          </w:tcPr>
          <w:p w14:paraId="7BC6E66B" w14:textId="3AA2216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88296E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4E4C5E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rule for computing a score element, such as:</w:t>
            </w:r>
            <w:r w:rsidRPr="007659BB">
              <w:rPr>
                <w:rFonts w:ascii="Arial" w:eastAsia="Times New Roman" w:hAnsi="Arial" w:cs="Arial"/>
                <w:color w:val="000000"/>
                <w:sz w:val="16"/>
                <w:szCs w:val="16"/>
              </w:rPr>
              <w:br/>
              <w:t>- overall theta or scaled score</w:t>
            </w:r>
            <w:r w:rsidRPr="007659BB">
              <w:rPr>
                <w:rFonts w:ascii="Arial" w:eastAsia="Times New Roman" w:hAnsi="Arial" w:cs="Arial"/>
                <w:color w:val="000000"/>
                <w:sz w:val="16"/>
                <w:szCs w:val="16"/>
              </w:rPr>
              <w:br/>
              <w:t>- strand score</w:t>
            </w:r>
            <w:r w:rsidRPr="007659BB">
              <w:rPr>
                <w:rFonts w:ascii="Arial" w:eastAsia="Times New Roman" w:hAnsi="Arial" w:cs="Arial"/>
                <w:color w:val="000000"/>
                <w:sz w:val="16"/>
                <w:szCs w:val="16"/>
              </w:rPr>
              <w:br/>
              <w:t>- benchmark score</w:t>
            </w:r>
          </w:p>
        </w:tc>
        <w:tc>
          <w:tcPr>
            <w:tcW w:w="1890" w:type="dxa"/>
            <w:tcBorders>
              <w:top w:val="nil"/>
              <w:left w:val="nil"/>
              <w:bottom w:val="single" w:sz="8" w:space="0" w:color="000000"/>
              <w:right w:val="single" w:sz="8" w:space="0" w:color="000000"/>
            </w:tcBorders>
            <w:shd w:val="clear" w:color="auto" w:fill="auto"/>
            <w:hideMark/>
          </w:tcPr>
          <w:p w14:paraId="37893DE2" w14:textId="13B7E13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717D075" w14:textId="67E0A42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3937238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F2172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6EFBB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computationOrder</w:t>
            </w:r>
          </w:p>
        </w:tc>
        <w:tc>
          <w:tcPr>
            <w:tcW w:w="2520" w:type="dxa"/>
            <w:tcBorders>
              <w:top w:val="nil"/>
              <w:left w:val="nil"/>
              <w:bottom w:val="single" w:sz="8" w:space="0" w:color="000000"/>
              <w:right w:val="single" w:sz="8" w:space="0" w:color="000000"/>
            </w:tcBorders>
            <w:shd w:val="clear" w:color="auto" w:fill="auto"/>
            <w:hideMark/>
          </w:tcPr>
          <w:p w14:paraId="22BAD54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494B0B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074BAD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D57652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order that the computations are processed.</w:t>
            </w:r>
          </w:p>
        </w:tc>
        <w:tc>
          <w:tcPr>
            <w:tcW w:w="1890" w:type="dxa"/>
            <w:tcBorders>
              <w:top w:val="nil"/>
              <w:left w:val="nil"/>
              <w:bottom w:val="single" w:sz="8" w:space="0" w:color="000000"/>
              <w:right w:val="single" w:sz="8" w:space="0" w:color="000000"/>
            </w:tcBorders>
            <w:shd w:val="clear" w:color="auto" w:fill="auto"/>
            <w:hideMark/>
          </w:tcPr>
          <w:p w14:paraId="1CD0F8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17D3F3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371679F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35B1E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29B79FB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w:t>
            </w:r>
          </w:p>
        </w:tc>
        <w:tc>
          <w:tcPr>
            <w:tcW w:w="2520" w:type="dxa"/>
            <w:tcBorders>
              <w:top w:val="nil"/>
              <w:left w:val="nil"/>
              <w:bottom w:val="single" w:sz="8" w:space="0" w:color="000000"/>
              <w:right w:val="single" w:sz="8" w:space="0" w:color="000000"/>
            </w:tcBorders>
            <w:shd w:val="clear" w:color="auto" w:fill="auto"/>
            <w:hideMark/>
          </w:tcPr>
          <w:p w14:paraId="0477F66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9344747" w14:textId="6F263463"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359F265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58DBBC1" w14:textId="58B353AF"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The measurement label of the computationrule</w:t>
            </w:r>
          </w:p>
        </w:tc>
        <w:tc>
          <w:tcPr>
            <w:tcW w:w="1890" w:type="dxa"/>
            <w:tcBorders>
              <w:top w:val="nil"/>
              <w:left w:val="nil"/>
              <w:bottom w:val="single" w:sz="8" w:space="0" w:color="000000"/>
              <w:right w:val="single" w:sz="8" w:space="0" w:color="000000"/>
            </w:tcBorders>
            <w:shd w:val="clear" w:color="auto" w:fill="auto"/>
            <w:hideMark/>
          </w:tcPr>
          <w:p w14:paraId="1968BC26" w14:textId="3C89D6CA"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206B9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5F55824"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5177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46EF9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605FC1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A1E2D9" w14:textId="1305B9DB"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618873C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ACF58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computation rule's name</w:t>
            </w:r>
          </w:p>
        </w:tc>
        <w:tc>
          <w:tcPr>
            <w:tcW w:w="1890" w:type="dxa"/>
            <w:tcBorders>
              <w:top w:val="nil"/>
              <w:left w:val="nil"/>
              <w:bottom w:val="single" w:sz="8" w:space="0" w:color="000000"/>
              <w:right w:val="single" w:sz="8" w:space="0" w:color="000000"/>
            </w:tcBorders>
            <w:shd w:val="clear" w:color="auto" w:fill="auto"/>
            <w:hideMark/>
          </w:tcPr>
          <w:p w14:paraId="0F85650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B8199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2C8884AA"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42FF5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Parameter</w:t>
            </w:r>
          </w:p>
        </w:tc>
        <w:tc>
          <w:tcPr>
            <w:tcW w:w="2340" w:type="dxa"/>
            <w:tcBorders>
              <w:top w:val="nil"/>
              <w:left w:val="single" w:sz="4" w:space="0" w:color="auto"/>
              <w:bottom w:val="single" w:sz="8" w:space="0" w:color="000000"/>
              <w:right w:val="single" w:sz="8" w:space="0" w:color="000000"/>
            </w:tcBorders>
            <w:shd w:val="clear" w:color="auto" w:fill="auto"/>
            <w:hideMark/>
          </w:tcPr>
          <w:p w14:paraId="1549C70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A643F8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w:t>
            </w:r>
          </w:p>
        </w:tc>
        <w:tc>
          <w:tcPr>
            <w:tcW w:w="876" w:type="dxa"/>
            <w:tcBorders>
              <w:top w:val="nil"/>
              <w:left w:val="nil"/>
              <w:bottom w:val="single" w:sz="8" w:space="0" w:color="000000"/>
              <w:right w:val="single" w:sz="8" w:space="0" w:color="000000"/>
            </w:tcBorders>
            <w:shd w:val="clear" w:color="auto" w:fill="auto"/>
            <w:hideMark/>
          </w:tcPr>
          <w:p w14:paraId="02E56FBE" w14:textId="0E78D8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6FC75C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E3E73F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parameter for a computation rule</w:t>
            </w:r>
          </w:p>
        </w:tc>
        <w:tc>
          <w:tcPr>
            <w:tcW w:w="1890" w:type="dxa"/>
            <w:tcBorders>
              <w:top w:val="nil"/>
              <w:left w:val="nil"/>
              <w:bottom w:val="single" w:sz="8" w:space="0" w:color="000000"/>
              <w:right w:val="single" w:sz="8" w:space="0" w:color="000000"/>
            </w:tcBorders>
            <w:shd w:val="clear" w:color="auto" w:fill="auto"/>
            <w:hideMark/>
          </w:tcPr>
          <w:p w14:paraId="0CF47998" w14:textId="78839BC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9E9770A" w14:textId="4E25F22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3C023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5632E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1EC2D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3CAB8F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CA0B1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250</w:t>
            </w:r>
          </w:p>
        </w:tc>
        <w:tc>
          <w:tcPr>
            <w:tcW w:w="1026" w:type="dxa"/>
            <w:tcBorders>
              <w:top w:val="nil"/>
              <w:left w:val="nil"/>
              <w:bottom w:val="single" w:sz="8" w:space="0" w:color="000000"/>
              <w:right w:val="single" w:sz="8" w:space="0" w:color="000000"/>
            </w:tcBorders>
            <w:shd w:val="clear" w:color="auto" w:fill="auto"/>
            <w:hideMark/>
          </w:tcPr>
          <w:p w14:paraId="5BCB1FC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A8E77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Uniquely identifies this ruleparameter</w:t>
            </w:r>
          </w:p>
        </w:tc>
        <w:tc>
          <w:tcPr>
            <w:tcW w:w="1890" w:type="dxa"/>
            <w:tcBorders>
              <w:top w:val="nil"/>
              <w:left w:val="nil"/>
              <w:bottom w:val="single" w:sz="8" w:space="0" w:color="000000"/>
              <w:right w:val="single" w:sz="8" w:space="0" w:color="000000"/>
            </w:tcBorders>
            <w:shd w:val="clear" w:color="auto" w:fill="auto"/>
            <w:hideMark/>
          </w:tcPr>
          <w:p w14:paraId="668A2B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DB5D5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9D70B6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D1CAF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78ED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6A4B4B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5AB8A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128</w:t>
            </w:r>
          </w:p>
        </w:tc>
        <w:tc>
          <w:tcPr>
            <w:tcW w:w="1026" w:type="dxa"/>
            <w:tcBorders>
              <w:top w:val="nil"/>
              <w:left w:val="nil"/>
              <w:bottom w:val="single" w:sz="8" w:space="0" w:color="000000"/>
              <w:right w:val="single" w:sz="8" w:space="0" w:color="000000"/>
            </w:tcBorders>
            <w:shd w:val="clear" w:color="auto" w:fill="auto"/>
            <w:hideMark/>
          </w:tcPr>
          <w:p w14:paraId="01004D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3B0B50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Parameter name</w:t>
            </w:r>
          </w:p>
        </w:tc>
        <w:tc>
          <w:tcPr>
            <w:tcW w:w="1890" w:type="dxa"/>
            <w:tcBorders>
              <w:top w:val="nil"/>
              <w:left w:val="nil"/>
              <w:bottom w:val="single" w:sz="8" w:space="0" w:color="000000"/>
              <w:right w:val="single" w:sz="8" w:space="0" w:color="000000"/>
            </w:tcBorders>
            <w:shd w:val="clear" w:color="auto" w:fill="auto"/>
            <w:hideMark/>
          </w:tcPr>
          <w:p w14:paraId="2D1E66F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2614D1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B549E3D"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9DCB4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309C3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position</w:t>
            </w:r>
          </w:p>
        </w:tc>
        <w:tc>
          <w:tcPr>
            <w:tcW w:w="2520" w:type="dxa"/>
            <w:tcBorders>
              <w:top w:val="nil"/>
              <w:left w:val="nil"/>
              <w:bottom w:val="single" w:sz="8" w:space="0" w:color="000000"/>
              <w:right w:val="single" w:sz="8" w:space="0" w:color="000000"/>
            </w:tcBorders>
            <w:shd w:val="clear" w:color="auto" w:fill="auto"/>
            <w:hideMark/>
          </w:tcPr>
          <w:p w14:paraId="489BF9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BFA4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2D2320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7942D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Order of this parameter within scoring method signature</w:t>
            </w:r>
          </w:p>
        </w:tc>
        <w:tc>
          <w:tcPr>
            <w:tcW w:w="1890" w:type="dxa"/>
            <w:tcBorders>
              <w:top w:val="nil"/>
              <w:left w:val="nil"/>
              <w:bottom w:val="single" w:sz="8" w:space="0" w:color="000000"/>
              <w:right w:val="single" w:sz="8" w:space="0" w:color="000000"/>
            </w:tcBorders>
            <w:shd w:val="clear" w:color="auto" w:fill="auto"/>
            <w:hideMark/>
          </w:tcPr>
          <w:p w14:paraId="4AA4C1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2D92FF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F954B1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84787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B1849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1DB60FA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83FEA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16</w:t>
            </w:r>
          </w:p>
        </w:tc>
        <w:tc>
          <w:tcPr>
            <w:tcW w:w="1026" w:type="dxa"/>
            <w:tcBorders>
              <w:top w:val="nil"/>
              <w:left w:val="nil"/>
              <w:bottom w:val="single" w:sz="8" w:space="0" w:color="000000"/>
              <w:right w:val="single" w:sz="8" w:space="0" w:color="000000"/>
            </w:tcBorders>
            <w:shd w:val="clear" w:color="auto" w:fill="auto"/>
            <w:hideMark/>
          </w:tcPr>
          <w:p w14:paraId="1ECCCC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1CED65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Defines the parameter variable type</w:t>
            </w:r>
          </w:p>
        </w:tc>
        <w:tc>
          <w:tcPr>
            <w:tcW w:w="1890" w:type="dxa"/>
            <w:tcBorders>
              <w:top w:val="nil"/>
              <w:left w:val="nil"/>
              <w:bottom w:val="single" w:sz="8" w:space="0" w:color="000000"/>
              <w:right w:val="single" w:sz="8" w:space="0" w:color="000000"/>
            </w:tcBorders>
            <w:shd w:val="clear" w:color="auto" w:fill="auto"/>
            <w:hideMark/>
          </w:tcPr>
          <w:p w14:paraId="6702BB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 double, string</w:t>
            </w:r>
          </w:p>
        </w:tc>
        <w:tc>
          <w:tcPr>
            <w:tcW w:w="1086" w:type="dxa"/>
            <w:tcBorders>
              <w:top w:val="nil"/>
              <w:left w:val="nil"/>
              <w:bottom w:val="single" w:sz="8" w:space="0" w:color="000000"/>
              <w:right w:val="single" w:sz="8" w:space="0" w:color="000000"/>
            </w:tcBorders>
            <w:shd w:val="clear" w:color="auto" w:fill="auto"/>
            <w:hideMark/>
          </w:tcPr>
          <w:p w14:paraId="6EF31C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2040CEE"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D6DDF7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Property</w:t>
            </w:r>
          </w:p>
        </w:tc>
        <w:tc>
          <w:tcPr>
            <w:tcW w:w="2340" w:type="dxa"/>
            <w:tcBorders>
              <w:top w:val="nil"/>
              <w:left w:val="single" w:sz="4" w:space="0" w:color="auto"/>
              <w:bottom w:val="single" w:sz="8" w:space="0" w:color="000000"/>
              <w:right w:val="single" w:sz="8" w:space="0" w:color="000000"/>
            </w:tcBorders>
            <w:shd w:val="clear" w:color="auto" w:fill="auto"/>
            <w:hideMark/>
          </w:tcPr>
          <w:p w14:paraId="1B22775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448939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TestPackage:Blueprint:BlueprintElement:Scoring:Rules:Rule:Parameter:Property</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TestPackage:Test:Segments:Segment:SegmentBlueprint:SegmentBlueprintElement:ItemSelection:Property</w:t>
            </w:r>
          </w:p>
        </w:tc>
        <w:tc>
          <w:tcPr>
            <w:tcW w:w="876" w:type="dxa"/>
            <w:tcBorders>
              <w:top w:val="nil"/>
              <w:left w:val="nil"/>
              <w:bottom w:val="single" w:sz="8" w:space="0" w:color="000000"/>
              <w:right w:val="single" w:sz="8" w:space="0" w:color="000000"/>
            </w:tcBorders>
            <w:shd w:val="clear" w:color="auto" w:fill="auto"/>
            <w:hideMark/>
          </w:tcPr>
          <w:p w14:paraId="3F535CBA" w14:textId="78E7991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C1926F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BF95C19" w14:textId="524D2C0A" w:rsidR="00321AE8" w:rsidRPr="007659BB" w:rsidRDefault="001D1AD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generic property element for a computation rule parameter</w:t>
            </w:r>
          </w:p>
        </w:tc>
        <w:tc>
          <w:tcPr>
            <w:tcW w:w="1890" w:type="dxa"/>
            <w:tcBorders>
              <w:top w:val="nil"/>
              <w:left w:val="nil"/>
              <w:bottom w:val="single" w:sz="8" w:space="0" w:color="000000"/>
              <w:right w:val="single" w:sz="8" w:space="0" w:color="000000"/>
            </w:tcBorders>
            <w:shd w:val="clear" w:color="auto" w:fill="auto"/>
            <w:hideMark/>
          </w:tcPr>
          <w:p w14:paraId="584F2118" w14:textId="7B9E6AC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B572DA" w14:textId="5068984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9CE2FBA"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070EA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6E0AA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23E8C3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39F60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044FB2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0841D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 indextype is provided, then the</w:t>
            </w:r>
            <w:r w:rsidRPr="007659BB">
              <w:rPr>
                <w:rFonts w:ascii="Arial" w:eastAsia="Times New Roman" w:hAnsi="Arial" w:cs="Arial"/>
                <w:color w:val="000000"/>
                <w:sz w:val="16"/>
                <w:szCs w:val="16"/>
              </w:rPr>
              <w:br/>
              <w:t>parameter is a Dictionary and each</w:t>
            </w:r>
            <w:r w:rsidRPr="007659BB">
              <w:rPr>
                <w:rFonts w:ascii="Arial" w:eastAsia="Times New Roman" w:hAnsi="Arial" w:cs="Arial"/>
                <w:color w:val="000000"/>
                <w:sz w:val="16"/>
                <w:szCs w:val="16"/>
              </w:rPr>
              <w:br/>
              <w:t>parameter value must define the</w:t>
            </w:r>
            <w:r w:rsidRPr="007659BB">
              <w:rPr>
                <w:rFonts w:ascii="Arial" w:eastAsia="Times New Roman" w:hAnsi="Arial" w:cs="Arial"/>
                <w:color w:val="000000"/>
                <w:sz w:val="16"/>
                <w:szCs w:val="16"/>
              </w:rPr>
              <w:br/>
              <w:t>index attribute.</w:t>
            </w:r>
          </w:p>
        </w:tc>
        <w:tc>
          <w:tcPr>
            <w:tcW w:w="1890" w:type="dxa"/>
            <w:tcBorders>
              <w:top w:val="nil"/>
              <w:left w:val="nil"/>
              <w:bottom w:val="single" w:sz="8" w:space="0" w:color="000000"/>
              <w:right w:val="single" w:sz="8" w:space="0" w:color="000000"/>
            </w:tcBorders>
            <w:shd w:val="clear" w:color="auto" w:fill="auto"/>
            <w:hideMark/>
          </w:tcPr>
          <w:p w14:paraId="676AE4F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ADF0BA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CF33DB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609BF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FCA0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5CA42D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1706E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713F35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1019196" w14:textId="5E18D13C"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The value of the computation rule property</w:t>
            </w:r>
          </w:p>
        </w:tc>
        <w:tc>
          <w:tcPr>
            <w:tcW w:w="1890" w:type="dxa"/>
            <w:tcBorders>
              <w:top w:val="nil"/>
              <w:left w:val="nil"/>
              <w:bottom w:val="single" w:sz="8" w:space="0" w:color="000000"/>
              <w:right w:val="single" w:sz="8" w:space="0" w:color="000000"/>
            </w:tcBorders>
            <w:shd w:val="clear" w:color="auto" w:fill="auto"/>
            <w:hideMark/>
          </w:tcPr>
          <w:p w14:paraId="543AF38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 double, string</w:t>
            </w:r>
          </w:p>
        </w:tc>
        <w:tc>
          <w:tcPr>
            <w:tcW w:w="1086" w:type="dxa"/>
            <w:tcBorders>
              <w:top w:val="nil"/>
              <w:left w:val="nil"/>
              <w:bottom w:val="single" w:sz="8" w:space="0" w:color="000000"/>
              <w:right w:val="single" w:sz="8" w:space="0" w:color="000000"/>
            </w:tcBorders>
            <w:shd w:val="clear" w:color="auto" w:fill="auto"/>
            <w:hideMark/>
          </w:tcPr>
          <w:p w14:paraId="749E035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C4C23FB"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A94050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340" w:type="dxa"/>
            <w:tcBorders>
              <w:top w:val="nil"/>
              <w:left w:val="single" w:sz="4" w:space="0" w:color="auto"/>
              <w:bottom w:val="single" w:sz="8" w:space="0" w:color="000000"/>
              <w:right w:val="single" w:sz="8" w:space="0" w:color="000000"/>
            </w:tcBorders>
            <w:shd w:val="clear" w:color="auto" w:fill="auto"/>
            <w:hideMark/>
          </w:tcPr>
          <w:p w14:paraId="2B91AC2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E85CF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TestPackage:Blueprint:BlueprintElement:Scoring:Rules:Rule:Parameter:Value</w:t>
            </w:r>
          </w:p>
        </w:tc>
        <w:tc>
          <w:tcPr>
            <w:tcW w:w="876" w:type="dxa"/>
            <w:tcBorders>
              <w:top w:val="nil"/>
              <w:left w:val="nil"/>
              <w:bottom w:val="single" w:sz="8" w:space="0" w:color="000000"/>
              <w:right w:val="single" w:sz="8" w:space="0" w:color="000000"/>
            </w:tcBorders>
            <w:shd w:val="clear" w:color="auto" w:fill="auto"/>
            <w:hideMark/>
          </w:tcPr>
          <w:p w14:paraId="3E7CD738" w14:textId="43B8EB2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59621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E15425B" w14:textId="542902FB" w:rsidR="00321AE8" w:rsidRPr="007659BB" w:rsidRDefault="001D1AD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An optional value of a computation rule property</w:t>
            </w:r>
          </w:p>
        </w:tc>
        <w:tc>
          <w:tcPr>
            <w:tcW w:w="1890" w:type="dxa"/>
            <w:tcBorders>
              <w:top w:val="nil"/>
              <w:left w:val="nil"/>
              <w:bottom w:val="single" w:sz="8" w:space="0" w:color="000000"/>
              <w:right w:val="single" w:sz="8" w:space="0" w:color="000000"/>
            </w:tcBorders>
            <w:shd w:val="clear" w:color="auto" w:fill="auto"/>
            <w:hideMark/>
          </w:tcPr>
          <w:p w14:paraId="509F7EC4" w14:textId="72DD561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1CEF9A7" w14:textId="3DE21DA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BB84F0E"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00D23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31340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index</w:t>
            </w:r>
          </w:p>
        </w:tc>
        <w:tc>
          <w:tcPr>
            <w:tcW w:w="2520" w:type="dxa"/>
            <w:tcBorders>
              <w:top w:val="nil"/>
              <w:left w:val="nil"/>
              <w:bottom w:val="single" w:sz="8" w:space="0" w:color="000000"/>
              <w:right w:val="single" w:sz="8" w:space="0" w:color="000000"/>
            </w:tcBorders>
            <w:shd w:val="clear" w:color="auto" w:fill="auto"/>
            <w:hideMark/>
          </w:tcPr>
          <w:p w14:paraId="049361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50154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3F23D53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CB6DB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if provided, must match the type defined in the indextype property value attribute.</w:t>
            </w:r>
          </w:p>
        </w:tc>
        <w:tc>
          <w:tcPr>
            <w:tcW w:w="1890" w:type="dxa"/>
            <w:tcBorders>
              <w:top w:val="nil"/>
              <w:left w:val="nil"/>
              <w:bottom w:val="single" w:sz="8" w:space="0" w:color="000000"/>
              <w:right w:val="single" w:sz="8" w:space="0" w:color="000000"/>
            </w:tcBorders>
            <w:shd w:val="clear" w:color="auto" w:fill="auto"/>
            <w:hideMark/>
          </w:tcPr>
          <w:p w14:paraId="6E1CD0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286E2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B872A2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8BDB1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05C52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30D051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2CC45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318984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3A3DA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must match the Parameter/@type value</w:t>
            </w:r>
          </w:p>
        </w:tc>
        <w:tc>
          <w:tcPr>
            <w:tcW w:w="1890" w:type="dxa"/>
            <w:tcBorders>
              <w:top w:val="nil"/>
              <w:left w:val="nil"/>
              <w:bottom w:val="single" w:sz="8" w:space="0" w:color="000000"/>
              <w:right w:val="single" w:sz="8" w:space="0" w:color="000000"/>
            </w:tcBorders>
            <w:shd w:val="clear" w:color="auto" w:fill="auto"/>
            <w:hideMark/>
          </w:tcPr>
          <w:p w14:paraId="3FF9AA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818D3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202362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B69DC9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w:t>
            </w:r>
          </w:p>
        </w:tc>
        <w:tc>
          <w:tcPr>
            <w:tcW w:w="2340" w:type="dxa"/>
            <w:tcBorders>
              <w:top w:val="nil"/>
              <w:left w:val="single" w:sz="4" w:space="0" w:color="auto"/>
              <w:bottom w:val="single" w:sz="8" w:space="0" w:color="000000"/>
              <w:right w:val="single" w:sz="8" w:space="0" w:color="000000"/>
            </w:tcBorders>
            <w:shd w:val="clear" w:color="auto" w:fill="auto"/>
            <w:hideMark/>
          </w:tcPr>
          <w:p w14:paraId="174030F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4A3891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w:t>
            </w:r>
          </w:p>
        </w:tc>
        <w:tc>
          <w:tcPr>
            <w:tcW w:w="876" w:type="dxa"/>
            <w:tcBorders>
              <w:top w:val="nil"/>
              <w:left w:val="nil"/>
              <w:bottom w:val="single" w:sz="8" w:space="0" w:color="000000"/>
              <w:right w:val="single" w:sz="8" w:space="0" w:color="000000"/>
            </w:tcBorders>
            <w:shd w:val="clear" w:color="auto" w:fill="auto"/>
            <w:hideMark/>
          </w:tcPr>
          <w:p w14:paraId="60CE0506" w14:textId="5E4DE75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AA3ABB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3FE907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test element defines an individual test (or test part) of a test package</w:t>
            </w:r>
          </w:p>
        </w:tc>
        <w:tc>
          <w:tcPr>
            <w:tcW w:w="1890" w:type="dxa"/>
            <w:tcBorders>
              <w:top w:val="nil"/>
              <w:left w:val="nil"/>
              <w:bottom w:val="single" w:sz="8" w:space="0" w:color="000000"/>
              <w:right w:val="single" w:sz="8" w:space="0" w:color="000000"/>
            </w:tcBorders>
            <w:shd w:val="clear" w:color="auto" w:fill="auto"/>
            <w:hideMark/>
          </w:tcPr>
          <w:p w14:paraId="67F85BE0" w14:textId="15943F9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DE980E2" w14:textId="475D608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98E492E"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9E3ED5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681478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746816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831C0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07B6757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DC42A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unique identifier of the test</w:t>
            </w:r>
          </w:p>
        </w:tc>
        <w:tc>
          <w:tcPr>
            <w:tcW w:w="1890" w:type="dxa"/>
            <w:tcBorders>
              <w:top w:val="nil"/>
              <w:left w:val="nil"/>
              <w:bottom w:val="single" w:sz="8" w:space="0" w:color="000000"/>
              <w:right w:val="single" w:sz="8" w:space="0" w:color="000000"/>
            </w:tcBorders>
            <w:shd w:val="clear" w:color="auto" w:fill="auto"/>
            <w:hideMark/>
          </w:tcPr>
          <w:p w14:paraId="69B056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D0310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A5F2AC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29A54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5A22CE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79A257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3F3E2C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1E4FA2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1895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human readable label of the test</w:t>
            </w:r>
          </w:p>
        </w:tc>
        <w:tc>
          <w:tcPr>
            <w:tcW w:w="1890" w:type="dxa"/>
            <w:tcBorders>
              <w:top w:val="nil"/>
              <w:left w:val="nil"/>
              <w:bottom w:val="single" w:sz="8" w:space="0" w:color="000000"/>
              <w:right w:val="single" w:sz="8" w:space="0" w:color="000000"/>
            </w:tcBorders>
            <w:shd w:val="clear" w:color="auto" w:fill="auto"/>
            <w:hideMark/>
          </w:tcPr>
          <w:p w14:paraId="7A2F53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4A789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E0753B7"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FF83CC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Grades</w:t>
            </w:r>
          </w:p>
        </w:tc>
        <w:tc>
          <w:tcPr>
            <w:tcW w:w="2340" w:type="dxa"/>
            <w:tcBorders>
              <w:top w:val="nil"/>
              <w:left w:val="single" w:sz="4" w:space="0" w:color="auto"/>
              <w:bottom w:val="single" w:sz="8" w:space="0" w:color="000000"/>
              <w:right w:val="single" w:sz="8" w:space="0" w:color="000000"/>
            </w:tcBorders>
            <w:shd w:val="clear" w:color="auto" w:fill="auto"/>
            <w:hideMark/>
          </w:tcPr>
          <w:p w14:paraId="1140722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0678C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TestPackage:Test:Grades</w:t>
            </w:r>
          </w:p>
        </w:tc>
        <w:tc>
          <w:tcPr>
            <w:tcW w:w="876" w:type="dxa"/>
            <w:tcBorders>
              <w:top w:val="nil"/>
              <w:left w:val="nil"/>
              <w:bottom w:val="single" w:sz="8" w:space="0" w:color="000000"/>
              <w:right w:val="single" w:sz="8" w:space="0" w:color="000000"/>
            </w:tcBorders>
            <w:shd w:val="clear" w:color="auto" w:fill="auto"/>
            <w:hideMark/>
          </w:tcPr>
          <w:p w14:paraId="4F80E251" w14:textId="1AEFA88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E77141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94BA2C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list of grades the test corresponds to</w:t>
            </w:r>
          </w:p>
        </w:tc>
        <w:tc>
          <w:tcPr>
            <w:tcW w:w="1890" w:type="dxa"/>
            <w:tcBorders>
              <w:top w:val="nil"/>
              <w:left w:val="nil"/>
              <w:bottom w:val="single" w:sz="8" w:space="0" w:color="000000"/>
              <w:right w:val="single" w:sz="8" w:space="0" w:color="000000"/>
            </w:tcBorders>
            <w:shd w:val="clear" w:color="auto" w:fill="auto"/>
            <w:hideMark/>
          </w:tcPr>
          <w:p w14:paraId="45B1A5DB" w14:textId="6E2D774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4B34A769" w14:textId="5CC7C60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6DCB4E4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A2374E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w:t>
            </w:r>
          </w:p>
        </w:tc>
        <w:tc>
          <w:tcPr>
            <w:tcW w:w="2340" w:type="dxa"/>
            <w:tcBorders>
              <w:top w:val="nil"/>
              <w:left w:val="single" w:sz="4" w:space="0" w:color="auto"/>
              <w:bottom w:val="single" w:sz="8" w:space="0" w:color="000000"/>
              <w:right w:val="single" w:sz="8" w:space="0" w:color="000000"/>
            </w:tcBorders>
            <w:shd w:val="clear" w:color="auto" w:fill="auto"/>
            <w:hideMark/>
          </w:tcPr>
          <w:p w14:paraId="7D48076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F50B3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TestPackage:Test:Grades:Grade</w:t>
            </w:r>
          </w:p>
        </w:tc>
        <w:tc>
          <w:tcPr>
            <w:tcW w:w="876" w:type="dxa"/>
            <w:tcBorders>
              <w:top w:val="nil"/>
              <w:left w:val="nil"/>
              <w:bottom w:val="single" w:sz="8" w:space="0" w:color="000000"/>
              <w:right w:val="single" w:sz="8" w:space="0" w:color="000000"/>
            </w:tcBorders>
            <w:shd w:val="clear" w:color="auto" w:fill="auto"/>
            <w:hideMark/>
          </w:tcPr>
          <w:p w14:paraId="65F812D4" w14:textId="4E30242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8F744A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119B40" w14:textId="5A51E01B" w:rsidR="00321AE8" w:rsidRPr="007659BB" w:rsidRDefault="00983140"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 xml:space="preserve">Represents an elgibile grade level for a test </w:t>
            </w:r>
          </w:p>
        </w:tc>
        <w:tc>
          <w:tcPr>
            <w:tcW w:w="1890" w:type="dxa"/>
            <w:tcBorders>
              <w:top w:val="nil"/>
              <w:left w:val="nil"/>
              <w:bottom w:val="single" w:sz="8" w:space="0" w:color="000000"/>
              <w:right w:val="single" w:sz="8" w:space="0" w:color="000000"/>
            </w:tcBorders>
            <w:shd w:val="clear" w:color="auto" w:fill="auto"/>
            <w:hideMark/>
          </w:tcPr>
          <w:p w14:paraId="5B7DC555" w14:textId="6BDD339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3083AFB" w14:textId="6E09A4B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F57A43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B86E2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A25D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1FE551E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B846B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64</w:t>
            </w:r>
          </w:p>
        </w:tc>
        <w:tc>
          <w:tcPr>
            <w:tcW w:w="1026" w:type="dxa"/>
            <w:tcBorders>
              <w:top w:val="nil"/>
              <w:left w:val="nil"/>
              <w:bottom w:val="single" w:sz="8" w:space="0" w:color="000000"/>
              <w:right w:val="single" w:sz="8" w:space="0" w:color="000000"/>
            </w:tcBorders>
            <w:shd w:val="clear" w:color="auto" w:fill="auto"/>
            <w:hideMark/>
          </w:tcPr>
          <w:p w14:paraId="6221CF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61CEE6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The human readable label of the grade (e.g., "Kindergarden", "Grade 12")</w:t>
            </w:r>
          </w:p>
        </w:tc>
        <w:tc>
          <w:tcPr>
            <w:tcW w:w="1890" w:type="dxa"/>
            <w:tcBorders>
              <w:top w:val="nil"/>
              <w:left w:val="nil"/>
              <w:bottom w:val="single" w:sz="8" w:space="0" w:color="000000"/>
              <w:right w:val="single" w:sz="8" w:space="0" w:color="000000"/>
            </w:tcBorders>
            <w:shd w:val="clear" w:color="auto" w:fill="auto"/>
            <w:hideMark/>
          </w:tcPr>
          <w:p w14:paraId="5EF2305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Grade 2, Grade 12, Kindergarden</w:t>
            </w:r>
          </w:p>
        </w:tc>
        <w:tc>
          <w:tcPr>
            <w:tcW w:w="1086" w:type="dxa"/>
            <w:tcBorders>
              <w:top w:val="nil"/>
              <w:left w:val="nil"/>
              <w:bottom w:val="single" w:sz="8" w:space="0" w:color="000000"/>
              <w:right w:val="single" w:sz="8" w:space="0" w:color="000000"/>
            </w:tcBorders>
            <w:shd w:val="clear" w:color="auto" w:fill="auto"/>
            <w:hideMark/>
          </w:tcPr>
          <w:p w14:paraId="0C366F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C249AA2"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04315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891AC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77A316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A3FD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w:t>
            </w:r>
          </w:p>
        </w:tc>
        <w:tc>
          <w:tcPr>
            <w:tcW w:w="1026" w:type="dxa"/>
            <w:tcBorders>
              <w:top w:val="nil"/>
              <w:left w:val="nil"/>
              <w:bottom w:val="single" w:sz="8" w:space="0" w:color="000000"/>
              <w:right w:val="single" w:sz="8" w:space="0" w:color="000000"/>
            </w:tcBorders>
            <w:shd w:val="clear" w:color="auto" w:fill="auto"/>
            <w:hideMark/>
          </w:tcPr>
          <w:p w14:paraId="1C41FE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AD817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grade code/integer value for the grade (e.g., "KR", "1", "12")</w:t>
            </w:r>
          </w:p>
        </w:tc>
        <w:tc>
          <w:tcPr>
            <w:tcW w:w="1890" w:type="dxa"/>
            <w:tcBorders>
              <w:top w:val="nil"/>
              <w:left w:val="nil"/>
              <w:bottom w:val="single" w:sz="8" w:space="0" w:color="000000"/>
              <w:right w:val="single" w:sz="8" w:space="0" w:color="000000"/>
            </w:tcBorders>
            <w:shd w:val="clear" w:color="auto" w:fill="auto"/>
            <w:hideMark/>
          </w:tcPr>
          <w:p w14:paraId="3EFFB4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 12, KR</w:t>
            </w:r>
          </w:p>
        </w:tc>
        <w:tc>
          <w:tcPr>
            <w:tcW w:w="1086" w:type="dxa"/>
            <w:tcBorders>
              <w:top w:val="nil"/>
              <w:left w:val="nil"/>
              <w:bottom w:val="single" w:sz="8" w:space="0" w:color="000000"/>
              <w:right w:val="single" w:sz="8" w:space="0" w:color="000000"/>
            </w:tcBorders>
            <w:shd w:val="clear" w:color="auto" w:fill="auto"/>
            <w:hideMark/>
          </w:tcPr>
          <w:p w14:paraId="72A9837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172B4E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34D1A2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Segments</w:t>
            </w:r>
          </w:p>
        </w:tc>
        <w:tc>
          <w:tcPr>
            <w:tcW w:w="2340" w:type="dxa"/>
            <w:tcBorders>
              <w:top w:val="nil"/>
              <w:left w:val="single" w:sz="4" w:space="0" w:color="auto"/>
              <w:bottom w:val="single" w:sz="8" w:space="0" w:color="000000"/>
              <w:right w:val="single" w:sz="8" w:space="0" w:color="000000"/>
            </w:tcBorders>
            <w:shd w:val="clear" w:color="auto" w:fill="auto"/>
            <w:hideMark/>
          </w:tcPr>
          <w:p w14:paraId="4FF2551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EB823C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w:t>
            </w:r>
          </w:p>
        </w:tc>
        <w:tc>
          <w:tcPr>
            <w:tcW w:w="876" w:type="dxa"/>
            <w:tcBorders>
              <w:top w:val="nil"/>
              <w:left w:val="nil"/>
              <w:bottom w:val="single" w:sz="8" w:space="0" w:color="000000"/>
              <w:right w:val="single" w:sz="8" w:space="0" w:color="000000"/>
            </w:tcBorders>
            <w:shd w:val="clear" w:color="auto" w:fill="auto"/>
            <w:hideMark/>
          </w:tcPr>
          <w:p w14:paraId="19419F3A" w14:textId="7FE72E2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586394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5138E2" w14:textId="6EBC054D" w:rsidR="00321AE8" w:rsidRPr="007659BB" w:rsidRDefault="00983140"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collection of one or more segments in the test.</w:t>
            </w:r>
          </w:p>
        </w:tc>
        <w:tc>
          <w:tcPr>
            <w:tcW w:w="1890" w:type="dxa"/>
            <w:tcBorders>
              <w:top w:val="nil"/>
              <w:left w:val="nil"/>
              <w:bottom w:val="single" w:sz="8" w:space="0" w:color="000000"/>
              <w:right w:val="single" w:sz="8" w:space="0" w:color="000000"/>
            </w:tcBorders>
            <w:shd w:val="clear" w:color="auto" w:fill="auto"/>
            <w:hideMark/>
          </w:tcPr>
          <w:p w14:paraId="0BFFFDE3" w14:textId="2321FF8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6BBA163" w14:textId="65074E7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60D2A707" w14:textId="77777777" w:rsidTr="00682912">
        <w:trPr>
          <w:cantSplit/>
          <w:trHeight w:val="56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36D527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w:t>
            </w:r>
          </w:p>
        </w:tc>
        <w:tc>
          <w:tcPr>
            <w:tcW w:w="2340" w:type="dxa"/>
            <w:tcBorders>
              <w:top w:val="nil"/>
              <w:left w:val="single" w:sz="4" w:space="0" w:color="auto"/>
              <w:bottom w:val="single" w:sz="8" w:space="0" w:color="000000"/>
              <w:right w:val="single" w:sz="8" w:space="0" w:color="000000"/>
            </w:tcBorders>
            <w:shd w:val="clear" w:color="auto" w:fill="auto"/>
            <w:hideMark/>
          </w:tcPr>
          <w:p w14:paraId="4400898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3A8B6D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w:t>
            </w:r>
          </w:p>
        </w:tc>
        <w:tc>
          <w:tcPr>
            <w:tcW w:w="876" w:type="dxa"/>
            <w:tcBorders>
              <w:top w:val="nil"/>
              <w:left w:val="nil"/>
              <w:bottom w:val="single" w:sz="8" w:space="0" w:color="000000"/>
              <w:right w:val="single" w:sz="8" w:space="0" w:color="000000"/>
            </w:tcBorders>
            <w:shd w:val="clear" w:color="auto" w:fill="auto"/>
            <w:hideMark/>
          </w:tcPr>
          <w:p w14:paraId="5A7A414C" w14:textId="6718DDE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27E47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8756E1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Every Test must contain one or more segments (an "unsegmented" test is actually a single-segment test).</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segment defines a partition of a test wherein various presentational aspects may be controlled (such as isolating calculator items from non-calculator items).</w:t>
            </w:r>
            <w:r w:rsidRPr="007659BB">
              <w:rPr>
                <w:rFonts w:ascii="Arial" w:eastAsia="Times New Roman" w:hAnsi="Arial" w:cs="Arial"/>
                <w:color w:val="000000"/>
                <w:sz w:val="16"/>
                <w:szCs w:val="16"/>
              </w:rPr>
              <w:br/>
              <w:t>The Segment contains the following sub-elements:</w:t>
            </w:r>
            <w:r w:rsidRPr="007659BB">
              <w:rPr>
                <w:rFonts w:ascii="Arial" w:eastAsia="Times New Roman" w:hAnsi="Arial" w:cs="Arial"/>
                <w:color w:val="000000"/>
                <w:sz w:val="16"/>
                <w:szCs w:val="16"/>
              </w:rPr>
              <w:br/>
              <w:t>SegmentBlueprint: The segment blueprint constraints for selecting items, each references a test-level BlueprintElement</w:t>
            </w:r>
            <w:r w:rsidRPr="007659BB">
              <w:rPr>
                <w:rFonts w:ascii="Arial" w:eastAsia="Times New Roman" w:hAnsi="Arial" w:cs="Arial"/>
                <w:color w:val="000000"/>
                <w:sz w:val="16"/>
                <w:szCs w:val="16"/>
              </w:rPr>
              <w:br/>
              <w:t>One of the following, depending on the item selection type:</w:t>
            </w:r>
            <w:r w:rsidRPr="007659BB">
              <w:rPr>
                <w:rFonts w:ascii="Arial" w:eastAsia="Times New Roman" w:hAnsi="Arial" w:cs="Arial"/>
                <w:color w:val="000000"/>
                <w:sz w:val="16"/>
                <w:szCs w:val="16"/>
              </w:rPr>
              <w:br/>
              <w:t>Pool - The segment pool of items, for adaptive segments</w:t>
            </w:r>
            <w:r w:rsidRPr="007659BB">
              <w:rPr>
                <w:rFonts w:ascii="Arial" w:eastAsia="Times New Roman" w:hAnsi="Arial" w:cs="Arial"/>
                <w:color w:val="000000"/>
                <w:sz w:val="16"/>
                <w:szCs w:val="16"/>
              </w:rPr>
              <w:br/>
              <w:t>Forms - A list of forms for the segment, for fixed-form assessments</w:t>
            </w:r>
            <w:r w:rsidRPr="007659BB">
              <w:rPr>
                <w:rFonts w:ascii="Arial" w:eastAsia="Times New Roman" w:hAnsi="Arial" w:cs="Arial"/>
                <w:color w:val="000000"/>
                <w:sz w:val="16"/>
                <w:szCs w:val="16"/>
              </w:rPr>
              <w:br/>
              <w:t>ItemSelector: the method for selecting items for the segment (e.g. "fixedform", "adaptive")</w:t>
            </w:r>
            <w:r w:rsidRPr="007659BB">
              <w:rPr>
                <w:rFonts w:ascii="Arial" w:eastAsia="Times New Roman" w:hAnsi="Arial" w:cs="Arial"/>
                <w:color w:val="000000"/>
                <w:sz w:val="16"/>
                <w:szCs w:val="16"/>
              </w:rPr>
              <w:br/>
              <w:t>Tools: A list of universal tools, accommodations, and designated supports along with various options and dependency rules</w:t>
            </w:r>
          </w:p>
        </w:tc>
        <w:tc>
          <w:tcPr>
            <w:tcW w:w="1890" w:type="dxa"/>
            <w:tcBorders>
              <w:top w:val="nil"/>
              <w:left w:val="nil"/>
              <w:bottom w:val="single" w:sz="8" w:space="0" w:color="000000"/>
              <w:right w:val="single" w:sz="8" w:space="0" w:color="000000"/>
            </w:tcBorders>
            <w:shd w:val="clear" w:color="auto" w:fill="auto"/>
            <w:hideMark/>
          </w:tcPr>
          <w:p w14:paraId="2C0E6584" w14:textId="1BAF238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F595304" w14:textId="07087D5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CFEFC1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C5EAAF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26D0622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algorithmImplementation</w:t>
            </w:r>
          </w:p>
        </w:tc>
        <w:tc>
          <w:tcPr>
            <w:tcW w:w="2520" w:type="dxa"/>
            <w:tcBorders>
              <w:top w:val="nil"/>
              <w:left w:val="nil"/>
              <w:bottom w:val="single" w:sz="8" w:space="0" w:color="000000"/>
              <w:right w:val="single" w:sz="8" w:space="0" w:color="000000"/>
            </w:tcBorders>
            <w:shd w:val="clear" w:color="auto" w:fill="auto"/>
            <w:hideMark/>
          </w:tcPr>
          <w:p w14:paraId="2353198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0777A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27864E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67FA3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algorithm type implementation</w:t>
            </w:r>
          </w:p>
        </w:tc>
        <w:tc>
          <w:tcPr>
            <w:tcW w:w="1890" w:type="dxa"/>
            <w:tcBorders>
              <w:top w:val="nil"/>
              <w:left w:val="nil"/>
              <w:bottom w:val="single" w:sz="8" w:space="0" w:color="000000"/>
              <w:right w:val="single" w:sz="8" w:space="0" w:color="000000"/>
            </w:tcBorders>
            <w:shd w:val="clear" w:color="auto" w:fill="auto"/>
            <w:hideMark/>
          </w:tcPr>
          <w:p w14:paraId="49BCCF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FAIRWAY ROUNDROBIN, AIR ADAPTIVE</w:t>
            </w:r>
          </w:p>
        </w:tc>
        <w:tc>
          <w:tcPr>
            <w:tcW w:w="1086" w:type="dxa"/>
            <w:tcBorders>
              <w:top w:val="nil"/>
              <w:left w:val="nil"/>
              <w:bottom w:val="single" w:sz="8" w:space="0" w:color="000000"/>
              <w:right w:val="single" w:sz="8" w:space="0" w:color="000000"/>
            </w:tcBorders>
            <w:shd w:val="clear" w:color="auto" w:fill="auto"/>
            <w:hideMark/>
          </w:tcPr>
          <w:p w14:paraId="6B70AF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CFC0D0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D1ADF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B02812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algorithmType</w:t>
            </w:r>
          </w:p>
        </w:tc>
        <w:tc>
          <w:tcPr>
            <w:tcW w:w="2520" w:type="dxa"/>
            <w:tcBorders>
              <w:top w:val="nil"/>
              <w:left w:val="nil"/>
              <w:bottom w:val="single" w:sz="8" w:space="0" w:color="000000"/>
              <w:right w:val="single" w:sz="8" w:space="0" w:color="000000"/>
            </w:tcBorders>
            <w:shd w:val="clear" w:color="auto" w:fill="auto"/>
            <w:hideMark/>
          </w:tcPr>
          <w:p w14:paraId="3A208D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DE90D8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40B7E2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988BE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type of selection algorithm</w:t>
            </w:r>
          </w:p>
        </w:tc>
        <w:tc>
          <w:tcPr>
            <w:tcW w:w="1890" w:type="dxa"/>
            <w:tcBorders>
              <w:top w:val="nil"/>
              <w:left w:val="nil"/>
              <w:bottom w:val="single" w:sz="8" w:space="0" w:color="000000"/>
              <w:right w:val="single" w:sz="8" w:space="0" w:color="000000"/>
            </w:tcBorders>
            <w:shd w:val="clear" w:color="auto" w:fill="auto"/>
            <w:hideMark/>
          </w:tcPr>
          <w:p w14:paraId="3DFAE43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fixedform, adaptive</w:t>
            </w:r>
          </w:p>
        </w:tc>
        <w:tc>
          <w:tcPr>
            <w:tcW w:w="1086" w:type="dxa"/>
            <w:tcBorders>
              <w:top w:val="nil"/>
              <w:left w:val="nil"/>
              <w:bottom w:val="single" w:sz="8" w:space="0" w:color="000000"/>
              <w:right w:val="single" w:sz="8" w:space="0" w:color="000000"/>
            </w:tcBorders>
            <w:shd w:val="clear" w:color="auto" w:fill="auto"/>
            <w:hideMark/>
          </w:tcPr>
          <w:p w14:paraId="5D1155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E5C27EF"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8CEC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55EDF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entryApproval</w:t>
            </w:r>
          </w:p>
        </w:tc>
        <w:tc>
          <w:tcPr>
            <w:tcW w:w="2520" w:type="dxa"/>
            <w:tcBorders>
              <w:top w:val="nil"/>
              <w:left w:val="nil"/>
              <w:bottom w:val="single" w:sz="8" w:space="0" w:color="000000"/>
              <w:right w:val="single" w:sz="8" w:space="0" w:color="000000"/>
            </w:tcBorders>
            <w:shd w:val="clear" w:color="auto" w:fill="auto"/>
            <w:hideMark/>
          </w:tcPr>
          <w:p w14:paraId="53A13FE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1D9D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72823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9DF58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that a student will require approval to enter  the segment</w:t>
            </w:r>
          </w:p>
        </w:tc>
        <w:tc>
          <w:tcPr>
            <w:tcW w:w="1890" w:type="dxa"/>
            <w:tcBorders>
              <w:top w:val="nil"/>
              <w:left w:val="nil"/>
              <w:bottom w:val="single" w:sz="8" w:space="0" w:color="000000"/>
              <w:right w:val="single" w:sz="8" w:space="0" w:color="000000"/>
            </w:tcBorders>
            <w:shd w:val="clear" w:color="auto" w:fill="auto"/>
            <w:hideMark/>
          </w:tcPr>
          <w:p w14:paraId="384985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7787588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2E026A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074BD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986D6D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exitApproval</w:t>
            </w:r>
          </w:p>
        </w:tc>
        <w:tc>
          <w:tcPr>
            <w:tcW w:w="2520" w:type="dxa"/>
            <w:tcBorders>
              <w:top w:val="nil"/>
              <w:left w:val="nil"/>
              <w:bottom w:val="single" w:sz="8" w:space="0" w:color="000000"/>
              <w:right w:val="single" w:sz="8" w:space="0" w:color="000000"/>
            </w:tcBorders>
            <w:shd w:val="clear" w:color="auto" w:fill="auto"/>
            <w:hideMark/>
          </w:tcPr>
          <w:p w14:paraId="34ED25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8B975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DDA33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6F4E21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that a student will require approval to exit the segment</w:t>
            </w:r>
          </w:p>
        </w:tc>
        <w:tc>
          <w:tcPr>
            <w:tcW w:w="1890" w:type="dxa"/>
            <w:tcBorders>
              <w:top w:val="nil"/>
              <w:left w:val="nil"/>
              <w:bottom w:val="single" w:sz="8" w:space="0" w:color="000000"/>
              <w:right w:val="single" w:sz="8" w:space="0" w:color="000000"/>
            </w:tcBorders>
            <w:shd w:val="clear" w:color="auto" w:fill="auto"/>
            <w:hideMark/>
          </w:tcPr>
          <w:p w14:paraId="3B91D3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45F9B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137E761A"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C379CC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C85418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4F3082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318F4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3F58B26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8C00A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unique identifier of the segment</w:t>
            </w:r>
          </w:p>
        </w:tc>
        <w:tc>
          <w:tcPr>
            <w:tcW w:w="1890" w:type="dxa"/>
            <w:tcBorders>
              <w:top w:val="nil"/>
              <w:left w:val="nil"/>
              <w:bottom w:val="single" w:sz="8" w:space="0" w:color="000000"/>
              <w:right w:val="single" w:sz="8" w:space="0" w:color="000000"/>
            </w:tcBorders>
            <w:shd w:val="clear" w:color="auto" w:fill="auto"/>
            <w:hideMark/>
          </w:tcPr>
          <w:p w14:paraId="0A60CE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ED885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1A49451"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5856D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AC5DDB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33D709F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BA574A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757958E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B536F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human-readable label to be displayed in the student and proctor application - if no label is provided, the segment key will be used.</w:t>
            </w:r>
          </w:p>
        </w:tc>
        <w:tc>
          <w:tcPr>
            <w:tcW w:w="1890" w:type="dxa"/>
            <w:tcBorders>
              <w:top w:val="nil"/>
              <w:left w:val="nil"/>
              <w:bottom w:val="single" w:sz="8" w:space="0" w:color="000000"/>
              <w:right w:val="single" w:sz="8" w:space="0" w:color="000000"/>
            </w:tcBorders>
            <w:shd w:val="clear" w:color="auto" w:fill="auto"/>
            <w:hideMark/>
          </w:tcPr>
          <w:p w14:paraId="5AE0D1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DDEA6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208ACF28"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1DAE2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52026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position</w:t>
            </w:r>
          </w:p>
        </w:tc>
        <w:tc>
          <w:tcPr>
            <w:tcW w:w="2520" w:type="dxa"/>
            <w:tcBorders>
              <w:top w:val="nil"/>
              <w:left w:val="nil"/>
              <w:bottom w:val="single" w:sz="8" w:space="0" w:color="000000"/>
              <w:right w:val="single" w:sz="8" w:space="0" w:color="000000"/>
            </w:tcBorders>
            <w:shd w:val="clear" w:color="auto" w:fill="auto"/>
            <w:hideMark/>
          </w:tcPr>
          <w:p w14:paraId="7D7AAB6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60D71BE" w14:textId="1357A445" w:rsidR="007659BB" w:rsidRPr="007659BB" w:rsidRDefault="00983140"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CD167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87126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position of the segment in the assessment (1-based). If no position is provided, the default value is "1"</w:t>
            </w:r>
          </w:p>
        </w:tc>
        <w:tc>
          <w:tcPr>
            <w:tcW w:w="1890" w:type="dxa"/>
            <w:tcBorders>
              <w:top w:val="nil"/>
              <w:left w:val="nil"/>
              <w:bottom w:val="single" w:sz="8" w:space="0" w:color="000000"/>
              <w:right w:val="single" w:sz="8" w:space="0" w:color="000000"/>
            </w:tcBorders>
            <w:shd w:val="clear" w:color="auto" w:fill="auto"/>
            <w:hideMark/>
          </w:tcPr>
          <w:p w14:paraId="27D683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1</w:t>
            </w:r>
          </w:p>
        </w:tc>
        <w:tc>
          <w:tcPr>
            <w:tcW w:w="1086" w:type="dxa"/>
            <w:tcBorders>
              <w:top w:val="nil"/>
              <w:left w:val="nil"/>
              <w:bottom w:val="single" w:sz="8" w:space="0" w:color="000000"/>
              <w:right w:val="single" w:sz="8" w:space="0" w:color="000000"/>
            </w:tcBorders>
            <w:shd w:val="clear" w:color="auto" w:fill="auto"/>
            <w:hideMark/>
          </w:tcPr>
          <w:p w14:paraId="6B8676D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1998B5E4"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83A077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w:t>
            </w:r>
          </w:p>
        </w:tc>
        <w:tc>
          <w:tcPr>
            <w:tcW w:w="2340" w:type="dxa"/>
            <w:tcBorders>
              <w:top w:val="nil"/>
              <w:left w:val="single" w:sz="4" w:space="0" w:color="auto"/>
              <w:bottom w:val="single" w:sz="8" w:space="0" w:color="000000"/>
              <w:right w:val="single" w:sz="8" w:space="0" w:color="000000"/>
            </w:tcBorders>
            <w:shd w:val="clear" w:color="auto" w:fill="auto"/>
            <w:hideMark/>
          </w:tcPr>
          <w:p w14:paraId="353D93E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6601B2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w:t>
            </w:r>
          </w:p>
        </w:tc>
        <w:tc>
          <w:tcPr>
            <w:tcW w:w="876" w:type="dxa"/>
            <w:tcBorders>
              <w:top w:val="nil"/>
              <w:left w:val="nil"/>
              <w:bottom w:val="single" w:sz="8" w:space="0" w:color="000000"/>
              <w:right w:val="single" w:sz="8" w:space="0" w:color="000000"/>
            </w:tcBorders>
            <w:shd w:val="clear" w:color="auto" w:fill="auto"/>
            <w:hideMark/>
          </w:tcPr>
          <w:p w14:paraId="7FFE61E8" w14:textId="053F291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CFF111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03EA8E5" w14:textId="6A5510C2"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The Segment's Pool - A list of items/itemgroups that is specific for adaptive segments. </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A pool containing items that can be selected for a segment, based on adaptive algorithm calculations, min/max item constraits at the strand, contentlevel, segment, or assessment levels.</w:t>
            </w:r>
          </w:p>
        </w:tc>
        <w:tc>
          <w:tcPr>
            <w:tcW w:w="1890" w:type="dxa"/>
            <w:tcBorders>
              <w:top w:val="nil"/>
              <w:left w:val="nil"/>
              <w:bottom w:val="single" w:sz="8" w:space="0" w:color="000000"/>
              <w:right w:val="single" w:sz="8" w:space="0" w:color="000000"/>
            </w:tcBorders>
            <w:shd w:val="clear" w:color="auto" w:fill="auto"/>
            <w:hideMark/>
          </w:tcPr>
          <w:p w14:paraId="3EE22C5D" w14:textId="4CBCFB7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5CCB718" w14:textId="0EAE20E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7A6618C8"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5BC23E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ItemGroup</w:t>
            </w:r>
          </w:p>
        </w:tc>
        <w:tc>
          <w:tcPr>
            <w:tcW w:w="2340" w:type="dxa"/>
            <w:tcBorders>
              <w:top w:val="nil"/>
              <w:left w:val="single" w:sz="4" w:space="0" w:color="auto"/>
              <w:bottom w:val="single" w:sz="8" w:space="0" w:color="000000"/>
              <w:right w:val="single" w:sz="8" w:space="0" w:color="000000"/>
            </w:tcBorders>
            <w:shd w:val="clear" w:color="auto" w:fill="auto"/>
            <w:hideMark/>
          </w:tcPr>
          <w:p w14:paraId="1DBB134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CDFCFB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w:t>
            </w:r>
          </w:p>
        </w:tc>
        <w:tc>
          <w:tcPr>
            <w:tcW w:w="876" w:type="dxa"/>
            <w:tcBorders>
              <w:top w:val="nil"/>
              <w:left w:val="nil"/>
              <w:bottom w:val="single" w:sz="8" w:space="0" w:color="000000"/>
              <w:right w:val="single" w:sz="8" w:space="0" w:color="000000"/>
            </w:tcBorders>
            <w:shd w:val="clear" w:color="auto" w:fill="auto"/>
            <w:hideMark/>
          </w:tcPr>
          <w:p w14:paraId="213013B8" w14:textId="150E885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C713FD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FAA748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grouping of one or more items. The item group items must always be presented in the test together in a single page</w:t>
            </w:r>
          </w:p>
        </w:tc>
        <w:tc>
          <w:tcPr>
            <w:tcW w:w="1890" w:type="dxa"/>
            <w:tcBorders>
              <w:top w:val="nil"/>
              <w:left w:val="nil"/>
              <w:bottom w:val="single" w:sz="8" w:space="0" w:color="000000"/>
              <w:right w:val="single" w:sz="8" w:space="0" w:color="000000"/>
            </w:tcBorders>
            <w:shd w:val="clear" w:color="auto" w:fill="auto"/>
            <w:hideMark/>
          </w:tcPr>
          <w:p w14:paraId="3944D740" w14:textId="63E1B79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102904A" w14:textId="5B5C900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20DD6F9"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9D1AF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C527B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4357EB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EDF96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02AEBF5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4EF6F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identifier of the item group</w:t>
            </w:r>
          </w:p>
        </w:tc>
        <w:tc>
          <w:tcPr>
            <w:tcW w:w="1890" w:type="dxa"/>
            <w:tcBorders>
              <w:top w:val="nil"/>
              <w:left w:val="nil"/>
              <w:bottom w:val="single" w:sz="8" w:space="0" w:color="000000"/>
              <w:right w:val="single" w:sz="8" w:space="0" w:color="000000"/>
            </w:tcBorders>
            <w:shd w:val="clear" w:color="auto" w:fill="auto"/>
            <w:hideMark/>
          </w:tcPr>
          <w:p w14:paraId="708FCE7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item group identifier</w:t>
            </w:r>
          </w:p>
        </w:tc>
        <w:tc>
          <w:tcPr>
            <w:tcW w:w="1086" w:type="dxa"/>
            <w:tcBorders>
              <w:top w:val="nil"/>
              <w:left w:val="nil"/>
              <w:bottom w:val="single" w:sz="8" w:space="0" w:color="000000"/>
              <w:right w:val="single" w:sz="8" w:space="0" w:color="000000"/>
            </w:tcBorders>
            <w:shd w:val="clear" w:color="auto" w:fill="auto"/>
            <w:hideMark/>
          </w:tcPr>
          <w:p w14:paraId="57F0F5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0C4BA67"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7FCE2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B7FA7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maxItems</w:t>
            </w:r>
          </w:p>
        </w:tc>
        <w:tc>
          <w:tcPr>
            <w:tcW w:w="2520" w:type="dxa"/>
            <w:tcBorders>
              <w:top w:val="nil"/>
              <w:left w:val="nil"/>
              <w:bottom w:val="single" w:sz="8" w:space="0" w:color="000000"/>
              <w:right w:val="single" w:sz="8" w:space="0" w:color="000000"/>
            </w:tcBorders>
            <w:shd w:val="clear" w:color="auto" w:fill="auto"/>
            <w:hideMark/>
          </w:tcPr>
          <w:p w14:paraId="2B538B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1AA4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7C26CDB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7AFF82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Maximum number of items in this item group</w:t>
            </w:r>
          </w:p>
        </w:tc>
        <w:tc>
          <w:tcPr>
            <w:tcW w:w="1890" w:type="dxa"/>
            <w:tcBorders>
              <w:top w:val="nil"/>
              <w:left w:val="nil"/>
              <w:bottom w:val="single" w:sz="8" w:space="0" w:color="000000"/>
              <w:right w:val="single" w:sz="8" w:space="0" w:color="000000"/>
            </w:tcBorders>
            <w:shd w:val="clear" w:color="auto" w:fill="auto"/>
            <w:hideMark/>
          </w:tcPr>
          <w:p w14:paraId="34CF82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 or an integer &gt;= 0</w:t>
            </w:r>
          </w:p>
        </w:tc>
        <w:tc>
          <w:tcPr>
            <w:tcW w:w="1086" w:type="dxa"/>
            <w:tcBorders>
              <w:top w:val="nil"/>
              <w:left w:val="nil"/>
              <w:bottom w:val="single" w:sz="8" w:space="0" w:color="000000"/>
              <w:right w:val="single" w:sz="8" w:space="0" w:color="000000"/>
            </w:tcBorders>
            <w:shd w:val="clear" w:color="auto" w:fill="auto"/>
            <w:hideMark/>
          </w:tcPr>
          <w:p w14:paraId="17D4FB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B52812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62FE67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6AA71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maxResponses</w:t>
            </w:r>
          </w:p>
        </w:tc>
        <w:tc>
          <w:tcPr>
            <w:tcW w:w="2520" w:type="dxa"/>
            <w:tcBorders>
              <w:top w:val="nil"/>
              <w:left w:val="nil"/>
              <w:bottom w:val="single" w:sz="8" w:space="0" w:color="000000"/>
              <w:right w:val="single" w:sz="8" w:space="0" w:color="000000"/>
            </w:tcBorders>
            <w:shd w:val="clear" w:color="auto" w:fill="auto"/>
            <w:hideMark/>
          </w:tcPr>
          <w:p w14:paraId="73C779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68512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7A1C0F1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217B5C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Maximum responses for this item group</w:t>
            </w:r>
          </w:p>
        </w:tc>
        <w:tc>
          <w:tcPr>
            <w:tcW w:w="1890" w:type="dxa"/>
            <w:tcBorders>
              <w:top w:val="nil"/>
              <w:left w:val="nil"/>
              <w:bottom w:val="single" w:sz="8" w:space="0" w:color="000000"/>
              <w:right w:val="single" w:sz="8" w:space="0" w:color="000000"/>
            </w:tcBorders>
            <w:shd w:val="clear" w:color="auto" w:fill="auto"/>
            <w:hideMark/>
          </w:tcPr>
          <w:p w14:paraId="14A47CC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 or an integer &gt;= 0</w:t>
            </w:r>
          </w:p>
        </w:tc>
        <w:tc>
          <w:tcPr>
            <w:tcW w:w="1086" w:type="dxa"/>
            <w:tcBorders>
              <w:top w:val="nil"/>
              <w:left w:val="nil"/>
              <w:bottom w:val="single" w:sz="8" w:space="0" w:color="000000"/>
              <w:right w:val="single" w:sz="8" w:space="0" w:color="000000"/>
            </w:tcBorders>
            <w:shd w:val="clear" w:color="auto" w:fill="auto"/>
            <w:hideMark/>
          </w:tcPr>
          <w:p w14:paraId="05543A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54A2F749"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730896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Item</w:t>
            </w:r>
          </w:p>
        </w:tc>
        <w:tc>
          <w:tcPr>
            <w:tcW w:w="2340" w:type="dxa"/>
            <w:tcBorders>
              <w:top w:val="nil"/>
              <w:left w:val="single" w:sz="4" w:space="0" w:color="auto"/>
              <w:bottom w:val="single" w:sz="8" w:space="0" w:color="000000"/>
              <w:right w:val="single" w:sz="8" w:space="0" w:color="000000"/>
            </w:tcBorders>
            <w:shd w:val="clear" w:color="auto" w:fill="auto"/>
            <w:hideMark/>
          </w:tcPr>
          <w:p w14:paraId="1C1534E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49A4F3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w:t>
            </w:r>
          </w:p>
        </w:tc>
        <w:tc>
          <w:tcPr>
            <w:tcW w:w="876" w:type="dxa"/>
            <w:tcBorders>
              <w:top w:val="nil"/>
              <w:left w:val="nil"/>
              <w:bottom w:val="single" w:sz="8" w:space="0" w:color="000000"/>
              <w:right w:val="single" w:sz="8" w:space="0" w:color="000000"/>
            </w:tcBorders>
            <w:shd w:val="clear" w:color="auto" w:fill="auto"/>
            <w:hideMark/>
          </w:tcPr>
          <w:p w14:paraId="5EDDC2A7" w14:textId="009B54E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C815A3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96E7F6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1890" w:type="dxa"/>
            <w:tcBorders>
              <w:top w:val="nil"/>
              <w:left w:val="nil"/>
              <w:bottom w:val="single" w:sz="8" w:space="0" w:color="000000"/>
              <w:right w:val="single" w:sz="8" w:space="0" w:color="000000"/>
            </w:tcBorders>
            <w:shd w:val="clear" w:color="auto" w:fill="auto"/>
            <w:hideMark/>
          </w:tcPr>
          <w:p w14:paraId="6F1AEF87" w14:textId="6879E55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7640F11" w14:textId="274BA12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BE4417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AF58B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906E0B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active</w:t>
            </w:r>
          </w:p>
        </w:tc>
        <w:tc>
          <w:tcPr>
            <w:tcW w:w="2520" w:type="dxa"/>
            <w:tcBorders>
              <w:top w:val="nil"/>
              <w:left w:val="nil"/>
              <w:bottom w:val="single" w:sz="8" w:space="0" w:color="000000"/>
              <w:right w:val="single" w:sz="8" w:space="0" w:color="000000"/>
            </w:tcBorders>
            <w:shd w:val="clear" w:color="auto" w:fill="auto"/>
            <w:hideMark/>
          </w:tcPr>
          <w:p w14:paraId="67E7947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A3848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1C383B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446FA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active (default is "true")</w:t>
            </w:r>
          </w:p>
        </w:tc>
        <w:tc>
          <w:tcPr>
            <w:tcW w:w="1890" w:type="dxa"/>
            <w:tcBorders>
              <w:top w:val="nil"/>
              <w:left w:val="nil"/>
              <w:bottom w:val="single" w:sz="8" w:space="0" w:color="000000"/>
              <w:right w:val="single" w:sz="8" w:space="0" w:color="000000"/>
            </w:tcBorders>
            <w:shd w:val="clear" w:color="auto" w:fill="auto"/>
            <w:hideMark/>
          </w:tcPr>
          <w:p w14:paraId="2215DB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3B9EF3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A6EBEDA"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EB15C6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533EA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administrationRequired</w:t>
            </w:r>
          </w:p>
        </w:tc>
        <w:tc>
          <w:tcPr>
            <w:tcW w:w="2520" w:type="dxa"/>
            <w:tcBorders>
              <w:top w:val="nil"/>
              <w:left w:val="nil"/>
              <w:bottom w:val="single" w:sz="8" w:space="0" w:color="000000"/>
              <w:right w:val="single" w:sz="8" w:space="0" w:color="000000"/>
            </w:tcBorders>
            <w:shd w:val="clear" w:color="auto" w:fill="auto"/>
            <w:hideMark/>
          </w:tcPr>
          <w:p w14:paraId="43A9219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A7999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5EFB9B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8B39E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must be administered (default is "true")</w:t>
            </w:r>
          </w:p>
        </w:tc>
        <w:tc>
          <w:tcPr>
            <w:tcW w:w="1890" w:type="dxa"/>
            <w:tcBorders>
              <w:top w:val="nil"/>
              <w:left w:val="nil"/>
              <w:bottom w:val="single" w:sz="8" w:space="0" w:color="000000"/>
              <w:right w:val="single" w:sz="8" w:space="0" w:color="000000"/>
            </w:tcBorders>
            <w:shd w:val="clear" w:color="auto" w:fill="auto"/>
            <w:hideMark/>
          </w:tcPr>
          <w:p w14:paraId="2DD787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074585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518700F3"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59C8D9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1F0658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doNotScore</w:t>
            </w:r>
          </w:p>
        </w:tc>
        <w:tc>
          <w:tcPr>
            <w:tcW w:w="2520" w:type="dxa"/>
            <w:tcBorders>
              <w:top w:val="nil"/>
              <w:left w:val="nil"/>
              <w:bottom w:val="single" w:sz="8" w:space="0" w:color="000000"/>
              <w:right w:val="single" w:sz="8" w:space="0" w:color="000000"/>
            </w:tcBorders>
            <w:shd w:val="clear" w:color="auto" w:fill="auto"/>
            <w:hideMark/>
          </w:tcPr>
          <w:p w14:paraId="6E746C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68A1A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600F0AB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C1BEA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should not be scored (default is "false")</w:t>
            </w:r>
          </w:p>
        </w:tc>
        <w:tc>
          <w:tcPr>
            <w:tcW w:w="1890" w:type="dxa"/>
            <w:tcBorders>
              <w:top w:val="nil"/>
              <w:left w:val="nil"/>
              <w:bottom w:val="single" w:sz="8" w:space="0" w:color="000000"/>
              <w:right w:val="single" w:sz="8" w:space="0" w:color="000000"/>
            </w:tcBorders>
            <w:shd w:val="clear" w:color="auto" w:fill="auto"/>
            <w:hideMark/>
          </w:tcPr>
          <w:p w14:paraId="160F452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2DCF3E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B7435A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3C3E0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9252F0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fieldTest</w:t>
            </w:r>
          </w:p>
        </w:tc>
        <w:tc>
          <w:tcPr>
            <w:tcW w:w="2520" w:type="dxa"/>
            <w:tcBorders>
              <w:top w:val="nil"/>
              <w:left w:val="nil"/>
              <w:bottom w:val="single" w:sz="8" w:space="0" w:color="000000"/>
              <w:right w:val="single" w:sz="8" w:space="0" w:color="000000"/>
            </w:tcBorders>
            <w:shd w:val="clear" w:color="auto" w:fill="auto"/>
            <w:hideMark/>
          </w:tcPr>
          <w:p w14:paraId="228AAD4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269F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0DCBD8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035E1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a field test item (default is "false")</w:t>
            </w:r>
          </w:p>
        </w:tc>
        <w:tc>
          <w:tcPr>
            <w:tcW w:w="1890" w:type="dxa"/>
            <w:tcBorders>
              <w:top w:val="nil"/>
              <w:left w:val="nil"/>
              <w:bottom w:val="single" w:sz="8" w:space="0" w:color="000000"/>
              <w:right w:val="single" w:sz="8" w:space="0" w:color="000000"/>
            </w:tcBorders>
            <w:shd w:val="clear" w:color="auto" w:fill="auto"/>
            <w:hideMark/>
          </w:tcPr>
          <w:p w14:paraId="0E1342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13F14F1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191F4DD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3BB4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1948B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handScored</w:t>
            </w:r>
          </w:p>
        </w:tc>
        <w:tc>
          <w:tcPr>
            <w:tcW w:w="2520" w:type="dxa"/>
            <w:tcBorders>
              <w:top w:val="nil"/>
              <w:left w:val="nil"/>
              <w:bottom w:val="single" w:sz="8" w:space="0" w:color="000000"/>
              <w:right w:val="single" w:sz="8" w:space="0" w:color="000000"/>
            </w:tcBorders>
            <w:shd w:val="clear" w:color="auto" w:fill="auto"/>
            <w:hideMark/>
          </w:tcPr>
          <w:p w14:paraId="5ABE0A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7B861C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078BEF4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E67446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must be handscored (default is "false")</w:t>
            </w:r>
          </w:p>
        </w:tc>
        <w:tc>
          <w:tcPr>
            <w:tcW w:w="1890" w:type="dxa"/>
            <w:tcBorders>
              <w:top w:val="nil"/>
              <w:left w:val="nil"/>
              <w:bottom w:val="single" w:sz="8" w:space="0" w:color="000000"/>
              <w:right w:val="single" w:sz="8" w:space="0" w:color="000000"/>
            </w:tcBorders>
            <w:shd w:val="clear" w:color="auto" w:fill="auto"/>
            <w:hideMark/>
          </w:tcPr>
          <w:p w14:paraId="7AB89D9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178309E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4A1710B0"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0FAEF8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5C4CD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39F9CF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F925C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6D055F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21D32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identifier for the item</w:t>
            </w:r>
          </w:p>
        </w:tc>
        <w:tc>
          <w:tcPr>
            <w:tcW w:w="1890" w:type="dxa"/>
            <w:tcBorders>
              <w:top w:val="nil"/>
              <w:left w:val="nil"/>
              <w:bottom w:val="single" w:sz="8" w:space="0" w:color="000000"/>
              <w:right w:val="single" w:sz="8" w:space="0" w:color="000000"/>
            </w:tcBorders>
            <w:shd w:val="clear" w:color="auto" w:fill="auto"/>
            <w:hideMark/>
          </w:tcPr>
          <w:p w14:paraId="352AD1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item identifier</w:t>
            </w:r>
          </w:p>
        </w:tc>
        <w:tc>
          <w:tcPr>
            <w:tcW w:w="1086" w:type="dxa"/>
            <w:tcBorders>
              <w:top w:val="nil"/>
              <w:left w:val="nil"/>
              <w:bottom w:val="single" w:sz="8" w:space="0" w:color="000000"/>
              <w:right w:val="single" w:sz="8" w:space="0" w:color="000000"/>
            </w:tcBorders>
            <w:shd w:val="clear" w:color="auto" w:fill="auto"/>
            <w:hideMark/>
          </w:tcPr>
          <w:p w14:paraId="46A885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B5B85F6"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1E813D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F4D17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responseRequired</w:t>
            </w:r>
          </w:p>
        </w:tc>
        <w:tc>
          <w:tcPr>
            <w:tcW w:w="2520" w:type="dxa"/>
            <w:tcBorders>
              <w:top w:val="nil"/>
              <w:left w:val="nil"/>
              <w:bottom w:val="single" w:sz="8" w:space="0" w:color="000000"/>
              <w:right w:val="single" w:sz="8" w:space="0" w:color="000000"/>
            </w:tcBorders>
            <w:shd w:val="clear" w:color="auto" w:fill="auto"/>
            <w:hideMark/>
          </w:tcPr>
          <w:p w14:paraId="7B9092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44FDFB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746F6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86D75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item is required to be responded to before proceeding with the test (default is "true")</w:t>
            </w:r>
          </w:p>
        </w:tc>
        <w:tc>
          <w:tcPr>
            <w:tcW w:w="1890" w:type="dxa"/>
            <w:tcBorders>
              <w:top w:val="nil"/>
              <w:left w:val="nil"/>
              <w:bottom w:val="single" w:sz="8" w:space="0" w:color="000000"/>
              <w:right w:val="single" w:sz="8" w:space="0" w:color="000000"/>
            </w:tcBorders>
            <w:shd w:val="clear" w:color="auto" w:fill="auto"/>
            <w:hideMark/>
          </w:tcPr>
          <w:p w14:paraId="5A42DB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51E578E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382D8A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12F24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8AA79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3EFDD55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AEF848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41BC72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58581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type of item</w:t>
            </w:r>
          </w:p>
        </w:tc>
        <w:tc>
          <w:tcPr>
            <w:tcW w:w="1890" w:type="dxa"/>
            <w:tcBorders>
              <w:top w:val="nil"/>
              <w:left w:val="nil"/>
              <w:bottom w:val="single" w:sz="8" w:space="0" w:color="000000"/>
              <w:right w:val="single" w:sz="8" w:space="0" w:color="000000"/>
            </w:tcBorders>
            <w:shd w:val="clear" w:color="auto" w:fill="auto"/>
            <w:hideMark/>
          </w:tcPr>
          <w:p w14:paraId="1DBE040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MC, ER, SA, WER, TI, EQ, GI, HTQ, MI, etc</w:t>
            </w:r>
          </w:p>
        </w:tc>
        <w:tc>
          <w:tcPr>
            <w:tcW w:w="1086" w:type="dxa"/>
            <w:tcBorders>
              <w:top w:val="nil"/>
              <w:left w:val="nil"/>
              <w:bottom w:val="single" w:sz="8" w:space="0" w:color="000000"/>
              <w:right w:val="single" w:sz="8" w:space="0" w:color="000000"/>
            </w:tcBorders>
            <w:shd w:val="clear" w:color="auto" w:fill="auto"/>
            <w:hideMark/>
          </w:tcPr>
          <w:p w14:paraId="1DAE06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7C1DF1E7"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634EB3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BlueprintReferences</w:t>
            </w:r>
          </w:p>
        </w:tc>
        <w:tc>
          <w:tcPr>
            <w:tcW w:w="2340" w:type="dxa"/>
            <w:tcBorders>
              <w:top w:val="nil"/>
              <w:left w:val="single" w:sz="4" w:space="0" w:color="auto"/>
              <w:bottom w:val="single" w:sz="8" w:space="0" w:color="000000"/>
              <w:right w:val="single" w:sz="8" w:space="0" w:color="000000"/>
            </w:tcBorders>
            <w:shd w:val="clear" w:color="auto" w:fill="auto"/>
            <w:hideMark/>
          </w:tcPr>
          <w:p w14:paraId="7730A04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F80C07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TestPackage:Test:Segments:Segment:Pool:ItemGroup:Item:BlueprintReferences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TestPackage:Test:Segments:Segment:SegmentForms:SegmentForm:ItemGroup:Item:BlueprintReferences</w:t>
            </w:r>
          </w:p>
        </w:tc>
        <w:tc>
          <w:tcPr>
            <w:tcW w:w="876" w:type="dxa"/>
            <w:tcBorders>
              <w:top w:val="nil"/>
              <w:left w:val="nil"/>
              <w:bottom w:val="single" w:sz="8" w:space="0" w:color="000000"/>
              <w:right w:val="single" w:sz="8" w:space="0" w:color="000000"/>
            </w:tcBorders>
            <w:shd w:val="clear" w:color="auto" w:fill="auto"/>
            <w:hideMark/>
          </w:tcPr>
          <w:p w14:paraId="29639F5F" w14:textId="14CF18C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DE5BDB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1AB731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collection of blueprint references for a given item</w:t>
            </w:r>
          </w:p>
        </w:tc>
        <w:tc>
          <w:tcPr>
            <w:tcW w:w="1890" w:type="dxa"/>
            <w:tcBorders>
              <w:top w:val="nil"/>
              <w:left w:val="nil"/>
              <w:bottom w:val="single" w:sz="8" w:space="0" w:color="000000"/>
              <w:right w:val="single" w:sz="8" w:space="0" w:color="000000"/>
            </w:tcBorders>
            <w:shd w:val="clear" w:color="auto" w:fill="auto"/>
            <w:hideMark/>
          </w:tcPr>
          <w:p w14:paraId="496B04F5" w14:textId="0EE2CA9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9AA0F69" w14:textId="494E26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2408683"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3D6250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BlueprintReference</w:t>
            </w:r>
          </w:p>
        </w:tc>
        <w:tc>
          <w:tcPr>
            <w:tcW w:w="2340" w:type="dxa"/>
            <w:tcBorders>
              <w:top w:val="nil"/>
              <w:left w:val="single" w:sz="4" w:space="0" w:color="auto"/>
              <w:bottom w:val="single" w:sz="8" w:space="0" w:color="000000"/>
              <w:right w:val="single" w:sz="8" w:space="0" w:color="000000"/>
            </w:tcBorders>
            <w:shd w:val="clear" w:color="auto" w:fill="auto"/>
            <w:hideMark/>
          </w:tcPr>
          <w:p w14:paraId="695840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9B189C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TestPackage:Test:Segments:Segment:Pool:ItemGroup:Item:BlueprintReferences:BlueprintReference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TestPackage:Test:Segments:Segment:SegmentForms:SegmentForm:ItemGroup:Item:BlueprintReferences:BlueprintReference</w:t>
            </w:r>
          </w:p>
        </w:tc>
        <w:tc>
          <w:tcPr>
            <w:tcW w:w="876" w:type="dxa"/>
            <w:tcBorders>
              <w:top w:val="nil"/>
              <w:left w:val="nil"/>
              <w:bottom w:val="single" w:sz="8" w:space="0" w:color="000000"/>
              <w:right w:val="single" w:sz="8" w:space="0" w:color="000000"/>
            </w:tcBorders>
            <w:shd w:val="clear" w:color="auto" w:fill="auto"/>
            <w:hideMark/>
          </w:tcPr>
          <w:p w14:paraId="2B00BE91" w14:textId="4583C20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9B779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54807E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element used to link individual items with specific blueprint elements</w:t>
            </w:r>
          </w:p>
        </w:tc>
        <w:tc>
          <w:tcPr>
            <w:tcW w:w="1890" w:type="dxa"/>
            <w:tcBorders>
              <w:top w:val="nil"/>
              <w:left w:val="nil"/>
              <w:bottom w:val="single" w:sz="8" w:space="0" w:color="000000"/>
              <w:right w:val="single" w:sz="8" w:space="0" w:color="000000"/>
            </w:tcBorders>
            <w:shd w:val="clear" w:color="auto" w:fill="auto"/>
            <w:hideMark/>
          </w:tcPr>
          <w:p w14:paraId="57639177" w14:textId="6E6D910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1D061B1" w14:textId="6DD0514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9BEF9A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07526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95E97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idRef</w:t>
            </w:r>
          </w:p>
        </w:tc>
        <w:tc>
          <w:tcPr>
            <w:tcW w:w="2520" w:type="dxa"/>
            <w:tcBorders>
              <w:top w:val="nil"/>
              <w:left w:val="nil"/>
              <w:bottom w:val="single" w:sz="8" w:space="0" w:color="000000"/>
              <w:right w:val="single" w:sz="8" w:space="0" w:color="000000"/>
            </w:tcBorders>
            <w:shd w:val="clear" w:color="auto" w:fill="auto"/>
            <w:hideMark/>
          </w:tcPr>
          <w:p w14:paraId="3CD9D01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B1003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006EB1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195C5E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blueprint element that corresponds to this item</w:t>
            </w:r>
          </w:p>
        </w:tc>
        <w:tc>
          <w:tcPr>
            <w:tcW w:w="1890" w:type="dxa"/>
            <w:tcBorders>
              <w:top w:val="nil"/>
              <w:left w:val="nil"/>
              <w:bottom w:val="single" w:sz="8" w:space="0" w:color="000000"/>
              <w:right w:val="single" w:sz="8" w:space="0" w:color="000000"/>
            </w:tcBorders>
            <w:shd w:val="clear" w:color="auto" w:fill="auto"/>
            <w:hideMark/>
          </w:tcPr>
          <w:p w14:paraId="59D5CE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A729B5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50D460E"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E7D595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PoolProperties</w:t>
            </w:r>
          </w:p>
        </w:tc>
        <w:tc>
          <w:tcPr>
            <w:tcW w:w="2340" w:type="dxa"/>
            <w:tcBorders>
              <w:top w:val="nil"/>
              <w:left w:val="single" w:sz="4" w:space="0" w:color="auto"/>
              <w:bottom w:val="single" w:sz="8" w:space="0" w:color="000000"/>
              <w:right w:val="single" w:sz="8" w:space="0" w:color="000000"/>
            </w:tcBorders>
            <w:shd w:val="clear" w:color="auto" w:fill="auto"/>
            <w:hideMark/>
          </w:tcPr>
          <w:p w14:paraId="39D9ED6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87526C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TestPackage:Test:Segments:Segment:Pool:ItemGroup:Item:PoolProperties</w:t>
            </w:r>
          </w:p>
        </w:tc>
        <w:tc>
          <w:tcPr>
            <w:tcW w:w="876" w:type="dxa"/>
            <w:tcBorders>
              <w:top w:val="nil"/>
              <w:left w:val="nil"/>
              <w:bottom w:val="single" w:sz="8" w:space="0" w:color="000000"/>
              <w:right w:val="single" w:sz="8" w:space="0" w:color="000000"/>
            </w:tcBorders>
            <w:shd w:val="clear" w:color="auto" w:fill="auto"/>
            <w:hideMark/>
          </w:tcPr>
          <w:p w14:paraId="415CF655" w14:textId="6E0FC81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662FF8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EF0F5E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group of properties that are associated to an item</w:t>
            </w:r>
          </w:p>
        </w:tc>
        <w:tc>
          <w:tcPr>
            <w:tcW w:w="1890" w:type="dxa"/>
            <w:tcBorders>
              <w:top w:val="nil"/>
              <w:left w:val="nil"/>
              <w:bottom w:val="single" w:sz="8" w:space="0" w:color="000000"/>
              <w:right w:val="single" w:sz="8" w:space="0" w:color="000000"/>
            </w:tcBorders>
            <w:shd w:val="clear" w:color="auto" w:fill="auto"/>
            <w:hideMark/>
          </w:tcPr>
          <w:p w14:paraId="3D161999" w14:textId="37686A5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3E0E065" w14:textId="6342838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26D9A476"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94545E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PoolProperty</w:t>
            </w:r>
          </w:p>
        </w:tc>
        <w:tc>
          <w:tcPr>
            <w:tcW w:w="2340" w:type="dxa"/>
            <w:tcBorders>
              <w:top w:val="nil"/>
              <w:left w:val="single" w:sz="4" w:space="0" w:color="auto"/>
              <w:bottom w:val="single" w:sz="8" w:space="0" w:color="000000"/>
              <w:right w:val="single" w:sz="8" w:space="0" w:color="000000"/>
            </w:tcBorders>
            <w:shd w:val="clear" w:color="auto" w:fill="auto"/>
            <w:hideMark/>
          </w:tcPr>
          <w:p w14:paraId="5196847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6644D6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TestPackage:Test:Segments:Segment:Pool:ItemGroup:Item:PoolProperties:PoolProperty</w:t>
            </w:r>
          </w:p>
        </w:tc>
        <w:tc>
          <w:tcPr>
            <w:tcW w:w="876" w:type="dxa"/>
            <w:tcBorders>
              <w:top w:val="nil"/>
              <w:left w:val="nil"/>
              <w:bottom w:val="single" w:sz="8" w:space="0" w:color="000000"/>
              <w:right w:val="single" w:sz="8" w:space="0" w:color="000000"/>
            </w:tcBorders>
            <w:shd w:val="clear" w:color="auto" w:fill="auto"/>
            <w:hideMark/>
          </w:tcPr>
          <w:p w14:paraId="20FB2F08" w14:textId="39AF3DE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F4816F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A6633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property that is associated with an item</w:t>
            </w:r>
          </w:p>
        </w:tc>
        <w:tc>
          <w:tcPr>
            <w:tcW w:w="1890" w:type="dxa"/>
            <w:tcBorders>
              <w:top w:val="nil"/>
              <w:left w:val="nil"/>
              <w:bottom w:val="single" w:sz="8" w:space="0" w:color="000000"/>
              <w:right w:val="single" w:sz="8" w:space="0" w:color="000000"/>
            </w:tcBorders>
            <w:shd w:val="clear" w:color="auto" w:fill="auto"/>
            <w:hideMark/>
          </w:tcPr>
          <w:p w14:paraId="693817A1" w14:textId="4DBE040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27EF6A9C" w14:textId="029F677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EA2C409"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68708C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5687F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14FCB11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21DD33" w14:textId="2A65299B"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572FC9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F4AEF7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 property name</w:t>
            </w:r>
          </w:p>
        </w:tc>
        <w:tc>
          <w:tcPr>
            <w:tcW w:w="1890" w:type="dxa"/>
            <w:tcBorders>
              <w:top w:val="nil"/>
              <w:left w:val="nil"/>
              <w:bottom w:val="single" w:sz="8" w:space="0" w:color="000000"/>
              <w:right w:val="single" w:sz="8" w:space="0" w:color="000000"/>
            </w:tcBorders>
            <w:shd w:val="clear" w:color="auto" w:fill="auto"/>
            <w:hideMark/>
          </w:tcPr>
          <w:p w14:paraId="58D13CD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E17B5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7D77D8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5475AA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D6E44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0A3F840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1B81D90" w14:textId="6622543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128</w:t>
            </w:r>
          </w:p>
        </w:tc>
        <w:tc>
          <w:tcPr>
            <w:tcW w:w="1026" w:type="dxa"/>
            <w:tcBorders>
              <w:top w:val="nil"/>
              <w:left w:val="nil"/>
              <w:bottom w:val="single" w:sz="8" w:space="0" w:color="000000"/>
              <w:right w:val="single" w:sz="8" w:space="0" w:color="000000"/>
            </w:tcBorders>
            <w:shd w:val="clear" w:color="auto" w:fill="auto"/>
            <w:hideMark/>
          </w:tcPr>
          <w:p w14:paraId="4F52F92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D2E015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Pool property value</w:t>
            </w:r>
          </w:p>
        </w:tc>
        <w:tc>
          <w:tcPr>
            <w:tcW w:w="1890" w:type="dxa"/>
            <w:tcBorders>
              <w:top w:val="nil"/>
              <w:left w:val="nil"/>
              <w:bottom w:val="single" w:sz="8" w:space="0" w:color="000000"/>
              <w:right w:val="single" w:sz="8" w:space="0" w:color="000000"/>
            </w:tcBorders>
            <w:shd w:val="clear" w:color="auto" w:fill="auto"/>
            <w:hideMark/>
          </w:tcPr>
          <w:p w14:paraId="28F6908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613FC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A7DC18D"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8CA94D" w14:textId="05770688"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ItemScoreDimension</w:t>
            </w:r>
            <w:r>
              <w:rPr>
                <w:rFonts w:ascii="Arial" w:eastAsia="Times New Roman" w:hAnsi="Arial" w:cs="Arial"/>
                <w:color w:val="000000"/>
                <w:sz w:val="16"/>
                <w:szCs w:val="16"/>
              </w:rPr>
              <w:t>s</w:t>
            </w:r>
          </w:p>
        </w:tc>
        <w:tc>
          <w:tcPr>
            <w:tcW w:w="2340" w:type="dxa"/>
            <w:tcBorders>
              <w:top w:val="nil"/>
              <w:left w:val="single" w:sz="4" w:space="0" w:color="auto"/>
              <w:bottom w:val="single" w:sz="8" w:space="0" w:color="000000"/>
              <w:right w:val="single" w:sz="8" w:space="0" w:color="000000"/>
            </w:tcBorders>
            <w:shd w:val="clear" w:color="auto" w:fill="auto"/>
            <w:hideMark/>
          </w:tcPr>
          <w:p w14:paraId="3547D37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F87D2DF" w14:textId="3FED0F5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p>
        </w:tc>
        <w:tc>
          <w:tcPr>
            <w:tcW w:w="876" w:type="dxa"/>
            <w:tcBorders>
              <w:top w:val="nil"/>
              <w:left w:val="nil"/>
              <w:bottom w:val="single" w:sz="8" w:space="0" w:color="000000"/>
              <w:right w:val="single" w:sz="8" w:space="0" w:color="000000"/>
            </w:tcBorders>
            <w:shd w:val="clear" w:color="auto" w:fill="auto"/>
            <w:hideMark/>
          </w:tcPr>
          <w:p w14:paraId="38B184A9" w14:textId="4A07821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D3B247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Always</w:t>
            </w:r>
          </w:p>
        </w:tc>
        <w:tc>
          <w:tcPr>
            <w:tcW w:w="2958" w:type="dxa"/>
            <w:tcBorders>
              <w:top w:val="nil"/>
              <w:left w:val="nil"/>
              <w:bottom w:val="single" w:sz="8" w:space="0" w:color="000000"/>
              <w:right w:val="single" w:sz="8" w:space="0" w:color="000000"/>
            </w:tcBorders>
            <w:shd w:val="clear" w:color="auto" w:fill="auto"/>
            <w:hideMark/>
          </w:tcPr>
          <w:p w14:paraId="30F266E9" w14:textId="54EF2C0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A </w:t>
            </w:r>
            <w:r>
              <w:rPr>
                <w:rFonts w:ascii="Arial" w:eastAsia="Times New Roman" w:hAnsi="Arial" w:cs="Arial"/>
                <w:color w:val="000000"/>
                <w:sz w:val="16"/>
                <w:szCs w:val="16"/>
              </w:rPr>
              <w:t xml:space="preserve">group of </w:t>
            </w:r>
            <w:r w:rsidRPr="007659BB">
              <w:rPr>
                <w:rFonts w:ascii="Arial" w:eastAsia="Times New Roman" w:hAnsi="Arial" w:cs="Arial"/>
                <w:color w:val="000000"/>
                <w:sz w:val="16"/>
                <w:szCs w:val="16"/>
              </w:rPr>
              <w:t>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 xml:space="preserve"> along which an item may be scored.</w:t>
            </w:r>
          </w:p>
        </w:tc>
        <w:tc>
          <w:tcPr>
            <w:tcW w:w="1890" w:type="dxa"/>
            <w:tcBorders>
              <w:top w:val="nil"/>
              <w:left w:val="nil"/>
              <w:bottom w:val="single" w:sz="8" w:space="0" w:color="000000"/>
              <w:right w:val="single" w:sz="8" w:space="0" w:color="000000"/>
            </w:tcBorders>
            <w:shd w:val="clear" w:color="auto" w:fill="auto"/>
            <w:hideMark/>
          </w:tcPr>
          <w:p w14:paraId="5E62BA48" w14:textId="30D1C46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C913A7F" w14:textId="4E1D2AD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24F49FD"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F6769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ItemScoreDimension</w:t>
            </w:r>
          </w:p>
        </w:tc>
        <w:tc>
          <w:tcPr>
            <w:tcW w:w="2340" w:type="dxa"/>
            <w:tcBorders>
              <w:top w:val="nil"/>
              <w:left w:val="single" w:sz="4" w:space="0" w:color="auto"/>
              <w:bottom w:val="single" w:sz="8" w:space="0" w:color="000000"/>
              <w:right w:val="single" w:sz="8" w:space="0" w:color="000000"/>
            </w:tcBorders>
            <w:shd w:val="clear" w:color="auto" w:fill="auto"/>
            <w:hideMark/>
          </w:tcPr>
          <w:p w14:paraId="4A301F3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332AB988" w14:textId="68FB19E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w:t>
            </w:r>
          </w:p>
        </w:tc>
        <w:tc>
          <w:tcPr>
            <w:tcW w:w="876" w:type="dxa"/>
            <w:tcBorders>
              <w:top w:val="nil"/>
              <w:left w:val="nil"/>
              <w:bottom w:val="single" w:sz="8" w:space="0" w:color="000000"/>
              <w:right w:val="single" w:sz="8" w:space="0" w:color="000000"/>
            </w:tcBorders>
            <w:shd w:val="clear" w:color="auto" w:fill="auto"/>
            <w:hideMark/>
          </w:tcPr>
          <w:p w14:paraId="091C587F" w14:textId="2ECF328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7BBB8F" w14:textId="66044CC6"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Always</w:t>
            </w:r>
          </w:p>
        </w:tc>
        <w:tc>
          <w:tcPr>
            <w:tcW w:w="2958" w:type="dxa"/>
            <w:tcBorders>
              <w:top w:val="nil"/>
              <w:left w:val="nil"/>
              <w:bottom w:val="single" w:sz="8" w:space="0" w:color="000000"/>
              <w:right w:val="single" w:sz="8" w:space="0" w:color="000000"/>
            </w:tcBorders>
            <w:shd w:val="clear" w:color="auto" w:fill="auto"/>
            <w:hideMark/>
          </w:tcPr>
          <w:p w14:paraId="68D711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dimension along which an item may be scored.</w:t>
            </w:r>
          </w:p>
        </w:tc>
        <w:tc>
          <w:tcPr>
            <w:tcW w:w="1890" w:type="dxa"/>
            <w:tcBorders>
              <w:top w:val="nil"/>
              <w:left w:val="nil"/>
              <w:bottom w:val="single" w:sz="8" w:space="0" w:color="000000"/>
              <w:right w:val="single" w:sz="8" w:space="0" w:color="000000"/>
            </w:tcBorders>
            <w:shd w:val="clear" w:color="auto" w:fill="auto"/>
            <w:hideMark/>
          </w:tcPr>
          <w:p w14:paraId="1DDA548E" w14:textId="7038ED2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BEA9B29" w14:textId="48B711A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89C2A3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8C3EA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44BE1B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dimension</w:t>
            </w:r>
          </w:p>
        </w:tc>
        <w:tc>
          <w:tcPr>
            <w:tcW w:w="2520" w:type="dxa"/>
            <w:tcBorders>
              <w:top w:val="nil"/>
              <w:left w:val="nil"/>
              <w:bottom w:val="single" w:sz="8" w:space="0" w:color="000000"/>
              <w:right w:val="single" w:sz="8" w:space="0" w:color="000000"/>
            </w:tcBorders>
            <w:shd w:val="clear" w:color="auto" w:fill="auto"/>
            <w:hideMark/>
          </w:tcPr>
          <w:p w14:paraId="0E1FC01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3180CB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200</w:t>
            </w:r>
          </w:p>
        </w:tc>
        <w:tc>
          <w:tcPr>
            <w:tcW w:w="1026" w:type="dxa"/>
            <w:tcBorders>
              <w:top w:val="nil"/>
              <w:left w:val="nil"/>
              <w:bottom w:val="single" w:sz="8" w:space="0" w:color="000000"/>
              <w:right w:val="single" w:sz="8" w:space="0" w:color="000000"/>
            </w:tcBorders>
            <w:shd w:val="clear" w:color="auto" w:fill="auto"/>
            <w:hideMark/>
          </w:tcPr>
          <w:p w14:paraId="7CABA4D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FDF8AF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dimension type</w:t>
            </w:r>
          </w:p>
        </w:tc>
        <w:tc>
          <w:tcPr>
            <w:tcW w:w="1890" w:type="dxa"/>
            <w:tcBorders>
              <w:top w:val="nil"/>
              <w:left w:val="nil"/>
              <w:bottom w:val="single" w:sz="8" w:space="0" w:color="000000"/>
              <w:right w:val="single" w:sz="8" w:space="0" w:color="000000"/>
            </w:tcBorders>
            <w:shd w:val="clear" w:color="auto" w:fill="auto"/>
            <w:hideMark/>
          </w:tcPr>
          <w:p w14:paraId="1DE3353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07D79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92F97CC"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A0C9A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50950F1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measurementModel</w:t>
            </w:r>
          </w:p>
        </w:tc>
        <w:tc>
          <w:tcPr>
            <w:tcW w:w="2520" w:type="dxa"/>
            <w:tcBorders>
              <w:top w:val="nil"/>
              <w:left w:val="nil"/>
              <w:bottom w:val="single" w:sz="8" w:space="0" w:color="000000"/>
              <w:right w:val="single" w:sz="8" w:space="0" w:color="000000"/>
            </w:tcBorders>
            <w:shd w:val="clear" w:color="auto" w:fill="auto"/>
            <w:hideMark/>
          </w:tcPr>
          <w:p w14:paraId="0170E84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38AEB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638B41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051C2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scoring measurement model</w:t>
            </w:r>
          </w:p>
        </w:tc>
        <w:tc>
          <w:tcPr>
            <w:tcW w:w="1890" w:type="dxa"/>
            <w:tcBorders>
              <w:top w:val="nil"/>
              <w:left w:val="nil"/>
              <w:bottom w:val="single" w:sz="8" w:space="0" w:color="000000"/>
              <w:right w:val="single" w:sz="8" w:space="0" w:color="000000"/>
            </w:tcBorders>
            <w:shd w:val="clear" w:color="auto" w:fill="auto"/>
            <w:hideMark/>
          </w:tcPr>
          <w:p w14:paraId="0B9256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IRT3pln, IRTPCL, RAW, IRT3PL, IRTGPC</w:t>
            </w:r>
          </w:p>
        </w:tc>
        <w:tc>
          <w:tcPr>
            <w:tcW w:w="1086" w:type="dxa"/>
            <w:tcBorders>
              <w:top w:val="nil"/>
              <w:left w:val="nil"/>
              <w:bottom w:val="single" w:sz="8" w:space="0" w:color="000000"/>
              <w:right w:val="single" w:sz="8" w:space="0" w:color="000000"/>
            </w:tcBorders>
            <w:shd w:val="clear" w:color="auto" w:fill="auto"/>
            <w:hideMark/>
          </w:tcPr>
          <w:p w14:paraId="081E30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613B4B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1DF2B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9A118C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scorePoints</w:t>
            </w:r>
          </w:p>
        </w:tc>
        <w:tc>
          <w:tcPr>
            <w:tcW w:w="2520" w:type="dxa"/>
            <w:tcBorders>
              <w:top w:val="nil"/>
              <w:left w:val="nil"/>
              <w:bottom w:val="single" w:sz="8" w:space="0" w:color="000000"/>
              <w:right w:val="single" w:sz="8" w:space="0" w:color="000000"/>
            </w:tcBorders>
            <w:shd w:val="clear" w:color="auto" w:fill="auto"/>
            <w:hideMark/>
          </w:tcPr>
          <w:p w14:paraId="643FEC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5723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410AECC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B2B78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Scoring points for this scoring dimension</w:t>
            </w:r>
          </w:p>
        </w:tc>
        <w:tc>
          <w:tcPr>
            <w:tcW w:w="1890" w:type="dxa"/>
            <w:tcBorders>
              <w:top w:val="nil"/>
              <w:left w:val="nil"/>
              <w:bottom w:val="single" w:sz="8" w:space="0" w:color="000000"/>
              <w:right w:val="single" w:sz="8" w:space="0" w:color="000000"/>
            </w:tcBorders>
            <w:shd w:val="clear" w:color="auto" w:fill="auto"/>
            <w:hideMark/>
          </w:tcPr>
          <w:p w14:paraId="2DB1DC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1B5DBC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8F4C17" w:rsidRPr="007659BB" w14:paraId="36B9F531"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D088CA5"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C0890B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weight</w:t>
            </w:r>
          </w:p>
        </w:tc>
        <w:tc>
          <w:tcPr>
            <w:tcW w:w="2520" w:type="dxa"/>
            <w:tcBorders>
              <w:top w:val="nil"/>
              <w:left w:val="nil"/>
              <w:bottom w:val="single" w:sz="8" w:space="0" w:color="000000"/>
              <w:right w:val="single" w:sz="8" w:space="0" w:color="000000"/>
            </w:tcBorders>
            <w:shd w:val="clear" w:color="auto" w:fill="auto"/>
            <w:hideMark/>
          </w:tcPr>
          <w:p w14:paraId="6FA5E47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A3BD8BE"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30</w:t>
            </w:r>
          </w:p>
        </w:tc>
        <w:tc>
          <w:tcPr>
            <w:tcW w:w="1026" w:type="dxa"/>
            <w:tcBorders>
              <w:top w:val="nil"/>
              <w:left w:val="nil"/>
              <w:bottom w:val="single" w:sz="8" w:space="0" w:color="000000"/>
              <w:right w:val="single" w:sz="8" w:space="0" w:color="000000"/>
            </w:tcBorders>
            <w:shd w:val="clear" w:color="auto" w:fill="auto"/>
            <w:hideMark/>
          </w:tcPr>
          <w:p w14:paraId="74F6CD8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B38CD4D"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Weight applied for the scoring dimension</w:t>
            </w:r>
          </w:p>
        </w:tc>
        <w:tc>
          <w:tcPr>
            <w:tcW w:w="1890" w:type="dxa"/>
            <w:tcBorders>
              <w:top w:val="nil"/>
              <w:left w:val="nil"/>
              <w:bottom w:val="single" w:sz="8" w:space="0" w:color="000000"/>
              <w:right w:val="single" w:sz="8" w:space="0" w:color="000000"/>
            </w:tcBorders>
            <w:shd w:val="clear" w:color="auto" w:fill="auto"/>
            <w:hideMark/>
          </w:tcPr>
          <w:p w14:paraId="0D28E19C" w14:textId="763562C3"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7463E0F4"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686461A9" w14:textId="77777777" w:rsidTr="00682912">
        <w:trPr>
          <w:cantSplit/>
          <w:trHeight w:val="20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70018B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ItemScoreParameter</w:t>
            </w:r>
          </w:p>
        </w:tc>
        <w:tc>
          <w:tcPr>
            <w:tcW w:w="2340" w:type="dxa"/>
            <w:tcBorders>
              <w:top w:val="nil"/>
              <w:left w:val="single" w:sz="4" w:space="0" w:color="auto"/>
              <w:bottom w:val="single" w:sz="8" w:space="0" w:color="000000"/>
              <w:right w:val="single" w:sz="8" w:space="0" w:color="000000"/>
            </w:tcBorders>
            <w:shd w:val="clear" w:color="auto" w:fill="auto"/>
            <w:hideMark/>
          </w:tcPr>
          <w:p w14:paraId="79C0FBF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7B904577" w14:textId="11EC333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:ItemScoreDimension:ItemScoreParameter</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TestPackage:Test:Segments:Segment:SegmentForms:SegmentForm:ItemGroup:Item:ItemScoreDimension</w:t>
            </w:r>
            <w:r>
              <w:rPr>
                <w:rFonts w:ascii="Arial" w:eastAsia="Times New Roman" w:hAnsi="Arial" w:cs="Arial"/>
                <w:color w:val="000000"/>
                <w:sz w:val="16"/>
                <w:szCs w:val="16"/>
              </w:rPr>
              <w:t>s</w:t>
            </w:r>
            <w:r w:rsidRPr="007659BB">
              <w:rPr>
                <w:rFonts w:ascii="Arial" w:eastAsia="Times New Roman" w:hAnsi="Arial" w:cs="Arial"/>
                <w:color w:val="000000"/>
                <w:sz w:val="16"/>
                <w:szCs w:val="16"/>
              </w:rPr>
              <w:t>:ItemScoreDimension:ItemScoreParameter</w:t>
            </w:r>
          </w:p>
        </w:tc>
        <w:tc>
          <w:tcPr>
            <w:tcW w:w="876" w:type="dxa"/>
            <w:tcBorders>
              <w:top w:val="nil"/>
              <w:left w:val="nil"/>
              <w:bottom w:val="single" w:sz="8" w:space="0" w:color="000000"/>
              <w:right w:val="single" w:sz="8" w:space="0" w:color="000000"/>
            </w:tcBorders>
            <w:shd w:val="clear" w:color="auto" w:fill="auto"/>
            <w:hideMark/>
          </w:tcPr>
          <w:p w14:paraId="68C5F2B8" w14:textId="680B1CA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CFD6CD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14622F7" w14:textId="5D94797A" w:rsidR="00321AE8" w:rsidRPr="007659BB" w:rsidRDefault="00321AE8" w:rsidP="00321AE8">
            <w:pPr>
              <w:spacing w:before="0"/>
              <w:rPr>
                <w:rFonts w:ascii="Arial" w:eastAsia="Times New Roman" w:hAnsi="Arial" w:cs="Arial"/>
                <w:color w:val="000000"/>
                <w:sz w:val="16"/>
                <w:szCs w:val="16"/>
              </w:rPr>
            </w:pPr>
            <w:r w:rsidRPr="00B9572C">
              <w:rPr>
                <w:rFonts w:ascii="Arial" w:eastAsia="Times New Roman" w:hAnsi="Arial" w:cs="Arial"/>
                <w:color w:val="000000"/>
                <w:sz w:val="16"/>
                <w:szCs w:val="16"/>
              </w:rPr>
              <w:t>A parameter within a dimension. e.g. for</w:t>
            </w:r>
            <w:r>
              <w:rPr>
                <w:rFonts w:ascii="Arial" w:eastAsia="Times New Roman" w:hAnsi="Arial" w:cs="Arial"/>
                <w:color w:val="000000"/>
                <w:sz w:val="16"/>
                <w:szCs w:val="16"/>
              </w:rPr>
              <w:t xml:space="preserve"> </w:t>
            </w:r>
            <w:r w:rsidRPr="00B9572C">
              <w:rPr>
                <w:rFonts w:ascii="Arial" w:eastAsia="Times New Roman" w:hAnsi="Arial" w:cs="Arial"/>
                <w:color w:val="000000"/>
                <w:sz w:val="16"/>
                <w:szCs w:val="16"/>
              </w:rPr>
              <w:t>IRT3pl there are 3 parameters, named a, b, and c.</w:t>
            </w:r>
          </w:p>
        </w:tc>
        <w:tc>
          <w:tcPr>
            <w:tcW w:w="1890" w:type="dxa"/>
            <w:tcBorders>
              <w:top w:val="nil"/>
              <w:left w:val="nil"/>
              <w:bottom w:val="single" w:sz="8" w:space="0" w:color="000000"/>
              <w:right w:val="single" w:sz="8" w:space="0" w:color="000000"/>
            </w:tcBorders>
            <w:shd w:val="clear" w:color="auto" w:fill="auto"/>
            <w:hideMark/>
          </w:tcPr>
          <w:p w14:paraId="2AB83EEA" w14:textId="4006D30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952611C" w14:textId="4F26572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E740BDC"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E037F3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7342D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measurementParameter</w:t>
            </w:r>
          </w:p>
        </w:tc>
        <w:tc>
          <w:tcPr>
            <w:tcW w:w="2520" w:type="dxa"/>
            <w:tcBorders>
              <w:top w:val="nil"/>
              <w:left w:val="nil"/>
              <w:bottom w:val="single" w:sz="8" w:space="0" w:color="000000"/>
              <w:right w:val="single" w:sz="8" w:space="0" w:color="000000"/>
            </w:tcBorders>
            <w:shd w:val="clear" w:color="auto" w:fill="auto"/>
            <w:hideMark/>
          </w:tcPr>
          <w:p w14:paraId="47B9138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2EA74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50</w:t>
            </w:r>
          </w:p>
        </w:tc>
        <w:tc>
          <w:tcPr>
            <w:tcW w:w="1026" w:type="dxa"/>
            <w:tcBorders>
              <w:top w:val="nil"/>
              <w:left w:val="nil"/>
              <w:bottom w:val="single" w:sz="8" w:space="0" w:color="000000"/>
              <w:right w:val="single" w:sz="8" w:space="0" w:color="000000"/>
            </w:tcBorders>
            <w:shd w:val="clear" w:color="auto" w:fill="auto"/>
            <w:hideMark/>
          </w:tcPr>
          <w:p w14:paraId="72D490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FC32C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parameter within a dimension. e.g. for IRT3pl there are 3 parameters, named a, b, and c.</w:t>
            </w:r>
          </w:p>
        </w:tc>
        <w:tc>
          <w:tcPr>
            <w:tcW w:w="1890" w:type="dxa"/>
            <w:tcBorders>
              <w:top w:val="nil"/>
              <w:left w:val="nil"/>
              <w:bottom w:val="single" w:sz="8" w:space="0" w:color="000000"/>
              <w:right w:val="single" w:sz="8" w:space="0" w:color="000000"/>
            </w:tcBorders>
            <w:shd w:val="clear" w:color="auto" w:fill="auto"/>
            <w:hideMark/>
          </w:tcPr>
          <w:p w14:paraId="5D99021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b, c, b0, b1, b2, b3, b4, b5….</w:t>
            </w:r>
          </w:p>
        </w:tc>
        <w:tc>
          <w:tcPr>
            <w:tcW w:w="1086" w:type="dxa"/>
            <w:tcBorders>
              <w:top w:val="nil"/>
              <w:left w:val="nil"/>
              <w:bottom w:val="single" w:sz="8" w:space="0" w:color="000000"/>
              <w:right w:val="single" w:sz="8" w:space="0" w:color="000000"/>
            </w:tcBorders>
            <w:shd w:val="clear" w:color="auto" w:fill="auto"/>
            <w:hideMark/>
          </w:tcPr>
          <w:p w14:paraId="51F210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8F4C17" w:rsidRPr="007659BB" w14:paraId="695A9F3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4F7D2EF"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263F6C3"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value</w:t>
            </w:r>
          </w:p>
        </w:tc>
        <w:tc>
          <w:tcPr>
            <w:tcW w:w="2520" w:type="dxa"/>
            <w:tcBorders>
              <w:top w:val="nil"/>
              <w:left w:val="nil"/>
              <w:bottom w:val="single" w:sz="8" w:space="0" w:color="000000"/>
              <w:right w:val="single" w:sz="8" w:space="0" w:color="000000"/>
            </w:tcBorders>
            <w:shd w:val="clear" w:color="auto" w:fill="auto"/>
            <w:hideMark/>
          </w:tcPr>
          <w:p w14:paraId="0FFE6BD0"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7ABD4A" w14:textId="01151D12" w:rsidR="008F4C17" w:rsidRPr="007659BB" w:rsidRDefault="001D1AD8"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5BC9899"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F3701D2"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value of the measurement parameter</w:t>
            </w:r>
          </w:p>
        </w:tc>
        <w:tc>
          <w:tcPr>
            <w:tcW w:w="1890" w:type="dxa"/>
            <w:tcBorders>
              <w:top w:val="nil"/>
              <w:left w:val="nil"/>
              <w:bottom w:val="single" w:sz="8" w:space="0" w:color="000000"/>
              <w:right w:val="single" w:sz="8" w:space="0" w:color="000000"/>
            </w:tcBorders>
            <w:shd w:val="clear" w:color="auto" w:fill="auto"/>
            <w:hideMark/>
          </w:tcPr>
          <w:p w14:paraId="1C4D9FC5" w14:textId="10E64F5F" w:rsidR="008F4C17" w:rsidRPr="007659BB" w:rsidRDefault="00FA2157" w:rsidP="008F4C17">
            <w:pPr>
              <w:spacing w:before="0"/>
              <w:rPr>
                <w:rFonts w:ascii="Arial" w:eastAsia="Times New Roman" w:hAnsi="Arial" w:cs="Arial"/>
                <w:color w:val="000000"/>
                <w:sz w:val="16"/>
                <w:szCs w:val="16"/>
              </w:rPr>
            </w:pPr>
            <w:r>
              <w:rPr>
                <w:rFonts w:ascii="Arial" w:eastAsia="Times New Roman" w:hAnsi="Arial" w:cs="Arial"/>
                <w:color w:val="000000"/>
                <w:sz w:val="16"/>
                <w:szCs w:val="16"/>
              </w:rPr>
              <w:t>Examples:</w:t>
            </w:r>
            <w:r>
              <w:rPr>
                <w:rFonts w:ascii="Arial" w:eastAsia="Times New Roman" w:hAnsi="Arial" w:cs="Arial"/>
                <w:color w:val="000000"/>
                <w:sz w:val="16"/>
                <w:szCs w:val="16"/>
              </w:rPr>
              <w:br/>
              <w:t>|</w:t>
            </w:r>
            <w:r>
              <w:rPr>
                <w:rFonts w:ascii="Arial" w:eastAsia="Times New Roman" w:hAnsi="Arial" w:cs="Arial"/>
                <w:color w:val="000000"/>
                <w:sz w:val="16"/>
                <w:szCs w:val="16"/>
              </w:rPr>
              <w:br/>
              <w:t>-3E2</w:t>
            </w:r>
            <w:r>
              <w:rPr>
                <w:rFonts w:ascii="Arial" w:eastAsia="Times New Roman" w:hAnsi="Arial" w:cs="Arial"/>
                <w:color w:val="000000"/>
                <w:sz w:val="16"/>
                <w:szCs w:val="16"/>
              </w:rPr>
              <w:br/>
              <w:t>4268.22752E11</w:t>
            </w:r>
            <w:r>
              <w:rPr>
                <w:rFonts w:ascii="Arial" w:eastAsia="Times New Roman" w:hAnsi="Arial" w:cs="Arial"/>
                <w:color w:val="000000"/>
                <w:sz w:val="16"/>
                <w:szCs w:val="16"/>
              </w:rPr>
              <w:br/>
              <w:t>+24.3e-3</w:t>
            </w:r>
            <w:r>
              <w:rPr>
                <w:rFonts w:ascii="Arial" w:eastAsia="Times New Roman" w:hAnsi="Arial" w:cs="Arial"/>
                <w:color w:val="000000"/>
                <w:sz w:val="16"/>
                <w:szCs w:val="16"/>
              </w:rPr>
              <w:br/>
            </w:r>
            <w:r w:rsidRPr="00FA2157">
              <w:rPr>
                <w:rFonts w:ascii="Arial" w:eastAsia="Times New Roman" w:hAnsi="Arial" w:cs="Arial"/>
                <w:color w:val="000000"/>
                <w:sz w:val="16"/>
                <w:szCs w:val="16"/>
              </w:rPr>
              <w:t>12</w:t>
            </w:r>
            <w:r w:rsidRPr="00FA2157">
              <w:rPr>
                <w:rFonts w:ascii="Arial" w:eastAsia="Times New Roman" w:hAnsi="Arial" w:cs="Arial"/>
                <w:color w:val="000000"/>
                <w:sz w:val="16"/>
                <w:szCs w:val="16"/>
              </w:rPr>
              <w:tab/>
            </w:r>
            <w:r>
              <w:rPr>
                <w:rFonts w:ascii="Arial" w:eastAsia="Times New Roman" w:hAnsi="Arial" w:cs="Arial"/>
                <w:color w:val="000000"/>
                <w:sz w:val="16"/>
                <w:szCs w:val="16"/>
              </w:rPr>
              <w:br/>
            </w:r>
            <w:r w:rsidRPr="00FA2157">
              <w:rPr>
                <w:rFonts w:ascii="Arial" w:eastAsia="Times New Roman" w:hAnsi="Arial" w:cs="Arial"/>
                <w:color w:val="000000"/>
                <w:sz w:val="16"/>
                <w:szCs w:val="16"/>
              </w:rPr>
              <w:t>+3.5</w:t>
            </w:r>
          </w:p>
        </w:tc>
        <w:tc>
          <w:tcPr>
            <w:tcW w:w="1086" w:type="dxa"/>
            <w:tcBorders>
              <w:top w:val="nil"/>
              <w:left w:val="nil"/>
              <w:bottom w:val="single" w:sz="8" w:space="0" w:color="000000"/>
              <w:right w:val="single" w:sz="8" w:space="0" w:color="000000"/>
            </w:tcBorders>
            <w:shd w:val="clear" w:color="auto" w:fill="auto"/>
            <w:hideMark/>
          </w:tcPr>
          <w:p w14:paraId="68F7112B" w14:textId="77777777" w:rsidR="008F4C17" w:rsidRPr="007659BB" w:rsidRDefault="008F4C17" w:rsidP="008F4C17">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xs:float</w:t>
            </w:r>
          </w:p>
        </w:tc>
      </w:tr>
      <w:tr w:rsidR="00321AE8" w:rsidRPr="007659BB" w14:paraId="0D472815" w14:textId="77777777" w:rsidTr="00682912">
        <w:trPr>
          <w:cantSplit/>
          <w:trHeight w:val="27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49A35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Presentations</w:t>
            </w:r>
          </w:p>
        </w:tc>
        <w:tc>
          <w:tcPr>
            <w:tcW w:w="2340" w:type="dxa"/>
            <w:tcBorders>
              <w:top w:val="nil"/>
              <w:left w:val="single" w:sz="4" w:space="0" w:color="auto"/>
              <w:bottom w:val="single" w:sz="8" w:space="0" w:color="000000"/>
              <w:right w:val="single" w:sz="8" w:space="0" w:color="000000"/>
            </w:tcBorders>
            <w:shd w:val="clear" w:color="auto" w:fill="auto"/>
            <w:hideMark/>
          </w:tcPr>
          <w:p w14:paraId="3B0A18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D6DBEB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TestPackage:Test:Segments:Segment:Pool:ItemGroup:Item:Presentations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TestPackage:Test:Segments:Segment:SegmentForms:SegmentForm:ItemGroup:Item:Presentations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TestPackage:Test:Segments:Segment:SegmentForms:SegmentForm:Presentations</w:t>
            </w:r>
          </w:p>
        </w:tc>
        <w:tc>
          <w:tcPr>
            <w:tcW w:w="876" w:type="dxa"/>
            <w:tcBorders>
              <w:top w:val="nil"/>
              <w:left w:val="nil"/>
              <w:bottom w:val="single" w:sz="8" w:space="0" w:color="000000"/>
              <w:right w:val="single" w:sz="8" w:space="0" w:color="000000"/>
            </w:tcBorders>
            <w:shd w:val="clear" w:color="auto" w:fill="auto"/>
            <w:hideMark/>
          </w:tcPr>
          <w:p w14:paraId="463B12CE" w14:textId="232C375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4D40E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5BEBBA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list of presentations/languages (codes) compatible with the given item or form. For fixed form item selection, an item MUST contain the language of the form it belongs to in order to be compatible.</w:t>
            </w:r>
          </w:p>
        </w:tc>
        <w:tc>
          <w:tcPr>
            <w:tcW w:w="1890" w:type="dxa"/>
            <w:tcBorders>
              <w:top w:val="nil"/>
              <w:left w:val="nil"/>
              <w:bottom w:val="single" w:sz="8" w:space="0" w:color="000000"/>
              <w:right w:val="single" w:sz="8" w:space="0" w:color="000000"/>
            </w:tcBorders>
            <w:shd w:val="clear" w:color="auto" w:fill="auto"/>
            <w:hideMark/>
          </w:tcPr>
          <w:p w14:paraId="2130B255" w14:textId="0324966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4362C1C" w14:textId="243C65B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4CA5FEFF" w14:textId="77777777" w:rsidTr="00682912">
        <w:trPr>
          <w:cantSplit/>
          <w:trHeight w:val="29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DD9756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Presentation</w:t>
            </w:r>
          </w:p>
        </w:tc>
        <w:tc>
          <w:tcPr>
            <w:tcW w:w="2340" w:type="dxa"/>
            <w:tcBorders>
              <w:top w:val="nil"/>
              <w:left w:val="single" w:sz="4" w:space="0" w:color="auto"/>
              <w:bottom w:val="single" w:sz="8" w:space="0" w:color="000000"/>
              <w:right w:val="single" w:sz="8" w:space="0" w:color="000000"/>
            </w:tcBorders>
            <w:shd w:val="clear" w:color="auto" w:fill="auto"/>
            <w:hideMark/>
          </w:tcPr>
          <w:p w14:paraId="1A7A177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8E1D28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TestPackage:Test:Segments:Segment:Pool:ItemGroup:Item:Presentations:Presentation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TestPackage:Test:Segments:Segment:SegmentForms:SegmentForm:ItemGroup:Item:Presentations:Presentation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TestPackage:Test:Segments:Segment:SegmentForms:SegmentForm:Presentations:Presentation</w:t>
            </w:r>
          </w:p>
        </w:tc>
        <w:tc>
          <w:tcPr>
            <w:tcW w:w="876" w:type="dxa"/>
            <w:tcBorders>
              <w:top w:val="nil"/>
              <w:left w:val="nil"/>
              <w:bottom w:val="single" w:sz="8" w:space="0" w:color="000000"/>
              <w:right w:val="single" w:sz="8" w:space="0" w:color="000000"/>
            </w:tcBorders>
            <w:shd w:val="clear" w:color="auto" w:fill="auto"/>
            <w:hideMark/>
          </w:tcPr>
          <w:p w14:paraId="6A55FFF2" w14:textId="5C0C13D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048D9A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5D1D2DA" w14:textId="5A76562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r w:rsidRPr="008C1C6D">
              <w:rPr>
                <w:rFonts w:ascii="Arial" w:eastAsia="Times New Roman" w:hAnsi="Arial" w:cs="Arial"/>
                <w:color w:val="000000"/>
                <w:sz w:val="16"/>
                <w:szCs w:val="16"/>
              </w:rPr>
              <w:t>The presentations/languages (codes) compatible with the given item or form. For</w:t>
            </w:r>
            <w:r>
              <w:rPr>
                <w:rFonts w:ascii="Arial" w:eastAsia="Times New Roman" w:hAnsi="Arial" w:cs="Arial"/>
                <w:color w:val="000000"/>
                <w:sz w:val="16"/>
                <w:szCs w:val="16"/>
              </w:rPr>
              <w:t xml:space="preserve"> </w:t>
            </w:r>
            <w:r w:rsidRPr="008C1C6D">
              <w:rPr>
                <w:rFonts w:ascii="Arial" w:eastAsia="Times New Roman" w:hAnsi="Arial" w:cs="Arial"/>
                <w:color w:val="000000"/>
                <w:sz w:val="16"/>
                <w:szCs w:val="16"/>
              </w:rPr>
              <w:t>fixed form item selection, an item MUST contain the language of the fo</w:t>
            </w:r>
            <w:r>
              <w:rPr>
                <w:rFonts w:ascii="Arial" w:eastAsia="Times New Roman" w:hAnsi="Arial" w:cs="Arial"/>
                <w:color w:val="000000"/>
                <w:sz w:val="16"/>
                <w:szCs w:val="16"/>
              </w:rPr>
              <w:t xml:space="preserve">rm it belongs to in order to be </w:t>
            </w:r>
            <w:r w:rsidRPr="008C1C6D">
              <w:rPr>
                <w:rFonts w:ascii="Arial" w:eastAsia="Times New Roman" w:hAnsi="Arial" w:cs="Arial"/>
                <w:color w:val="000000"/>
                <w:sz w:val="16"/>
                <w:szCs w:val="16"/>
              </w:rPr>
              <w:t>compatible.</w:t>
            </w:r>
          </w:p>
        </w:tc>
        <w:tc>
          <w:tcPr>
            <w:tcW w:w="1890" w:type="dxa"/>
            <w:tcBorders>
              <w:top w:val="nil"/>
              <w:left w:val="nil"/>
              <w:bottom w:val="single" w:sz="8" w:space="0" w:color="000000"/>
              <w:right w:val="single" w:sz="8" w:space="0" w:color="000000"/>
            </w:tcBorders>
            <w:shd w:val="clear" w:color="auto" w:fill="auto"/>
            <w:hideMark/>
          </w:tcPr>
          <w:p w14:paraId="5D92B51C" w14:textId="2CD8D6B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03AD90F" w14:textId="4ACC2F7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BC79CB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73461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F9584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code</w:t>
            </w:r>
          </w:p>
        </w:tc>
        <w:tc>
          <w:tcPr>
            <w:tcW w:w="2520" w:type="dxa"/>
            <w:tcBorders>
              <w:top w:val="nil"/>
              <w:left w:val="nil"/>
              <w:bottom w:val="single" w:sz="8" w:space="0" w:color="000000"/>
              <w:right w:val="single" w:sz="8" w:space="0" w:color="000000"/>
            </w:tcBorders>
            <w:shd w:val="clear" w:color="auto" w:fill="auto"/>
            <w:hideMark/>
          </w:tcPr>
          <w:p w14:paraId="360C90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B073A6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7F582FA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528CF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code of the presentation type</w:t>
            </w:r>
          </w:p>
        </w:tc>
        <w:tc>
          <w:tcPr>
            <w:tcW w:w="1890" w:type="dxa"/>
            <w:tcBorders>
              <w:top w:val="nil"/>
              <w:left w:val="nil"/>
              <w:bottom w:val="single" w:sz="8" w:space="0" w:color="000000"/>
              <w:right w:val="single" w:sz="8" w:space="0" w:color="000000"/>
            </w:tcBorders>
            <w:shd w:val="clear" w:color="auto" w:fill="auto"/>
            <w:hideMark/>
          </w:tcPr>
          <w:p w14:paraId="39BD315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ENU, ENU-Braille, ESN</w:t>
            </w:r>
          </w:p>
        </w:tc>
        <w:tc>
          <w:tcPr>
            <w:tcW w:w="1086" w:type="dxa"/>
            <w:tcBorders>
              <w:top w:val="nil"/>
              <w:left w:val="nil"/>
              <w:bottom w:val="single" w:sz="8" w:space="0" w:color="000000"/>
              <w:right w:val="single" w:sz="8" w:space="0" w:color="000000"/>
            </w:tcBorders>
            <w:shd w:val="clear" w:color="auto" w:fill="auto"/>
            <w:hideMark/>
          </w:tcPr>
          <w:p w14:paraId="2A1A3D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E46AC09"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D3377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0308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2456BD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C1AD8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5729F75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003B24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human readable label of the presentation type (if not defined, the code will be used)</w:t>
            </w:r>
          </w:p>
        </w:tc>
        <w:tc>
          <w:tcPr>
            <w:tcW w:w="1890" w:type="dxa"/>
            <w:tcBorders>
              <w:top w:val="nil"/>
              <w:left w:val="nil"/>
              <w:bottom w:val="single" w:sz="8" w:space="0" w:color="000000"/>
              <w:right w:val="single" w:sz="8" w:space="0" w:color="000000"/>
            </w:tcBorders>
            <w:shd w:val="clear" w:color="auto" w:fill="auto"/>
            <w:hideMark/>
          </w:tcPr>
          <w:p w14:paraId="28DA510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English, Braille, Spanish</w:t>
            </w:r>
          </w:p>
        </w:tc>
        <w:tc>
          <w:tcPr>
            <w:tcW w:w="1086" w:type="dxa"/>
            <w:tcBorders>
              <w:top w:val="nil"/>
              <w:left w:val="nil"/>
              <w:bottom w:val="single" w:sz="8" w:space="0" w:color="000000"/>
              <w:right w:val="single" w:sz="8" w:space="0" w:color="000000"/>
            </w:tcBorders>
            <w:shd w:val="clear" w:color="auto" w:fill="auto"/>
            <w:hideMark/>
          </w:tcPr>
          <w:p w14:paraId="5A63B5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A411A7F"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842A52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TeacherHandScoring</w:t>
            </w:r>
          </w:p>
        </w:tc>
        <w:tc>
          <w:tcPr>
            <w:tcW w:w="2340" w:type="dxa"/>
            <w:tcBorders>
              <w:top w:val="nil"/>
              <w:left w:val="single" w:sz="4" w:space="0" w:color="auto"/>
              <w:bottom w:val="single" w:sz="8" w:space="0" w:color="000000"/>
              <w:right w:val="single" w:sz="8" w:space="0" w:color="000000"/>
            </w:tcBorders>
            <w:shd w:val="clear" w:color="auto" w:fill="auto"/>
            <w:hideMark/>
          </w:tcPr>
          <w:p w14:paraId="6FC6480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4C6B26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TestPackage:Test:Segments:Segment:Pool:ItemGroup:Item:TeacherHandScoring</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TestPackage:Test:Segments:Segment:SegmentForms:SegmentForm:ItemGroup:Item:TeacherHandScoring</w:t>
            </w:r>
          </w:p>
        </w:tc>
        <w:tc>
          <w:tcPr>
            <w:tcW w:w="876" w:type="dxa"/>
            <w:tcBorders>
              <w:top w:val="nil"/>
              <w:left w:val="nil"/>
              <w:bottom w:val="single" w:sz="8" w:space="0" w:color="000000"/>
              <w:right w:val="single" w:sz="8" w:space="0" w:color="000000"/>
            </w:tcBorders>
            <w:shd w:val="clear" w:color="auto" w:fill="auto"/>
            <w:hideMark/>
          </w:tcPr>
          <w:p w14:paraId="75B6DC2D" w14:textId="3F332D7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329A47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6F97DF84" w14:textId="450143E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T</w:t>
            </w:r>
            <w:r w:rsidRPr="00F612DC">
              <w:rPr>
                <w:rFonts w:ascii="Arial" w:eastAsia="Times New Roman" w:hAnsi="Arial" w:cs="Arial"/>
                <w:color w:val="000000"/>
                <w:sz w:val="16"/>
                <w:szCs w:val="16"/>
              </w:rPr>
              <w:t>eacher Hand Scoring System configuration. Reference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r>
            <w:r w:rsidRPr="00F612DC">
              <w:rPr>
                <w:rFonts w:ascii="Arial" w:eastAsia="Times New Roman" w:hAnsi="Arial" w:cs="Arial"/>
                <w:color w:val="000000"/>
                <w:sz w:val="16"/>
                <w:szCs w:val="16"/>
              </w:rPr>
              <w:t>https://github.com/SmarterApp/TDS_TeacherHandScoringSystem</w:t>
            </w:r>
          </w:p>
        </w:tc>
        <w:tc>
          <w:tcPr>
            <w:tcW w:w="1890" w:type="dxa"/>
            <w:tcBorders>
              <w:top w:val="nil"/>
              <w:left w:val="nil"/>
              <w:bottom w:val="single" w:sz="8" w:space="0" w:color="000000"/>
              <w:right w:val="single" w:sz="8" w:space="0" w:color="000000"/>
            </w:tcBorders>
            <w:shd w:val="clear" w:color="auto" w:fill="auto"/>
            <w:hideMark/>
          </w:tcPr>
          <w:p w14:paraId="3066CD2F" w14:textId="5A20C9B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72DA42C9" w14:textId="3A92E38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44607FE4"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EA24F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3C477C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description</w:t>
            </w:r>
          </w:p>
        </w:tc>
        <w:tc>
          <w:tcPr>
            <w:tcW w:w="2520" w:type="dxa"/>
            <w:tcBorders>
              <w:top w:val="nil"/>
              <w:left w:val="nil"/>
              <w:bottom w:val="single" w:sz="8" w:space="0" w:color="000000"/>
              <w:right w:val="single" w:sz="8" w:space="0" w:color="000000"/>
            </w:tcBorders>
            <w:shd w:val="clear" w:color="auto" w:fill="auto"/>
            <w:hideMark/>
          </w:tcPr>
          <w:p w14:paraId="0333955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CF3E23F" w14:textId="4276155D"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3B6FF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A4348D8" w14:textId="4B35C280" w:rsidR="007659BB" w:rsidRPr="007659BB" w:rsidRDefault="00F8051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Item description</w:t>
            </w:r>
          </w:p>
        </w:tc>
        <w:tc>
          <w:tcPr>
            <w:tcW w:w="1890" w:type="dxa"/>
            <w:tcBorders>
              <w:top w:val="nil"/>
              <w:left w:val="nil"/>
              <w:bottom w:val="single" w:sz="8" w:space="0" w:color="000000"/>
              <w:right w:val="single" w:sz="8" w:space="0" w:color="000000"/>
            </w:tcBorders>
            <w:shd w:val="clear" w:color="auto" w:fill="auto"/>
            <w:hideMark/>
          </w:tcPr>
          <w:p w14:paraId="024E78D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177D7E3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5B09076"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51732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25EEEA8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exemplar</w:t>
            </w:r>
          </w:p>
        </w:tc>
        <w:tc>
          <w:tcPr>
            <w:tcW w:w="2520" w:type="dxa"/>
            <w:tcBorders>
              <w:top w:val="nil"/>
              <w:left w:val="nil"/>
              <w:bottom w:val="single" w:sz="8" w:space="0" w:color="000000"/>
              <w:right w:val="single" w:sz="8" w:space="0" w:color="000000"/>
            </w:tcBorders>
            <w:shd w:val="clear" w:color="auto" w:fill="auto"/>
            <w:hideMark/>
          </w:tcPr>
          <w:p w14:paraId="59A943B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D97C688" w14:textId="1B76E89B"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2A81D5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273AD8A" w14:textId="4B847ACA" w:rsidR="007C7C62" w:rsidRPr="00F80518" w:rsidRDefault="00F80518" w:rsidP="007C7C62">
            <w:pPr>
              <w:spacing w:before="0"/>
              <w:rPr>
                <w:rFonts w:ascii="Arial" w:eastAsia="Times New Roman" w:hAnsi="Arial" w:cs="Arial"/>
                <w:color w:val="000000"/>
                <w:sz w:val="16"/>
                <w:szCs w:val="16"/>
              </w:rPr>
            </w:pPr>
            <w:r>
              <w:rPr>
                <w:rFonts w:ascii="Arial" w:hAnsi="Arial" w:cs="Arial"/>
                <w:color w:val="000000"/>
                <w:sz w:val="16"/>
                <w:szCs w:val="16"/>
              </w:rPr>
              <w:t>F</w:t>
            </w:r>
            <w:r w:rsidR="007C7C62" w:rsidRPr="00F80518">
              <w:rPr>
                <w:rFonts w:ascii="Arial" w:hAnsi="Arial" w:cs="Arial"/>
                <w:color w:val="000000"/>
                <w:sz w:val="16"/>
                <w:szCs w:val="16"/>
              </w:rPr>
              <w:t>ilename of tech manual</w:t>
            </w:r>
          </w:p>
          <w:p w14:paraId="167A1C20" w14:textId="22BBC574"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6595ADB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A3671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6BA63A85"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1A2DA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F99E6D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itemname</w:t>
            </w:r>
          </w:p>
        </w:tc>
        <w:tc>
          <w:tcPr>
            <w:tcW w:w="2520" w:type="dxa"/>
            <w:tcBorders>
              <w:top w:val="nil"/>
              <w:left w:val="nil"/>
              <w:bottom w:val="single" w:sz="8" w:space="0" w:color="000000"/>
              <w:right w:val="single" w:sz="8" w:space="0" w:color="000000"/>
            </w:tcBorders>
            <w:shd w:val="clear" w:color="auto" w:fill="auto"/>
            <w:hideMark/>
          </w:tcPr>
          <w:p w14:paraId="1E3999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2D3E2EF" w14:textId="3EA88056"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5B5B4A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DF5B1C" w14:textId="107FFD32"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11B6F3C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2B1D78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18D91148"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31FF0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B56BBC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layout</w:t>
            </w:r>
          </w:p>
        </w:tc>
        <w:tc>
          <w:tcPr>
            <w:tcW w:w="2520" w:type="dxa"/>
            <w:tcBorders>
              <w:top w:val="nil"/>
              <w:left w:val="nil"/>
              <w:bottom w:val="single" w:sz="8" w:space="0" w:color="000000"/>
              <w:right w:val="single" w:sz="8" w:space="0" w:color="000000"/>
            </w:tcBorders>
            <w:shd w:val="clear" w:color="auto" w:fill="auto"/>
            <w:hideMark/>
          </w:tcPr>
          <w:p w14:paraId="296F37C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ABCCA9B" w14:textId="5F8331F2"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7B55DF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3E1EB3F" w14:textId="3FC28258" w:rsidR="007659BB" w:rsidRPr="007C7C62" w:rsidRDefault="007C7C62" w:rsidP="007659BB">
            <w:pPr>
              <w:spacing w:before="0"/>
              <w:rPr>
                <w:rFonts w:ascii="Calibri" w:eastAsia="Times New Roman" w:hAnsi="Calibri" w:cs="Calibri"/>
                <w:color w:val="000000"/>
              </w:rPr>
            </w:pPr>
            <w:r w:rsidRPr="00F80518">
              <w:rPr>
                <w:rFonts w:ascii="Arial" w:hAnsi="Arial" w:cs="Arial"/>
                <w:color w:val="000000"/>
                <w:sz w:val="16"/>
                <w:szCs w:val="16"/>
              </w:rPr>
              <w:t>Used for IRiS rendering.</w:t>
            </w:r>
            <w:r>
              <w:rPr>
                <w:rFonts w:ascii="Calibri" w:hAnsi="Calibri" w:cs="Calibri"/>
                <w:color w:val="000000"/>
              </w:rPr>
              <w:t xml:space="preserve"> </w:t>
            </w:r>
            <w:r w:rsidR="007659BB" w:rsidRPr="007659BB">
              <w:rPr>
                <w:rFonts w:ascii="Arial" w:eastAsia="Times New Roman" w:hAnsi="Arial" w:cs="Arial"/>
                <w:color w:val="000000"/>
                <w:sz w:val="16"/>
                <w:szCs w:val="16"/>
              </w:rPr>
              <w:t>(default is "WAI")</w:t>
            </w:r>
          </w:p>
        </w:tc>
        <w:tc>
          <w:tcPr>
            <w:tcW w:w="1890" w:type="dxa"/>
            <w:tcBorders>
              <w:top w:val="nil"/>
              <w:left w:val="nil"/>
              <w:bottom w:val="single" w:sz="8" w:space="0" w:color="000000"/>
              <w:right w:val="single" w:sz="8" w:space="0" w:color="000000"/>
            </w:tcBorders>
            <w:shd w:val="clear" w:color="auto" w:fill="auto"/>
            <w:hideMark/>
          </w:tcPr>
          <w:p w14:paraId="3D0AC4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10F08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387799C"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A78A72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1B2A07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passage</w:t>
            </w:r>
          </w:p>
        </w:tc>
        <w:tc>
          <w:tcPr>
            <w:tcW w:w="2520" w:type="dxa"/>
            <w:tcBorders>
              <w:top w:val="nil"/>
              <w:left w:val="nil"/>
              <w:bottom w:val="single" w:sz="8" w:space="0" w:color="000000"/>
              <w:right w:val="single" w:sz="8" w:space="0" w:color="000000"/>
            </w:tcBorders>
            <w:shd w:val="clear" w:color="auto" w:fill="auto"/>
            <w:hideMark/>
          </w:tcPr>
          <w:p w14:paraId="1CC3191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3A6B771" w14:textId="2EDC9B85"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DD817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A32F2C3" w14:textId="5B850328" w:rsidR="00F80518" w:rsidRPr="00F80518" w:rsidRDefault="00F80518" w:rsidP="00F80518">
            <w:pPr>
              <w:spacing w:before="0"/>
              <w:rPr>
                <w:rFonts w:ascii="Arial" w:eastAsia="Times New Roman" w:hAnsi="Arial" w:cs="Arial"/>
                <w:color w:val="000000"/>
                <w:sz w:val="16"/>
                <w:szCs w:val="16"/>
              </w:rPr>
            </w:pPr>
            <w:r>
              <w:rPr>
                <w:rFonts w:ascii="Arial" w:hAnsi="Arial" w:cs="Arial"/>
                <w:color w:val="000000"/>
                <w:sz w:val="16"/>
                <w:szCs w:val="16"/>
              </w:rPr>
              <w:t>P</w:t>
            </w:r>
            <w:r w:rsidRPr="00F80518">
              <w:rPr>
                <w:rFonts w:ascii="Arial" w:hAnsi="Arial" w:cs="Arial"/>
                <w:color w:val="000000"/>
                <w:sz w:val="16"/>
                <w:szCs w:val="16"/>
              </w:rPr>
              <w:t>assage identifier used by IRiS to group common items for that passage</w:t>
            </w:r>
          </w:p>
          <w:p w14:paraId="561CDF49" w14:textId="5F3C75BE"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2CAECAF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48AD18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C4FAE2B"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F5117E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50F0F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trainingGuide</w:t>
            </w:r>
          </w:p>
        </w:tc>
        <w:tc>
          <w:tcPr>
            <w:tcW w:w="2520" w:type="dxa"/>
            <w:tcBorders>
              <w:top w:val="nil"/>
              <w:left w:val="nil"/>
              <w:bottom w:val="single" w:sz="8" w:space="0" w:color="000000"/>
              <w:right w:val="single" w:sz="8" w:space="0" w:color="000000"/>
            </w:tcBorders>
            <w:shd w:val="clear" w:color="auto" w:fill="auto"/>
            <w:hideMark/>
          </w:tcPr>
          <w:p w14:paraId="7DBF46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DF6B129" w14:textId="1F1CF010"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BF736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010AEB" w14:textId="7B82AD3A" w:rsidR="007C7C62" w:rsidRPr="00F80518" w:rsidRDefault="00F80518" w:rsidP="007C7C62">
            <w:pPr>
              <w:spacing w:before="0"/>
              <w:rPr>
                <w:rFonts w:ascii="Arial" w:eastAsia="Times New Roman" w:hAnsi="Arial" w:cs="Arial"/>
                <w:color w:val="000000"/>
                <w:sz w:val="16"/>
                <w:szCs w:val="16"/>
              </w:rPr>
            </w:pPr>
            <w:r>
              <w:rPr>
                <w:rFonts w:ascii="Arial" w:hAnsi="Arial" w:cs="Arial"/>
                <w:color w:val="000000"/>
                <w:sz w:val="16"/>
                <w:szCs w:val="16"/>
              </w:rPr>
              <w:t>F</w:t>
            </w:r>
            <w:r w:rsidR="007C7C62" w:rsidRPr="00F80518">
              <w:rPr>
                <w:rFonts w:ascii="Arial" w:hAnsi="Arial" w:cs="Arial"/>
                <w:color w:val="000000"/>
                <w:sz w:val="16"/>
                <w:szCs w:val="16"/>
              </w:rPr>
              <w:t>ilename of scoring guide</w:t>
            </w:r>
          </w:p>
          <w:p w14:paraId="05F0E1B3" w14:textId="59E8C7AD"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050F56B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87D5C6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A06B2FB" w14:textId="77777777" w:rsidTr="00682912">
        <w:trPr>
          <w:cantSplit/>
          <w:trHeight w:val="18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7D989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Dimensions</w:t>
            </w:r>
          </w:p>
        </w:tc>
        <w:tc>
          <w:tcPr>
            <w:tcW w:w="2340" w:type="dxa"/>
            <w:tcBorders>
              <w:top w:val="nil"/>
              <w:left w:val="single" w:sz="4" w:space="0" w:color="auto"/>
              <w:bottom w:val="single" w:sz="8" w:space="0" w:color="000000"/>
              <w:right w:val="single" w:sz="8" w:space="0" w:color="000000"/>
            </w:tcBorders>
            <w:shd w:val="clear" w:color="auto" w:fill="auto"/>
            <w:hideMark/>
          </w:tcPr>
          <w:p w14:paraId="4F6AB07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B0117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TestPackage:Test:Segments:Segment:Pool:ItemGroup:Item:TeacherHandScoring:Dimensions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TestPackage:Test:Segments:Segment:SegmentForms:SegmentForm:ItemGroup:Item:TeacherHandScoring:Dimensions</w:t>
            </w:r>
          </w:p>
        </w:tc>
        <w:tc>
          <w:tcPr>
            <w:tcW w:w="876" w:type="dxa"/>
            <w:tcBorders>
              <w:top w:val="nil"/>
              <w:left w:val="nil"/>
              <w:bottom w:val="single" w:sz="8" w:space="0" w:color="000000"/>
              <w:right w:val="single" w:sz="8" w:space="0" w:color="000000"/>
            </w:tcBorders>
            <w:shd w:val="clear" w:color="auto" w:fill="auto"/>
            <w:hideMark/>
          </w:tcPr>
          <w:p w14:paraId="03EE9763" w14:textId="085CAB7F" w:rsidR="007659BB" w:rsidRPr="007659BB" w:rsidRDefault="00395E92"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332724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BC3AC8B" w14:textId="35B7DB79" w:rsidR="007C7C62" w:rsidRPr="00F80518" w:rsidRDefault="007C7C62" w:rsidP="007C7C62">
            <w:pPr>
              <w:rPr>
                <w:rFonts w:ascii="Arial" w:hAnsi="Arial" w:cs="Arial"/>
                <w:sz w:val="16"/>
                <w:szCs w:val="16"/>
              </w:rPr>
            </w:pPr>
            <w:r w:rsidRPr="00F80518">
              <w:rPr>
                <w:rFonts w:ascii="Arial" w:hAnsi="Arial" w:cs="Arial"/>
                <w:sz w:val="16"/>
                <w:szCs w:val="16"/>
              </w:rPr>
              <w:t>Generally constant. Provide by Smarter Balanced.</w:t>
            </w:r>
          </w:p>
          <w:p w14:paraId="7157DCCB" w14:textId="240F4EF9" w:rsidR="007659BB" w:rsidRPr="007659BB" w:rsidRDefault="007659BB" w:rsidP="007659BB">
            <w:pPr>
              <w:spacing w:before="0"/>
              <w:rPr>
                <w:rFonts w:ascii="Arial" w:eastAsia="Times New Roman" w:hAnsi="Arial" w:cs="Arial"/>
                <w:color w:val="000000"/>
                <w:sz w:val="16"/>
                <w:szCs w:val="16"/>
              </w:rPr>
            </w:pPr>
          </w:p>
        </w:tc>
        <w:tc>
          <w:tcPr>
            <w:tcW w:w="1890" w:type="dxa"/>
            <w:tcBorders>
              <w:top w:val="nil"/>
              <w:left w:val="nil"/>
              <w:bottom w:val="single" w:sz="8" w:space="0" w:color="000000"/>
              <w:right w:val="single" w:sz="8" w:space="0" w:color="000000"/>
            </w:tcBorders>
            <w:shd w:val="clear" w:color="auto" w:fill="auto"/>
            <w:hideMark/>
          </w:tcPr>
          <w:p w14:paraId="52BE5C7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6BED4F4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xs:string</w:t>
            </w:r>
          </w:p>
        </w:tc>
      </w:tr>
      <w:tr w:rsidR="00321AE8" w:rsidRPr="007659BB" w14:paraId="44D6961C"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E0D01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Stimulus</w:t>
            </w:r>
          </w:p>
        </w:tc>
        <w:tc>
          <w:tcPr>
            <w:tcW w:w="2340" w:type="dxa"/>
            <w:tcBorders>
              <w:top w:val="nil"/>
              <w:left w:val="single" w:sz="4" w:space="0" w:color="auto"/>
              <w:bottom w:val="single" w:sz="8" w:space="0" w:color="000000"/>
              <w:right w:val="single" w:sz="8" w:space="0" w:color="000000"/>
            </w:tcBorders>
            <w:shd w:val="clear" w:color="auto" w:fill="auto"/>
            <w:hideMark/>
          </w:tcPr>
          <w:p w14:paraId="14016B2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5792E82" w14:textId="5746C8FB"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TestPackage:Test:Segments:Segment:Pool:ItemGroup:Stimulus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TestPackage:Test:Segments:Segment:SegmentForms:SegmentForm:ItemGroup:Stimulus</w:t>
            </w:r>
          </w:p>
        </w:tc>
        <w:tc>
          <w:tcPr>
            <w:tcW w:w="876" w:type="dxa"/>
            <w:tcBorders>
              <w:top w:val="nil"/>
              <w:left w:val="nil"/>
              <w:bottom w:val="single" w:sz="8" w:space="0" w:color="000000"/>
              <w:right w:val="single" w:sz="8" w:space="0" w:color="000000"/>
            </w:tcBorders>
            <w:shd w:val="clear" w:color="auto" w:fill="auto"/>
            <w:hideMark/>
          </w:tcPr>
          <w:p w14:paraId="64F9FB8E" w14:textId="557A4F1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534579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24122AD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stimulus associated with the item group items</w:t>
            </w:r>
          </w:p>
        </w:tc>
        <w:tc>
          <w:tcPr>
            <w:tcW w:w="1890" w:type="dxa"/>
            <w:tcBorders>
              <w:top w:val="nil"/>
              <w:left w:val="nil"/>
              <w:bottom w:val="single" w:sz="8" w:space="0" w:color="000000"/>
              <w:right w:val="single" w:sz="8" w:space="0" w:color="000000"/>
            </w:tcBorders>
            <w:shd w:val="clear" w:color="auto" w:fill="auto"/>
            <w:hideMark/>
          </w:tcPr>
          <w:p w14:paraId="6802E0F5" w14:textId="78EA571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17D0932" w14:textId="6A3087B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33ED6AF"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3E5539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FC534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0B6CBEB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65DD09D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w:t>
            </w:r>
          </w:p>
        </w:tc>
        <w:tc>
          <w:tcPr>
            <w:tcW w:w="1026" w:type="dxa"/>
            <w:tcBorders>
              <w:top w:val="nil"/>
              <w:left w:val="nil"/>
              <w:bottom w:val="single" w:sz="8" w:space="0" w:color="000000"/>
              <w:right w:val="single" w:sz="8" w:space="0" w:color="000000"/>
            </w:tcBorders>
            <w:shd w:val="clear" w:color="auto" w:fill="auto"/>
            <w:hideMark/>
          </w:tcPr>
          <w:p w14:paraId="6BD00A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7231E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Thte identifier for the stimulus</w:t>
            </w:r>
          </w:p>
        </w:tc>
        <w:tc>
          <w:tcPr>
            <w:tcW w:w="1890" w:type="dxa"/>
            <w:tcBorders>
              <w:top w:val="nil"/>
              <w:left w:val="nil"/>
              <w:bottom w:val="single" w:sz="8" w:space="0" w:color="000000"/>
              <w:right w:val="single" w:sz="8" w:space="0" w:color="000000"/>
            </w:tcBorders>
            <w:shd w:val="clear" w:color="auto" w:fill="auto"/>
            <w:hideMark/>
          </w:tcPr>
          <w:p w14:paraId="094BE5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As of the publishing of this document, the Test Delivery System only supports integer/long values as an stimulus identifier</w:t>
            </w:r>
          </w:p>
        </w:tc>
        <w:tc>
          <w:tcPr>
            <w:tcW w:w="1086" w:type="dxa"/>
            <w:tcBorders>
              <w:top w:val="nil"/>
              <w:left w:val="nil"/>
              <w:bottom w:val="single" w:sz="8" w:space="0" w:color="000000"/>
              <w:right w:val="single" w:sz="8" w:space="0" w:color="000000"/>
            </w:tcBorders>
            <w:shd w:val="clear" w:color="auto" w:fill="auto"/>
            <w:hideMark/>
          </w:tcPr>
          <w:p w14:paraId="3FB0231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7F85C1B8" w14:textId="77777777" w:rsidTr="00682912">
        <w:trPr>
          <w:cantSplit/>
          <w:trHeight w:val="22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CBEF3A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SegmentBlueprint</w:t>
            </w:r>
          </w:p>
        </w:tc>
        <w:tc>
          <w:tcPr>
            <w:tcW w:w="2340" w:type="dxa"/>
            <w:tcBorders>
              <w:top w:val="nil"/>
              <w:left w:val="single" w:sz="4" w:space="0" w:color="auto"/>
              <w:bottom w:val="single" w:sz="8" w:space="0" w:color="000000"/>
              <w:right w:val="single" w:sz="8" w:space="0" w:color="000000"/>
            </w:tcBorders>
            <w:shd w:val="clear" w:color="auto" w:fill="auto"/>
            <w:hideMark/>
          </w:tcPr>
          <w:p w14:paraId="4496461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40B433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w:t>
            </w:r>
          </w:p>
        </w:tc>
        <w:tc>
          <w:tcPr>
            <w:tcW w:w="876" w:type="dxa"/>
            <w:tcBorders>
              <w:top w:val="nil"/>
              <w:left w:val="nil"/>
              <w:bottom w:val="single" w:sz="8" w:space="0" w:color="000000"/>
              <w:right w:val="single" w:sz="8" w:space="0" w:color="000000"/>
            </w:tcBorders>
            <w:shd w:val="clear" w:color="auto" w:fill="auto"/>
            <w:hideMark/>
          </w:tcPr>
          <w:p w14:paraId="4F1E2F34" w14:textId="1C8728A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405CDC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7DB36C95" w14:textId="5131B79A"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segment-level Blueprint that defines item selection rules for adaptive segments.</w:t>
            </w:r>
          </w:p>
        </w:tc>
        <w:tc>
          <w:tcPr>
            <w:tcW w:w="1890" w:type="dxa"/>
            <w:tcBorders>
              <w:top w:val="nil"/>
              <w:left w:val="nil"/>
              <w:bottom w:val="single" w:sz="8" w:space="0" w:color="000000"/>
              <w:right w:val="single" w:sz="8" w:space="0" w:color="000000"/>
            </w:tcBorders>
            <w:shd w:val="clear" w:color="auto" w:fill="auto"/>
            <w:hideMark/>
          </w:tcPr>
          <w:p w14:paraId="6759798D" w14:textId="51CDE5B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9905F0" w14:textId="7510A08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111DAF88"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965A1A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SegmentBlueprintElement</w:t>
            </w:r>
          </w:p>
        </w:tc>
        <w:tc>
          <w:tcPr>
            <w:tcW w:w="2340" w:type="dxa"/>
            <w:tcBorders>
              <w:top w:val="nil"/>
              <w:left w:val="single" w:sz="4" w:space="0" w:color="auto"/>
              <w:bottom w:val="single" w:sz="8" w:space="0" w:color="000000"/>
              <w:right w:val="single" w:sz="8" w:space="0" w:color="000000"/>
            </w:tcBorders>
            <w:shd w:val="clear" w:color="auto" w:fill="auto"/>
            <w:hideMark/>
          </w:tcPr>
          <w:p w14:paraId="5AF7A6E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9CC172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TestPackage:Test:Segments:Segment:SegmentBlueprint:SegmentBlueprintElement</w:t>
            </w:r>
          </w:p>
        </w:tc>
        <w:tc>
          <w:tcPr>
            <w:tcW w:w="876" w:type="dxa"/>
            <w:tcBorders>
              <w:top w:val="nil"/>
              <w:left w:val="nil"/>
              <w:bottom w:val="single" w:sz="8" w:space="0" w:color="000000"/>
              <w:right w:val="single" w:sz="8" w:space="0" w:color="000000"/>
            </w:tcBorders>
            <w:shd w:val="clear" w:color="auto" w:fill="auto"/>
            <w:hideMark/>
          </w:tcPr>
          <w:p w14:paraId="55A14ECB" w14:textId="7D11FFE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858A5D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DF6972" w14:textId="2E9A1EE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BlueprintElement</w:t>
            </w:r>
          </w:p>
        </w:tc>
        <w:tc>
          <w:tcPr>
            <w:tcW w:w="1890" w:type="dxa"/>
            <w:tcBorders>
              <w:top w:val="nil"/>
              <w:left w:val="nil"/>
              <w:bottom w:val="single" w:sz="8" w:space="0" w:color="000000"/>
              <w:right w:val="single" w:sz="8" w:space="0" w:color="000000"/>
            </w:tcBorders>
            <w:shd w:val="clear" w:color="auto" w:fill="auto"/>
            <w:hideMark/>
          </w:tcPr>
          <w:p w14:paraId="74DD1EAA" w14:textId="72F089C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1EE6175" w14:textId="58BE3841"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5B0689D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AE3A8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ACBF9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idRef</w:t>
            </w:r>
          </w:p>
        </w:tc>
        <w:tc>
          <w:tcPr>
            <w:tcW w:w="2520" w:type="dxa"/>
            <w:tcBorders>
              <w:top w:val="nil"/>
              <w:left w:val="nil"/>
              <w:bottom w:val="single" w:sz="8" w:space="0" w:color="000000"/>
              <w:right w:val="single" w:sz="8" w:space="0" w:color="000000"/>
            </w:tcBorders>
            <w:shd w:val="clear" w:color="auto" w:fill="auto"/>
            <w:hideMark/>
          </w:tcPr>
          <w:p w14:paraId="0E29C4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35585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32E58D4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2B6939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id of the test-package level blueprint element being referenced</w:t>
            </w:r>
          </w:p>
        </w:tc>
        <w:tc>
          <w:tcPr>
            <w:tcW w:w="1890" w:type="dxa"/>
            <w:tcBorders>
              <w:top w:val="nil"/>
              <w:left w:val="nil"/>
              <w:bottom w:val="single" w:sz="8" w:space="0" w:color="000000"/>
              <w:right w:val="single" w:sz="8" w:space="0" w:color="000000"/>
            </w:tcBorders>
            <w:shd w:val="clear" w:color="auto" w:fill="auto"/>
            <w:hideMark/>
          </w:tcPr>
          <w:p w14:paraId="7ECA0EC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8A4F2E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FC725CB"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E1D5D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6D66F4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maxExamItems</w:t>
            </w:r>
          </w:p>
        </w:tc>
        <w:tc>
          <w:tcPr>
            <w:tcW w:w="2520" w:type="dxa"/>
            <w:tcBorders>
              <w:top w:val="nil"/>
              <w:left w:val="nil"/>
              <w:bottom w:val="single" w:sz="8" w:space="0" w:color="000000"/>
              <w:right w:val="single" w:sz="8" w:space="0" w:color="000000"/>
            </w:tcBorders>
            <w:shd w:val="clear" w:color="auto" w:fill="auto"/>
            <w:hideMark/>
          </w:tcPr>
          <w:p w14:paraId="6B78CC0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43796A3" w14:textId="4A2B3EFE"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39AB55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512AD6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maximum operational items to administer from this blueprint element</w:t>
            </w:r>
          </w:p>
        </w:tc>
        <w:tc>
          <w:tcPr>
            <w:tcW w:w="1890" w:type="dxa"/>
            <w:tcBorders>
              <w:top w:val="nil"/>
              <w:left w:val="nil"/>
              <w:bottom w:val="single" w:sz="8" w:space="0" w:color="000000"/>
              <w:right w:val="single" w:sz="8" w:space="0" w:color="000000"/>
            </w:tcBorders>
            <w:shd w:val="clear" w:color="auto" w:fill="auto"/>
            <w:hideMark/>
          </w:tcPr>
          <w:p w14:paraId="7383BDD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0163A4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736D4F7F"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601885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3D8D9F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maxFieldTestItems</w:t>
            </w:r>
          </w:p>
        </w:tc>
        <w:tc>
          <w:tcPr>
            <w:tcW w:w="2520" w:type="dxa"/>
            <w:tcBorders>
              <w:top w:val="nil"/>
              <w:left w:val="nil"/>
              <w:bottom w:val="single" w:sz="8" w:space="0" w:color="000000"/>
              <w:right w:val="single" w:sz="8" w:space="0" w:color="000000"/>
            </w:tcBorders>
            <w:shd w:val="clear" w:color="auto" w:fill="auto"/>
            <w:hideMark/>
          </w:tcPr>
          <w:p w14:paraId="112E701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D8FAF6C" w14:textId="759B7EFD"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C49A6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084E49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maximum field test items to administer from this blueprint element. If not present, the default value is "0"</w:t>
            </w:r>
          </w:p>
        </w:tc>
        <w:tc>
          <w:tcPr>
            <w:tcW w:w="1890" w:type="dxa"/>
            <w:tcBorders>
              <w:top w:val="nil"/>
              <w:left w:val="nil"/>
              <w:bottom w:val="single" w:sz="8" w:space="0" w:color="000000"/>
              <w:right w:val="single" w:sz="8" w:space="0" w:color="000000"/>
            </w:tcBorders>
            <w:shd w:val="clear" w:color="auto" w:fill="auto"/>
            <w:hideMark/>
          </w:tcPr>
          <w:p w14:paraId="45429D9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7A4AC2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332EB11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38FBA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 </w:t>
            </w:r>
          </w:p>
        </w:tc>
        <w:tc>
          <w:tcPr>
            <w:tcW w:w="2340" w:type="dxa"/>
            <w:tcBorders>
              <w:top w:val="nil"/>
              <w:left w:val="single" w:sz="4" w:space="0" w:color="auto"/>
              <w:bottom w:val="single" w:sz="8" w:space="0" w:color="000000"/>
              <w:right w:val="single" w:sz="8" w:space="0" w:color="000000"/>
            </w:tcBorders>
            <w:shd w:val="clear" w:color="auto" w:fill="auto"/>
            <w:hideMark/>
          </w:tcPr>
          <w:p w14:paraId="7BF60BA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minExamItems</w:t>
            </w:r>
          </w:p>
        </w:tc>
        <w:tc>
          <w:tcPr>
            <w:tcW w:w="2520" w:type="dxa"/>
            <w:tcBorders>
              <w:top w:val="nil"/>
              <w:left w:val="nil"/>
              <w:bottom w:val="single" w:sz="8" w:space="0" w:color="000000"/>
              <w:right w:val="single" w:sz="8" w:space="0" w:color="000000"/>
            </w:tcBorders>
            <w:shd w:val="clear" w:color="auto" w:fill="auto"/>
            <w:hideMark/>
          </w:tcPr>
          <w:p w14:paraId="29299C2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C58242A" w14:textId="30345C9C"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C7028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15C482DB" w14:textId="4348E60D" w:rsidR="007659BB" w:rsidRPr="007659BB" w:rsidRDefault="009D5217"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 xml:space="preserve">The minimum </w:t>
            </w:r>
            <w:r w:rsidR="007659BB" w:rsidRPr="007659BB">
              <w:rPr>
                <w:rFonts w:ascii="Arial" w:eastAsia="Times New Roman" w:hAnsi="Arial" w:cs="Arial"/>
                <w:color w:val="000000"/>
                <w:sz w:val="16"/>
                <w:szCs w:val="16"/>
              </w:rPr>
              <w:t>operational items to administer from this blueprint element</w:t>
            </w:r>
          </w:p>
        </w:tc>
        <w:tc>
          <w:tcPr>
            <w:tcW w:w="1890" w:type="dxa"/>
            <w:tcBorders>
              <w:top w:val="nil"/>
              <w:left w:val="nil"/>
              <w:bottom w:val="single" w:sz="8" w:space="0" w:color="000000"/>
              <w:right w:val="single" w:sz="8" w:space="0" w:color="000000"/>
            </w:tcBorders>
            <w:shd w:val="clear" w:color="auto" w:fill="auto"/>
            <w:hideMark/>
          </w:tcPr>
          <w:p w14:paraId="2EDCC51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6682637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2B48D5A1"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14C5F3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9ED08F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minFieldTestItems</w:t>
            </w:r>
          </w:p>
        </w:tc>
        <w:tc>
          <w:tcPr>
            <w:tcW w:w="2520" w:type="dxa"/>
            <w:tcBorders>
              <w:top w:val="nil"/>
              <w:left w:val="nil"/>
              <w:bottom w:val="single" w:sz="8" w:space="0" w:color="000000"/>
              <w:right w:val="single" w:sz="8" w:space="0" w:color="000000"/>
            </w:tcBorders>
            <w:shd w:val="clear" w:color="auto" w:fill="auto"/>
            <w:hideMark/>
          </w:tcPr>
          <w:p w14:paraId="657C97C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7D6CCA2" w14:textId="7D861A67"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067556E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E9436C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minimum field test items to administer from this blueprint element. If not present, the default value is "0"</w:t>
            </w:r>
          </w:p>
        </w:tc>
        <w:tc>
          <w:tcPr>
            <w:tcW w:w="1890" w:type="dxa"/>
            <w:tcBorders>
              <w:top w:val="nil"/>
              <w:left w:val="nil"/>
              <w:bottom w:val="single" w:sz="8" w:space="0" w:color="000000"/>
              <w:right w:val="single" w:sz="8" w:space="0" w:color="000000"/>
            </w:tcBorders>
            <w:shd w:val="clear" w:color="auto" w:fill="auto"/>
            <w:hideMark/>
          </w:tcPr>
          <w:p w14:paraId="7706867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5060C3E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067BB138"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438515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ItemSelection</w:t>
            </w:r>
          </w:p>
        </w:tc>
        <w:tc>
          <w:tcPr>
            <w:tcW w:w="2340" w:type="dxa"/>
            <w:tcBorders>
              <w:top w:val="nil"/>
              <w:left w:val="single" w:sz="4" w:space="0" w:color="auto"/>
              <w:bottom w:val="single" w:sz="8" w:space="0" w:color="000000"/>
              <w:right w:val="single" w:sz="8" w:space="0" w:color="000000"/>
            </w:tcBorders>
            <w:shd w:val="clear" w:color="auto" w:fill="auto"/>
            <w:hideMark/>
          </w:tcPr>
          <w:p w14:paraId="1F96286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5E9842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TestPackage:Test:Segments:Segment:SegmentBlueprint:SegmentBlueprintElement:ItemSelection</w:t>
            </w:r>
          </w:p>
        </w:tc>
        <w:tc>
          <w:tcPr>
            <w:tcW w:w="876" w:type="dxa"/>
            <w:tcBorders>
              <w:top w:val="nil"/>
              <w:left w:val="nil"/>
              <w:bottom w:val="single" w:sz="8" w:space="0" w:color="000000"/>
              <w:right w:val="single" w:sz="8" w:space="0" w:color="000000"/>
            </w:tcBorders>
            <w:shd w:val="clear" w:color="auto" w:fill="auto"/>
            <w:hideMark/>
          </w:tcPr>
          <w:p w14:paraId="1236F947" w14:textId="6E74040B"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205C633"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2916F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item selection element</w:t>
            </w:r>
          </w:p>
        </w:tc>
        <w:tc>
          <w:tcPr>
            <w:tcW w:w="1890" w:type="dxa"/>
            <w:tcBorders>
              <w:top w:val="nil"/>
              <w:left w:val="nil"/>
              <w:bottom w:val="single" w:sz="8" w:space="0" w:color="000000"/>
              <w:right w:val="single" w:sz="8" w:space="0" w:color="000000"/>
            </w:tcBorders>
            <w:shd w:val="clear" w:color="auto" w:fill="auto"/>
            <w:hideMark/>
          </w:tcPr>
          <w:p w14:paraId="70645EE7" w14:textId="45790B6D"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5599C086" w14:textId="32AB5E0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538144BB"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24A715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SegmentForms</w:t>
            </w:r>
          </w:p>
        </w:tc>
        <w:tc>
          <w:tcPr>
            <w:tcW w:w="2340" w:type="dxa"/>
            <w:tcBorders>
              <w:top w:val="nil"/>
              <w:left w:val="single" w:sz="4" w:space="0" w:color="auto"/>
              <w:bottom w:val="single" w:sz="8" w:space="0" w:color="000000"/>
              <w:right w:val="single" w:sz="8" w:space="0" w:color="000000"/>
            </w:tcBorders>
            <w:shd w:val="clear" w:color="auto" w:fill="auto"/>
            <w:hideMark/>
          </w:tcPr>
          <w:p w14:paraId="0CEAA85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149D38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TestPackage:Test:Segments:Segment:SegmentForms</w:t>
            </w:r>
          </w:p>
        </w:tc>
        <w:tc>
          <w:tcPr>
            <w:tcW w:w="876" w:type="dxa"/>
            <w:tcBorders>
              <w:top w:val="nil"/>
              <w:left w:val="nil"/>
              <w:bottom w:val="single" w:sz="8" w:space="0" w:color="000000"/>
              <w:right w:val="single" w:sz="8" w:space="0" w:color="000000"/>
            </w:tcBorders>
            <w:shd w:val="clear" w:color="auto" w:fill="auto"/>
            <w:hideMark/>
          </w:tcPr>
          <w:p w14:paraId="28439591" w14:textId="77F6499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3CD9AC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B728C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forms available form selection for this assessment (typically based on subject and the form cohort), at least one form is required per-segment, for fixed-form segments.</w:t>
            </w:r>
          </w:p>
        </w:tc>
        <w:tc>
          <w:tcPr>
            <w:tcW w:w="1890" w:type="dxa"/>
            <w:tcBorders>
              <w:top w:val="nil"/>
              <w:left w:val="nil"/>
              <w:bottom w:val="single" w:sz="8" w:space="0" w:color="000000"/>
              <w:right w:val="single" w:sz="8" w:space="0" w:color="000000"/>
            </w:tcBorders>
            <w:shd w:val="clear" w:color="auto" w:fill="auto"/>
            <w:hideMark/>
          </w:tcPr>
          <w:p w14:paraId="2AA4DA8D" w14:textId="6875896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1610ECB" w14:textId="598A4BC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0FBC7FEC" w14:textId="77777777" w:rsidTr="00682912">
        <w:trPr>
          <w:cantSplit/>
          <w:trHeight w:val="72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136A29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SegmentForm</w:t>
            </w:r>
          </w:p>
        </w:tc>
        <w:tc>
          <w:tcPr>
            <w:tcW w:w="2340" w:type="dxa"/>
            <w:tcBorders>
              <w:top w:val="nil"/>
              <w:left w:val="single" w:sz="4" w:space="0" w:color="auto"/>
              <w:bottom w:val="single" w:sz="8" w:space="0" w:color="000000"/>
              <w:right w:val="single" w:sz="8" w:space="0" w:color="000000"/>
            </w:tcBorders>
            <w:shd w:val="clear" w:color="auto" w:fill="auto"/>
            <w:hideMark/>
          </w:tcPr>
          <w:p w14:paraId="48090AF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1DF7A7B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TestPackage:Test:Segments:Segment:SegmentForms:SegmentForm</w:t>
            </w:r>
          </w:p>
        </w:tc>
        <w:tc>
          <w:tcPr>
            <w:tcW w:w="876" w:type="dxa"/>
            <w:tcBorders>
              <w:top w:val="nil"/>
              <w:left w:val="nil"/>
              <w:bottom w:val="single" w:sz="8" w:space="0" w:color="000000"/>
              <w:right w:val="single" w:sz="8" w:space="0" w:color="000000"/>
            </w:tcBorders>
            <w:shd w:val="clear" w:color="auto" w:fill="auto"/>
            <w:hideMark/>
          </w:tcPr>
          <w:p w14:paraId="40E8D69E" w14:textId="6566044F"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3F7E306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713EAC8"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Segment-level form definition. (Only required when segments use the 'fixed form' item selection algorithm)</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This is used by the test registration/administration module to pre-assign specific forms to examinees.</w:t>
            </w:r>
            <w:r w:rsidRPr="007659BB">
              <w:rPr>
                <w:rFonts w:ascii="Arial" w:eastAsia="Times New Roman" w:hAnsi="Arial" w:cs="Arial"/>
                <w:color w:val="000000"/>
                <w:sz w:val="16"/>
                <w:szCs w:val="16"/>
              </w:rPr>
              <w:br/>
              <w:t>It also is used to establish the defined and finite set of cohorts to which every segment fixed form must belong.</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Example: The Test containts two Segments, each with two possibles forms about music:</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SEGMENT 1:</w:t>
            </w:r>
            <w:r w:rsidRPr="007659BB">
              <w:rPr>
                <w:rFonts w:ascii="Arial" w:eastAsia="Times New Roman" w:hAnsi="Arial" w:cs="Arial"/>
                <w:color w:val="000000"/>
                <w:sz w:val="16"/>
                <w:szCs w:val="16"/>
              </w:rPr>
              <w:br/>
              <w:t>Form 1 has an id of "Music1-HM" and a cohort of "Heavy Metal"</w:t>
            </w:r>
            <w:r w:rsidRPr="007659BB">
              <w:rPr>
                <w:rFonts w:ascii="Arial" w:eastAsia="Times New Roman" w:hAnsi="Arial" w:cs="Arial"/>
                <w:color w:val="000000"/>
                <w:sz w:val="16"/>
                <w:szCs w:val="16"/>
              </w:rPr>
              <w:br/>
              <w:t>Form 2 has an id of "Music1-J" and a cohort of "Jazz"</w:t>
            </w:r>
            <w:r w:rsidRPr="007659BB">
              <w:rPr>
                <w:rFonts w:ascii="Arial" w:eastAsia="Times New Roman" w:hAnsi="Arial" w:cs="Arial"/>
                <w:color w:val="000000"/>
                <w:sz w:val="16"/>
                <w:szCs w:val="16"/>
              </w:rPr>
              <w:br/>
              <w:t>SEGMENT 2:</w:t>
            </w:r>
            <w:r w:rsidRPr="007659BB">
              <w:rPr>
                <w:rFonts w:ascii="Arial" w:eastAsia="Times New Roman" w:hAnsi="Arial" w:cs="Arial"/>
                <w:color w:val="000000"/>
                <w:sz w:val="16"/>
                <w:szCs w:val="16"/>
              </w:rPr>
              <w:br/>
              <w:t>Form 3 has an id of "Music2-HM" and a cohort of "Heavy Metal"</w:t>
            </w:r>
            <w:r w:rsidRPr="007659BB">
              <w:rPr>
                <w:rFonts w:ascii="Arial" w:eastAsia="Times New Roman" w:hAnsi="Arial" w:cs="Arial"/>
                <w:color w:val="000000"/>
                <w:sz w:val="16"/>
                <w:szCs w:val="16"/>
              </w:rPr>
              <w:br/>
              <w:t>Form 4 has an id of "Music2-J" and a cohort of "Jazz"</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If "Music1-HM" is selected for the examinee's first segment, then the linked cohort will ensure that Form 3 is ALWAYS selected for the second segment.</w:t>
            </w:r>
            <w:r w:rsidRPr="007659BB">
              <w:rPr>
                <w:rFonts w:ascii="Arial" w:eastAsia="Times New Roman" w:hAnsi="Arial" w:cs="Arial"/>
                <w:color w:val="000000"/>
                <w:sz w:val="16"/>
                <w:szCs w:val="16"/>
              </w:rPr>
              <w:br/>
              <w:t>Likewise, if Form 2 is selected for the first segment, Form 4 will always follow in the second segment.</w:t>
            </w:r>
          </w:p>
        </w:tc>
        <w:tc>
          <w:tcPr>
            <w:tcW w:w="1890" w:type="dxa"/>
            <w:tcBorders>
              <w:top w:val="nil"/>
              <w:left w:val="nil"/>
              <w:bottom w:val="single" w:sz="8" w:space="0" w:color="000000"/>
              <w:right w:val="single" w:sz="8" w:space="0" w:color="000000"/>
            </w:tcBorders>
            <w:shd w:val="clear" w:color="auto" w:fill="auto"/>
            <w:hideMark/>
          </w:tcPr>
          <w:p w14:paraId="0222F52B" w14:textId="01768EB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1224256D" w14:textId="0343135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721218F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D8449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704288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cohort</w:t>
            </w:r>
          </w:p>
        </w:tc>
        <w:tc>
          <w:tcPr>
            <w:tcW w:w="2520" w:type="dxa"/>
            <w:tcBorders>
              <w:top w:val="nil"/>
              <w:left w:val="nil"/>
              <w:bottom w:val="single" w:sz="8" w:space="0" w:color="000000"/>
              <w:right w:val="single" w:sz="8" w:space="0" w:color="000000"/>
            </w:tcBorders>
            <w:shd w:val="clear" w:color="auto" w:fill="auto"/>
            <w:hideMark/>
          </w:tcPr>
          <w:p w14:paraId="2594E23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BB76A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20</w:t>
            </w:r>
          </w:p>
        </w:tc>
        <w:tc>
          <w:tcPr>
            <w:tcW w:w="1026" w:type="dxa"/>
            <w:tcBorders>
              <w:top w:val="nil"/>
              <w:left w:val="nil"/>
              <w:bottom w:val="single" w:sz="8" w:space="0" w:color="000000"/>
              <w:right w:val="single" w:sz="8" w:space="0" w:color="000000"/>
            </w:tcBorders>
            <w:shd w:val="clear" w:color="auto" w:fill="auto"/>
            <w:hideMark/>
          </w:tcPr>
          <w:p w14:paraId="267395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B3E2C6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 cohort - A string used to link forms of different segments</w:t>
            </w:r>
          </w:p>
        </w:tc>
        <w:tc>
          <w:tcPr>
            <w:tcW w:w="1890" w:type="dxa"/>
            <w:tcBorders>
              <w:top w:val="nil"/>
              <w:left w:val="nil"/>
              <w:bottom w:val="single" w:sz="8" w:space="0" w:color="000000"/>
              <w:right w:val="single" w:sz="8" w:space="0" w:color="000000"/>
            </w:tcBorders>
            <w:shd w:val="clear" w:color="auto" w:fill="auto"/>
            <w:hideMark/>
          </w:tcPr>
          <w:p w14:paraId="5B3B2D6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0848F60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39104673"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B54BA0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C72B4E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id</w:t>
            </w:r>
          </w:p>
        </w:tc>
        <w:tc>
          <w:tcPr>
            <w:tcW w:w="2520" w:type="dxa"/>
            <w:tcBorders>
              <w:top w:val="nil"/>
              <w:left w:val="nil"/>
              <w:bottom w:val="single" w:sz="8" w:space="0" w:color="000000"/>
              <w:right w:val="single" w:sz="8" w:space="0" w:color="000000"/>
            </w:tcBorders>
            <w:shd w:val="clear" w:color="auto" w:fill="auto"/>
            <w:hideMark/>
          </w:tcPr>
          <w:p w14:paraId="1791F70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5BD9D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150</w:t>
            </w:r>
          </w:p>
        </w:tc>
        <w:tc>
          <w:tcPr>
            <w:tcW w:w="1026" w:type="dxa"/>
            <w:tcBorders>
              <w:top w:val="nil"/>
              <w:left w:val="nil"/>
              <w:bottom w:val="single" w:sz="8" w:space="0" w:color="000000"/>
              <w:right w:val="single" w:sz="8" w:space="0" w:color="000000"/>
            </w:tcBorders>
            <w:shd w:val="clear" w:color="auto" w:fill="auto"/>
            <w:hideMark/>
          </w:tcPr>
          <w:p w14:paraId="66627DF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B889B5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form identifier</w:t>
            </w:r>
          </w:p>
        </w:tc>
        <w:tc>
          <w:tcPr>
            <w:tcW w:w="1890" w:type="dxa"/>
            <w:tcBorders>
              <w:top w:val="nil"/>
              <w:left w:val="nil"/>
              <w:bottom w:val="single" w:sz="8" w:space="0" w:color="000000"/>
              <w:right w:val="single" w:sz="8" w:space="0" w:color="000000"/>
            </w:tcBorders>
            <w:shd w:val="clear" w:color="auto" w:fill="auto"/>
            <w:hideMark/>
          </w:tcPr>
          <w:p w14:paraId="72BC548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3E03F6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36DFA39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6B87B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Tools</w:t>
            </w:r>
          </w:p>
        </w:tc>
        <w:tc>
          <w:tcPr>
            <w:tcW w:w="2340" w:type="dxa"/>
            <w:tcBorders>
              <w:top w:val="nil"/>
              <w:left w:val="single" w:sz="4" w:space="0" w:color="auto"/>
              <w:bottom w:val="single" w:sz="8" w:space="0" w:color="000000"/>
              <w:right w:val="single" w:sz="8" w:space="0" w:color="000000"/>
            </w:tcBorders>
            <w:shd w:val="clear" w:color="auto" w:fill="auto"/>
            <w:hideMark/>
          </w:tcPr>
          <w:p w14:paraId="78432EF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46D49EA" w14:textId="70F0B558"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w:t>
            </w:r>
          </w:p>
        </w:tc>
        <w:tc>
          <w:tcPr>
            <w:tcW w:w="876" w:type="dxa"/>
            <w:tcBorders>
              <w:top w:val="nil"/>
              <w:left w:val="nil"/>
              <w:bottom w:val="single" w:sz="8" w:space="0" w:color="000000"/>
              <w:right w:val="single" w:sz="8" w:space="0" w:color="000000"/>
            </w:tcBorders>
            <w:shd w:val="clear" w:color="auto" w:fill="auto"/>
            <w:hideMark/>
          </w:tcPr>
          <w:p w14:paraId="2FB978D7" w14:textId="28523BF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795D99FB"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6E93623" w14:textId="63AEADDA"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A group of</w:t>
            </w:r>
            <w:r w:rsidRPr="007659BB">
              <w:rPr>
                <w:rFonts w:ascii="Arial" w:eastAsia="Times New Roman" w:hAnsi="Arial" w:cs="Arial"/>
                <w:color w:val="000000"/>
                <w:sz w:val="16"/>
                <w:szCs w:val="16"/>
              </w:rPr>
              <w:t xml:space="preserve"> universal tools, designated supports, or accommodations</w:t>
            </w:r>
          </w:p>
        </w:tc>
        <w:tc>
          <w:tcPr>
            <w:tcW w:w="1890" w:type="dxa"/>
            <w:tcBorders>
              <w:top w:val="nil"/>
              <w:left w:val="nil"/>
              <w:bottom w:val="single" w:sz="8" w:space="0" w:color="000000"/>
              <w:right w:val="single" w:sz="8" w:space="0" w:color="000000"/>
            </w:tcBorders>
            <w:shd w:val="clear" w:color="auto" w:fill="auto"/>
            <w:hideMark/>
          </w:tcPr>
          <w:p w14:paraId="0BCE8B40" w14:textId="6184D890"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DC0C203" w14:textId="071D1212"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7095C23" w14:textId="77777777" w:rsidTr="00682912">
        <w:trPr>
          <w:cantSplit/>
          <w:trHeight w:val="24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0E3B18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Tool</w:t>
            </w:r>
          </w:p>
        </w:tc>
        <w:tc>
          <w:tcPr>
            <w:tcW w:w="2340" w:type="dxa"/>
            <w:tcBorders>
              <w:top w:val="nil"/>
              <w:left w:val="single" w:sz="4" w:space="0" w:color="auto"/>
              <w:bottom w:val="single" w:sz="8" w:space="0" w:color="000000"/>
              <w:right w:val="single" w:sz="8" w:space="0" w:color="000000"/>
            </w:tcBorders>
            <w:shd w:val="clear" w:color="auto" w:fill="auto"/>
            <w:hideMark/>
          </w:tcPr>
          <w:p w14:paraId="7A1F701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31B5A6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w:t>
            </w:r>
          </w:p>
        </w:tc>
        <w:tc>
          <w:tcPr>
            <w:tcW w:w="876" w:type="dxa"/>
            <w:tcBorders>
              <w:top w:val="nil"/>
              <w:left w:val="nil"/>
              <w:bottom w:val="single" w:sz="8" w:space="0" w:color="000000"/>
              <w:right w:val="single" w:sz="8" w:space="0" w:color="000000"/>
            </w:tcBorders>
            <w:shd w:val="clear" w:color="auto" w:fill="auto"/>
            <w:hideMark/>
          </w:tcPr>
          <w:p w14:paraId="6B68D30C" w14:textId="5175CB9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F757031"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75DD2F4" w14:textId="0B8A360C"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"Tool" is a general term for any universal tools, designated supports, or accommodations. Each Tool respresents a type of tool, such as "Zoom", "American Sign Language", "Masking", and "Calculator" and contains a list of its possible options and dependency rules. Tools can be defined at the assessment-level as well as the segment-level</w:t>
            </w:r>
            <w:r>
              <w:rPr>
                <w:rFonts w:ascii="Arial" w:eastAsia="Times New Roman" w:hAnsi="Arial" w:cs="Arial"/>
                <w:color w:val="000000"/>
                <w:sz w:val="16"/>
                <w:szCs w:val="16"/>
              </w:rPr>
              <w:t>.</w:t>
            </w:r>
          </w:p>
        </w:tc>
        <w:tc>
          <w:tcPr>
            <w:tcW w:w="1890" w:type="dxa"/>
            <w:tcBorders>
              <w:top w:val="nil"/>
              <w:left w:val="nil"/>
              <w:bottom w:val="single" w:sz="8" w:space="0" w:color="000000"/>
              <w:right w:val="single" w:sz="8" w:space="0" w:color="000000"/>
            </w:tcBorders>
            <w:shd w:val="clear" w:color="auto" w:fill="auto"/>
            <w:hideMark/>
          </w:tcPr>
          <w:p w14:paraId="7572BB98" w14:textId="64FAFAC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4D93B812" w14:textId="34A706F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65DBD3E5" w14:textId="77777777" w:rsidTr="00682912">
        <w:trPr>
          <w:cantSplit/>
          <w:trHeight w:val="9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D207D2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626D7A0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allowChange</w:t>
            </w:r>
          </w:p>
        </w:tc>
        <w:tc>
          <w:tcPr>
            <w:tcW w:w="2520" w:type="dxa"/>
            <w:tcBorders>
              <w:top w:val="nil"/>
              <w:left w:val="nil"/>
              <w:bottom w:val="single" w:sz="8" w:space="0" w:color="000000"/>
              <w:right w:val="single" w:sz="8" w:space="0" w:color="000000"/>
            </w:tcBorders>
            <w:shd w:val="clear" w:color="auto" w:fill="auto"/>
            <w:hideMark/>
          </w:tcPr>
          <w:p w14:paraId="1CF083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1E89E2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6408C8F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01364E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whether or not the tool can be changed by the proctor when a student is waiting for approval to enter an assessment or segment</w:t>
            </w:r>
          </w:p>
        </w:tc>
        <w:tc>
          <w:tcPr>
            <w:tcW w:w="1890" w:type="dxa"/>
            <w:tcBorders>
              <w:top w:val="nil"/>
              <w:left w:val="nil"/>
              <w:bottom w:val="single" w:sz="8" w:space="0" w:color="000000"/>
              <w:right w:val="single" w:sz="8" w:space="0" w:color="000000"/>
            </w:tcBorders>
            <w:shd w:val="clear" w:color="auto" w:fill="auto"/>
            <w:hideMark/>
          </w:tcPr>
          <w:p w14:paraId="4313E2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6CD942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7B07D127"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D5CF7F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32A0CD2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allowMultiple</w:t>
            </w:r>
          </w:p>
        </w:tc>
        <w:tc>
          <w:tcPr>
            <w:tcW w:w="2520" w:type="dxa"/>
            <w:tcBorders>
              <w:top w:val="nil"/>
              <w:left w:val="nil"/>
              <w:bottom w:val="single" w:sz="8" w:space="0" w:color="000000"/>
              <w:right w:val="single" w:sz="8" w:space="0" w:color="000000"/>
            </w:tcBorders>
            <w:shd w:val="clear" w:color="auto" w:fill="auto"/>
            <w:hideMark/>
          </w:tcPr>
          <w:p w14:paraId="5DEAA9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E821C5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3086AF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A1885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flag indicating whether a tool type can have more than one option selected</w:t>
            </w:r>
          </w:p>
        </w:tc>
        <w:tc>
          <w:tcPr>
            <w:tcW w:w="1890" w:type="dxa"/>
            <w:tcBorders>
              <w:top w:val="nil"/>
              <w:left w:val="nil"/>
              <w:bottom w:val="single" w:sz="8" w:space="0" w:color="000000"/>
              <w:right w:val="single" w:sz="8" w:space="0" w:color="000000"/>
            </w:tcBorders>
            <w:shd w:val="clear" w:color="auto" w:fill="auto"/>
            <w:hideMark/>
          </w:tcPr>
          <w:p w14:paraId="59B5D92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3059AB2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566AEBC2"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5EFCB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B50F53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disableOnGuest</w:t>
            </w:r>
          </w:p>
        </w:tc>
        <w:tc>
          <w:tcPr>
            <w:tcW w:w="2520" w:type="dxa"/>
            <w:tcBorders>
              <w:top w:val="nil"/>
              <w:left w:val="nil"/>
              <w:bottom w:val="single" w:sz="8" w:space="0" w:color="000000"/>
              <w:right w:val="single" w:sz="8" w:space="0" w:color="000000"/>
            </w:tcBorders>
            <w:shd w:val="clear" w:color="auto" w:fill="auto"/>
            <w:hideMark/>
          </w:tcPr>
          <w:p w14:paraId="3BDC811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15524DF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1184DB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0E7E1F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A flag indicating whether or not an accommodation should be disabled for guest students (default is "false")</w:t>
            </w:r>
          </w:p>
        </w:tc>
        <w:tc>
          <w:tcPr>
            <w:tcW w:w="1890" w:type="dxa"/>
            <w:tcBorders>
              <w:top w:val="nil"/>
              <w:left w:val="nil"/>
              <w:bottom w:val="single" w:sz="8" w:space="0" w:color="000000"/>
              <w:right w:val="single" w:sz="8" w:space="0" w:color="000000"/>
            </w:tcBorders>
            <w:shd w:val="clear" w:color="auto" w:fill="auto"/>
            <w:hideMark/>
          </w:tcPr>
          <w:p w14:paraId="4AD421C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720F52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4DE0344"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EE3499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08B17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name</w:t>
            </w:r>
          </w:p>
        </w:tc>
        <w:tc>
          <w:tcPr>
            <w:tcW w:w="2520" w:type="dxa"/>
            <w:tcBorders>
              <w:top w:val="nil"/>
              <w:left w:val="nil"/>
              <w:bottom w:val="single" w:sz="8" w:space="0" w:color="000000"/>
              <w:right w:val="single" w:sz="8" w:space="0" w:color="000000"/>
            </w:tcBorders>
            <w:shd w:val="clear" w:color="auto" w:fill="auto"/>
            <w:hideMark/>
          </w:tcPr>
          <w:p w14:paraId="0300F8F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75CC78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1D5F095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1F63F2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tool type "name". This is the string identifying the tool type. The tool type name may contain spaces.</w:t>
            </w:r>
          </w:p>
        </w:tc>
        <w:tc>
          <w:tcPr>
            <w:tcW w:w="1890" w:type="dxa"/>
            <w:tcBorders>
              <w:top w:val="nil"/>
              <w:left w:val="nil"/>
              <w:bottom w:val="single" w:sz="8" w:space="0" w:color="000000"/>
              <w:right w:val="single" w:sz="8" w:space="0" w:color="000000"/>
            </w:tcBorders>
            <w:shd w:val="clear" w:color="auto" w:fill="auto"/>
            <w:hideMark/>
          </w:tcPr>
          <w:p w14:paraId="3EE167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Masking, Calculator, Mark for Review, Braille Type, etc</w:t>
            </w:r>
          </w:p>
        </w:tc>
        <w:tc>
          <w:tcPr>
            <w:tcW w:w="1086" w:type="dxa"/>
            <w:tcBorders>
              <w:top w:val="nil"/>
              <w:left w:val="nil"/>
              <w:bottom w:val="single" w:sz="8" w:space="0" w:color="000000"/>
              <w:right w:val="single" w:sz="8" w:space="0" w:color="000000"/>
            </w:tcBorders>
            <w:shd w:val="clear" w:color="auto" w:fill="auto"/>
            <w:hideMark/>
          </w:tcPr>
          <w:p w14:paraId="685BCD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4ABC3B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301A9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4784F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required</w:t>
            </w:r>
          </w:p>
        </w:tc>
        <w:tc>
          <w:tcPr>
            <w:tcW w:w="2520" w:type="dxa"/>
            <w:tcBorders>
              <w:top w:val="nil"/>
              <w:left w:val="nil"/>
              <w:bottom w:val="single" w:sz="8" w:space="0" w:color="000000"/>
              <w:right w:val="single" w:sz="8" w:space="0" w:color="000000"/>
            </w:tcBorders>
            <w:shd w:val="clear" w:color="auto" w:fill="auto"/>
            <w:hideMark/>
          </w:tcPr>
          <w:p w14:paraId="46830A4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C2D38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5DD9AA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273827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required: A flag indicating whether or not a tool selection is required for this type of tool</w:t>
            </w:r>
          </w:p>
        </w:tc>
        <w:tc>
          <w:tcPr>
            <w:tcW w:w="1890" w:type="dxa"/>
            <w:tcBorders>
              <w:top w:val="nil"/>
              <w:left w:val="nil"/>
              <w:bottom w:val="single" w:sz="8" w:space="0" w:color="000000"/>
              <w:right w:val="single" w:sz="8" w:space="0" w:color="000000"/>
            </w:tcBorders>
            <w:shd w:val="clear" w:color="auto" w:fill="auto"/>
            <w:hideMark/>
          </w:tcPr>
          <w:p w14:paraId="2461980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F121B3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2EDB0322"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C7FDAB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FF6376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sortOrder</w:t>
            </w:r>
          </w:p>
        </w:tc>
        <w:tc>
          <w:tcPr>
            <w:tcW w:w="2520" w:type="dxa"/>
            <w:tcBorders>
              <w:top w:val="nil"/>
              <w:left w:val="nil"/>
              <w:bottom w:val="single" w:sz="8" w:space="0" w:color="000000"/>
              <w:right w:val="single" w:sz="8" w:space="0" w:color="000000"/>
            </w:tcBorders>
            <w:shd w:val="clear" w:color="auto" w:fill="auto"/>
            <w:hideMark/>
          </w:tcPr>
          <w:p w14:paraId="03B963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2959F0" w14:textId="24216F0F"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F6C559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A1CFA3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xml:space="preserve"> An optional ordering of the type (ascending)</w:t>
            </w:r>
          </w:p>
        </w:tc>
        <w:tc>
          <w:tcPr>
            <w:tcW w:w="1890" w:type="dxa"/>
            <w:tcBorders>
              <w:top w:val="nil"/>
              <w:left w:val="nil"/>
              <w:bottom w:val="single" w:sz="8" w:space="0" w:color="000000"/>
              <w:right w:val="single" w:sz="8" w:space="0" w:color="000000"/>
            </w:tcBorders>
            <w:shd w:val="clear" w:color="auto" w:fill="auto"/>
            <w:hideMark/>
          </w:tcPr>
          <w:p w14:paraId="64B8FBA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279C364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7659BB" w:rsidRPr="007659BB" w14:paraId="5536DED2" w14:textId="77777777" w:rsidTr="00682912">
        <w:trPr>
          <w:cantSplit/>
          <w:trHeight w:val="69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313F1D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4F3096D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studentPackageFieldName</w:t>
            </w:r>
          </w:p>
        </w:tc>
        <w:tc>
          <w:tcPr>
            <w:tcW w:w="2520" w:type="dxa"/>
            <w:tcBorders>
              <w:top w:val="nil"/>
              <w:left w:val="nil"/>
              <w:bottom w:val="single" w:sz="8" w:space="0" w:color="000000"/>
              <w:right w:val="single" w:sz="8" w:space="0" w:color="000000"/>
            </w:tcBorders>
            <w:shd w:val="clear" w:color="auto" w:fill="auto"/>
            <w:hideMark/>
          </w:tcPr>
          <w:p w14:paraId="1616E3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720F24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100</w:t>
            </w:r>
          </w:p>
        </w:tc>
        <w:tc>
          <w:tcPr>
            <w:tcW w:w="1026" w:type="dxa"/>
            <w:tcBorders>
              <w:top w:val="nil"/>
              <w:left w:val="nil"/>
              <w:bottom w:val="single" w:sz="8" w:space="0" w:color="000000"/>
              <w:right w:val="single" w:sz="8" w:space="0" w:color="000000"/>
            </w:tcBorders>
            <w:shd w:val="clear" w:color="auto" w:fill="auto"/>
            <w:hideMark/>
          </w:tcPr>
          <w:p w14:paraId="15FC0B9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0154E89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name/identifier of the tool/accommodation/designated supports used by ART.</w:t>
            </w:r>
          </w:p>
        </w:tc>
        <w:tc>
          <w:tcPr>
            <w:tcW w:w="1890" w:type="dxa"/>
            <w:tcBorders>
              <w:top w:val="nil"/>
              <w:left w:val="nil"/>
              <w:bottom w:val="single" w:sz="8" w:space="0" w:color="000000"/>
              <w:right w:val="single" w:sz="8" w:space="0" w:color="000000"/>
            </w:tcBorders>
            <w:shd w:val="clear" w:color="auto" w:fill="auto"/>
            <w:hideMark/>
          </w:tcPr>
          <w:p w14:paraId="316A8DD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TDSAcc-Masking, TDSAcc-Calculator, TDSAcc-MarkForReview, etc</w:t>
            </w:r>
          </w:p>
        </w:tc>
        <w:tc>
          <w:tcPr>
            <w:tcW w:w="1086" w:type="dxa"/>
            <w:tcBorders>
              <w:top w:val="nil"/>
              <w:left w:val="nil"/>
              <w:bottom w:val="single" w:sz="8" w:space="0" w:color="000000"/>
              <w:right w:val="single" w:sz="8" w:space="0" w:color="000000"/>
            </w:tcBorders>
            <w:shd w:val="clear" w:color="auto" w:fill="auto"/>
            <w:hideMark/>
          </w:tcPr>
          <w:p w14:paraId="5FD04D6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41EAECBE"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350EF17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952072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type</w:t>
            </w:r>
          </w:p>
        </w:tc>
        <w:tc>
          <w:tcPr>
            <w:tcW w:w="2520" w:type="dxa"/>
            <w:tcBorders>
              <w:top w:val="nil"/>
              <w:left w:val="nil"/>
              <w:bottom w:val="single" w:sz="8" w:space="0" w:color="000000"/>
              <w:right w:val="single" w:sz="8" w:space="0" w:color="000000"/>
            </w:tcBorders>
            <w:shd w:val="clear" w:color="auto" w:fill="auto"/>
            <w:hideMark/>
          </w:tcPr>
          <w:p w14:paraId="7AE9EB8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7AFCFA32" w14:textId="08A324B2"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561748D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65384D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tool type</w:t>
            </w:r>
          </w:p>
        </w:tc>
        <w:tc>
          <w:tcPr>
            <w:tcW w:w="1890" w:type="dxa"/>
            <w:tcBorders>
              <w:top w:val="nil"/>
              <w:left w:val="nil"/>
              <w:bottom w:val="single" w:sz="8" w:space="0" w:color="000000"/>
              <w:right w:val="single" w:sz="8" w:space="0" w:color="000000"/>
            </w:tcBorders>
            <w:shd w:val="clear" w:color="auto" w:fill="auto"/>
            <w:hideMark/>
          </w:tcPr>
          <w:p w14:paraId="5D1B8F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Universal Tools, Designated Supports Accommodation</w:t>
            </w:r>
          </w:p>
        </w:tc>
        <w:tc>
          <w:tcPr>
            <w:tcW w:w="1086" w:type="dxa"/>
            <w:tcBorders>
              <w:top w:val="nil"/>
              <w:left w:val="nil"/>
              <w:bottom w:val="single" w:sz="8" w:space="0" w:color="000000"/>
              <w:right w:val="single" w:sz="8" w:space="0" w:color="000000"/>
            </w:tcBorders>
            <w:shd w:val="clear" w:color="auto" w:fill="auto"/>
            <w:hideMark/>
          </w:tcPr>
          <w:p w14:paraId="055C530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321AE8" w:rsidRPr="007659BB" w14:paraId="41488222" w14:textId="77777777" w:rsidTr="00682912">
        <w:trPr>
          <w:cantSplit/>
          <w:trHeight w:val="11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C8918C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Options</w:t>
            </w:r>
          </w:p>
        </w:tc>
        <w:tc>
          <w:tcPr>
            <w:tcW w:w="2340" w:type="dxa"/>
            <w:tcBorders>
              <w:top w:val="nil"/>
              <w:left w:val="single" w:sz="4" w:space="0" w:color="auto"/>
              <w:bottom w:val="single" w:sz="8" w:space="0" w:color="000000"/>
              <w:right w:val="single" w:sz="8" w:space="0" w:color="000000"/>
            </w:tcBorders>
            <w:shd w:val="clear" w:color="auto" w:fill="auto"/>
            <w:hideMark/>
          </w:tcPr>
          <w:p w14:paraId="628774E2"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019BFB1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w:t>
            </w:r>
          </w:p>
        </w:tc>
        <w:tc>
          <w:tcPr>
            <w:tcW w:w="876" w:type="dxa"/>
            <w:tcBorders>
              <w:top w:val="nil"/>
              <w:left w:val="nil"/>
              <w:bottom w:val="single" w:sz="8" w:space="0" w:color="000000"/>
              <w:right w:val="single" w:sz="8" w:space="0" w:color="000000"/>
            </w:tcBorders>
            <w:shd w:val="clear" w:color="auto" w:fill="auto"/>
            <w:hideMark/>
          </w:tcPr>
          <w:p w14:paraId="57FD486C" w14:textId="178F3BB8"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AD03C9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11B22F20"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list of two or more Options for the given Tool. Typically, a tool will have at the very least an "ON" or "OFF" option</w:t>
            </w:r>
          </w:p>
        </w:tc>
        <w:tc>
          <w:tcPr>
            <w:tcW w:w="1890" w:type="dxa"/>
            <w:tcBorders>
              <w:top w:val="nil"/>
              <w:left w:val="nil"/>
              <w:bottom w:val="single" w:sz="8" w:space="0" w:color="000000"/>
              <w:right w:val="single" w:sz="8" w:space="0" w:color="000000"/>
            </w:tcBorders>
            <w:shd w:val="clear" w:color="auto" w:fill="auto"/>
            <w:hideMark/>
          </w:tcPr>
          <w:p w14:paraId="7BC69B2A" w14:textId="3EE7C26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D3B9179" w14:textId="01FED443"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3B7AE28C"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15B52E8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lastRenderedPageBreak/>
              <w:t>Option</w:t>
            </w:r>
          </w:p>
        </w:tc>
        <w:tc>
          <w:tcPr>
            <w:tcW w:w="2340" w:type="dxa"/>
            <w:tcBorders>
              <w:top w:val="nil"/>
              <w:left w:val="single" w:sz="4" w:space="0" w:color="auto"/>
              <w:bottom w:val="single" w:sz="8" w:space="0" w:color="000000"/>
              <w:right w:val="single" w:sz="8" w:space="0" w:color="000000"/>
            </w:tcBorders>
            <w:shd w:val="clear" w:color="auto" w:fill="auto"/>
            <w:hideMark/>
          </w:tcPr>
          <w:p w14:paraId="62C64176"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6ACA3EF4"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w:t>
            </w:r>
          </w:p>
        </w:tc>
        <w:tc>
          <w:tcPr>
            <w:tcW w:w="876" w:type="dxa"/>
            <w:tcBorders>
              <w:top w:val="nil"/>
              <w:left w:val="nil"/>
              <w:bottom w:val="single" w:sz="8" w:space="0" w:color="000000"/>
              <w:right w:val="single" w:sz="8" w:space="0" w:color="000000"/>
            </w:tcBorders>
            <w:shd w:val="clear" w:color="auto" w:fill="auto"/>
            <w:hideMark/>
          </w:tcPr>
          <w:p w14:paraId="6BDE16D7" w14:textId="3636FB8E"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421F2E3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413CD46A"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An Option for a Tool. For some tools, the list of Options should contain at least two elements - an "ON" and an "OFF" Option.</w:t>
            </w:r>
          </w:p>
        </w:tc>
        <w:tc>
          <w:tcPr>
            <w:tcW w:w="1890" w:type="dxa"/>
            <w:tcBorders>
              <w:top w:val="nil"/>
              <w:left w:val="nil"/>
              <w:bottom w:val="single" w:sz="8" w:space="0" w:color="000000"/>
              <w:right w:val="single" w:sz="8" w:space="0" w:color="000000"/>
            </w:tcBorders>
            <w:shd w:val="clear" w:color="auto" w:fill="auto"/>
            <w:hideMark/>
          </w:tcPr>
          <w:p w14:paraId="55ADB794" w14:textId="53058934"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04689724" w14:textId="2F0D238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23A3A146"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451DD9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03AFB83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code</w:t>
            </w:r>
          </w:p>
        </w:tc>
        <w:tc>
          <w:tcPr>
            <w:tcW w:w="2520" w:type="dxa"/>
            <w:tcBorders>
              <w:top w:val="nil"/>
              <w:left w:val="nil"/>
              <w:bottom w:val="single" w:sz="8" w:space="0" w:color="000000"/>
              <w:right w:val="single" w:sz="8" w:space="0" w:color="000000"/>
            </w:tcBorders>
            <w:shd w:val="clear" w:color="auto" w:fill="auto"/>
            <w:hideMark/>
          </w:tcPr>
          <w:p w14:paraId="0739CF8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4FDA0E9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7B6F377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4B06E74"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ISAAP code corresponding to the Tool Option</w:t>
            </w:r>
          </w:p>
        </w:tc>
        <w:tc>
          <w:tcPr>
            <w:tcW w:w="1890" w:type="dxa"/>
            <w:tcBorders>
              <w:top w:val="nil"/>
              <w:left w:val="nil"/>
              <w:bottom w:val="single" w:sz="8" w:space="0" w:color="000000"/>
              <w:right w:val="single" w:sz="8" w:space="0" w:color="000000"/>
            </w:tcBorders>
            <w:shd w:val="clear" w:color="auto" w:fill="auto"/>
            <w:hideMark/>
          </w:tcPr>
          <w:p w14:paraId="2F8A534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TDS_MfR0, TDS_Masking1, TDS_ExpandablePassages0, etc</w:t>
            </w:r>
          </w:p>
        </w:tc>
        <w:tc>
          <w:tcPr>
            <w:tcW w:w="1086" w:type="dxa"/>
            <w:tcBorders>
              <w:top w:val="nil"/>
              <w:left w:val="nil"/>
              <w:bottom w:val="single" w:sz="8" w:space="0" w:color="000000"/>
              <w:right w:val="single" w:sz="8" w:space="0" w:color="000000"/>
            </w:tcBorders>
            <w:shd w:val="clear" w:color="auto" w:fill="auto"/>
            <w:hideMark/>
          </w:tcPr>
          <w:p w14:paraId="68A8828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770B5F80"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576ED16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164F1A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default</w:t>
            </w:r>
          </w:p>
        </w:tc>
        <w:tc>
          <w:tcPr>
            <w:tcW w:w="2520" w:type="dxa"/>
            <w:tcBorders>
              <w:top w:val="nil"/>
              <w:left w:val="nil"/>
              <w:bottom w:val="single" w:sz="8" w:space="0" w:color="000000"/>
              <w:right w:val="single" w:sz="8" w:space="0" w:color="000000"/>
            </w:tcBorders>
            <w:shd w:val="clear" w:color="auto" w:fill="auto"/>
            <w:hideMark/>
          </w:tcPr>
          <w:p w14:paraId="2897703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4B8613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5</w:t>
            </w:r>
          </w:p>
        </w:tc>
        <w:tc>
          <w:tcPr>
            <w:tcW w:w="1026" w:type="dxa"/>
            <w:tcBorders>
              <w:top w:val="nil"/>
              <w:left w:val="nil"/>
              <w:bottom w:val="single" w:sz="8" w:space="0" w:color="000000"/>
              <w:right w:val="single" w:sz="8" w:space="0" w:color="000000"/>
            </w:tcBorders>
            <w:shd w:val="clear" w:color="auto" w:fill="auto"/>
            <w:hideMark/>
          </w:tcPr>
          <w:p w14:paraId="4077660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3F91367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Flag indicating whether the option is the default selected option (default is "false")</w:t>
            </w:r>
          </w:p>
        </w:tc>
        <w:tc>
          <w:tcPr>
            <w:tcW w:w="1890" w:type="dxa"/>
            <w:tcBorders>
              <w:top w:val="nil"/>
              <w:left w:val="nil"/>
              <w:bottom w:val="single" w:sz="8" w:space="0" w:color="000000"/>
              <w:right w:val="single" w:sz="8" w:space="0" w:color="000000"/>
            </w:tcBorders>
            <w:shd w:val="clear" w:color="auto" w:fill="auto"/>
            <w:hideMark/>
          </w:tcPr>
          <w:p w14:paraId="40E24D1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true, false, 0, 1</w:t>
            </w:r>
          </w:p>
        </w:tc>
        <w:tc>
          <w:tcPr>
            <w:tcW w:w="1086" w:type="dxa"/>
            <w:tcBorders>
              <w:top w:val="nil"/>
              <w:left w:val="nil"/>
              <w:bottom w:val="single" w:sz="8" w:space="0" w:color="000000"/>
              <w:right w:val="single" w:sz="8" w:space="0" w:color="000000"/>
            </w:tcBorders>
            <w:shd w:val="clear" w:color="auto" w:fill="auto"/>
            <w:hideMark/>
          </w:tcPr>
          <w:p w14:paraId="44B536F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xs:boolean</w:t>
            </w:r>
          </w:p>
        </w:tc>
      </w:tr>
      <w:tr w:rsidR="007659BB" w:rsidRPr="007659BB" w14:paraId="31019F0D"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0A5B98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6EEA3E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label</w:t>
            </w:r>
          </w:p>
        </w:tc>
        <w:tc>
          <w:tcPr>
            <w:tcW w:w="2520" w:type="dxa"/>
            <w:tcBorders>
              <w:top w:val="nil"/>
              <w:left w:val="nil"/>
              <w:bottom w:val="single" w:sz="8" w:space="0" w:color="000000"/>
              <w:right w:val="single" w:sz="8" w:space="0" w:color="000000"/>
            </w:tcBorders>
            <w:shd w:val="clear" w:color="auto" w:fill="auto"/>
            <w:hideMark/>
          </w:tcPr>
          <w:p w14:paraId="3C12BE4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361A1F87" w14:textId="65936306"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23385C4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4439E32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label value in which the option should be displayed on the UI</w:t>
            </w:r>
          </w:p>
        </w:tc>
        <w:tc>
          <w:tcPr>
            <w:tcW w:w="1890" w:type="dxa"/>
            <w:tcBorders>
              <w:top w:val="nil"/>
              <w:left w:val="nil"/>
              <w:bottom w:val="single" w:sz="8" w:space="0" w:color="000000"/>
              <w:right w:val="single" w:sz="8" w:space="0" w:color="000000"/>
            </w:tcBorders>
            <w:shd w:val="clear" w:color="auto" w:fill="auto"/>
            <w:hideMark/>
          </w:tcPr>
          <w:p w14:paraId="7BCBCED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54CBFEF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5685B271" w14:textId="77777777" w:rsidTr="00682912">
        <w:trPr>
          <w:cantSplit/>
          <w:trHeight w:val="4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63F949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7033F051"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sortOrder</w:t>
            </w:r>
          </w:p>
        </w:tc>
        <w:tc>
          <w:tcPr>
            <w:tcW w:w="2520" w:type="dxa"/>
            <w:tcBorders>
              <w:top w:val="nil"/>
              <w:left w:val="nil"/>
              <w:bottom w:val="single" w:sz="8" w:space="0" w:color="000000"/>
              <w:right w:val="single" w:sz="8" w:space="0" w:color="000000"/>
            </w:tcBorders>
            <w:shd w:val="clear" w:color="auto" w:fill="auto"/>
            <w:hideMark/>
          </w:tcPr>
          <w:p w14:paraId="13974B9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2E3C8700" w14:textId="6C585311" w:rsidR="007659BB" w:rsidRPr="007659BB" w:rsidRDefault="001D1AD8" w:rsidP="007659BB">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313D0FB"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0A45200D"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order value in which the option should be displayed on the UI</w:t>
            </w:r>
          </w:p>
        </w:tc>
        <w:tc>
          <w:tcPr>
            <w:tcW w:w="1890" w:type="dxa"/>
            <w:tcBorders>
              <w:top w:val="nil"/>
              <w:left w:val="nil"/>
              <w:bottom w:val="single" w:sz="8" w:space="0" w:color="000000"/>
              <w:right w:val="single" w:sz="8" w:space="0" w:color="000000"/>
            </w:tcBorders>
            <w:shd w:val="clear" w:color="auto" w:fill="auto"/>
            <w:hideMark/>
          </w:tcPr>
          <w:p w14:paraId="18EB57A9"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Integer &gt;= 0</w:t>
            </w:r>
          </w:p>
        </w:tc>
        <w:tc>
          <w:tcPr>
            <w:tcW w:w="1086" w:type="dxa"/>
            <w:tcBorders>
              <w:top w:val="nil"/>
              <w:left w:val="nil"/>
              <w:bottom w:val="single" w:sz="8" w:space="0" w:color="000000"/>
              <w:right w:val="single" w:sz="8" w:space="0" w:color="000000"/>
            </w:tcBorders>
            <w:shd w:val="clear" w:color="auto" w:fill="auto"/>
            <w:hideMark/>
          </w:tcPr>
          <w:p w14:paraId="178EA61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xs:integer</w:t>
            </w:r>
          </w:p>
        </w:tc>
      </w:tr>
      <w:tr w:rsidR="00321AE8" w:rsidRPr="007659BB" w14:paraId="026DD4A6" w14:textId="77777777" w:rsidTr="00682912">
        <w:trPr>
          <w:cantSplit/>
          <w:trHeight w:val="136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621B71D7"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Dependencies</w:t>
            </w:r>
          </w:p>
        </w:tc>
        <w:tc>
          <w:tcPr>
            <w:tcW w:w="2340" w:type="dxa"/>
            <w:tcBorders>
              <w:top w:val="nil"/>
              <w:left w:val="single" w:sz="4" w:space="0" w:color="auto"/>
              <w:bottom w:val="single" w:sz="8" w:space="0" w:color="000000"/>
              <w:right w:val="single" w:sz="8" w:space="0" w:color="000000"/>
            </w:tcBorders>
            <w:shd w:val="clear" w:color="auto" w:fill="auto"/>
            <w:hideMark/>
          </w:tcPr>
          <w:p w14:paraId="51EB284F"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45764B6C"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TestPackage:Test:Segments:Segment:Tools:Tool:Options:Option:Dependencies</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TestPackage:Test:Tools:Tool:Options:Option:Dependencies</w:t>
            </w:r>
          </w:p>
        </w:tc>
        <w:tc>
          <w:tcPr>
            <w:tcW w:w="876" w:type="dxa"/>
            <w:tcBorders>
              <w:top w:val="nil"/>
              <w:left w:val="nil"/>
              <w:bottom w:val="single" w:sz="8" w:space="0" w:color="000000"/>
              <w:right w:val="single" w:sz="8" w:space="0" w:color="000000"/>
            </w:tcBorders>
            <w:shd w:val="clear" w:color="auto" w:fill="auto"/>
            <w:hideMark/>
          </w:tcPr>
          <w:p w14:paraId="66383736" w14:textId="19214D77"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15AB0FAD"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Optional</w:t>
            </w:r>
          </w:p>
        </w:tc>
        <w:tc>
          <w:tcPr>
            <w:tcW w:w="2958" w:type="dxa"/>
            <w:tcBorders>
              <w:top w:val="nil"/>
              <w:left w:val="nil"/>
              <w:bottom w:val="single" w:sz="8" w:space="0" w:color="000000"/>
              <w:right w:val="single" w:sz="8" w:space="0" w:color="000000"/>
            </w:tcBorders>
            <w:shd w:val="clear" w:color="auto" w:fill="auto"/>
            <w:hideMark/>
          </w:tcPr>
          <w:p w14:paraId="5E851964" w14:textId="49C910CD"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list of one or more dependencies indicating whether an Option(s) should be enabled based on other Tool selections</w:t>
            </w:r>
          </w:p>
        </w:tc>
        <w:tc>
          <w:tcPr>
            <w:tcW w:w="1890" w:type="dxa"/>
            <w:tcBorders>
              <w:top w:val="nil"/>
              <w:left w:val="nil"/>
              <w:bottom w:val="single" w:sz="8" w:space="0" w:color="000000"/>
              <w:right w:val="single" w:sz="8" w:space="0" w:color="000000"/>
            </w:tcBorders>
            <w:shd w:val="clear" w:color="auto" w:fill="auto"/>
            <w:hideMark/>
          </w:tcPr>
          <w:p w14:paraId="332BFE5A" w14:textId="29001755"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39C98130" w14:textId="6C3EDAF9"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321AE8" w:rsidRPr="007659BB" w14:paraId="05F1F214" w14:textId="77777777" w:rsidTr="00682912">
        <w:trPr>
          <w:cantSplit/>
          <w:trHeight w:val="2040"/>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4A839F59"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Dependency</w:t>
            </w:r>
          </w:p>
        </w:tc>
        <w:tc>
          <w:tcPr>
            <w:tcW w:w="2340" w:type="dxa"/>
            <w:tcBorders>
              <w:top w:val="nil"/>
              <w:left w:val="single" w:sz="4" w:space="0" w:color="auto"/>
              <w:bottom w:val="single" w:sz="8" w:space="0" w:color="000000"/>
              <w:right w:val="single" w:sz="8" w:space="0" w:color="000000"/>
            </w:tcBorders>
            <w:shd w:val="clear" w:color="auto" w:fill="auto"/>
            <w:hideMark/>
          </w:tcPr>
          <w:p w14:paraId="3684F84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520" w:type="dxa"/>
            <w:tcBorders>
              <w:top w:val="nil"/>
              <w:left w:val="nil"/>
              <w:bottom w:val="single" w:sz="8" w:space="0" w:color="000000"/>
              <w:right w:val="single" w:sz="8" w:space="0" w:color="000000"/>
            </w:tcBorders>
            <w:shd w:val="clear" w:color="auto" w:fill="auto"/>
            <w:hideMark/>
          </w:tcPr>
          <w:p w14:paraId="26353ED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TestPackage:Test:Segments:Segment:Tools:Tool:Options:Option:Dependencies:Dependency</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TestPackage:Test:Tools:Tool:Options:Option:Dependencies:Dependency</w:t>
            </w:r>
          </w:p>
        </w:tc>
        <w:tc>
          <w:tcPr>
            <w:tcW w:w="876" w:type="dxa"/>
            <w:tcBorders>
              <w:top w:val="nil"/>
              <w:left w:val="nil"/>
              <w:bottom w:val="single" w:sz="8" w:space="0" w:color="000000"/>
              <w:right w:val="single" w:sz="8" w:space="0" w:color="000000"/>
            </w:tcBorders>
            <w:shd w:val="clear" w:color="auto" w:fill="auto"/>
            <w:hideMark/>
          </w:tcPr>
          <w:p w14:paraId="63B98F48" w14:textId="40B016F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26" w:type="dxa"/>
            <w:tcBorders>
              <w:top w:val="nil"/>
              <w:left w:val="nil"/>
              <w:bottom w:val="single" w:sz="8" w:space="0" w:color="000000"/>
              <w:right w:val="single" w:sz="8" w:space="0" w:color="000000"/>
            </w:tcBorders>
            <w:shd w:val="clear" w:color="auto" w:fill="auto"/>
            <w:hideMark/>
          </w:tcPr>
          <w:p w14:paraId="60BAA5AE"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7372ECF5" w14:textId="77777777" w:rsidR="00321AE8" w:rsidRPr="007659BB" w:rsidRDefault="00321AE8" w:rsidP="00321AE8">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 Dependency defines a rule for when a specific Tool Option should be enabled or available to an examinee.</w:t>
            </w:r>
            <w:r w:rsidRPr="007659BB">
              <w:rPr>
                <w:rFonts w:ascii="Arial" w:eastAsia="Times New Roman" w:hAnsi="Arial" w:cs="Arial"/>
                <w:color w:val="000000"/>
                <w:sz w:val="16"/>
                <w:szCs w:val="16"/>
              </w:rPr>
              <w:br/>
            </w:r>
            <w:r w:rsidRPr="007659BB">
              <w:rPr>
                <w:rFonts w:ascii="Arial" w:eastAsia="Times New Roman" w:hAnsi="Arial" w:cs="Arial"/>
                <w:color w:val="000000"/>
                <w:sz w:val="16"/>
                <w:szCs w:val="16"/>
              </w:rPr>
              <w:br/>
              <w:t>The Dependency can be read as:</w:t>
            </w:r>
            <w:r w:rsidRPr="007659BB">
              <w:rPr>
                <w:rFonts w:ascii="Arial" w:eastAsia="Times New Roman" w:hAnsi="Arial" w:cs="Arial"/>
                <w:color w:val="000000"/>
                <w:sz w:val="16"/>
                <w:szCs w:val="16"/>
              </w:rPr>
              <w:br/>
              <w:t xml:space="preserve">   if &lt;ifToolType&gt; is &lt;ifToolCode&gt;, then the option is enabled</w:t>
            </w:r>
            <w:r w:rsidRPr="007659BB">
              <w:rPr>
                <w:rFonts w:ascii="Arial" w:eastAsia="Times New Roman" w:hAnsi="Arial" w:cs="Arial"/>
                <w:color w:val="000000"/>
                <w:sz w:val="16"/>
                <w:szCs w:val="16"/>
              </w:rPr>
              <w:br/>
              <w:t xml:space="preserve">   e.g., "IF &lt;Language&gt; IS &lt;ENU&gt;, THEN &lt;'Emboss' option should be enabled&gt;"</w:t>
            </w:r>
          </w:p>
        </w:tc>
        <w:tc>
          <w:tcPr>
            <w:tcW w:w="1890" w:type="dxa"/>
            <w:tcBorders>
              <w:top w:val="nil"/>
              <w:left w:val="nil"/>
              <w:bottom w:val="single" w:sz="8" w:space="0" w:color="000000"/>
              <w:right w:val="single" w:sz="8" w:space="0" w:color="000000"/>
            </w:tcBorders>
            <w:shd w:val="clear" w:color="auto" w:fill="auto"/>
            <w:hideMark/>
          </w:tcPr>
          <w:p w14:paraId="1AF970A9" w14:textId="25D42A6C"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086" w:type="dxa"/>
            <w:tcBorders>
              <w:top w:val="nil"/>
              <w:left w:val="nil"/>
              <w:bottom w:val="single" w:sz="8" w:space="0" w:color="000000"/>
              <w:right w:val="single" w:sz="8" w:space="0" w:color="000000"/>
            </w:tcBorders>
            <w:shd w:val="clear" w:color="auto" w:fill="auto"/>
            <w:hideMark/>
          </w:tcPr>
          <w:p w14:paraId="6E63CE65" w14:textId="7EBADD96" w:rsidR="00321AE8" w:rsidRPr="007659BB" w:rsidRDefault="00321AE8" w:rsidP="00321AE8">
            <w:pPr>
              <w:spacing w:before="0"/>
              <w:rPr>
                <w:rFonts w:ascii="Arial" w:eastAsia="Times New Roman" w:hAnsi="Arial" w:cs="Arial"/>
                <w:color w:val="000000"/>
                <w:sz w:val="16"/>
                <w:szCs w:val="16"/>
              </w:rPr>
            </w:pPr>
            <w:r>
              <w:rPr>
                <w:rFonts w:ascii="Arial" w:eastAsia="Times New Roman" w:hAnsi="Arial" w:cs="Arial"/>
                <w:color w:val="000000"/>
                <w:sz w:val="16"/>
                <w:szCs w:val="16"/>
              </w:rPr>
              <w:t>NA</w:t>
            </w:r>
          </w:p>
        </w:tc>
      </w:tr>
      <w:tr w:rsidR="007659BB" w:rsidRPr="007659BB" w14:paraId="1AF321BE"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2DE0A6A2"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1E6565A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ifToolCode</w:t>
            </w:r>
          </w:p>
        </w:tc>
        <w:tc>
          <w:tcPr>
            <w:tcW w:w="2520" w:type="dxa"/>
            <w:tcBorders>
              <w:top w:val="nil"/>
              <w:left w:val="nil"/>
              <w:bottom w:val="single" w:sz="8" w:space="0" w:color="000000"/>
              <w:right w:val="single" w:sz="8" w:space="0" w:color="000000"/>
            </w:tcBorders>
            <w:shd w:val="clear" w:color="auto" w:fill="auto"/>
            <w:hideMark/>
          </w:tcPr>
          <w:p w14:paraId="32F87D9F"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01F8161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2573C48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6547188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conditional tool code (option) of the rule</w:t>
            </w:r>
          </w:p>
        </w:tc>
        <w:tc>
          <w:tcPr>
            <w:tcW w:w="1890" w:type="dxa"/>
            <w:tcBorders>
              <w:top w:val="nil"/>
              <w:left w:val="nil"/>
              <w:bottom w:val="single" w:sz="8" w:space="0" w:color="000000"/>
              <w:right w:val="single" w:sz="8" w:space="0" w:color="000000"/>
            </w:tcBorders>
            <w:shd w:val="clear" w:color="auto" w:fill="auto"/>
            <w:hideMark/>
          </w:tcPr>
          <w:p w14:paraId="7385E230"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72434D23"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r w:rsidR="007659BB" w:rsidRPr="007659BB" w14:paraId="02CF23F6" w14:textId="77777777" w:rsidTr="00682912">
        <w:trPr>
          <w:cantSplit/>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hideMark/>
          </w:tcPr>
          <w:p w14:paraId="7C622A65"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2340" w:type="dxa"/>
            <w:tcBorders>
              <w:top w:val="nil"/>
              <w:left w:val="single" w:sz="4" w:space="0" w:color="auto"/>
              <w:bottom w:val="single" w:sz="8" w:space="0" w:color="000000"/>
              <w:right w:val="single" w:sz="8" w:space="0" w:color="000000"/>
            </w:tcBorders>
            <w:shd w:val="clear" w:color="auto" w:fill="auto"/>
            <w:hideMark/>
          </w:tcPr>
          <w:p w14:paraId="5D01639E"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ifToolType</w:t>
            </w:r>
          </w:p>
        </w:tc>
        <w:tc>
          <w:tcPr>
            <w:tcW w:w="2520" w:type="dxa"/>
            <w:tcBorders>
              <w:top w:val="nil"/>
              <w:left w:val="nil"/>
              <w:bottom w:val="single" w:sz="8" w:space="0" w:color="000000"/>
              <w:right w:val="single" w:sz="8" w:space="0" w:color="000000"/>
            </w:tcBorders>
            <w:shd w:val="clear" w:color="auto" w:fill="auto"/>
            <w:hideMark/>
          </w:tcPr>
          <w:p w14:paraId="19579937"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 </w:t>
            </w:r>
          </w:p>
        </w:tc>
        <w:tc>
          <w:tcPr>
            <w:tcW w:w="876" w:type="dxa"/>
            <w:tcBorders>
              <w:top w:val="nil"/>
              <w:left w:val="nil"/>
              <w:bottom w:val="single" w:sz="8" w:space="0" w:color="000000"/>
              <w:right w:val="single" w:sz="8" w:space="0" w:color="000000"/>
            </w:tcBorders>
            <w:shd w:val="clear" w:color="auto" w:fill="auto"/>
            <w:hideMark/>
          </w:tcPr>
          <w:p w14:paraId="509D8D4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255</w:t>
            </w:r>
          </w:p>
        </w:tc>
        <w:tc>
          <w:tcPr>
            <w:tcW w:w="1026" w:type="dxa"/>
            <w:tcBorders>
              <w:top w:val="nil"/>
              <w:left w:val="nil"/>
              <w:bottom w:val="single" w:sz="8" w:space="0" w:color="000000"/>
              <w:right w:val="single" w:sz="8" w:space="0" w:color="000000"/>
            </w:tcBorders>
            <w:shd w:val="clear" w:color="auto" w:fill="auto"/>
            <w:hideMark/>
          </w:tcPr>
          <w:p w14:paraId="47419C68"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Always</w:t>
            </w:r>
          </w:p>
        </w:tc>
        <w:tc>
          <w:tcPr>
            <w:tcW w:w="2958" w:type="dxa"/>
            <w:tcBorders>
              <w:top w:val="nil"/>
              <w:left w:val="nil"/>
              <w:bottom w:val="single" w:sz="8" w:space="0" w:color="000000"/>
              <w:right w:val="single" w:sz="8" w:space="0" w:color="000000"/>
            </w:tcBorders>
            <w:shd w:val="clear" w:color="auto" w:fill="auto"/>
            <w:hideMark/>
          </w:tcPr>
          <w:p w14:paraId="3B1A23CA"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The conditional tool type of the rule</w:t>
            </w:r>
          </w:p>
        </w:tc>
        <w:tc>
          <w:tcPr>
            <w:tcW w:w="1890" w:type="dxa"/>
            <w:tcBorders>
              <w:top w:val="nil"/>
              <w:left w:val="nil"/>
              <w:bottom w:val="single" w:sz="8" w:space="0" w:color="000000"/>
              <w:right w:val="single" w:sz="8" w:space="0" w:color="000000"/>
            </w:tcBorders>
            <w:shd w:val="clear" w:color="auto" w:fill="auto"/>
            <w:hideMark/>
          </w:tcPr>
          <w:p w14:paraId="74DBC656"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One or more printable ASCII characters</w:t>
            </w:r>
          </w:p>
        </w:tc>
        <w:tc>
          <w:tcPr>
            <w:tcW w:w="1086" w:type="dxa"/>
            <w:tcBorders>
              <w:top w:val="nil"/>
              <w:left w:val="nil"/>
              <w:bottom w:val="single" w:sz="8" w:space="0" w:color="000000"/>
              <w:right w:val="single" w:sz="8" w:space="0" w:color="000000"/>
            </w:tcBorders>
            <w:shd w:val="clear" w:color="auto" w:fill="auto"/>
            <w:hideMark/>
          </w:tcPr>
          <w:p w14:paraId="2E54B5CC" w14:textId="77777777" w:rsidR="007659BB" w:rsidRPr="007659BB" w:rsidRDefault="007659BB" w:rsidP="007659BB">
            <w:pPr>
              <w:spacing w:before="0"/>
              <w:rPr>
                <w:rFonts w:ascii="Arial" w:eastAsia="Times New Roman" w:hAnsi="Arial" w:cs="Arial"/>
                <w:color w:val="000000"/>
                <w:sz w:val="16"/>
                <w:szCs w:val="16"/>
              </w:rPr>
            </w:pPr>
            <w:r w:rsidRPr="007659BB">
              <w:rPr>
                <w:rFonts w:ascii="Arial" w:eastAsia="Times New Roman" w:hAnsi="Arial" w:cs="Arial"/>
                <w:color w:val="000000"/>
                <w:sz w:val="16"/>
                <w:szCs w:val="16"/>
              </w:rPr>
              <w:t>xs:token</w:t>
            </w:r>
          </w:p>
        </w:tc>
      </w:tr>
    </w:tbl>
    <w:p w14:paraId="75B55BEE" w14:textId="77777777" w:rsidR="000B37DC" w:rsidRDefault="000B37DC" w:rsidP="000B37DC">
      <w:pPr>
        <w:pStyle w:val="Heading1"/>
        <w:rPr>
          <w:rFonts w:ascii="Consolas" w:eastAsiaTheme="minorHAnsi" w:hAnsi="Consolas" w:cs="Lucida Sans Typewriter"/>
          <w:color w:val="268BD2"/>
          <w:sz w:val="16"/>
          <w:szCs w:val="16"/>
        </w:rPr>
      </w:pPr>
    </w:p>
    <w:p w14:paraId="4994A249" w14:textId="77777777" w:rsidR="000B37DC" w:rsidRDefault="000B37DC" w:rsidP="000B37DC">
      <w:pPr>
        <w:pStyle w:val="Heading1"/>
      </w:pPr>
      <w:bookmarkStart w:id="56" w:name="_Toc453066933"/>
      <w:bookmarkStart w:id="57" w:name="_Toc522863294"/>
      <w:r>
        <w:t xml:space="preserve">Sample XML </w:t>
      </w:r>
      <w:bookmarkEnd w:id="56"/>
      <w:r>
        <w:t>Files</w:t>
      </w:r>
      <w:bookmarkEnd w:id="57"/>
    </w:p>
    <w:p w14:paraId="6622A8DA" w14:textId="77777777" w:rsidR="000B37DC" w:rsidRDefault="000B37DC" w:rsidP="000B37DC">
      <w:r>
        <w:t>A couple of example of the Enhanced Adminstration Package Format files are listed below.</w:t>
      </w:r>
    </w:p>
    <w:p w14:paraId="5AB4A755" w14:textId="0630FB6F" w:rsidR="000B37DC" w:rsidRDefault="000B37DC" w:rsidP="000B37DC">
      <w:pPr>
        <w:spacing w:before="0" w:after="200" w:line="276" w:lineRule="auto"/>
      </w:pPr>
    </w:p>
    <w:p w14:paraId="5F84568C" w14:textId="77777777" w:rsidR="000B37DC" w:rsidRDefault="000B37DC" w:rsidP="000B37DC">
      <w:pPr>
        <w:pStyle w:val="Heading3"/>
        <w:ind w:left="0"/>
        <w:jc w:val="center"/>
      </w:pPr>
      <w:bookmarkStart w:id="58" w:name="_Toc453066934"/>
      <w:bookmarkStart w:id="59" w:name="_Toc522863295"/>
      <w:r>
        <w:t xml:space="preserve">IAB Fixed Form Sample XML </w:t>
      </w:r>
      <w:bookmarkEnd w:id="58"/>
      <w:r>
        <w:t>File</w:t>
      </w:r>
      <w:bookmarkEnd w:id="59"/>
    </w:p>
    <w:p w14:paraId="72F91D8F" w14:textId="188D8C1B" w:rsidR="000B37DC" w:rsidRDefault="000B37DC" w:rsidP="000B37DC">
      <w:r>
        <w:t>Below is a</w:t>
      </w:r>
      <w:del w:id="60" w:author="Greg Stoike" w:date="2018-11-30T10:28:00Z">
        <w:r w:rsidDel="00DA4580">
          <w:delText>n</w:delText>
        </w:r>
      </w:del>
      <w:r>
        <w:t xml:space="preserve"> </w:t>
      </w:r>
      <w:del w:id="61" w:author="Greg Stoike" w:date="2018-11-30T10:26:00Z">
        <w:r w:rsidDel="00DA4580">
          <w:delText xml:space="preserve">ELA </w:delText>
        </w:r>
      </w:del>
      <w:ins w:id="62" w:author="Greg Stoike" w:date="2018-11-30T10:26:00Z">
        <w:r w:rsidR="00DA4580">
          <w:t xml:space="preserve">Math </w:t>
        </w:r>
      </w:ins>
      <w:r>
        <w:t>11 Performance Test Administration Package which is an example of a fixed form IAB test package</w:t>
      </w:r>
      <w:r w:rsidRPr="00077E38">
        <w:t xml:space="preserve"> </w:t>
      </w:r>
      <w:r>
        <w:t>in the Enhanced Adminstration Package Format:</w:t>
      </w:r>
    </w:p>
    <w:p w14:paraId="59EFFBF2" w14:textId="77777777" w:rsidR="000B37DC" w:rsidRPr="0003543B" w:rsidRDefault="000B37DC" w:rsidP="000B37DC"/>
    <w:p w14:paraId="41801B05" w14:textId="77777777" w:rsidR="00DA4580" w:rsidRPr="00DA4580" w:rsidRDefault="00DA4580" w:rsidP="00DA4580">
      <w:pPr>
        <w:rPr>
          <w:ins w:id="63" w:author="Greg Stoike" w:date="2018-11-30T10:28:00Z"/>
          <w:rFonts w:ascii="Consolas" w:eastAsiaTheme="minorHAnsi" w:hAnsi="Consolas" w:cs="Lucida Sans Typewriter"/>
          <w:color w:val="268BD2"/>
          <w:sz w:val="16"/>
          <w:szCs w:val="16"/>
        </w:rPr>
      </w:pPr>
      <w:ins w:id="64" w:author="Greg Stoike" w:date="2018-11-30T10:28:00Z">
        <w:r w:rsidRPr="00DA4580">
          <w:rPr>
            <w:rFonts w:ascii="Consolas" w:eastAsiaTheme="minorHAnsi" w:hAnsi="Consolas" w:cs="Lucida Sans Typewriter"/>
            <w:color w:val="268BD2"/>
            <w:sz w:val="16"/>
            <w:szCs w:val="16"/>
          </w:rPr>
          <w:t>&lt;TestPackage id="SBAC-IAB-FIXED-G11M-AlgLin" publisher="SBAC" publishDate="2017-06-16T20:51:00Z" subject="MATH" type="interim" version="12101" bankKey="200" academicYear="2018"&gt;</w:t>
        </w:r>
      </w:ins>
    </w:p>
    <w:p w14:paraId="6A99601D" w14:textId="77777777" w:rsidR="00DA4580" w:rsidRPr="00DA4580" w:rsidRDefault="00DA4580" w:rsidP="00DA4580">
      <w:pPr>
        <w:rPr>
          <w:ins w:id="65" w:author="Greg Stoike" w:date="2018-11-30T10:28:00Z"/>
          <w:rFonts w:ascii="Consolas" w:eastAsiaTheme="minorHAnsi" w:hAnsi="Consolas" w:cs="Lucida Sans Typewriter"/>
          <w:color w:val="268BD2"/>
          <w:sz w:val="16"/>
          <w:szCs w:val="16"/>
        </w:rPr>
      </w:pPr>
      <w:ins w:id="66" w:author="Greg Stoike" w:date="2018-11-30T10:28:00Z">
        <w:r w:rsidRPr="00DA4580">
          <w:rPr>
            <w:rFonts w:ascii="Consolas" w:eastAsiaTheme="minorHAnsi" w:hAnsi="Consolas" w:cs="Lucida Sans Typewriter"/>
            <w:color w:val="268BD2"/>
            <w:sz w:val="16"/>
            <w:szCs w:val="16"/>
          </w:rPr>
          <w:t xml:space="preserve">  &lt;Blueprint&gt;</w:t>
        </w:r>
      </w:ins>
    </w:p>
    <w:p w14:paraId="19091573" w14:textId="77777777" w:rsidR="00DA4580" w:rsidRPr="00DA4580" w:rsidRDefault="00DA4580" w:rsidP="00DA4580">
      <w:pPr>
        <w:rPr>
          <w:ins w:id="67" w:author="Greg Stoike" w:date="2018-11-30T10:28:00Z"/>
          <w:rFonts w:ascii="Consolas" w:eastAsiaTheme="minorHAnsi" w:hAnsi="Consolas" w:cs="Lucida Sans Typewriter"/>
          <w:color w:val="268BD2"/>
          <w:sz w:val="16"/>
          <w:szCs w:val="16"/>
        </w:rPr>
      </w:pPr>
      <w:ins w:id="68" w:author="Greg Stoike" w:date="2018-11-30T10:28:00Z">
        <w:r w:rsidRPr="00DA4580">
          <w:rPr>
            <w:rFonts w:ascii="Consolas" w:eastAsiaTheme="minorHAnsi" w:hAnsi="Consolas" w:cs="Lucida Sans Typewriter"/>
            <w:color w:val="268BD2"/>
            <w:sz w:val="16"/>
            <w:szCs w:val="16"/>
          </w:rPr>
          <w:t xml:space="preserve">    &lt;BlueprintElement id="SBAC-IAB-FIXED-G11M-AlgLin" type="test"&gt;</w:t>
        </w:r>
      </w:ins>
    </w:p>
    <w:p w14:paraId="0C88993F" w14:textId="77777777" w:rsidR="00DA4580" w:rsidRPr="00DA4580" w:rsidRDefault="00DA4580" w:rsidP="00DA4580">
      <w:pPr>
        <w:rPr>
          <w:ins w:id="69" w:author="Greg Stoike" w:date="2018-11-30T10:28:00Z"/>
          <w:rFonts w:ascii="Consolas" w:eastAsiaTheme="minorHAnsi" w:hAnsi="Consolas" w:cs="Lucida Sans Typewriter"/>
          <w:color w:val="268BD2"/>
          <w:sz w:val="16"/>
          <w:szCs w:val="16"/>
        </w:rPr>
      </w:pPr>
      <w:ins w:id="70" w:author="Greg Stoike" w:date="2018-11-30T10:28:00Z">
        <w:r w:rsidRPr="00DA4580">
          <w:rPr>
            <w:rFonts w:ascii="Consolas" w:eastAsiaTheme="minorHAnsi" w:hAnsi="Consolas" w:cs="Lucida Sans Typewriter"/>
            <w:color w:val="268BD2"/>
            <w:sz w:val="16"/>
            <w:szCs w:val="16"/>
          </w:rPr>
          <w:t xml:space="preserve">      &lt;Scoring&gt;</w:t>
        </w:r>
      </w:ins>
    </w:p>
    <w:p w14:paraId="6F6BCFC3" w14:textId="77777777" w:rsidR="00DA4580" w:rsidRPr="00DA4580" w:rsidRDefault="00DA4580" w:rsidP="00DA4580">
      <w:pPr>
        <w:rPr>
          <w:ins w:id="71" w:author="Greg Stoike" w:date="2018-11-30T10:28:00Z"/>
          <w:rFonts w:ascii="Consolas" w:eastAsiaTheme="minorHAnsi" w:hAnsi="Consolas" w:cs="Lucida Sans Typewriter"/>
          <w:color w:val="268BD2"/>
          <w:sz w:val="16"/>
          <w:szCs w:val="16"/>
        </w:rPr>
      </w:pPr>
      <w:ins w:id="72" w:author="Greg Stoike" w:date="2018-11-30T10:28:00Z">
        <w:r w:rsidRPr="00DA4580">
          <w:rPr>
            <w:rFonts w:ascii="Consolas" w:eastAsiaTheme="minorHAnsi" w:hAnsi="Consolas" w:cs="Lucida Sans Typewriter"/>
            <w:color w:val="268BD2"/>
            <w:sz w:val="16"/>
            <w:szCs w:val="16"/>
          </w:rPr>
          <w:t xml:space="preserve">        &lt;PerformanceLevels&gt;</w:t>
        </w:r>
      </w:ins>
    </w:p>
    <w:p w14:paraId="160E6FCB" w14:textId="77777777" w:rsidR="00DA4580" w:rsidRPr="00DA4580" w:rsidRDefault="00DA4580" w:rsidP="00DA4580">
      <w:pPr>
        <w:rPr>
          <w:ins w:id="73" w:author="Greg Stoike" w:date="2018-11-30T10:28:00Z"/>
          <w:rFonts w:ascii="Consolas" w:eastAsiaTheme="minorHAnsi" w:hAnsi="Consolas" w:cs="Lucida Sans Typewriter"/>
          <w:color w:val="268BD2"/>
          <w:sz w:val="16"/>
          <w:szCs w:val="16"/>
        </w:rPr>
      </w:pPr>
      <w:ins w:id="74" w:author="Greg Stoike" w:date="2018-11-30T10:28:00Z">
        <w:r w:rsidRPr="00DA4580">
          <w:rPr>
            <w:rFonts w:ascii="Consolas" w:eastAsiaTheme="minorHAnsi" w:hAnsi="Consolas" w:cs="Lucida Sans Typewriter"/>
            <w:color w:val="268BD2"/>
            <w:sz w:val="16"/>
            <w:szCs w:val="16"/>
          </w:rPr>
          <w:t xml:space="preserve">          &lt;PerformanceLevel scaledHi="2543.0" pLevel="1" scaledLo="2280.0"/&gt;</w:t>
        </w:r>
      </w:ins>
    </w:p>
    <w:p w14:paraId="42E36D47" w14:textId="77777777" w:rsidR="00DA4580" w:rsidRPr="00DA4580" w:rsidRDefault="00DA4580" w:rsidP="00DA4580">
      <w:pPr>
        <w:rPr>
          <w:ins w:id="75" w:author="Greg Stoike" w:date="2018-11-30T10:28:00Z"/>
          <w:rFonts w:ascii="Consolas" w:eastAsiaTheme="minorHAnsi" w:hAnsi="Consolas" w:cs="Lucida Sans Typewriter"/>
          <w:color w:val="268BD2"/>
          <w:sz w:val="16"/>
          <w:szCs w:val="16"/>
        </w:rPr>
      </w:pPr>
      <w:ins w:id="76" w:author="Greg Stoike" w:date="2018-11-30T10:28:00Z">
        <w:r w:rsidRPr="00DA4580">
          <w:rPr>
            <w:rFonts w:ascii="Consolas" w:eastAsiaTheme="minorHAnsi" w:hAnsi="Consolas" w:cs="Lucida Sans Typewriter"/>
            <w:color w:val="268BD2"/>
            <w:sz w:val="16"/>
            <w:szCs w:val="16"/>
          </w:rPr>
          <w:t xml:space="preserve">          &lt;PerformanceLevel scaledHi="2628.0" pLevel="2" scaledLo="2543.0"/&gt;</w:t>
        </w:r>
      </w:ins>
    </w:p>
    <w:p w14:paraId="29E40EEB" w14:textId="77777777" w:rsidR="00DA4580" w:rsidRPr="00DA4580" w:rsidRDefault="00DA4580" w:rsidP="00DA4580">
      <w:pPr>
        <w:rPr>
          <w:ins w:id="77" w:author="Greg Stoike" w:date="2018-11-30T10:28:00Z"/>
          <w:rFonts w:ascii="Consolas" w:eastAsiaTheme="minorHAnsi" w:hAnsi="Consolas" w:cs="Lucida Sans Typewriter"/>
          <w:color w:val="268BD2"/>
          <w:sz w:val="16"/>
          <w:szCs w:val="16"/>
        </w:rPr>
      </w:pPr>
      <w:ins w:id="78" w:author="Greg Stoike" w:date="2018-11-30T10:28:00Z">
        <w:r w:rsidRPr="00DA4580">
          <w:rPr>
            <w:rFonts w:ascii="Consolas" w:eastAsiaTheme="minorHAnsi" w:hAnsi="Consolas" w:cs="Lucida Sans Typewriter"/>
            <w:color w:val="268BD2"/>
            <w:sz w:val="16"/>
            <w:szCs w:val="16"/>
          </w:rPr>
          <w:t xml:space="preserve">          &lt;PerformanceLevel scaledHi="2718.0" pLevel="3" scaledLo="2628.0"/&gt;</w:t>
        </w:r>
      </w:ins>
    </w:p>
    <w:p w14:paraId="2D1D03D8" w14:textId="77777777" w:rsidR="00DA4580" w:rsidRPr="00DA4580" w:rsidRDefault="00DA4580" w:rsidP="00DA4580">
      <w:pPr>
        <w:rPr>
          <w:ins w:id="79" w:author="Greg Stoike" w:date="2018-11-30T10:28:00Z"/>
          <w:rFonts w:ascii="Consolas" w:eastAsiaTheme="minorHAnsi" w:hAnsi="Consolas" w:cs="Lucida Sans Typewriter"/>
          <w:color w:val="268BD2"/>
          <w:sz w:val="16"/>
          <w:szCs w:val="16"/>
        </w:rPr>
      </w:pPr>
      <w:ins w:id="80" w:author="Greg Stoike" w:date="2018-11-30T10:28:00Z">
        <w:r w:rsidRPr="00DA4580">
          <w:rPr>
            <w:rFonts w:ascii="Consolas" w:eastAsiaTheme="minorHAnsi" w:hAnsi="Consolas" w:cs="Lucida Sans Typewriter"/>
            <w:color w:val="268BD2"/>
            <w:sz w:val="16"/>
            <w:szCs w:val="16"/>
          </w:rPr>
          <w:t xml:space="preserve">          &lt;PerformanceLevel scaledHi="2862.0" pLevel="4" scaledLo="2718.0"/&gt;</w:t>
        </w:r>
      </w:ins>
    </w:p>
    <w:p w14:paraId="4D295155" w14:textId="77777777" w:rsidR="00DA4580" w:rsidRPr="00DA4580" w:rsidRDefault="00DA4580" w:rsidP="00DA4580">
      <w:pPr>
        <w:rPr>
          <w:ins w:id="81" w:author="Greg Stoike" w:date="2018-11-30T10:28:00Z"/>
          <w:rFonts w:ascii="Consolas" w:eastAsiaTheme="minorHAnsi" w:hAnsi="Consolas" w:cs="Lucida Sans Typewriter"/>
          <w:color w:val="268BD2"/>
          <w:sz w:val="16"/>
          <w:szCs w:val="16"/>
        </w:rPr>
      </w:pPr>
      <w:ins w:id="82" w:author="Greg Stoike" w:date="2018-11-30T10:28:00Z">
        <w:r w:rsidRPr="00DA4580">
          <w:rPr>
            <w:rFonts w:ascii="Consolas" w:eastAsiaTheme="minorHAnsi" w:hAnsi="Consolas" w:cs="Lucida Sans Typewriter"/>
            <w:color w:val="268BD2"/>
            <w:sz w:val="16"/>
            <w:szCs w:val="16"/>
          </w:rPr>
          <w:t xml:space="preserve">        &lt;/PerformanceLevels&gt;</w:t>
        </w:r>
      </w:ins>
    </w:p>
    <w:p w14:paraId="4521F7E1" w14:textId="77777777" w:rsidR="00DA4580" w:rsidRPr="00DA4580" w:rsidRDefault="00DA4580" w:rsidP="00DA4580">
      <w:pPr>
        <w:rPr>
          <w:ins w:id="83" w:author="Greg Stoike" w:date="2018-11-30T10:28:00Z"/>
          <w:rFonts w:ascii="Consolas" w:eastAsiaTheme="minorHAnsi" w:hAnsi="Consolas" w:cs="Lucida Sans Typewriter"/>
          <w:color w:val="268BD2"/>
          <w:sz w:val="16"/>
          <w:szCs w:val="16"/>
        </w:rPr>
      </w:pPr>
      <w:ins w:id="84" w:author="Greg Stoike" w:date="2018-11-30T10:28:00Z">
        <w:r w:rsidRPr="00DA4580">
          <w:rPr>
            <w:rFonts w:ascii="Consolas" w:eastAsiaTheme="minorHAnsi" w:hAnsi="Consolas" w:cs="Lucida Sans Typewriter"/>
            <w:color w:val="268BD2"/>
            <w:sz w:val="16"/>
            <w:szCs w:val="16"/>
          </w:rPr>
          <w:t xml:space="preserve">        &lt;Rules&gt;</w:t>
        </w:r>
      </w:ins>
    </w:p>
    <w:p w14:paraId="432F4FF3" w14:textId="77777777" w:rsidR="00DA4580" w:rsidRPr="00DA4580" w:rsidRDefault="00DA4580" w:rsidP="00DA4580">
      <w:pPr>
        <w:rPr>
          <w:ins w:id="85" w:author="Greg Stoike" w:date="2018-11-30T10:28:00Z"/>
          <w:rFonts w:ascii="Consolas" w:eastAsiaTheme="minorHAnsi" w:hAnsi="Consolas" w:cs="Lucida Sans Typewriter"/>
          <w:color w:val="268BD2"/>
          <w:sz w:val="16"/>
          <w:szCs w:val="16"/>
        </w:rPr>
      </w:pPr>
      <w:ins w:id="86" w:author="Greg Stoike" w:date="2018-11-30T10:28:00Z">
        <w:r w:rsidRPr="00DA4580">
          <w:rPr>
            <w:rFonts w:ascii="Consolas" w:eastAsiaTheme="minorHAnsi" w:hAnsi="Consolas" w:cs="Lucida Sans Typewriter"/>
            <w:color w:val="268BD2"/>
            <w:sz w:val="16"/>
            <w:szCs w:val="16"/>
          </w:rPr>
          <w:t xml:space="preserve">          &lt;Rule name="ScaleScore" computationOrder="30"/&gt;</w:t>
        </w:r>
      </w:ins>
    </w:p>
    <w:p w14:paraId="091AF59F" w14:textId="77777777" w:rsidR="00DA4580" w:rsidRPr="00DA4580" w:rsidRDefault="00DA4580" w:rsidP="00DA4580">
      <w:pPr>
        <w:rPr>
          <w:ins w:id="87" w:author="Greg Stoike" w:date="2018-11-30T10:28:00Z"/>
          <w:rFonts w:ascii="Consolas" w:eastAsiaTheme="minorHAnsi" w:hAnsi="Consolas" w:cs="Lucida Sans Typewriter"/>
          <w:color w:val="268BD2"/>
          <w:sz w:val="16"/>
          <w:szCs w:val="16"/>
        </w:rPr>
      </w:pPr>
      <w:ins w:id="88" w:author="Greg Stoike" w:date="2018-11-30T10:28:00Z">
        <w:r w:rsidRPr="00DA4580">
          <w:rPr>
            <w:rFonts w:ascii="Consolas" w:eastAsiaTheme="minorHAnsi" w:hAnsi="Consolas" w:cs="Lucida Sans Typewriter"/>
            <w:color w:val="268BD2"/>
            <w:sz w:val="16"/>
            <w:szCs w:val="16"/>
          </w:rPr>
          <w:t xml:space="preserve">          &lt;Rule name="SBACTheta" computationOrder="20" measure="ThetaScore"&gt;</w:t>
        </w:r>
      </w:ins>
    </w:p>
    <w:p w14:paraId="6A4D8E28" w14:textId="77777777" w:rsidR="00DA4580" w:rsidRPr="00DA4580" w:rsidRDefault="00DA4580" w:rsidP="00DA4580">
      <w:pPr>
        <w:rPr>
          <w:ins w:id="89" w:author="Greg Stoike" w:date="2018-11-30T10:28:00Z"/>
          <w:rFonts w:ascii="Consolas" w:eastAsiaTheme="minorHAnsi" w:hAnsi="Consolas" w:cs="Lucida Sans Typewriter"/>
          <w:color w:val="268BD2"/>
          <w:sz w:val="16"/>
          <w:szCs w:val="16"/>
        </w:rPr>
      </w:pPr>
      <w:ins w:id="90" w:author="Greg Stoike" w:date="2018-11-30T10:28:00Z">
        <w:r w:rsidRPr="00DA4580">
          <w:rPr>
            <w:rFonts w:ascii="Consolas" w:eastAsiaTheme="minorHAnsi" w:hAnsi="Consolas" w:cs="Lucida Sans Typewriter"/>
            <w:color w:val="268BD2"/>
            <w:sz w:val="16"/>
            <w:szCs w:val="16"/>
          </w:rPr>
          <w:t xml:space="preserve">            &lt;Parameter name="LOT" id="933D98F3-34BC-4957-8FAE-0B66CB0AB41E" type="double" position="1"&gt;</w:t>
        </w:r>
      </w:ins>
    </w:p>
    <w:p w14:paraId="3C53739E" w14:textId="77777777" w:rsidR="00DA4580" w:rsidRPr="00DA4580" w:rsidRDefault="00DA4580" w:rsidP="00DA4580">
      <w:pPr>
        <w:rPr>
          <w:ins w:id="91" w:author="Greg Stoike" w:date="2018-11-30T10:28:00Z"/>
          <w:rFonts w:ascii="Consolas" w:eastAsiaTheme="minorHAnsi" w:hAnsi="Consolas" w:cs="Lucida Sans Typewriter"/>
          <w:color w:val="268BD2"/>
          <w:sz w:val="16"/>
          <w:szCs w:val="16"/>
        </w:rPr>
      </w:pPr>
      <w:ins w:id="92" w:author="Greg Stoike" w:date="2018-11-30T10:28:00Z">
        <w:r w:rsidRPr="00DA4580">
          <w:rPr>
            <w:rFonts w:ascii="Consolas" w:eastAsiaTheme="minorHAnsi" w:hAnsi="Consolas" w:cs="Lucida Sans Typewriter"/>
            <w:color w:val="268BD2"/>
            <w:sz w:val="16"/>
            <w:szCs w:val="16"/>
          </w:rPr>
          <w:t xml:space="preserve">              &lt;Value value="-2.9564"/&gt;</w:t>
        </w:r>
      </w:ins>
    </w:p>
    <w:p w14:paraId="68873B21" w14:textId="77777777" w:rsidR="00DA4580" w:rsidRPr="00DA4580" w:rsidRDefault="00DA4580" w:rsidP="00DA4580">
      <w:pPr>
        <w:rPr>
          <w:ins w:id="93" w:author="Greg Stoike" w:date="2018-11-30T10:28:00Z"/>
          <w:rFonts w:ascii="Consolas" w:eastAsiaTheme="minorHAnsi" w:hAnsi="Consolas" w:cs="Lucida Sans Typewriter"/>
          <w:color w:val="268BD2"/>
          <w:sz w:val="16"/>
          <w:szCs w:val="16"/>
        </w:rPr>
      </w:pPr>
      <w:ins w:id="94" w:author="Greg Stoike" w:date="2018-11-30T10:28:00Z">
        <w:r w:rsidRPr="00DA4580">
          <w:rPr>
            <w:rFonts w:ascii="Consolas" w:eastAsiaTheme="minorHAnsi" w:hAnsi="Consolas" w:cs="Lucida Sans Typewriter"/>
            <w:color w:val="268BD2"/>
            <w:sz w:val="16"/>
            <w:szCs w:val="16"/>
          </w:rPr>
          <w:t xml:space="preserve">            &lt;/Parameter&gt;</w:t>
        </w:r>
      </w:ins>
    </w:p>
    <w:p w14:paraId="26F44CD0" w14:textId="77777777" w:rsidR="00DA4580" w:rsidRPr="00DA4580" w:rsidRDefault="00DA4580" w:rsidP="00DA4580">
      <w:pPr>
        <w:rPr>
          <w:ins w:id="95" w:author="Greg Stoike" w:date="2018-11-30T10:28:00Z"/>
          <w:rFonts w:ascii="Consolas" w:eastAsiaTheme="minorHAnsi" w:hAnsi="Consolas" w:cs="Lucida Sans Typewriter"/>
          <w:color w:val="268BD2"/>
          <w:sz w:val="16"/>
          <w:szCs w:val="16"/>
        </w:rPr>
      </w:pPr>
      <w:ins w:id="96" w:author="Greg Stoike" w:date="2018-11-30T10:28:00Z">
        <w:r w:rsidRPr="00DA4580">
          <w:rPr>
            <w:rFonts w:ascii="Consolas" w:eastAsiaTheme="minorHAnsi" w:hAnsi="Consolas" w:cs="Lucida Sans Typewriter"/>
            <w:color w:val="268BD2"/>
            <w:sz w:val="16"/>
            <w:szCs w:val="16"/>
          </w:rPr>
          <w:t xml:space="preserve">            &lt;Parameter name="HOT" id="11D307FC-7B83-4ECC-AAF8-C5E1445897C8" type="double" position="2"&gt;</w:t>
        </w:r>
      </w:ins>
    </w:p>
    <w:p w14:paraId="053389A7" w14:textId="77777777" w:rsidR="00DA4580" w:rsidRPr="00DA4580" w:rsidRDefault="00DA4580" w:rsidP="00DA4580">
      <w:pPr>
        <w:rPr>
          <w:ins w:id="97" w:author="Greg Stoike" w:date="2018-11-30T10:28:00Z"/>
          <w:rFonts w:ascii="Consolas" w:eastAsiaTheme="minorHAnsi" w:hAnsi="Consolas" w:cs="Lucida Sans Typewriter"/>
          <w:color w:val="268BD2"/>
          <w:sz w:val="16"/>
          <w:szCs w:val="16"/>
        </w:rPr>
      </w:pPr>
      <w:ins w:id="98" w:author="Greg Stoike" w:date="2018-11-30T10:28:00Z">
        <w:r w:rsidRPr="00DA4580">
          <w:rPr>
            <w:rFonts w:ascii="Consolas" w:eastAsiaTheme="minorHAnsi" w:hAnsi="Consolas" w:cs="Lucida Sans Typewriter"/>
            <w:color w:val="268BD2"/>
            <w:sz w:val="16"/>
            <w:szCs w:val="16"/>
          </w:rPr>
          <w:t xml:space="preserve">              &lt;Value value="4.3804"/&gt;</w:t>
        </w:r>
      </w:ins>
    </w:p>
    <w:p w14:paraId="25348717" w14:textId="77777777" w:rsidR="00DA4580" w:rsidRPr="00DA4580" w:rsidRDefault="00DA4580" w:rsidP="00DA4580">
      <w:pPr>
        <w:rPr>
          <w:ins w:id="99" w:author="Greg Stoike" w:date="2018-11-30T10:28:00Z"/>
          <w:rFonts w:ascii="Consolas" w:eastAsiaTheme="minorHAnsi" w:hAnsi="Consolas" w:cs="Lucida Sans Typewriter"/>
          <w:color w:val="268BD2"/>
          <w:sz w:val="16"/>
          <w:szCs w:val="16"/>
        </w:rPr>
      </w:pPr>
      <w:ins w:id="100" w:author="Greg Stoike" w:date="2018-11-30T10:28:00Z">
        <w:r w:rsidRPr="00DA4580">
          <w:rPr>
            <w:rFonts w:ascii="Consolas" w:eastAsiaTheme="minorHAnsi" w:hAnsi="Consolas" w:cs="Lucida Sans Typewriter"/>
            <w:color w:val="268BD2"/>
            <w:sz w:val="16"/>
            <w:szCs w:val="16"/>
          </w:rPr>
          <w:t xml:space="preserve">            &lt;/Parameter&gt;</w:t>
        </w:r>
      </w:ins>
    </w:p>
    <w:p w14:paraId="6B2F3267" w14:textId="77777777" w:rsidR="00DA4580" w:rsidRPr="00DA4580" w:rsidRDefault="00DA4580" w:rsidP="00DA4580">
      <w:pPr>
        <w:rPr>
          <w:ins w:id="101" w:author="Greg Stoike" w:date="2018-11-30T10:28:00Z"/>
          <w:rFonts w:ascii="Consolas" w:eastAsiaTheme="minorHAnsi" w:hAnsi="Consolas" w:cs="Lucida Sans Typewriter"/>
          <w:color w:val="268BD2"/>
          <w:sz w:val="16"/>
          <w:szCs w:val="16"/>
        </w:rPr>
      </w:pPr>
      <w:ins w:id="102" w:author="Greg Stoike" w:date="2018-11-30T10:28:00Z">
        <w:r w:rsidRPr="00DA4580">
          <w:rPr>
            <w:rFonts w:ascii="Consolas" w:eastAsiaTheme="minorHAnsi" w:hAnsi="Consolas" w:cs="Lucida Sans Typewriter"/>
            <w:color w:val="268BD2"/>
            <w:sz w:val="16"/>
            <w:szCs w:val="16"/>
          </w:rPr>
          <w:t xml:space="preserve">            &lt;Parameter name="seLimit" id="E766945F-93FF-4671-B21D-ADCEFDB02AF3" type="double" position="3"&gt;</w:t>
        </w:r>
      </w:ins>
    </w:p>
    <w:p w14:paraId="0CAD8A57" w14:textId="77777777" w:rsidR="00DA4580" w:rsidRPr="00DA4580" w:rsidRDefault="00DA4580" w:rsidP="00DA4580">
      <w:pPr>
        <w:rPr>
          <w:ins w:id="103" w:author="Greg Stoike" w:date="2018-11-30T10:28:00Z"/>
          <w:rFonts w:ascii="Consolas" w:eastAsiaTheme="minorHAnsi" w:hAnsi="Consolas" w:cs="Lucida Sans Typewriter"/>
          <w:color w:val="268BD2"/>
          <w:sz w:val="16"/>
          <w:szCs w:val="16"/>
        </w:rPr>
      </w:pPr>
      <w:ins w:id="104" w:author="Greg Stoike" w:date="2018-11-30T10:28:00Z">
        <w:r w:rsidRPr="00DA4580">
          <w:rPr>
            <w:rFonts w:ascii="Consolas" w:eastAsiaTheme="minorHAnsi" w:hAnsi="Consolas" w:cs="Lucida Sans Typewriter"/>
            <w:color w:val="268BD2"/>
            <w:sz w:val="16"/>
            <w:szCs w:val="16"/>
          </w:rPr>
          <w:lastRenderedPageBreak/>
          <w:t xml:space="preserve">              &lt;Value value="2.5"/&gt;</w:t>
        </w:r>
      </w:ins>
    </w:p>
    <w:p w14:paraId="78A0D4E3" w14:textId="77777777" w:rsidR="00DA4580" w:rsidRPr="00DA4580" w:rsidRDefault="00DA4580" w:rsidP="00DA4580">
      <w:pPr>
        <w:rPr>
          <w:ins w:id="105" w:author="Greg Stoike" w:date="2018-11-30T10:28:00Z"/>
          <w:rFonts w:ascii="Consolas" w:eastAsiaTheme="minorHAnsi" w:hAnsi="Consolas" w:cs="Lucida Sans Typewriter"/>
          <w:color w:val="268BD2"/>
          <w:sz w:val="16"/>
          <w:szCs w:val="16"/>
        </w:rPr>
      </w:pPr>
      <w:ins w:id="106" w:author="Greg Stoike" w:date="2018-11-30T10:28:00Z">
        <w:r w:rsidRPr="00DA4580">
          <w:rPr>
            <w:rFonts w:ascii="Consolas" w:eastAsiaTheme="minorHAnsi" w:hAnsi="Consolas" w:cs="Lucida Sans Typewriter"/>
            <w:color w:val="268BD2"/>
            <w:sz w:val="16"/>
            <w:szCs w:val="16"/>
          </w:rPr>
          <w:t xml:space="preserve">            &lt;/Parameter&gt;</w:t>
        </w:r>
      </w:ins>
    </w:p>
    <w:p w14:paraId="4D140BE3" w14:textId="77777777" w:rsidR="00DA4580" w:rsidRPr="00DA4580" w:rsidRDefault="00DA4580" w:rsidP="00DA4580">
      <w:pPr>
        <w:rPr>
          <w:ins w:id="107" w:author="Greg Stoike" w:date="2018-11-30T10:28:00Z"/>
          <w:rFonts w:ascii="Consolas" w:eastAsiaTheme="minorHAnsi" w:hAnsi="Consolas" w:cs="Lucida Sans Typewriter"/>
          <w:color w:val="268BD2"/>
          <w:sz w:val="16"/>
          <w:szCs w:val="16"/>
        </w:rPr>
      </w:pPr>
      <w:ins w:id="108" w:author="Greg Stoike" w:date="2018-11-30T10:28:00Z">
        <w:r w:rsidRPr="00DA4580">
          <w:rPr>
            <w:rFonts w:ascii="Consolas" w:eastAsiaTheme="minorHAnsi" w:hAnsi="Consolas" w:cs="Lucida Sans Typewriter"/>
            <w:color w:val="268BD2"/>
            <w:sz w:val="16"/>
            <w:szCs w:val="16"/>
          </w:rPr>
          <w:t xml:space="preserve">          &lt;/Rule&gt;</w:t>
        </w:r>
      </w:ins>
    </w:p>
    <w:p w14:paraId="1518F462" w14:textId="77777777" w:rsidR="00DA4580" w:rsidRPr="00DA4580" w:rsidRDefault="00DA4580" w:rsidP="00DA4580">
      <w:pPr>
        <w:rPr>
          <w:ins w:id="109" w:author="Greg Stoike" w:date="2018-11-30T10:28:00Z"/>
          <w:rFonts w:ascii="Consolas" w:eastAsiaTheme="minorHAnsi" w:hAnsi="Consolas" w:cs="Lucida Sans Typewriter"/>
          <w:color w:val="268BD2"/>
          <w:sz w:val="16"/>
          <w:szCs w:val="16"/>
        </w:rPr>
      </w:pPr>
      <w:ins w:id="110" w:author="Greg Stoike" w:date="2018-11-30T10:28:00Z">
        <w:r w:rsidRPr="00DA4580">
          <w:rPr>
            <w:rFonts w:ascii="Consolas" w:eastAsiaTheme="minorHAnsi" w:hAnsi="Consolas" w:cs="Lucida Sans Typewriter"/>
            <w:color w:val="268BD2"/>
            <w:sz w:val="16"/>
            <w:szCs w:val="16"/>
          </w:rPr>
          <w:t xml:space="preserve">          &lt;Rule name="SBACIABAttemptedness" computationOrder="10" measure="Attempted"/&gt;</w:t>
        </w:r>
      </w:ins>
    </w:p>
    <w:p w14:paraId="7964232C" w14:textId="77777777" w:rsidR="00DA4580" w:rsidRPr="00DA4580" w:rsidRDefault="00DA4580" w:rsidP="00DA4580">
      <w:pPr>
        <w:rPr>
          <w:ins w:id="111" w:author="Greg Stoike" w:date="2018-11-30T10:28:00Z"/>
          <w:rFonts w:ascii="Consolas" w:eastAsiaTheme="minorHAnsi" w:hAnsi="Consolas" w:cs="Lucida Sans Typewriter"/>
          <w:color w:val="268BD2"/>
          <w:sz w:val="16"/>
          <w:szCs w:val="16"/>
        </w:rPr>
      </w:pPr>
      <w:ins w:id="112" w:author="Greg Stoike" w:date="2018-11-30T10:28:00Z">
        <w:r w:rsidRPr="00DA4580">
          <w:rPr>
            <w:rFonts w:ascii="Consolas" w:eastAsiaTheme="minorHAnsi" w:hAnsi="Consolas" w:cs="Lucida Sans Typewriter"/>
            <w:color w:val="268BD2"/>
            <w:sz w:val="16"/>
            <w:szCs w:val="16"/>
          </w:rPr>
          <w:t xml:space="preserve">          &lt;Rule name="SBACAccommodationUseCodes" computationOrder="50" measure="AccommodationCodes"&gt;</w:t>
        </w:r>
      </w:ins>
    </w:p>
    <w:p w14:paraId="11A64B72" w14:textId="77777777" w:rsidR="00DA4580" w:rsidRPr="00DA4580" w:rsidRDefault="00DA4580" w:rsidP="00DA4580">
      <w:pPr>
        <w:rPr>
          <w:ins w:id="113" w:author="Greg Stoike" w:date="2018-11-30T10:28:00Z"/>
          <w:rFonts w:ascii="Consolas" w:eastAsiaTheme="minorHAnsi" w:hAnsi="Consolas" w:cs="Lucida Sans Typewriter"/>
          <w:color w:val="268BD2"/>
          <w:sz w:val="16"/>
          <w:szCs w:val="16"/>
        </w:rPr>
      </w:pPr>
      <w:ins w:id="114" w:author="Greg Stoike" w:date="2018-11-30T10:28:00Z">
        <w:r w:rsidRPr="00DA4580">
          <w:rPr>
            <w:rFonts w:ascii="Consolas" w:eastAsiaTheme="minorHAnsi" w:hAnsi="Consolas" w:cs="Lucida Sans Typewriter"/>
            <w:color w:val="268BD2"/>
            <w:sz w:val="16"/>
            <w:szCs w:val="16"/>
          </w:rPr>
          <w:t xml:space="preserve">            &lt;Parameter name="accomNoCodes" id="A04CEA62-7A8C-4C39-859D-CEDA15FAA0AA" type="string" position="1"&gt;</w:t>
        </w:r>
      </w:ins>
    </w:p>
    <w:p w14:paraId="33A8FCA7" w14:textId="77777777" w:rsidR="00DA4580" w:rsidRPr="00DA4580" w:rsidRDefault="00DA4580" w:rsidP="00DA4580">
      <w:pPr>
        <w:rPr>
          <w:ins w:id="115" w:author="Greg Stoike" w:date="2018-11-30T10:28:00Z"/>
          <w:rFonts w:ascii="Consolas" w:eastAsiaTheme="minorHAnsi" w:hAnsi="Consolas" w:cs="Lucida Sans Typewriter"/>
          <w:color w:val="268BD2"/>
          <w:sz w:val="16"/>
          <w:szCs w:val="16"/>
        </w:rPr>
      </w:pPr>
      <w:ins w:id="116" w:author="Greg Stoike" w:date="2018-11-30T10:28:00Z">
        <w:r w:rsidRPr="00DA4580">
          <w:rPr>
            <w:rFonts w:ascii="Consolas" w:eastAsiaTheme="minorHAnsi" w:hAnsi="Consolas" w:cs="Lucida Sans Typewriter"/>
            <w:color w:val="268BD2"/>
            <w:sz w:val="16"/>
            <w:szCs w:val="16"/>
          </w:rPr>
          <w:t xml:space="preserve">              &lt;Property name="indextype" value="string"/&gt;</w:t>
        </w:r>
      </w:ins>
    </w:p>
    <w:p w14:paraId="74F15AE5" w14:textId="77777777" w:rsidR="00DA4580" w:rsidRPr="00DA4580" w:rsidRDefault="00DA4580" w:rsidP="00DA4580">
      <w:pPr>
        <w:rPr>
          <w:ins w:id="117" w:author="Greg Stoike" w:date="2018-11-30T10:28:00Z"/>
          <w:rFonts w:ascii="Consolas" w:eastAsiaTheme="minorHAnsi" w:hAnsi="Consolas" w:cs="Lucida Sans Typewriter"/>
          <w:color w:val="268BD2"/>
          <w:sz w:val="16"/>
          <w:szCs w:val="16"/>
        </w:rPr>
      </w:pPr>
      <w:ins w:id="118" w:author="Greg Stoike" w:date="2018-11-30T10:28:00Z">
        <w:r w:rsidRPr="00DA4580">
          <w:rPr>
            <w:rFonts w:ascii="Consolas" w:eastAsiaTheme="minorHAnsi" w:hAnsi="Consolas" w:cs="Lucida Sans Typewriter"/>
            <w:color w:val="268BD2"/>
            <w:sz w:val="16"/>
            <w:szCs w:val="16"/>
          </w:rPr>
          <w:t xml:space="preserve">              &lt;Value value="TDS_PS_L0" index="Print Size"/&gt;</w:t>
        </w:r>
      </w:ins>
    </w:p>
    <w:p w14:paraId="6A39074A" w14:textId="77777777" w:rsidR="00DA4580" w:rsidRPr="00DA4580" w:rsidRDefault="00DA4580" w:rsidP="00DA4580">
      <w:pPr>
        <w:rPr>
          <w:ins w:id="119" w:author="Greg Stoike" w:date="2018-11-30T10:28:00Z"/>
          <w:rFonts w:ascii="Consolas" w:eastAsiaTheme="minorHAnsi" w:hAnsi="Consolas" w:cs="Lucida Sans Typewriter"/>
          <w:color w:val="268BD2"/>
          <w:sz w:val="16"/>
          <w:szCs w:val="16"/>
        </w:rPr>
      </w:pPr>
      <w:ins w:id="120" w:author="Greg Stoike" w:date="2018-11-30T10:28:00Z">
        <w:r w:rsidRPr="00DA4580">
          <w:rPr>
            <w:rFonts w:ascii="Consolas" w:eastAsiaTheme="minorHAnsi" w:hAnsi="Consolas" w:cs="Lucida Sans Typewriter"/>
            <w:color w:val="268BD2"/>
            <w:sz w:val="16"/>
            <w:szCs w:val="16"/>
          </w:rPr>
          <w:t xml:space="preserve">            &lt;/Parameter&gt;</w:t>
        </w:r>
      </w:ins>
    </w:p>
    <w:p w14:paraId="28D984B7" w14:textId="77777777" w:rsidR="00DA4580" w:rsidRPr="00DA4580" w:rsidRDefault="00DA4580" w:rsidP="00DA4580">
      <w:pPr>
        <w:rPr>
          <w:ins w:id="121" w:author="Greg Stoike" w:date="2018-11-30T10:28:00Z"/>
          <w:rFonts w:ascii="Consolas" w:eastAsiaTheme="minorHAnsi" w:hAnsi="Consolas" w:cs="Lucida Sans Typewriter"/>
          <w:color w:val="268BD2"/>
          <w:sz w:val="16"/>
          <w:szCs w:val="16"/>
        </w:rPr>
      </w:pPr>
      <w:ins w:id="122" w:author="Greg Stoike" w:date="2018-11-30T10:28:00Z">
        <w:r w:rsidRPr="00DA4580">
          <w:rPr>
            <w:rFonts w:ascii="Consolas" w:eastAsiaTheme="minorHAnsi" w:hAnsi="Consolas" w:cs="Lucida Sans Typewriter"/>
            <w:color w:val="268BD2"/>
            <w:sz w:val="16"/>
            <w:szCs w:val="16"/>
          </w:rPr>
          <w:t xml:space="preserve">          &lt;/Rule&gt;</w:t>
        </w:r>
      </w:ins>
    </w:p>
    <w:p w14:paraId="3BC52A5C" w14:textId="77777777" w:rsidR="00DA4580" w:rsidRPr="00DA4580" w:rsidRDefault="00DA4580" w:rsidP="00DA4580">
      <w:pPr>
        <w:rPr>
          <w:ins w:id="123" w:author="Greg Stoike" w:date="2018-11-30T10:28:00Z"/>
          <w:rFonts w:ascii="Consolas" w:eastAsiaTheme="minorHAnsi" w:hAnsi="Consolas" w:cs="Lucida Sans Typewriter"/>
          <w:color w:val="268BD2"/>
          <w:sz w:val="16"/>
          <w:szCs w:val="16"/>
        </w:rPr>
      </w:pPr>
      <w:ins w:id="124" w:author="Greg Stoike" w:date="2018-11-30T10:28:00Z">
        <w:r w:rsidRPr="00DA4580">
          <w:rPr>
            <w:rFonts w:ascii="Consolas" w:eastAsiaTheme="minorHAnsi" w:hAnsi="Consolas" w:cs="Lucida Sans Typewriter"/>
            <w:color w:val="268BD2"/>
            <w:sz w:val="16"/>
            <w:szCs w:val="16"/>
          </w:rPr>
          <w:t xml:space="preserve">          &lt;Rule name="SEBasedPLWithRounding" computationOrder="40" measure="PerformanceLevel"&gt;</w:t>
        </w:r>
      </w:ins>
    </w:p>
    <w:p w14:paraId="15F6E903" w14:textId="77777777" w:rsidR="00DA4580" w:rsidRPr="00DA4580" w:rsidRDefault="00DA4580" w:rsidP="00DA4580">
      <w:pPr>
        <w:rPr>
          <w:ins w:id="125" w:author="Greg Stoike" w:date="2018-11-30T10:28:00Z"/>
          <w:rFonts w:ascii="Consolas" w:eastAsiaTheme="minorHAnsi" w:hAnsi="Consolas" w:cs="Lucida Sans Typewriter"/>
          <w:color w:val="268BD2"/>
          <w:sz w:val="16"/>
          <w:szCs w:val="16"/>
        </w:rPr>
      </w:pPr>
      <w:ins w:id="126" w:author="Greg Stoike" w:date="2018-11-30T10:28:00Z">
        <w:r w:rsidRPr="00DA4580">
          <w:rPr>
            <w:rFonts w:ascii="Consolas" w:eastAsiaTheme="minorHAnsi" w:hAnsi="Consolas" w:cs="Lucida Sans Typewriter"/>
            <w:color w:val="268BD2"/>
            <w:sz w:val="16"/>
            <w:szCs w:val="16"/>
          </w:rPr>
          <w:t xml:space="preserve">            &lt;Parameter name="seMultiple" id="7B19E304-3863-4F12-9A75-E311DD578EC1" type="double" position="1"&gt;</w:t>
        </w:r>
      </w:ins>
    </w:p>
    <w:p w14:paraId="3C55C68C" w14:textId="77777777" w:rsidR="00DA4580" w:rsidRPr="00DA4580" w:rsidRDefault="00DA4580" w:rsidP="00DA4580">
      <w:pPr>
        <w:rPr>
          <w:ins w:id="127" w:author="Greg Stoike" w:date="2018-11-30T10:28:00Z"/>
          <w:rFonts w:ascii="Consolas" w:eastAsiaTheme="minorHAnsi" w:hAnsi="Consolas" w:cs="Lucida Sans Typewriter"/>
          <w:color w:val="268BD2"/>
          <w:sz w:val="16"/>
          <w:szCs w:val="16"/>
        </w:rPr>
      </w:pPr>
      <w:ins w:id="128" w:author="Greg Stoike" w:date="2018-11-30T10:28:00Z">
        <w:r w:rsidRPr="00DA4580">
          <w:rPr>
            <w:rFonts w:ascii="Consolas" w:eastAsiaTheme="minorHAnsi" w:hAnsi="Consolas" w:cs="Lucida Sans Typewriter"/>
            <w:color w:val="268BD2"/>
            <w:sz w:val="16"/>
            <w:szCs w:val="16"/>
          </w:rPr>
          <w:t xml:space="preserve">              &lt;Value value="1.5"/&gt;</w:t>
        </w:r>
      </w:ins>
    </w:p>
    <w:p w14:paraId="41AEB403" w14:textId="77777777" w:rsidR="00DA4580" w:rsidRPr="00DA4580" w:rsidRDefault="00DA4580" w:rsidP="00DA4580">
      <w:pPr>
        <w:rPr>
          <w:ins w:id="129" w:author="Greg Stoike" w:date="2018-11-30T10:28:00Z"/>
          <w:rFonts w:ascii="Consolas" w:eastAsiaTheme="minorHAnsi" w:hAnsi="Consolas" w:cs="Lucida Sans Typewriter"/>
          <w:color w:val="268BD2"/>
          <w:sz w:val="16"/>
          <w:szCs w:val="16"/>
        </w:rPr>
      </w:pPr>
      <w:ins w:id="130" w:author="Greg Stoike" w:date="2018-11-30T10:28:00Z">
        <w:r w:rsidRPr="00DA4580">
          <w:rPr>
            <w:rFonts w:ascii="Consolas" w:eastAsiaTheme="minorHAnsi" w:hAnsi="Consolas" w:cs="Lucida Sans Typewriter"/>
            <w:color w:val="268BD2"/>
            <w:sz w:val="16"/>
            <w:szCs w:val="16"/>
          </w:rPr>
          <w:t xml:space="preserve">            &lt;/Parameter&gt;</w:t>
        </w:r>
      </w:ins>
    </w:p>
    <w:p w14:paraId="663CB80C" w14:textId="77777777" w:rsidR="00DA4580" w:rsidRPr="00DA4580" w:rsidRDefault="00DA4580" w:rsidP="00DA4580">
      <w:pPr>
        <w:rPr>
          <w:ins w:id="131" w:author="Greg Stoike" w:date="2018-11-30T10:28:00Z"/>
          <w:rFonts w:ascii="Consolas" w:eastAsiaTheme="minorHAnsi" w:hAnsi="Consolas" w:cs="Lucida Sans Typewriter"/>
          <w:color w:val="268BD2"/>
          <w:sz w:val="16"/>
          <w:szCs w:val="16"/>
        </w:rPr>
      </w:pPr>
      <w:ins w:id="132" w:author="Greg Stoike" w:date="2018-11-30T10:28:00Z">
        <w:r w:rsidRPr="00DA4580">
          <w:rPr>
            <w:rFonts w:ascii="Consolas" w:eastAsiaTheme="minorHAnsi" w:hAnsi="Consolas" w:cs="Lucida Sans Typewriter"/>
            <w:color w:val="268BD2"/>
            <w:sz w:val="16"/>
            <w:szCs w:val="16"/>
          </w:rPr>
          <w:t xml:space="preserve">            &lt;Parameter name="proficientPerformanceLevel" id="2EE0DDB3-7AD5-495E-B1CE-72D4C2BB1AAC" type="int" position="2"&gt;</w:t>
        </w:r>
      </w:ins>
    </w:p>
    <w:p w14:paraId="426D7FD9" w14:textId="77777777" w:rsidR="00DA4580" w:rsidRPr="00DA4580" w:rsidRDefault="00DA4580" w:rsidP="00DA4580">
      <w:pPr>
        <w:rPr>
          <w:ins w:id="133" w:author="Greg Stoike" w:date="2018-11-30T10:28:00Z"/>
          <w:rFonts w:ascii="Consolas" w:eastAsiaTheme="minorHAnsi" w:hAnsi="Consolas" w:cs="Lucida Sans Typewriter"/>
          <w:color w:val="268BD2"/>
          <w:sz w:val="16"/>
          <w:szCs w:val="16"/>
        </w:rPr>
      </w:pPr>
      <w:ins w:id="134" w:author="Greg Stoike" w:date="2018-11-30T10:28:00Z">
        <w:r w:rsidRPr="00DA4580">
          <w:rPr>
            <w:rFonts w:ascii="Consolas" w:eastAsiaTheme="minorHAnsi" w:hAnsi="Consolas" w:cs="Lucida Sans Typewriter"/>
            <w:color w:val="268BD2"/>
            <w:sz w:val="16"/>
            <w:szCs w:val="16"/>
          </w:rPr>
          <w:t xml:space="preserve">              &lt;Value value="3"/&gt;</w:t>
        </w:r>
      </w:ins>
    </w:p>
    <w:p w14:paraId="7DCE795A" w14:textId="77777777" w:rsidR="00DA4580" w:rsidRPr="00DA4580" w:rsidRDefault="00DA4580" w:rsidP="00DA4580">
      <w:pPr>
        <w:rPr>
          <w:ins w:id="135" w:author="Greg Stoike" w:date="2018-11-30T10:28:00Z"/>
          <w:rFonts w:ascii="Consolas" w:eastAsiaTheme="minorHAnsi" w:hAnsi="Consolas" w:cs="Lucida Sans Typewriter"/>
          <w:color w:val="268BD2"/>
          <w:sz w:val="16"/>
          <w:szCs w:val="16"/>
        </w:rPr>
      </w:pPr>
      <w:ins w:id="136" w:author="Greg Stoike" w:date="2018-11-30T10:28:00Z">
        <w:r w:rsidRPr="00DA4580">
          <w:rPr>
            <w:rFonts w:ascii="Consolas" w:eastAsiaTheme="minorHAnsi" w:hAnsi="Consolas" w:cs="Lucida Sans Typewriter"/>
            <w:color w:val="268BD2"/>
            <w:sz w:val="16"/>
            <w:szCs w:val="16"/>
          </w:rPr>
          <w:t xml:space="preserve">            &lt;/Parameter&gt;</w:t>
        </w:r>
      </w:ins>
    </w:p>
    <w:p w14:paraId="75126382" w14:textId="77777777" w:rsidR="00DA4580" w:rsidRPr="00DA4580" w:rsidRDefault="00DA4580" w:rsidP="00DA4580">
      <w:pPr>
        <w:rPr>
          <w:ins w:id="137" w:author="Greg Stoike" w:date="2018-11-30T10:28:00Z"/>
          <w:rFonts w:ascii="Consolas" w:eastAsiaTheme="minorHAnsi" w:hAnsi="Consolas" w:cs="Lucida Sans Typewriter"/>
          <w:color w:val="268BD2"/>
          <w:sz w:val="16"/>
          <w:szCs w:val="16"/>
        </w:rPr>
      </w:pPr>
      <w:ins w:id="138" w:author="Greg Stoike" w:date="2018-11-30T10:28:00Z">
        <w:r w:rsidRPr="00DA4580">
          <w:rPr>
            <w:rFonts w:ascii="Consolas" w:eastAsiaTheme="minorHAnsi" w:hAnsi="Consolas" w:cs="Lucida Sans Typewriter"/>
            <w:color w:val="268BD2"/>
            <w:sz w:val="16"/>
            <w:szCs w:val="16"/>
          </w:rPr>
          <w:t xml:space="preserve">            &lt;Parameter name="LOT" id="4363F62B-647C-4831-B334-DA5A1B5EA596" type="double" position="3"&gt;</w:t>
        </w:r>
      </w:ins>
    </w:p>
    <w:p w14:paraId="5D806F21" w14:textId="77777777" w:rsidR="00DA4580" w:rsidRPr="00DA4580" w:rsidRDefault="00DA4580" w:rsidP="00DA4580">
      <w:pPr>
        <w:rPr>
          <w:ins w:id="139" w:author="Greg Stoike" w:date="2018-11-30T10:28:00Z"/>
          <w:rFonts w:ascii="Consolas" w:eastAsiaTheme="minorHAnsi" w:hAnsi="Consolas" w:cs="Lucida Sans Typewriter"/>
          <w:color w:val="268BD2"/>
          <w:sz w:val="16"/>
          <w:szCs w:val="16"/>
        </w:rPr>
      </w:pPr>
      <w:ins w:id="140" w:author="Greg Stoike" w:date="2018-11-30T10:28:00Z">
        <w:r w:rsidRPr="00DA4580">
          <w:rPr>
            <w:rFonts w:ascii="Consolas" w:eastAsiaTheme="minorHAnsi" w:hAnsi="Consolas" w:cs="Lucida Sans Typewriter"/>
            <w:color w:val="268BD2"/>
            <w:sz w:val="16"/>
            <w:szCs w:val="16"/>
          </w:rPr>
          <w:t xml:space="preserve">              &lt;Value value="-2.9564"/&gt;</w:t>
        </w:r>
      </w:ins>
    </w:p>
    <w:p w14:paraId="23343D66" w14:textId="77777777" w:rsidR="00DA4580" w:rsidRPr="00DA4580" w:rsidRDefault="00DA4580" w:rsidP="00DA4580">
      <w:pPr>
        <w:rPr>
          <w:ins w:id="141" w:author="Greg Stoike" w:date="2018-11-30T10:28:00Z"/>
          <w:rFonts w:ascii="Consolas" w:eastAsiaTheme="minorHAnsi" w:hAnsi="Consolas" w:cs="Lucida Sans Typewriter"/>
          <w:color w:val="268BD2"/>
          <w:sz w:val="16"/>
          <w:szCs w:val="16"/>
        </w:rPr>
      </w:pPr>
      <w:ins w:id="142" w:author="Greg Stoike" w:date="2018-11-30T10:28:00Z">
        <w:r w:rsidRPr="00DA4580">
          <w:rPr>
            <w:rFonts w:ascii="Consolas" w:eastAsiaTheme="minorHAnsi" w:hAnsi="Consolas" w:cs="Lucida Sans Typewriter"/>
            <w:color w:val="268BD2"/>
            <w:sz w:val="16"/>
            <w:szCs w:val="16"/>
          </w:rPr>
          <w:t xml:space="preserve">            &lt;/Parameter&gt;</w:t>
        </w:r>
      </w:ins>
    </w:p>
    <w:p w14:paraId="262447ED" w14:textId="77777777" w:rsidR="00DA4580" w:rsidRPr="00DA4580" w:rsidRDefault="00DA4580" w:rsidP="00DA4580">
      <w:pPr>
        <w:rPr>
          <w:ins w:id="143" w:author="Greg Stoike" w:date="2018-11-30T10:28:00Z"/>
          <w:rFonts w:ascii="Consolas" w:eastAsiaTheme="minorHAnsi" w:hAnsi="Consolas" w:cs="Lucida Sans Typewriter"/>
          <w:color w:val="268BD2"/>
          <w:sz w:val="16"/>
          <w:szCs w:val="16"/>
        </w:rPr>
      </w:pPr>
      <w:ins w:id="144" w:author="Greg Stoike" w:date="2018-11-30T10:28:00Z">
        <w:r w:rsidRPr="00DA4580">
          <w:rPr>
            <w:rFonts w:ascii="Consolas" w:eastAsiaTheme="minorHAnsi" w:hAnsi="Consolas" w:cs="Lucida Sans Typewriter"/>
            <w:color w:val="268BD2"/>
            <w:sz w:val="16"/>
            <w:szCs w:val="16"/>
          </w:rPr>
          <w:t xml:space="preserve">            &lt;Parameter name="HOT" id="8191A641-6455-4AAF-840F-FF13BD6E5747" type="double" position="4"&gt;</w:t>
        </w:r>
      </w:ins>
    </w:p>
    <w:p w14:paraId="58E808B7" w14:textId="77777777" w:rsidR="00DA4580" w:rsidRPr="00DA4580" w:rsidRDefault="00DA4580" w:rsidP="00DA4580">
      <w:pPr>
        <w:rPr>
          <w:ins w:id="145" w:author="Greg Stoike" w:date="2018-11-30T10:28:00Z"/>
          <w:rFonts w:ascii="Consolas" w:eastAsiaTheme="minorHAnsi" w:hAnsi="Consolas" w:cs="Lucida Sans Typewriter"/>
          <w:color w:val="268BD2"/>
          <w:sz w:val="16"/>
          <w:szCs w:val="16"/>
        </w:rPr>
      </w:pPr>
      <w:ins w:id="146" w:author="Greg Stoike" w:date="2018-11-30T10:28:00Z">
        <w:r w:rsidRPr="00DA4580">
          <w:rPr>
            <w:rFonts w:ascii="Consolas" w:eastAsiaTheme="minorHAnsi" w:hAnsi="Consolas" w:cs="Lucida Sans Typewriter"/>
            <w:color w:val="268BD2"/>
            <w:sz w:val="16"/>
            <w:szCs w:val="16"/>
          </w:rPr>
          <w:t xml:space="preserve">              &lt;Value value="4.3804"/&gt;</w:t>
        </w:r>
      </w:ins>
    </w:p>
    <w:p w14:paraId="58A34878" w14:textId="77777777" w:rsidR="00DA4580" w:rsidRPr="00DA4580" w:rsidRDefault="00DA4580" w:rsidP="00DA4580">
      <w:pPr>
        <w:rPr>
          <w:ins w:id="147" w:author="Greg Stoike" w:date="2018-11-30T10:28:00Z"/>
          <w:rFonts w:ascii="Consolas" w:eastAsiaTheme="minorHAnsi" w:hAnsi="Consolas" w:cs="Lucida Sans Typewriter"/>
          <w:color w:val="268BD2"/>
          <w:sz w:val="16"/>
          <w:szCs w:val="16"/>
        </w:rPr>
      </w:pPr>
      <w:ins w:id="148" w:author="Greg Stoike" w:date="2018-11-30T10:28:00Z">
        <w:r w:rsidRPr="00DA4580">
          <w:rPr>
            <w:rFonts w:ascii="Consolas" w:eastAsiaTheme="minorHAnsi" w:hAnsi="Consolas" w:cs="Lucida Sans Typewriter"/>
            <w:color w:val="268BD2"/>
            <w:sz w:val="16"/>
            <w:szCs w:val="16"/>
          </w:rPr>
          <w:t xml:space="preserve">            &lt;/Parameter&gt;</w:t>
        </w:r>
      </w:ins>
    </w:p>
    <w:p w14:paraId="0B200454" w14:textId="77777777" w:rsidR="00DA4580" w:rsidRPr="00DA4580" w:rsidRDefault="00DA4580" w:rsidP="00DA4580">
      <w:pPr>
        <w:rPr>
          <w:ins w:id="149" w:author="Greg Stoike" w:date="2018-11-30T10:28:00Z"/>
          <w:rFonts w:ascii="Consolas" w:eastAsiaTheme="minorHAnsi" w:hAnsi="Consolas" w:cs="Lucida Sans Typewriter"/>
          <w:color w:val="268BD2"/>
          <w:sz w:val="16"/>
          <w:szCs w:val="16"/>
        </w:rPr>
      </w:pPr>
      <w:ins w:id="150" w:author="Greg Stoike" w:date="2018-11-30T10:28:00Z">
        <w:r w:rsidRPr="00DA4580">
          <w:rPr>
            <w:rFonts w:ascii="Consolas" w:eastAsiaTheme="minorHAnsi" w:hAnsi="Consolas" w:cs="Lucida Sans Typewriter"/>
            <w:color w:val="268BD2"/>
            <w:sz w:val="16"/>
            <w:szCs w:val="16"/>
          </w:rPr>
          <w:t xml:space="preserve">          &lt;/Rule&gt;</w:t>
        </w:r>
      </w:ins>
    </w:p>
    <w:p w14:paraId="6652D119" w14:textId="77777777" w:rsidR="00DA4580" w:rsidRPr="00DA4580" w:rsidRDefault="00DA4580" w:rsidP="00DA4580">
      <w:pPr>
        <w:rPr>
          <w:ins w:id="151" w:author="Greg Stoike" w:date="2018-11-30T10:28:00Z"/>
          <w:rFonts w:ascii="Consolas" w:eastAsiaTheme="minorHAnsi" w:hAnsi="Consolas" w:cs="Lucida Sans Typewriter"/>
          <w:color w:val="268BD2"/>
          <w:sz w:val="16"/>
          <w:szCs w:val="16"/>
        </w:rPr>
      </w:pPr>
      <w:ins w:id="152" w:author="Greg Stoike" w:date="2018-11-30T10:28:00Z">
        <w:r w:rsidRPr="00DA4580">
          <w:rPr>
            <w:rFonts w:ascii="Consolas" w:eastAsiaTheme="minorHAnsi" w:hAnsi="Consolas" w:cs="Lucida Sans Typewriter"/>
            <w:color w:val="268BD2"/>
            <w:sz w:val="16"/>
            <w:szCs w:val="16"/>
          </w:rPr>
          <w:t xml:space="preserve">        &lt;/Rules&gt;</w:t>
        </w:r>
      </w:ins>
    </w:p>
    <w:p w14:paraId="122C89F8" w14:textId="77777777" w:rsidR="00DA4580" w:rsidRPr="00DA4580" w:rsidRDefault="00DA4580" w:rsidP="00DA4580">
      <w:pPr>
        <w:rPr>
          <w:ins w:id="153" w:author="Greg Stoike" w:date="2018-11-30T10:28:00Z"/>
          <w:rFonts w:ascii="Consolas" w:eastAsiaTheme="minorHAnsi" w:hAnsi="Consolas" w:cs="Lucida Sans Typewriter"/>
          <w:color w:val="268BD2"/>
          <w:sz w:val="16"/>
          <w:szCs w:val="16"/>
        </w:rPr>
      </w:pPr>
      <w:ins w:id="154" w:author="Greg Stoike" w:date="2018-11-30T10:28:00Z">
        <w:r w:rsidRPr="00DA4580">
          <w:rPr>
            <w:rFonts w:ascii="Consolas" w:eastAsiaTheme="minorHAnsi" w:hAnsi="Consolas" w:cs="Lucida Sans Typewriter"/>
            <w:color w:val="268BD2"/>
            <w:sz w:val="16"/>
            <w:szCs w:val="16"/>
          </w:rPr>
          <w:t xml:space="preserve">      &lt;/Scoring&gt;</w:t>
        </w:r>
      </w:ins>
    </w:p>
    <w:p w14:paraId="51B5B96C" w14:textId="77777777" w:rsidR="00DA4580" w:rsidRPr="00DA4580" w:rsidRDefault="00DA4580" w:rsidP="00DA4580">
      <w:pPr>
        <w:rPr>
          <w:ins w:id="155" w:author="Greg Stoike" w:date="2018-11-30T10:28:00Z"/>
          <w:rFonts w:ascii="Consolas" w:eastAsiaTheme="minorHAnsi" w:hAnsi="Consolas" w:cs="Lucida Sans Typewriter"/>
          <w:color w:val="268BD2"/>
          <w:sz w:val="16"/>
          <w:szCs w:val="16"/>
        </w:rPr>
      </w:pPr>
      <w:ins w:id="156" w:author="Greg Stoike" w:date="2018-11-30T10:28:00Z">
        <w:r w:rsidRPr="00DA4580">
          <w:rPr>
            <w:rFonts w:ascii="Consolas" w:eastAsiaTheme="minorHAnsi" w:hAnsi="Consolas" w:cs="Lucida Sans Typewriter"/>
            <w:color w:val="268BD2"/>
            <w:sz w:val="16"/>
            <w:szCs w:val="16"/>
          </w:rPr>
          <w:t xml:space="preserve">      &lt;BlueprintElement id="SBAC-IAB-FIXED-G11M-AlgLinearFun-NoCalc-MATH-11" type="segment"/&gt;</w:t>
        </w:r>
      </w:ins>
    </w:p>
    <w:p w14:paraId="43974544" w14:textId="77777777" w:rsidR="00DA4580" w:rsidRPr="00DA4580" w:rsidRDefault="00DA4580" w:rsidP="00DA4580">
      <w:pPr>
        <w:rPr>
          <w:ins w:id="157" w:author="Greg Stoike" w:date="2018-11-30T10:28:00Z"/>
          <w:rFonts w:ascii="Consolas" w:eastAsiaTheme="minorHAnsi" w:hAnsi="Consolas" w:cs="Lucida Sans Typewriter"/>
          <w:color w:val="268BD2"/>
          <w:sz w:val="16"/>
          <w:szCs w:val="16"/>
        </w:rPr>
      </w:pPr>
      <w:ins w:id="158" w:author="Greg Stoike" w:date="2018-11-30T10:28:00Z">
        <w:r w:rsidRPr="00DA4580">
          <w:rPr>
            <w:rFonts w:ascii="Consolas" w:eastAsiaTheme="minorHAnsi" w:hAnsi="Consolas" w:cs="Lucida Sans Typewriter"/>
            <w:color w:val="268BD2"/>
            <w:sz w:val="16"/>
            <w:szCs w:val="16"/>
          </w:rPr>
          <w:t xml:space="preserve">      &lt;BlueprintElement id="SBAC-IAB-FIXED-G11M-AlgLinearFun-Calc-MATH-11" type="segment"/&gt;</w:t>
        </w:r>
      </w:ins>
    </w:p>
    <w:p w14:paraId="1D492429" w14:textId="77777777" w:rsidR="00DA4580" w:rsidRPr="00DA4580" w:rsidRDefault="00DA4580" w:rsidP="00DA4580">
      <w:pPr>
        <w:rPr>
          <w:ins w:id="159" w:author="Greg Stoike" w:date="2018-11-30T10:28:00Z"/>
          <w:rFonts w:ascii="Consolas" w:eastAsiaTheme="minorHAnsi" w:hAnsi="Consolas" w:cs="Lucida Sans Typewriter"/>
          <w:color w:val="268BD2"/>
          <w:sz w:val="16"/>
          <w:szCs w:val="16"/>
        </w:rPr>
      </w:pPr>
      <w:ins w:id="160" w:author="Greg Stoike" w:date="2018-11-30T10:28:00Z">
        <w:r w:rsidRPr="00DA4580">
          <w:rPr>
            <w:rFonts w:ascii="Consolas" w:eastAsiaTheme="minorHAnsi" w:hAnsi="Consolas" w:cs="Lucida Sans Typewriter"/>
            <w:color w:val="268BD2"/>
            <w:sz w:val="16"/>
            <w:szCs w:val="16"/>
          </w:rPr>
          <w:t xml:space="preserve">    &lt;/BlueprintElement&gt;</w:t>
        </w:r>
      </w:ins>
    </w:p>
    <w:p w14:paraId="19FD064C" w14:textId="77777777" w:rsidR="00DA4580" w:rsidRPr="00DA4580" w:rsidRDefault="00DA4580" w:rsidP="00DA4580">
      <w:pPr>
        <w:rPr>
          <w:ins w:id="161" w:author="Greg Stoike" w:date="2018-11-30T10:28:00Z"/>
          <w:rFonts w:ascii="Consolas" w:eastAsiaTheme="minorHAnsi" w:hAnsi="Consolas" w:cs="Lucida Sans Typewriter"/>
          <w:color w:val="268BD2"/>
          <w:sz w:val="16"/>
          <w:szCs w:val="16"/>
        </w:rPr>
      </w:pPr>
      <w:ins w:id="162" w:author="Greg Stoike" w:date="2018-11-30T10:28:00Z">
        <w:r w:rsidRPr="00DA4580">
          <w:rPr>
            <w:rFonts w:ascii="Consolas" w:eastAsiaTheme="minorHAnsi" w:hAnsi="Consolas" w:cs="Lucida Sans Typewriter"/>
            <w:color w:val="268BD2"/>
            <w:sz w:val="16"/>
            <w:szCs w:val="16"/>
          </w:rPr>
          <w:t xml:space="preserve">    &lt;BlueprintElement id="1" type="claim" label="M.GHS.C1"&gt;</w:t>
        </w:r>
      </w:ins>
    </w:p>
    <w:p w14:paraId="1AE75D70" w14:textId="77777777" w:rsidR="00DA4580" w:rsidRPr="00DA4580" w:rsidRDefault="00DA4580" w:rsidP="00DA4580">
      <w:pPr>
        <w:rPr>
          <w:ins w:id="163" w:author="Greg Stoike" w:date="2018-11-30T10:28:00Z"/>
          <w:rFonts w:ascii="Consolas" w:eastAsiaTheme="minorHAnsi" w:hAnsi="Consolas" w:cs="Lucida Sans Typewriter"/>
          <w:color w:val="268BD2"/>
          <w:sz w:val="16"/>
          <w:szCs w:val="16"/>
        </w:rPr>
      </w:pPr>
      <w:ins w:id="164" w:author="Greg Stoike" w:date="2018-11-30T10:28:00Z">
        <w:r w:rsidRPr="00DA4580">
          <w:rPr>
            <w:rFonts w:ascii="Consolas" w:eastAsiaTheme="minorHAnsi" w:hAnsi="Consolas" w:cs="Lucida Sans Typewriter"/>
            <w:color w:val="268BD2"/>
            <w:sz w:val="16"/>
            <w:szCs w:val="16"/>
          </w:rPr>
          <w:t xml:space="preserve">      &lt;BlueprintElement id="1|P" type="target" label="M.GHS.C1"&gt;</w:t>
        </w:r>
      </w:ins>
    </w:p>
    <w:p w14:paraId="38F864A2" w14:textId="77777777" w:rsidR="00DA4580" w:rsidRPr="00DA4580" w:rsidRDefault="00DA4580" w:rsidP="00DA4580">
      <w:pPr>
        <w:rPr>
          <w:ins w:id="165" w:author="Greg Stoike" w:date="2018-11-30T10:28:00Z"/>
          <w:rFonts w:ascii="Consolas" w:eastAsiaTheme="minorHAnsi" w:hAnsi="Consolas" w:cs="Lucida Sans Typewriter"/>
          <w:color w:val="268BD2"/>
          <w:sz w:val="16"/>
          <w:szCs w:val="16"/>
        </w:rPr>
      </w:pPr>
      <w:ins w:id="166" w:author="Greg Stoike" w:date="2018-11-30T10:28:00Z">
        <w:r w:rsidRPr="00DA4580">
          <w:rPr>
            <w:rFonts w:ascii="Consolas" w:eastAsiaTheme="minorHAnsi" w:hAnsi="Consolas" w:cs="Lucida Sans Typewriter"/>
            <w:color w:val="268BD2"/>
            <w:sz w:val="16"/>
            <w:szCs w:val="16"/>
          </w:rPr>
          <w:lastRenderedPageBreak/>
          <w:t xml:space="preserve">        &lt;BlueprintElement id="1|P|TS03" type="target" label="M.GHS.C1"&gt;</w:t>
        </w:r>
      </w:ins>
    </w:p>
    <w:p w14:paraId="2C39779D" w14:textId="77777777" w:rsidR="00DA4580" w:rsidRPr="00DA4580" w:rsidRDefault="00DA4580" w:rsidP="00DA4580">
      <w:pPr>
        <w:rPr>
          <w:ins w:id="167" w:author="Greg Stoike" w:date="2018-11-30T10:28:00Z"/>
          <w:rFonts w:ascii="Consolas" w:eastAsiaTheme="minorHAnsi" w:hAnsi="Consolas" w:cs="Lucida Sans Typewriter"/>
          <w:color w:val="268BD2"/>
          <w:sz w:val="16"/>
          <w:szCs w:val="16"/>
        </w:rPr>
      </w:pPr>
      <w:ins w:id="168" w:author="Greg Stoike" w:date="2018-11-30T10:28:00Z">
        <w:r w:rsidRPr="00DA4580">
          <w:rPr>
            <w:rFonts w:ascii="Consolas" w:eastAsiaTheme="minorHAnsi" w:hAnsi="Consolas" w:cs="Lucida Sans Typewriter"/>
            <w:color w:val="268BD2"/>
            <w:sz w:val="16"/>
            <w:szCs w:val="16"/>
          </w:rPr>
          <w:t xml:space="preserve">          &lt;BlueprintElement id="1|P|TS03|G" type="target" label="M.GHS.C1A.TG"/&gt;</w:t>
        </w:r>
      </w:ins>
    </w:p>
    <w:p w14:paraId="33AE96EE" w14:textId="77777777" w:rsidR="00DA4580" w:rsidRPr="00DA4580" w:rsidRDefault="00DA4580" w:rsidP="00DA4580">
      <w:pPr>
        <w:rPr>
          <w:ins w:id="169" w:author="Greg Stoike" w:date="2018-11-30T10:28:00Z"/>
          <w:rFonts w:ascii="Consolas" w:eastAsiaTheme="minorHAnsi" w:hAnsi="Consolas" w:cs="Lucida Sans Typewriter"/>
          <w:color w:val="268BD2"/>
          <w:sz w:val="16"/>
          <w:szCs w:val="16"/>
        </w:rPr>
      </w:pPr>
      <w:ins w:id="170" w:author="Greg Stoike" w:date="2018-11-30T10:28:00Z">
        <w:r w:rsidRPr="00DA4580">
          <w:rPr>
            <w:rFonts w:ascii="Consolas" w:eastAsiaTheme="minorHAnsi" w:hAnsi="Consolas" w:cs="Lucida Sans Typewriter"/>
            <w:color w:val="268BD2"/>
            <w:sz w:val="16"/>
            <w:szCs w:val="16"/>
          </w:rPr>
          <w:t xml:space="preserve">          &lt;BlueprintElement id="1|P|TS03|I" type="target" label="M.GHS.C1A.TI"/&gt;</w:t>
        </w:r>
      </w:ins>
    </w:p>
    <w:p w14:paraId="4BE0FA95" w14:textId="77777777" w:rsidR="00DA4580" w:rsidRPr="00DA4580" w:rsidRDefault="00DA4580" w:rsidP="00DA4580">
      <w:pPr>
        <w:rPr>
          <w:ins w:id="171" w:author="Greg Stoike" w:date="2018-11-30T10:28:00Z"/>
          <w:rFonts w:ascii="Consolas" w:eastAsiaTheme="minorHAnsi" w:hAnsi="Consolas" w:cs="Lucida Sans Typewriter"/>
          <w:color w:val="268BD2"/>
          <w:sz w:val="16"/>
          <w:szCs w:val="16"/>
        </w:rPr>
      </w:pPr>
      <w:ins w:id="172" w:author="Greg Stoike" w:date="2018-11-30T10:28:00Z">
        <w:r w:rsidRPr="00DA4580">
          <w:rPr>
            <w:rFonts w:ascii="Consolas" w:eastAsiaTheme="minorHAnsi" w:hAnsi="Consolas" w:cs="Lucida Sans Typewriter"/>
            <w:color w:val="268BD2"/>
            <w:sz w:val="16"/>
            <w:szCs w:val="16"/>
          </w:rPr>
          <w:t xml:space="preserve">        &lt;/BlueprintElement&gt;</w:t>
        </w:r>
      </w:ins>
    </w:p>
    <w:p w14:paraId="10FA02F8" w14:textId="77777777" w:rsidR="00DA4580" w:rsidRPr="00DA4580" w:rsidRDefault="00DA4580" w:rsidP="00DA4580">
      <w:pPr>
        <w:rPr>
          <w:ins w:id="173" w:author="Greg Stoike" w:date="2018-11-30T10:28:00Z"/>
          <w:rFonts w:ascii="Consolas" w:eastAsiaTheme="minorHAnsi" w:hAnsi="Consolas" w:cs="Lucida Sans Typewriter"/>
          <w:color w:val="268BD2"/>
          <w:sz w:val="16"/>
          <w:szCs w:val="16"/>
        </w:rPr>
      </w:pPr>
      <w:ins w:id="174" w:author="Greg Stoike" w:date="2018-11-30T10:28:00Z">
        <w:r w:rsidRPr="00DA4580">
          <w:rPr>
            <w:rFonts w:ascii="Consolas" w:eastAsiaTheme="minorHAnsi" w:hAnsi="Consolas" w:cs="Lucida Sans Typewriter"/>
            <w:color w:val="268BD2"/>
            <w:sz w:val="16"/>
            <w:szCs w:val="16"/>
          </w:rPr>
          <w:t xml:space="preserve">        &lt;BlueprintElement id="1|P|TS04" type="target" label="M.GHS.C1"&gt;</w:t>
        </w:r>
      </w:ins>
    </w:p>
    <w:p w14:paraId="62509997" w14:textId="77777777" w:rsidR="00DA4580" w:rsidRPr="00DA4580" w:rsidRDefault="00DA4580" w:rsidP="00DA4580">
      <w:pPr>
        <w:rPr>
          <w:ins w:id="175" w:author="Greg Stoike" w:date="2018-11-30T10:28:00Z"/>
          <w:rFonts w:ascii="Consolas" w:eastAsiaTheme="minorHAnsi" w:hAnsi="Consolas" w:cs="Lucida Sans Typewriter"/>
          <w:color w:val="268BD2"/>
          <w:sz w:val="16"/>
          <w:szCs w:val="16"/>
        </w:rPr>
      </w:pPr>
      <w:ins w:id="176" w:author="Greg Stoike" w:date="2018-11-30T10:28:00Z">
        <w:r w:rsidRPr="00DA4580">
          <w:rPr>
            <w:rFonts w:ascii="Consolas" w:eastAsiaTheme="minorHAnsi" w:hAnsi="Consolas" w:cs="Lucida Sans Typewriter"/>
            <w:color w:val="268BD2"/>
            <w:sz w:val="16"/>
            <w:szCs w:val="16"/>
          </w:rPr>
          <w:t xml:space="preserve">          &lt;BlueprintElement id="1|P|TS04|J" type="target" label="M.GHS.C1A.TJ"/&gt;</w:t>
        </w:r>
      </w:ins>
    </w:p>
    <w:p w14:paraId="49212A38" w14:textId="77777777" w:rsidR="00DA4580" w:rsidRPr="00DA4580" w:rsidRDefault="00DA4580" w:rsidP="00DA4580">
      <w:pPr>
        <w:rPr>
          <w:ins w:id="177" w:author="Greg Stoike" w:date="2018-11-30T10:28:00Z"/>
          <w:rFonts w:ascii="Consolas" w:eastAsiaTheme="minorHAnsi" w:hAnsi="Consolas" w:cs="Lucida Sans Typewriter"/>
          <w:color w:val="268BD2"/>
          <w:sz w:val="16"/>
          <w:szCs w:val="16"/>
        </w:rPr>
      </w:pPr>
      <w:ins w:id="178" w:author="Greg Stoike" w:date="2018-11-30T10:28:00Z">
        <w:r w:rsidRPr="00DA4580">
          <w:rPr>
            <w:rFonts w:ascii="Consolas" w:eastAsiaTheme="minorHAnsi" w:hAnsi="Consolas" w:cs="Lucida Sans Typewriter"/>
            <w:color w:val="268BD2"/>
            <w:sz w:val="16"/>
            <w:szCs w:val="16"/>
          </w:rPr>
          <w:t xml:space="preserve">        &lt;/BlueprintElement&gt;</w:t>
        </w:r>
      </w:ins>
    </w:p>
    <w:p w14:paraId="185D838F" w14:textId="77777777" w:rsidR="00DA4580" w:rsidRPr="00DA4580" w:rsidRDefault="00DA4580" w:rsidP="00DA4580">
      <w:pPr>
        <w:rPr>
          <w:ins w:id="179" w:author="Greg Stoike" w:date="2018-11-30T10:28:00Z"/>
          <w:rFonts w:ascii="Consolas" w:eastAsiaTheme="minorHAnsi" w:hAnsi="Consolas" w:cs="Lucida Sans Typewriter"/>
          <w:color w:val="268BD2"/>
          <w:sz w:val="16"/>
          <w:szCs w:val="16"/>
        </w:rPr>
      </w:pPr>
      <w:ins w:id="180" w:author="Greg Stoike" w:date="2018-11-30T10:28:00Z">
        <w:r w:rsidRPr="00DA4580">
          <w:rPr>
            <w:rFonts w:ascii="Consolas" w:eastAsiaTheme="minorHAnsi" w:hAnsi="Consolas" w:cs="Lucida Sans Typewriter"/>
            <w:color w:val="268BD2"/>
            <w:sz w:val="16"/>
            <w:szCs w:val="16"/>
          </w:rPr>
          <w:t xml:space="preserve">        &lt;BlueprintElement id="1|P|TS06" type="target" label="M.GHS.C1"&gt;</w:t>
        </w:r>
      </w:ins>
    </w:p>
    <w:p w14:paraId="568CB6ED" w14:textId="77777777" w:rsidR="00DA4580" w:rsidRPr="00DA4580" w:rsidRDefault="00DA4580" w:rsidP="00DA4580">
      <w:pPr>
        <w:rPr>
          <w:ins w:id="181" w:author="Greg Stoike" w:date="2018-11-30T10:28:00Z"/>
          <w:rFonts w:ascii="Consolas" w:eastAsiaTheme="minorHAnsi" w:hAnsi="Consolas" w:cs="Lucida Sans Typewriter"/>
          <w:color w:val="268BD2"/>
          <w:sz w:val="16"/>
          <w:szCs w:val="16"/>
        </w:rPr>
      </w:pPr>
      <w:ins w:id="182" w:author="Greg Stoike" w:date="2018-11-30T10:28:00Z">
        <w:r w:rsidRPr="00DA4580">
          <w:rPr>
            <w:rFonts w:ascii="Consolas" w:eastAsiaTheme="minorHAnsi" w:hAnsi="Consolas" w:cs="Lucida Sans Typewriter"/>
            <w:color w:val="268BD2"/>
            <w:sz w:val="16"/>
            <w:szCs w:val="16"/>
          </w:rPr>
          <w:t xml:space="preserve">          &lt;BlueprintElement id="1|P|TS06|L" type="target" label="M.GHS.C1F.TL"/&gt;</w:t>
        </w:r>
      </w:ins>
    </w:p>
    <w:p w14:paraId="6F5281DA" w14:textId="77777777" w:rsidR="00DA4580" w:rsidRPr="00DA4580" w:rsidRDefault="00DA4580" w:rsidP="00DA4580">
      <w:pPr>
        <w:rPr>
          <w:ins w:id="183" w:author="Greg Stoike" w:date="2018-11-30T10:28:00Z"/>
          <w:rFonts w:ascii="Consolas" w:eastAsiaTheme="minorHAnsi" w:hAnsi="Consolas" w:cs="Lucida Sans Typewriter"/>
          <w:color w:val="268BD2"/>
          <w:sz w:val="16"/>
          <w:szCs w:val="16"/>
        </w:rPr>
      </w:pPr>
      <w:ins w:id="184" w:author="Greg Stoike" w:date="2018-11-30T10:28:00Z">
        <w:r w:rsidRPr="00DA4580">
          <w:rPr>
            <w:rFonts w:ascii="Consolas" w:eastAsiaTheme="minorHAnsi" w:hAnsi="Consolas" w:cs="Lucida Sans Typewriter"/>
            <w:color w:val="268BD2"/>
            <w:sz w:val="16"/>
            <w:szCs w:val="16"/>
          </w:rPr>
          <w:t xml:space="preserve">          &lt;BlueprintElement id="1|P|TS06|M" type="target" label="M.GHS.C1F.TM"/&gt;</w:t>
        </w:r>
      </w:ins>
    </w:p>
    <w:p w14:paraId="4B4C8DA4" w14:textId="77777777" w:rsidR="00DA4580" w:rsidRPr="00DA4580" w:rsidRDefault="00DA4580" w:rsidP="00DA4580">
      <w:pPr>
        <w:rPr>
          <w:ins w:id="185" w:author="Greg Stoike" w:date="2018-11-30T10:28:00Z"/>
          <w:rFonts w:ascii="Consolas" w:eastAsiaTheme="minorHAnsi" w:hAnsi="Consolas" w:cs="Lucida Sans Typewriter"/>
          <w:color w:val="268BD2"/>
          <w:sz w:val="16"/>
          <w:szCs w:val="16"/>
        </w:rPr>
      </w:pPr>
      <w:ins w:id="186" w:author="Greg Stoike" w:date="2018-11-30T10:28:00Z">
        <w:r w:rsidRPr="00DA4580">
          <w:rPr>
            <w:rFonts w:ascii="Consolas" w:eastAsiaTheme="minorHAnsi" w:hAnsi="Consolas" w:cs="Lucida Sans Typewriter"/>
            <w:color w:val="268BD2"/>
            <w:sz w:val="16"/>
            <w:szCs w:val="16"/>
          </w:rPr>
          <w:t xml:space="preserve">          &lt;BlueprintElement id="1|P|TS06|N" type="target" label="M.GHS.C1F.TN"/&gt;</w:t>
        </w:r>
      </w:ins>
    </w:p>
    <w:p w14:paraId="52E2B9BF" w14:textId="77777777" w:rsidR="00DA4580" w:rsidRPr="00DA4580" w:rsidRDefault="00DA4580" w:rsidP="00DA4580">
      <w:pPr>
        <w:rPr>
          <w:ins w:id="187" w:author="Greg Stoike" w:date="2018-11-30T10:28:00Z"/>
          <w:rFonts w:ascii="Consolas" w:eastAsiaTheme="minorHAnsi" w:hAnsi="Consolas" w:cs="Lucida Sans Typewriter"/>
          <w:color w:val="268BD2"/>
          <w:sz w:val="16"/>
          <w:szCs w:val="16"/>
        </w:rPr>
      </w:pPr>
      <w:ins w:id="188" w:author="Greg Stoike" w:date="2018-11-30T10:28:00Z">
        <w:r w:rsidRPr="00DA4580">
          <w:rPr>
            <w:rFonts w:ascii="Consolas" w:eastAsiaTheme="minorHAnsi" w:hAnsi="Consolas" w:cs="Lucida Sans Typewriter"/>
            <w:color w:val="268BD2"/>
            <w:sz w:val="16"/>
            <w:szCs w:val="16"/>
          </w:rPr>
          <w:t xml:space="preserve">        &lt;/BlueprintElement&gt;</w:t>
        </w:r>
      </w:ins>
    </w:p>
    <w:p w14:paraId="5EFCC72D" w14:textId="77777777" w:rsidR="00DA4580" w:rsidRPr="00DA4580" w:rsidRDefault="00DA4580" w:rsidP="00DA4580">
      <w:pPr>
        <w:rPr>
          <w:ins w:id="189" w:author="Greg Stoike" w:date="2018-11-30T10:28:00Z"/>
          <w:rFonts w:ascii="Consolas" w:eastAsiaTheme="minorHAnsi" w:hAnsi="Consolas" w:cs="Lucida Sans Typewriter"/>
          <w:color w:val="268BD2"/>
          <w:sz w:val="16"/>
          <w:szCs w:val="16"/>
        </w:rPr>
      </w:pPr>
      <w:ins w:id="190" w:author="Greg Stoike" w:date="2018-11-30T10:28:00Z">
        <w:r w:rsidRPr="00DA4580">
          <w:rPr>
            <w:rFonts w:ascii="Consolas" w:eastAsiaTheme="minorHAnsi" w:hAnsi="Consolas" w:cs="Lucida Sans Typewriter"/>
            <w:color w:val="268BD2"/>
            <w:sz w:val="16"/>
            <w:szCs w:val="16"/>
          </w:rPr>
          <w:t xml:space="preserve">      &lt;/BlueprintElement&gt;</w:t>
        </w:r>
      </w:ins>
    </w:p>
    <w:p w14:paraId="2271EDAE" w14:textId="77777777" w:rsidR="00DA4580" w:rsidRPr="00DA4580" w:rsidRDefault="00DA4580" w:rsidP="00DA4580">
      <w:pPr>
        <w:rPr>
          <w:ins w:id="191" w:author="Greg Stoike" w:date="2018-11-30T10:28:00Z"/>
          <w:rFonts w:ascii="Consolas" w:eastAsiaTheme="minorHAnsi" w:hAnsi="Consolas" w:cs="Lucida Sans Typewriter"/>
          <w:color w:val="268BD2"/>
          <w:sz w:val="16"/>
          <w:szCs w:val="16"/>
        </w:rPr>
      </w:pPr>
      <w:ins w:id="192" w:author="Greg Stoike" w:date="2018-11-30T10:28:00Z">
        <w:r w:rsidRPr="00DA4580">
          <w:rPr>
            <w:rFonts w:ascii="Consolas" w:eastAsiaTheme="minorHAnsi" w:hAnsi="Consolas" w:cs="Lucida Sans Typewriter"/>
            <w:color w:val="268BD2"/>
            <w:sz w:val="16"/>
            <w:szCs w:val="16"/>
          </w:rPr>
          <w:t xml:space="preserve">    &lt;/BlueprintElement&gt;</w:t>
        </w:r>
      </w:ins>
    </w:p>
    <w:p w14:paraId="07B7E802" w14:textId="77777777" w:rsidR="00DA4580" w:rsidRPr="00DA4580" w:rsidRDefault="00DA4580" w:rsidP="00DA4580">
      <w:pPr>
        <w:rPr>
          <w:ins w:id="193" w:author="Greg Stoike" w:date="2018-11-30T10:28:00Z"/>
          <w:rFonts w:ascii="Consolas" w:eastAsiaTheme="minorHAnsi" w:hAnsi="Consolas" w:cs="Lucida Sans Typewriter"/>
          <w:color w:val="268BD2"/>
          <w:sz w:val="16"/>
          <w:szCs w:val="16"/>
        </w:rPr>
      </w:pPr>
      <w:ins w:id="194" w:author="Greg Stoike" w:date="2018-11-30T10:28:00Z">
        <w:r w:rsidRPr="00DA4580">
          <w:rPr>
            <w:rFonts w:ascii="Consolas" w:eastAsiaTheme="minorHAnsi" w:hAnsi="Consolas" w:cs="Lucida Sans Typewriter"/>
            <w:color w:val="268BD2"/>
            <w:sz w:val="16"/>
            <w:szCs w:val="16"/>
          </w:rPr>
          <w:t xml:space="preserve">    &lt;BlueprintElement id="2" type="claim" label="M.GHS.C2"&gt;</w:t>
        </w:r>
      </w:ins>
    </w:p>
    <w:p w14:paraId="354C4641" w14:textId="77777777" w:rsidR="00DA4580" w:rsidRPr="00DA4580" w:rsidRDefault="00DA4580" w:rsidP="00DA4580">
      <w:pPr>
        <w:rPr>
          <w:ins w:id="195" w:author="Greg Stoike" w:date="2018-11-30T10:28:00Z"/>
          <w:rFonts w:ascii="Consolas" w:eastAsiaTheme="minorHAnsi" w:hAnsi="Consolas" w:cs="Lucida Sans Typewriter"/>
          <w:color w:val="268BD2"/>
          <w:sz w:val="16"/>
          <w:szCs w:val="16"/>
        </w:rPr>
      </w:pPr>
      <w:ins w:id="196" w:author="Greg Stoike" w:date="2018-11-30T10:28:00Z">
        <w:r w:rsidRPr="00DA4580">
          <w:rPr>
            <w:rFonts w:ascii="Consolas" w:eastAsiaTheme="minorHAnsi" w:hAnsi="Consolas" w:cs="Lucida Sans Typewriter"/>
            <w:color w:val="268BD2"/>
            <w:sz w:val="16"/>
            <w:szCs w:val="16"/>
          </w:rPr>
          <w:t xml:space="preserve">      &lt;BlueprintElement id="2|A" type="target" label="M.GHS.C2A"&gt;</w:t>
        </w:r>
      </w:ins>
    </w:p>
    <w:p w14:paraId="4A3007ED" w14:textId="77777777" w:rsidR="00DA4580" w:rsidRPr="00DA4580" w:rsidRDefault="00DA4580" w:rsidP="00DA4580">
      <w:pPr>
        <w:rPr>
          <w:ins w:id="197" w:author="Greg Stoike" w:date="2018-11-30T10:28:00Z"/>
          <w:rFonts w:ascii="Consolas" w:eastAsiaTheme="minorHAnsi" w:hAnsi="Consolas" w:cs="Lucida Sans Typewriter"/>
          <w:color w:val="268BD2"/>
          <w:sz w:val="16"/>
          <w:szCs w:val="16"/>
        </w:rPr>
      </w:pPr>
      <w:ins w:id="198" w:author="Greg Stoike" w:date="2018-11-30T10:28:00Z">
        <w:r w:rsidRPr="00DA4580">
          <w:rPr>
            <w:rFonts w:ascii="Consolas" w:eastAsiaTheme="minorHAnsi" w:hAnsi="Consolas" w:cs="Lucida Sans Typewriter"/>
            <w:color w:val="268BD2"/>
            <w:sz w:val="16"/>
            <w:szCs w:val="16"/>
          </w:rPr>
          <w:t xml:space="preserve">        &lt;BlueprintElement id="2|A|NA" type="target" label="M.GHS.C2A"&gt;</w:t>
        </w:r>
      </w:ins>
    </w:p>
    <w:p w14:paraId="2FACE08C" w14:textId="77777777" w:rsidR="00DA4580" w:rsidRPr="00DA4580" w:rsidRDefault="00DA4580" w:rsidP="00DA4580">
      <w:pPr>
        <w:rPr>
          <w:ins w:id="199" w:author="Greg Stoike" w:date="2018-11-30T10:28:00Z"/>
          <w:rFonts w:ascii="Consolas" w:eastAsiaTheme="minorHAnsi" w:hAnsi="Consolas" w:cs="Lucida Sans Typewriter"/>
          <w:color w:val="268BD2"/>
          <w:sz w:val="16"/>
          <w:szCs w:val="16"/>
        </w:rPr>
      </w:pPr>
      <w:ins w:id="200" w:author="Greg Stoike" w:date="2018-11-30T10:28:00Z">
        <w:r w:rsidRPr="00DA4580">
          <w:rPr>
            <w:rFonts w:ascii="Consolas" w:eastAsiaTheme="minorHAnsi" w:hAnsi="Consolas" w:cs="Lucida Sans Typewriter"/>
            <w:color w:val="268BD2"/>
            <w:sz w:val="16"/>
            <w:szCs w:val="16"/>
          </w:rPr>
          <w:t xml:space="preserve">          &lt;BlueprintElement id="2|A|NA|A" type="target" label="M.GHS.C2A.TA"/&gt;</w:t>
        </w:r>
      </w:ins>
    </w:p>
    <w:p w14:paraId="162F1F59" w14:textId="77777777" w:rsidR="00DA4580" w:rsidRPr="00DA4580" w:rsidRDefault="00DA4580" w:rsidP="00DA4580">
      <w:pPr>
        <w:rPr>
          <w:ins w:id="201" w:author="Greg Stoike" w:date="2018-11-30T10:28:00Z"/>
          <w:rFonts w:ascii="Consolas" w:eastAsiaTheme="minorHAnsi" w:hAnsi="Consolas" w:cs="Lucida Sans Typewriter"/>
          <w:color w:val="268BD2"/>
          <w:sz w:val="16"/>
          <w:szCs w:val="16"/>
        </w:rPr>
      </w:pPr>
      <w:ins w:id="202" w:author="Greg Stoike" w:date="2018-11-30T10:28:00Z">
        <w:r w:rsidRPr="00DA4580">
          <w:rPr>
            <w:rFonts w:ascii="Consolas" w:eastAsiaTheme="minorHAnsi" w:hAnsi="Consolas" w:cs="Lucida Sans Typewriter"/>
            <w:color w:val="268BD2"/>
            <w:sz w:val="16"/>
            <w:szCs w:val="16"/>
          </w:rPr>
          <w:t xml:space="preserve">        &lt;/BlueprintElement&gt;</w:t>
        </w:r>
      </w:ins>
    </w:p>
    <w:p w14:paraId="28D24D8F" w14:textId="77777777" w:rsidR="00DA4580" w:rsidRPr="00DA4580" w:rsidRDefault="00DA4580" w:rsidP="00DA4580">
      <w:pPr>
        <w:rPr>
          <w:ins w:id="203" w:author="Greg Stoike" w:date="2018-11-30T10:28:00Z"/>
          <w:rFonts w:ascii="Consolas" w:eastAsiaTheme="minorHAnsi" w:hAnsi="Consolas" w:cs="Lucida Sans Typewriter"/>
          <w:color w:val="268BD2"/>
          <w:sz w:val="16"/>
          <w:szCs w:val="16"/>
        </w:rPr>
      </w:pPr>
      <w:ins w:id="204" w:author="Greg Stoike" w:date="2018-11-30T10:28:00Z">
        <w:r w:rsidRPr="00DA4580">
          <w:rPr>
            <w:rFonts w:ascii="Consolas" w:eastAsiaTheme="minorHAnsi" w:hAnsi="Consolas" w:cs="Lucida Sans Typewriter"/>
            <w:color w:val="268BD2"/>
            <w:sz w:val="16"/>
            <w:szCs w:val="16"/>
          </w:rPr>
          <w:t xml:space="preserve">      &lt;/BlueprintElement&gt;</w:t>
        </w:r>
      </w:ins>
    </w:p>
    <w:p w14:paraId="26F63194" w14:textId="77777777" w:rsidR="00DA4580" w:rsidRPr="00DA4580" w:rsidRDefault="00DA4580" w:rsidP="00DA4580">
      <w:pPr>
        <w:rPr>
          <w:ins w:id="205" w:author="Greg Stoike" w:date="2018-11-30T10:28:00Z"/>
          <w:rFonts w:ascii="Consolas" w:eastAsiaTheme="minorHAnsi" w:hAnsi="Consolas" w:cs="Lucida Sans Typewriter"/>
          <w:color w:val="268BD2"/>
          <w:sz w:val="16"/>
          <w:szCs w:val="16"/>
        </w:rPr>
      </w:pPr>
      <w:ins w:id="206" w:author="Greg Stoike" w:date="2018-11-30T10:28:00Z">
        <w:r w:rsidRPr="00DA4580">
          <w:rPr>
            <w:rFonts w:ascii="Consolas" w:eastAsiaTheme="minorHAnsi" w:hAnsi="Consolas" w:cs="Lucida Sans Typewriter"/>
            <w:color w:val="268BD2"/>
            <w:sz w:val="16"/>
            <w:szCs w:val="16"/>
          </w:rPr>
          <w:t xml:space="preserve">    &lt;/BlueprintElement&gt;</w:t>
        </w:r>
      </w:ins>
    </w:p>
    <w:p w14:paraId="4DD8D14F" w14:textId="77777777" w:rsidR="00DA4580" w:rsidRPr="00DA4580" w:rsidRDefault="00DA4580" w:rsidP="00DA4580">
      <w:pPr>
        <w:rPr>
          <w:ins w:id="207" w:author="Greg Stoike" w:date="2018-11-30T10:28:00Z"/>
          <w:rFonts w:ascii="Consolas" w:eastAsiaTheme="minorHAnsi" w:hAnsi="Consolas" w:cs="Lucida Sans Typewriter"/>
          <w:color w:val="268BD2"/>
          <w:sz w:val="16"/>
          <w:szCs w:val="16"/>
        </w:rPr>
      </w:pPr>
      <w:ins w:id="208" w:author="Greg Stoike" w:date="2018-11-30T10:28:00Z">
        <w:r w:rsidRPr="00DA4580">
          <w:rPr>
            <w:rFonts w:ascii="Consolas" w:eastAsiaTheme="minorHAnsi" w:hAnsi="Consolas" w:cs="Lucida Sans Typewriter"/>
            <w:color w:val="268BD2"/>
            <w:sz w:val="16"/>
            <w:szCs w:val="16"/>
          </w:rPr>
          <w:t xml:space="preserve">    &lt;BlueprintElement id="3" type="claim" label="M.GHS.C3"&gt;</w:t>
        </w:r>
      </w:ins>
    </w:p>
    <w:p w14:paraId="11E295AD" w14:textId="77777777" w:rsidR="00DA4580" w:rsidRPr="00DA4580" w:rsidRDefault="00DA4580" w:rsidP="00DA4580">
      <w:pPr>
        <w:rPr>
          <w:ins w:id="209" w:author="Greg Stoike" w:date="2018-11-30T10:28:00Z"/>
          <w:rFonts w:ascii="Consolas" w:eastAsiaTheme="minorHAnsi" w:hAnsi="Consolas" w:cs="Lucida Sans Typewriter"/>
          <w:color w:val="268BD2"/>
          <w:sz w:val="16"/>
          <w:szCs w:val="16"/>
        </w:rPr>
      </w:pPr>
      <w:ins w:id="210" w:author="Greg Stoike" w:date="2018-11-30T10:28:00Z">
        <w:r w:rsidRPr="00DA4580">
          <w:rPr>
            <w:rFonts w:ascii="Consolas" w:eastAsiaTheme="minorHAnsi" w:hAnsi="Consolas" w:cs="Lucida Sans Typewriter"/>
            <w:color w:val="268BD2"/>
            <w:sz w:val="16"/>
            <w:szCs w:val="16"/>
          </w:rPr>
          <w:t xml:space="preserve">      &lt;BlueprintElement id="3|A" type="target" label="M.GHS.C3A"&gt;</w:t>
        </w:r>
      </w:ins>
    </w:p>
    <w:p w14:paraId="3C94B662" w14:textId="77777777" w:rsidR="00DA4580" w:rsidRPr="00DA4580" w:rsidRDefault="00DA4580" w:rsidP="00DA4580">
      <w:pPr>
        <w:rPr>
          <w:ins w:id="211" w:author="Greg Stoike" w:date="2018-11-30T10:28:00Z"/>
          <w:rFonts w:ascii="Consolas" w:eastAsiaTheme="minorHAnsi" w:hAnsi="Consolas" w:cs="Lucida Sans Typewriter"/>
          <w:color w:val="268BD2"/>
          <w:sz w:val="16"/>
          <w:szCs w:val="16"/>
        </w:rPr>
      </w:pPr>
      <w:ins w:id="212" w:author="Greg Stoike" w:date="2018-11-30T10:28:00Z">
        <w:r w:rsidRPr="00DA4580">
          <w:rPr>
            <w:rFonts w:ascii="Consolas" w:eastAsiaTheme="minorHAnsi" w:hAnsi="Consolas" w:cs="Lucida Sans Typewriter"/>
            <w:color w:val="268BD2"/>
            <w:sz w:val="16"/>
            <w:szCs w:val="16"/>
          </w:rPr>
          <w:t xml:space="preserve">        &lt;BlueprintElement id="3|A|NA" type="target" label="M.GHS.C3A"&gt;</w:t>
        </w:r>
      </w:ins>
    </w:p>
    <w:p w14:paraId="3025B1B5" w14:textId="77777777" w:rsidR="00DA4580" w:rsidRPr="00DA4580" w:rsidRDefault="00DA4580" w:rsidP="00DA4580">
      <w:pPr>
        <w:rPr>
          <w:ins w:id="213" w:author="Greg Stoike" w:date="2018-11-30T10:28:00Z"/>
          <w:rFonts w:ascii="Consolas" w:eastAsiaTheme="minorHAnsi" w:hAnsi="Consolas" w:cs="Lucida Sans Typewriter"/>
          <w:color w:val="268BD2"/>
          <w:sz w:val="16"/>
          <w:szCs w:val="16"/>
        </w:rPr>
      </w:pPr>
      <w:ins w:id="214" w:author="Greg Stoike" w:date="2018-11-30T10:28:00Z">
        <w:r w:rsidRPr="00DA4580">
          <w:rPr>
            <w:rFonts w:ascii="Consolas" w:eastAsiaTheme="minorHAnsi" w:hAnsi="Consolas" w:cs="Lucida Sans Typewriter"/>
            <w:color w:val="268BD2"/>
            <w:sz w:val="16"/>
            <w:szCs w:val="16"/>
          </w:rPr>
          <w:t xml:space="preserve">          &lt;BlueprintElement id="3|A|NA|E" type="target" label="M.GHS.C3A.TE"/&gt;</w:t>
        </w:r>
      </w:ins>
    </w:p>
    <w:p w14:paraId="311F3A02" w14:textId="77777777" w:rsidR="00DA4580" w:rsidRPr="00DA4580" w:rsidRDefault="00DA4580" w:rsidP="00DA4580">
      <w:pPr>
        <w:rPr>
          <w:ins w:id="215" w:author="Greg Stoike" w:date="2018-11-30T10:28:00Z"/>
          <w:rFonts w:ascii="Consolas" w:eastAsiaTheme="minorHAnsi" w:hAnsi="Consolas" w:cs="Lucida Sans Typewriter"/>
          <w:color w:val="268BD2"/>
          <w:sz w:val="16"/>
          <w:szCs w:val="16"/>
        </w:rPr>
      </w:pPr>
      <w:ins w:id="216" w:author="Greg Stoike" w:date="2018-11-30T10:28:00Z">
        <w:r w:rsidRPr="00DA4580">
          <w:rPr>
            <w:rFonts w:ascii="Consolas" w:eastAsiaTheme="minorHAnsi" w:hAnsi="Consolas" w:cs="Lucida Sans Typewriter"/>
            <w:color w:val="268BD2"/>
            <w:sz w:val="16"/>
            <w:szCs w:val="16"/>
          </w:rPr>
          <w:t xml:space="preserve">        &lt;/BlueprintElement&gt;</w:t>
        </w:r>
      </w:ins>
    </w:p>
    <w:p w14:paraId="16011C9F" w14:textId="77777777" w:rsidR="00DA4580" w:rsidRPr="00DA4580" w:rsidRDefault="00DA4580" w:rsidP="00DA4580">
      <w:pPr>
        <w:rPr>
          <w:ins w:id="217" w:author="Greg Stoike" w:date="2018-11-30T10:28:00Z"/>
          <w:rFonts w:ascii="Consolas" w:eastAsiaTheme="minorHAnsi" w:hAnsi="Consolas" w:cs="Lucida Sans Typewriter"/>
          <w:color w:val="268BD2"/>
          <w:sz w:val="16"/>
          <w:szCs w:val="16"/>
        </w:rPr>
      </w:pPr>
      <w:ins w:id="218" w:author="Greg Stoike" w:date="2018-11-30T10:28:00Z">
        <w:r w:rsidRPr="00DA4580">
          <w:rPr>
            <w:rFonts w:ascii="Consolas" w:eastAsiaTheme="minorHAnsi" w:hAnsi="Consolas" w:cs="Lucida Sans Typewriter"/>
            <w:color w:val="268BD2"/>
            <w:sz w:val="16"/>
            <w:szCs w:val="16"/>
          </w:rPr>
          <w:t xml:space="preserve">      &lt;/BlueprintElement&gt;</w:t>
        </w:r>
      </w:ins>
    </w:p>
    <w:p w14:paraId="43B3B496" w14:textId="77777777" w:rsidR="00DA4580" w:rsidRPr="00DA4580" w:rsidRDefault="00DA4580" w:rsidP="00DA4580">
      <w:pPr>
        <w:rPr>
          <w:ins w:id="219" w:author="Greg Stoike" w:date="2018-11-30T10:28:00Z"/>
          <w:rFonts w:ascii="Consolas" w:eastAsiaTheme="minorHAnsi" w:hAnsi="Consolas" w:cs="Lucida Sans Typewriter"/>
          <w:color w:val="268BD2"/>
          <w:sz w:val="16"/>
          <w:szCs w:val="16"/>
        </w:rPr>
      </w:pPr>
      <w:ins w:id="220" w:author="Greg Stoike" w:date="2018-11-30T10:28:00Z">
        <w:r w:rsidRPr="00DA4580">
          <w:rPr>
            <w:rFonts w:ascii="Consolas" w:eastAsiaTheme="minorHAnsi" w:hAnsi="Consolas" w:cs="Lucida Sans Typewriter"/>
            <w:color w:val="268BD2"/>
            <w:sz w:val="16"/>
            <w:szCs w:val="16"/>
          </w:rPr>
          <w:t xml:space="preserve">    &lt;/BlueprintElement&gt;</w:t>
        </w:r>
      </w:ins>
    </w:p>
    <w:p w14:paraId="6023BA81" w14:textId="77777777" w:rsidR="00DA4580" w:rsidRPr="00DA4580" w:rsidRDefault="00DA4580" w:rsidP="00DA4580">
      <w:pPr>
        <w:rPr>
          <w:ins w:id="221" w:author="Greg Stoike" w:date="2018-11-30T10:28:00Z"/>
          <w:rFonts w:ascii="Consolas" w:eastAsiaTheme="minorHAnsi" w:hAnsi="Consolas" w:cs="Lucida Sans Typewriter"/>
          <w:color w:val="268BD2"/>
          <w:sz w:val="16"/>
          <w:szCs w:val="16"/>
        </w:rPr>
      </w:pPr>
      <w:ins w:id="222" w:author="Greg Stoike" w:date="2018-11-30T10:28:00Z">
        <w:r w:rsidRPr="00DA4580">
          <w:rPr>
            <w:rFonts w:ascii="Consolas" w:eastAsiaTheme="minorHAnsi" w:hAnsi="Consolas" w:cs="Lucida Sans Typewriter"/>
            <w:color w:val="268BD2"/>
            <w:sz w:val="16"/>
            <w:szCs w:val="16"/>
          </w:rPr>
          <w:t xml:space="preserve">    &lt;BlueprintElement id="4" type="claim" label="M.GHS.C4"&gt;</w:t>
        </w:r>
      </w:ins>
    </w:p>
    <w:p w14:paraId="55B6C2CD" w14:textId="77777777" w:rsidR="00DA4580" w:rsidRPr="00DA4580" w:rsidRDefault="00DA4580" w:rsidP="00DA4580">
      <w:pPr>
        <w:rPr>
          <w:ins w:id="223" w:author="Greg Stoike" w:date="2018-11-30T10:28:00Z"/>
          <w:rFonts w:ascii="Consolas" w:eastAsiaTheme="minorHAnsi" w:hAnsi="Consolas" w:cs="Lucida Sans Typewriter"/>
          <w:color w:val="268BD2"/>
          <w:sz w:val="16"/>
          <w:szCs w:val="16"/>
        </w:rPr>
      </w:pPr>
      <w:ins w:id="224" w:author="Greg Stoike" w:date="2018-11-30T10:28:00Z">
        <w:r w:rsidRPr="00DA4580">
          <w:rPr>
            <w:rFonts w:ascii="Consolas" w:eastAsiaTheme="minorHAnsi" w:hAnsi="Consolas" w:cs="Lucida Sans Typewriter"/>
            <w:color w:val="268BD2"/>
            <w:sz w:val="16"/>
            <w:szCs w:val="16"/>
          </w:rPr>
          <w:t xml:space="preserve">      &lt;BlueprintElement id="4|F" type="target" label="M.GHS.C4F"&gt;</w:t>
        </w:r>
      </w:ins>
    </w:p>
    <w:p w14:paraId="5F5C0771" w14:textId="77777777" w:rsidR="00DA4580" w:rsidRPr="00DA4580" w:rsidRDefault="00DA4580" w:rsidP="00DA4580">
      <w:pPr>
        <w:rPr>
          <w:ins w:id="225" w:author="Greg Stoike" w:date="2018-11-30T10:28:00Z"/>
          <w:rFonts w:ascii="Consolas" w:eastAsiaTheme="minorHAnsi" w:hAnsi="Consolas" w:cs="Lucida Sans Typewriter"/>
          <w:color w:val="268BD2"/>
          <w:sz w:val="16"/>
          <w:szCs w:val="16"/>
        </w:rPr>
      </w:pPr>
      <w:ins w:id="226" w:author="Greg Stoike" w:date="2018-11-30T10:28:00Z">
        <w:r w:rsidRPr="00DA4580">
          <w:rPr>
            <w:rFonts w:ascii="Consolas" w:eastAsiaTheme="minorHAnsi" w:hAnsi="Consolas" w:cs="Lucida Sans Typewriter"/>
            <w:color w:val="268BD2"/>
            <w:sz w:val="16"/>
            <w:szCs w:val="16"/>
          </w:rPr>
          <w:t xml:space="preserve">        &lt;BlueprintElement id="4|F|NA" type="target" label="M.GHS.C4F"&gt;</w:t>
        </w:r>
      </w:ins>
    </w:p>
    <w:p w14:paraId="68965323" w14:textId="77777777" w:rsidR="00DA4580" w:rsidRPr="00DA4580" w:rsidRDefault="00DA4580" w:rsidP="00DA4580">
      <w:pPr>
        <w:rPr>
          <w:ins w:id="227" w:author="Greg Stoike" w:date="2018-11-30T10:28:00Z"/>
          <w:rFonts w:ascii="Consolas" w:eastAsiaTheme="minorHAnsi" w:hAnsi="Consolas" w:cs="Lucida Sans Typewriter"/>
          <w:color w:val="268BD2"/>
          <w:sz w:val="16"/>
          <w:szCs w:val="16"/>
        </w:rPr>
      </w:pPr>
      <w:ins w:id="228" w:author="Greg Stoike" w:date="2018-11-30T10:28:00Z">
        <w:r w:rsidRPr="00DA4580">
          <w:rPr>
            <w:rFonts w:ascii="Consolas" w:eastAsiaTheme="minorHAnsi" w:hAnsi="Consolas" w:cs="Lucida Sans Typewriter"/>
            <w:color w:val="268BD2"/>
            <w:sz w:val="16"/>
            <w:szCs w:val="16"/>
          </w:rPr>
          <w:lastRenderedPageBreak/>
          <w:t xml:space="preserve">          &lt;BlueprintElement id="4|F|NA|E" type="target" label="M.GHS.C4F.TE"/&gt;</w:t>
        </w:r>
      </w:ins>
    </w:p>
    <w:p w14:paraId="6A0064CA" w14:textId="77777777" w:rsidR="00DA4580" w:rsidRPr="00DA4580" w:rsidRDefault="00DA4580" w:rsidP="00DA4580">
      <w:pPr>
        <w:rPr>
          <w:ins w:id="229" w:author="Greg Stoike" w:date="2018-11-30T10:28:00Z"/>
          <w:rFonts w:ascii="Consolas" w:eastAsiaTheme="minorHAnsi" w:hAnsi="Consolas" w:cs="Lucida Sans Typewriter"/>
          <w:color w:val="268BD2"/>
          <w:sz w:val="16"/>
          <w:szCs w:val="16"/>
        </w:rPr>
      </w:pPr>
      <w:ins w:id="230" w:author="Greg Stoike" w:date="2018-11-30T10:28:00Z">
        <w:r w:rsidRPr="00DA4580">
          <w:rPr>
            <w:rFonts w:ascii="Consolas" w:eastAsiaTheme="minorHAnsi" w:hAnsi="Consolas" w:cs="Lucida Sans Typewriter"/>
            <w:color w:val="268BD2"/>
            <w:sz w:val="16"/>
            <w:szCs w:val="16"/>
          </w:rPr>
          <w:t xml:space="preserve">        &lt;/BlueprintElement&gt;</w:t>
        </w:r>
      </w:ins>
    </w:p>
    <w:p w14:paraId="2C279BFC" w14:textId="77777777" w:rsidR="00DA4580" w:rsidRPr="00DA4580" w:rsidRDefault="00DA4580" w:rsidP="00DA4580">
      <w:pPr>
        <w:rPr>
          <w:ins w:id="231" w:author="Greg Stoike" w:date="2018-11-30T10:28:00Z"/>
          <w:rFonts w:ascii="Consolas" w:eastAsiaTheme="minorHAnsi" w:hAnsi="Consolas" w:cs="Lucida Sans Typewriter"/>
          <w:color w:val="268BD2"/>
          <w:sz w:val="16"/>
          <w:szCs w:val="16"/>
        </w:rPr>
      </w:pPr>
      <w:ins w:id="232" w:author="Greg Stoike" w:date="2018-11-30T10:28:00Z">
        <w:r w:rsidRPr="00DA4580">
          <w:rPr>
            <w:rFonts w:ascii="Consolas" w:eastAsiaTheme="minorHAnsi" w:hAnsi="Consolas" w:cs="Lucida Sans Typewriter"/>
            <w:color w:val="268BD2"/>
            <w:sz w:val="16"/>
            <w:szCs w:val="16"/>
          </w:rPr>
          <w:t xml:space="preserve">      &lt;/BlueprintElement&gt;</w:t>
        </w:r>
      </w:ins>
    </w:p>
    <w:p w14:paraId="0697DD08" w14:textId="77777777" w:rsidR="00DA4580" w:rsidRPr="00DA4580" w:rsidRDefault="00DA4580" w:rsidP="00DA4580">
      <w:pPr>
        <w:rPr>
          <w:ins w:id="233" w:author="Greg Stoike" w:date="2018-11-30T10:28:00Z"/>
          <w:rFonts w:ascii="Consolas" w:eastAsiaTheme="minorHAnsi" w:hAnsi="Consolas" w:cs="Lucida Sans Typewriter"/>
          <w:color w:val="268BD2"/>
          <w:sz w:val="16"/>
          <w:szCs w:val="16"/>
        </w:rPr>
      </w:pPr>
      <w:ins w:id="234" w:author="Greg Stoike" w:date="2018-11-30T10:28:00Z">
        <w:r w:rsidRPr="00DA4580">
          <w:rPr>
            <w:rFonts w:ascii="Consolas" w:eastAsiaTheme="minorHAnsi" w:hAnsi="Consolas" w:cs="Lucida Sans Typewriter"/>
            <w:color w:val="268BD2"/>
            <w:sz w:val="16"/>
            <w:szCs w:val="16"/>
          </w:rPr>
          <w:t xml:space="preserve">    &lt;/BlueprintElement&gt;</w:t>
        </w:r>
      </w:ins>
    </w:p>
    <w:p w14:paraId="0B071E27" w14:textId="77777777" w:rsidR="00DA4580" w:rsidRPr="00DA4580" w:rsidRDefault="00DA4580" w:rsidP="00DA4580">
      <w:pPr>
        <w:rPr>
          <w:ins w:id="235" w:author="Greg Stoike" w:date="2018-11-30T10:28:00Z"/>
          <w:rFonts w:ascii="Consolas" w:eastAsiaTheme="minorHAnsi" w:hAnsi="Consolas" w:cs="Lucida Sans Typewriter"/>
          <w:color w:val="268BD2"/>
          <w:sz w:val="16"/>
          <w:szCs w:val="16"/>
        </w:rPr>
      </w:pPr>
      <w:ins w:id="236" w:author="Greg Stoike" w:date="2018-11-30T10:28:00Z">
        <w:r w:rsidRPr="00DA4580">
          <w:rPr>
            <w:rFonts w:ascii="Consolas" w:eastAsiaTheme="minorHAnsi" w:hAnsi="Consolas" w:cs="Lucida Sans Typewriter"/>
            <w:color w:val="268BD2"/>
            <w:sz w:val="16"/>
            <w:szCs w:val="16"/>
          </w:rPr>
          <w:t xml:space="preserve">  &lt;/Blueprint&gt;</w:t>
        </w:r>
      </w:ins>
    </w:p>
    <w:p w14:paraId="2B1C7205" w14:textId="77777777" w:rsidR="00DA4580" w:rsidRPr="00DA4580" w:rsidRDefault="00DA4580" w:rsidP="00DA4580">
      <w:pPr>
        <w:rPr>
          <w:ins w:id="237" w:author="Greg Stoike" w:date="2018-11-30T10:28:00Z"/>
          <w:rFonts w:ascii="Consolas" w:eastAsiaTheme="minorHAnsi" w:hAnsi="Consolas" w:cs="Lucida Sans Typewriter"/>
          <w:color w:val="268BD2"/>
          <w:sz w:val="16"/>
          <w:szCs w:val="16"/>
        </w:rPr>
      </w:pPr>
      <w:ins w:id="238" w:author="Greg Stoike" w:date="2018-11-30T10:28:00Z">
        <w:r w:rsidRPr="00DA4580">
          <w:rPr>
            <w:rFonts w:ascii="Consolas" w:eastAsiaTheme="minorHAnsi" w:hAnsi="Consolas" w:cs="Lucida Sans Typewriter"/>
            <w:color w:val="268BD2"/>
            <w:sz w:val="16"/>
            <w:szCs w:val="16"/>
          </w:rPr>
          <w:t xml:space="preserve">  &lt;Test id="SBAC-IAB-FIXED-G11M-AlgLin" label="High School Math - Algebra and Functions I (IAB)"&gt;</w:t>
        </w:r>
      </w:ins>
    </w:p>
    <w:p w14:paraId="7D4EF7F7" w14:textId="77777777" w:rsidR="00DA4580" w:rsidRPr="00DA4580" w:rsidRDefault="00DA4580" w:rsidP="00DA4580">
      <w:pPr>
        <w:rPr>
          <w:ins w:id="239" w:author="Greg Stoike" w:date="2018-11-30T10:28:00Z"/>
          <w:rFonts w:ascii="Consolas" w:eastAsiaTheme="minorHAnsi" w:hAnsi="Consolas" w:cs="Lucida Sans Typewriter"/>
          <w:color w:val="268BD2"/>
          <w:sz w:val="16"/>
          <w:szCs w:val="16"/>
        </w:rPr>
      </w:pPr>
      <w:ins w:id="240" w:author="Greg Stoike" w:date="2018-11-30T10:28:00Z">
        <w:r w:rsidRPr="00DA4580">
          <w:rPr>
            <w:rFonts w:ascii="Consolas" w:eastAsiaTheme="minorHAnsi" w:hAnsi="Consolas" w:cs="Lucida Sans Typewriter"/>
            <w:color w:val="268BD2"/>
            <w:sz w:val="16"/>
            <w:szCs w:val="16"/>
          </w:rPr>
          <w:t xml:space="preserve">    &lt;Grades&gt;</w:t>
        </w:r>
      </w:ins>
    </w:p>
    <w:p w14:paraId="598BA9E0" w14:textId="77777777" w:rsidR="00DA4580" w:rsidRPr="00DA4580" w:rsidRDefault="00DA4580" w:rsidP="00DA4580">
      <w:pPr>
        <w:rPr>
          <w:ins w:id="241" w:author="Greg Stoike" w:date="2018-11-30T10:28:00Z"/>
          <w:rFonts w:ascii="Consolas" w:eastAsiaTheme="minorHAnsi" w:hAnsi="Consolas" w:cs="Lucida Sans Typewriter"/>
          <w:color w:val="268BD2"/>
          <w:sz w:val="16"/>
          <w:szCs w:val="16"/>
        </w:rPr>
      </w:pPr>
      <w:ins w:id="242" w:author="Greg Stoike" w:date="2018-11-30T10:28:00Z">
        <w:r w:rsidRPr="00DA4580">
          <w:rPr>
            <w:rFonts w:ascii="Consolas" w:eastAsiaTheme="minorHAnsi" w:hAnsi="Consolas" w:cs="Lucida Sans Typewriter"/>
            <w:color w:val="268BD2"/>
            <w:sz w:val="16"/>
            <w:szCs w:val="16"/>
          </w:rPr>
          <w:t xml:space="preserve">      &lt;Grade value="11" label="grade 11"/&gt;</w:t>
        </w:r>
      </w:ins>
    </w:p>
    <w:p w14:paraId="5E00ECFC" w14:textId="77777777" w:rsidR="00DA4580" w:rsidRPr="00DA4580" w:rsidRDefault="00DA4580" w:rsidP="00DA4580">
      <w:pPr>
        <w:rPr>
          <w:ins w:id="243" w:author="Greg Stoike" w:date="2018-11-30T10:28:00Z"/>
          <w:rFonts w:ascii="Consolas" w:eastAsiaTheme="minorHAnsi" w:hAnsi="Consolas" w:cs="Lucida Sans Typewriter"/>
          <w:color w:val="268BD2"/>
          <w:sz w:val="16"/>
          <w:szCs w:val="16"/>
        </w:rPr>
      </w:pPr>
      <w:ins w:id="244" w:author="Greg Stoike" w:date="2018-11-30T10:28:00Z">
        <w:r w:rsidRPr="00DA4580">
          <w:rPr>
            <w:rFonts w:ascii="Consolas" w:eastAsiaTheme="minorHAnsi" w:hAnsi="Consolas" w:cs="Lucida Sans Typewriter"/>
            <w:color w:val="268BD2"/>
            <w:sz w:val="16"/>
            <w:szCs w:val="16"/>
          </w:rPr>
          <w:t xml:space="preserve">    &lt;/Grades&gt;</w:t>
        </w:r>
      </w:ins>
    </w:p>
    <w:p w14:paraId="64906DFD" w14:textId="77777777" w:rsidR="00DA4580" w:rsidRPr="00DA4580" w:rsidRDefault="00DA4580" w:rsidP="00DA4580">
      <w:pPr>
        <w:rPr>
          <w:ins w:id="245" w:author="Greg Stoike" w:date="2018-11-30T10:28:00Z"/>
          <w:rFonts w:ascii="Consolas" w:eastAsiaTheme="minorHAnsi" w:hAnsi="Consolas" w:cs="Lucida Sans Typewriter"/>
          <w:color w:val="268BD2"/>
          <w:sz w:val="16"/>
          <w:szCs w:val="16"/>
        </w:rPr>
      </w:pPr>
      <w:ins w:id="246" w:author="Greg Stoike" w:date="2018-11-30T10:28:00Z">
        <w:r w:rsidRPr="00DA4580">
          <w:rPr>
            <w:rFonts w:ascii="Consolas" w:eastAsiaTheme="minorHAnsi" w:hAnsi="Consolas" w:cs="Lucida Sans Typewriter"/>
            <w:color w:val="268BD2"/>
            <w:sz w:val="16"/>
            <w:szCs w:val="16"/>
          </w:rPr>
          <w:t xml:space="preserve">    &lt;Segments&gt;</w:t>
        </w:r>
      </w:ins>
    </w:p>
    <w:p w14:paraId="13D87913" w14:textId="77777777" w:rsidR="00DA4580" w:rsidRPr="00DA4580" w:rsidRDefault="00DA4580" w:rsidP="00DA4580">
      <w:pPr>
        <w:rPr>
          <w:ins w:id="247" w:author="Greg Stoike" w:date="2018-11-30T10:28:00Z"/>
          <w:rFonts w:ascii="Consolas" w:eastAsiaTheme="minorHAnsi" w:hAnsi="Consolas" w:cs="Lucida Sans Typewriter"/>
          <w:color w:val="268BD2"/>
          <w:sz w:val="16"/>
          <w:szCs w:val="16"/>
        </w:rPr>
      </w:pPr>
      <w:ins w:id="248" w:author="Greg Stoike" w:date="2018-11-30T10:28:00Z">
        <w:r w:rsidRPr="00DA4580">
          <w:rPr>
            <w:rFonts w:ascii="Consolas" w:eastAsiaTheme="minorHAnsi" w:hAnsi="Consolas" w:cs="Lucida Sans Typewriter"/>
            <w:color w:val="268BD2"/>
            <w:sz w:val="16"/>
            <w:szCs w:val="16"/>
          </w:rPr>
          <w:t xml:space="preserve">      &lt;Segment entryApproval="false" exitApproval="false" position="1" id="SBAC-IAB-FIXED-G11M-AlgLinearFun-NoCalc-MATH-11" algorithmImplementation="AIR FIXEDFORM1" algorithmType="fixedform" label="(SBAC)SBAC-IAB-FIXED-G11M-AlgLinearFun-NoCalc-MATH-11-Winter-2017-2018"&gt;</w:t>
        </w:r>
      </w:ins>
    </w:p>
    <w:p w14:paraId="72A99289" w14:textId="77777777" w:rsidR="00DA4580" w:rsidRPr="00DA4580" w:rsidRDefault="00DA4580" w:rsidP="00DA4580">
      <w:pPr>
        <w:rPr>
          <w:ins w:id="249" w:author="Greg Stoike" w:date="2018-11-30T10:28:00Z"/>
          <w:rFonts w:ascii="Consolas" w:eastAsiaTheme="minorHAnsi" w:hAnsi="Consolas" w:cs="Lucida Sans Typewriter"/>
          <w:color w:val="268BD2"/>
          <w:sz w:val="16"/>
          <w:szCs w:val="16"/>
        </w:rPr>
      </w:pPr>
      <w:ins w:id="250" w:author="Greg Stoike" w:date="2018-11-30T10:28:00Z">
        <w:r w:rsidRPr="00DA4580">
          <w:rPr>
            <w:rFonts w:ascii="Consolas" w:eastAsiaTheme="minorHAnsi" w:hAnsi="Consolas" w:cs="Lucida Sans Typewriter"/>
            <w:color w:val="268BD2"/>
            <w:sz w:val="16"/>
            <w:szCs w:val="16"/>
          </w:rPr>
          <w:t xml:space="preserve">        &lt;SegmentBlueprint&gt;</w:t>
        </w:r>
      </w:ins>
    </w:p>
    <w:p w14:paraId="6E677A4B" w14:textId="77777777" w:rsidR="00DA4580" w:rsidRPr="00DA4580" w:rsidRDefault="00DA4580" w:rsidP="00DA4580">
      <w:pPr>
        <w:rPr>
          <w:ins w:id="251" w:author="Greg Stoike" w:date="2018-11-30T10:28:00Z"/>
          <w:rFonts w:ascii="Consolas" w:eastAsiaTheme="minorHAnsi" w:hAnsi="Consolas" w:cs="Lucida Sans Typewriter"/>
          <w:color w:val="268BD2"/>
          <w:sz w:val="16"/>
          <w:szCs w:val="16"/>
        </w:rPr>
      </w:pPr>
      <w:ins w:id="252"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 maxExamItems="1" minExamItems="0"/&gt;</w:t>
        </w:r>
      </w:ins>
    </w:p>
    <w:p w14:paraId="12CB7813" w14:textId="77777777" w:rsidR="00DA4580" w:rsidRPr="00DA4580" w:rsidRDefault="00DA4580" w:rsidP="00DA4580">
      <w:pPr>
        <w:rPr>
          <w:ins w:id="253" w:author="Greg Stoike" w:date="2018-11-30T10:28:00Z"/>
          <w:rFonts w:ascii="Consolas" w:eastAsiaTheme="minorHAnsi" w:hAnsi="Consolas" w:cs="Lucida Sans Typewriter"/>
          <w:color w:val="268BD2"/>
          <w:sz w:val="16"/>
          <w:szCs w:val="16"/>
        </w:rPr>
      </w:pPr>
      <w:ins w:id="25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 maxExamItems="1" minExamItems="0"/&gt;</w:t>
        </w:r>
      </w:ins>
    </w:p>
    <w:p w14:paraId="22CA28E0" w14:textId="77777777" w:rsidR="00DA4580" w:rsidRPr="00DA4580" w:rsidRDefault="00DA4580" w:rsidP="00DA4580">
      <w:pPr>
        <w:rPr>
          <w:ins w:id="255" w:author="Greg Stoike" w:date="2018-11-30T10:28:00Z"/>
          <w:rFonts w:ascii="Consolas" w:eastAsiaTheme="minorHAnsi" w:hAnsi="Consolas" w:cs="Lucida Sans Typewriter"/>
          <w:color w:val="268BD2"/>
          <w:sz w:val="16"/>
          <w:szCs w:val="16"/>
        </w:rPr>
      </w:pPr>
      <w:ins w:id="25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idRef="1|P|TS03" maxExamItems="1" minExamItems="0"/&gt;</w:t>
        </w:r>
      </w:ins>
    </w:p>
    <w:p w14:paraId="408EE727" w14:textId="77777777" w:rsidR="00DA4580" w:rsidRPr="00DA4580" w:rsidRDefault="00DA4580" w:rsidP="00DA4580">
      <w:pPr>
        <w:rPr>
          <w:ins w:id="257" w:author="Greg Stoike" w:date="2018-11-30T10:28:00Z"/>
          <w:rFonts w:ascii="Consolas" w:eastAsiaTheme="minorHAnsi" w:hAnsi="Consolas" w:cs="Lucida Sans Typewriter"/>
          <w:color w:val="268BD2"/>
          <w:sz w:val="16"/>
          <w:szCs w:val="16"/>
        </w:rPr>
      </w:pPr>
      <w:ins w:id="25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idRef="1|P|TS03|I" maxExamItems="1" minExamItems="0"/&gt;</w:t>
        </w:r>
      </w:ins>
    </w:p>
    <w:p w14:paraId="45468B79" w14:textId="77777777" w:rsidR="00DA4580" w:rsidRPr="00DA4580" w:rsidRDefault="00DA4580" w:rsidP="00DA4580">
      <w:pPr>
        <w:rPr>
          <w:ins w:id="259" w:author="Greg Stoike" w:date="2018-11-30T10:28:00Z"/>
          <w:rFonts w:ascii="Consolas" w:eastAsiaTheme="minorHAnsi" w:hAnsi="Consolas" w:cs="Lucida Sans Typewriter"/>
          <w:color w:val="268BD2"/>
          <w:sz w:val="16"/>
          <w:szCs w:val="16"/>
        </w:rPr>
      </w:pPr>
      <w:ins w:id="260"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idRef="SBAC-IAB-FIXED-G11M-AlgLinearFun-NoCalc-MATH-11" maxExamItems="3" minExamItems="3"&gt;</w:t>
        </w:r>
      </w:ins>
    </w:p>
    <w:p w14:paraId="3E6185A9" w14:textId="77777777" w:rsidR="00DA4580" w:rsidRPr="00DA4580" w:rsidRDefault="00DA4580" w:rsidP="00DA4580">
      <w:pPr>
        <w:rPr>
          <w:ins w:id="261" w:author="Greg Stoike" w:date="2018-11-30T10:28:00Z"/>
          <w:rFonts w:ascii="Consolas" w:eastAsiaTheme="minorHAnsi" w:hAnsi="Consolas" w:cs="Lucida Sans Typewriter"/>
          <w:color w:val="268BD2"/>
          <w:sz w:val="16"/>
          <w:szCs w:val="16"/>
        </w:rPr>
      </w:pPr>
      <w:ins w:id="262" w:author="Greg Stoike" w:date="2018-11-30T10:28:00Z">
        <w:r w:rsidRPr="00DA4580">
          <w:rPr>
            <w:rFonts w:ascii="Consolas" w:eastAsiaTheme="minorHAnsi" w:hAnsi="Consolas" w:cs="Lucida Sans Typewriter"/>
            <w:color w:val="268BD2"/>
            <w:sz w:val="16"/>
            <w:szCs w:val="16"/>
          </w:rPr>
          <w:t xml:space="preserve">            &lt;ItemSelection&gt;</w:t>
        </w:r>
      </w:ins>
    </w:p>
    <w:p w14:paraId="3E518308" w14:textId="77777777" w:rsidR="00DA4580" w:rsidRPr="00DA4580" w:rsidRDefault="00DA4580" w:rsidP="00DA4580">
      <w:pPr>
        <w:rPr>
          <w:ins w:id="263" w:author="Greg Stoike" w:date="2018-11-30T10:28:00Z"/>
          <w:rFonts w:ascii="Consolas" w:eastAsiaTheme="minorHAnsi" w:hAnsi="Consolas" w:cs="Lucida Sans Typewriter"/>
          <w:color w:val="268BD2"/>
          <w:sz w:val="16"/>
          <w:szCs w:val="16"/>
        </w:rPr>
      </w:pPr>
      <w:ins w:id="264" w:author="Greg Stoike" w:date="2018-11-30T10:28:00Z">
        <w:r w:rsidRPr="00DA4580">
          <w:rPr>
            <w:rFonts w:ascii="Consolas" w:eastAsiaTheme="minorHAnsi" w:hAnsi="Consolas" w:cs="Lucida Sans Typewriter"/>
            <w:color w:val="268BD2"/>
            <w:sz w:val="16"/>
            <w:szCs w:val="16"/>
          </w:rPr>
          <w:t xml:space="preserve">              &lt;Property name="slope" value="79.3"/&gt;</w:t>
        </w:r>
      </w:ins>
    </w:p>
    <w:p w14:paraId="581C8D31" w14:textId="77777777" w:rsidR="00DA4580" w:rsidRPr="00DA4580" w:rsidRDefault="00DA4580" w:rsidP="00DA4580">
      <w:pPr>
        <w:rPr>
          <w:ins w:id="265" w:author="Greg Stoike" w:date="2018-11-30T10:28:00Z"/>
          <w:rFonts w:ascii="Consolas" w:eastAsiaTheme="minorHAnsi" w:hAnsi="Consolas" w:cs="Lucida Sans Typewriter"/>
          <w:color w:val="268BD2"/>
          <w:sz w:val="16"/>
          <w:szCs w:val="16"/>
        </w:rPr>
      </w:pPr>
      <w:ins w:id="266" w:author="Greg Stoike" w:date="2018-11-30T10:28:00Z">
        <w:r w:rsidRPr="00DA4580">
          <w:rPr>
            <w:rFonts w:ascii="Consolas" w:eastAsiaTheme="minorHAnsi" w:hAnsi="Consolas" w:cs="Lucida Sans Typewriter"/>
            <w:color w:val="268BD2"/>
            <w:sz w:val="16"/>
            <w:szCs w:val="16"/>
          </w:rPr>
          <w:t xml:space="preserve">              &lt;Property name="intercept" value="2514.9"/&gt;</w:t>
        </w:r>
      </w:ins>
    </w:p>
    <w:p w14:paraId="5A616EFC" w14:textId="77777777" w:rsidR="00DA4580" w:rsidRPr="00DA4580" w:rsidRDefault="00DA4580" w:rsidP="00DA4580">
      <w:pPr>
        <w:rPr>
          <w:ins w:id="267" w:author="Greg Stoike" w:date="2018-11-30T10:28:00Z"/>
          <w:rFonts w:ascii="Consolas" w:eastAsiaTheme="minorHAnsi" w:hAnsi="Consolas" w:cs="Lucida Sans Typewriter"/>
          <w:color w:val="268BD2"/>
          <w:sz w:val="16"/>
          <w:szCs w:val="16"/>
        </w:rPr>
      </w:pPr>
      <w:ins w:id="268" w:author="Greg Stoike" w:date="2018-11-30T10:28:00Z">
        <w:r w:rsidRPr="00DA4580">
          <w:rPr>
            <w:rFonts w:ascii="Consolas" w:eastAsiaTheme="minorHAnsi" w:hAnsi="Consolas" w:cs="Lucida Sans Typewriter"/>
            <w:color w:val="268BD2"/>
            <w:sz w:val="16"/>
            <w:szCs w:val="16"/>
          </w:rPr>
          <w:t xml:space="preserve">            &lt;/ItemSelection&gt;</w:t>
        </w:r>
      </w:ins>
    </w:p>
    <w:p w14:paraId="66EB9FBF" w14:textId="77777777" w:rsidR="00DA4580" w:rsidRPr="00DA4580" w:rsidRDefault="00DA4580" w:rsidP="00DA4580">
      <w:pPr>
        <w:rPr>
          <w:ins w:id="269" w:author="Greg Stoike" w:date="2018-11-30T10:28:00Z"/>
          <w:rFonts w:ascii="Consolas" w:eastAsiaTheme="minorHAnsi" w:hAnsi="Consolas" w:cs="Lucida Sans Typewriter"/>
          <w:color w:val="268BD2"/>
          <w:sz w:val="16"/>
          <w:szCs w:val="16"/>
        </w:rPr>
      </w:pPr>
      <w:ins w:id="270" w:author="Greg Stoike" w:date="2018-11-30T10:28:00Z">
        <w:r w:rsidRPr="00DA4580">
          <w:rPr>
            <w:rFonts w:ascii="Consolas" w:eastAsiaTheme="minorHAnsi" w:hAnsi="Consolas" w:cs="Lucida Sans Typewriter"/>
            <w:color w:val="268BD2"/>
            <w:sz w:val="16"/>
            <w:szCs w:val="16"/>
          </w:rPr>
          <w:t xml:space="preserve">          &lt;/SegmentBlueprintElement&gt;</w:t>
        </w:r>
      </w:ins>
    </w:p>
    <w:p w14:paraId="785C594B" w14:textId="77777777" w:rsidR="00DA4580" w:rsidRPr="00DA4580" w:rsidRDefault="00DA4580" w:rsidP="00DA4580">
      <w:pPr>
        <w:rPr>
          <w:ins w:id="271" w:author="Greg Stoike" w:date="2018-11-30T10:28:00Z"/>
          <w:rFonts w:ascii="Consolas" w:eastAsiaTheme="minorHAnsi" w:hAnsi="Consolas" w:cs="Lucida Sans Typewriter"/>
          <w:color w:val="268BD2"/>
          <w:sz w:val="16"/>
          <w:szCs w:val="16"/>
        </w:rPr>
      </w:pPr>
      <w:ins w:id="272" w:author="Greg Stoike" w:date="2018-11-30T10:28:00Z">
        <w:r w:rsidRPr="00DA4580">
          <w:rPr>
            <w:rFonts w:ascii="Consolas" w:eastAsiaTheme="minorHAnsi" w:hAnsi="Consolas" w:cs="Lucida Sans Typewriter"/>
            <w:color w:val="268BD2"/>
            <w:sz w:val="16"/>
            <w:szCs w:val="16"/>
          </w:rPr>
          <w:t xml:space="preserve">        &lt;/SegmentBlueprint&gt;</w:t>
        </w:r>
      </w:ins>
    </w:p>
    <w:p w14:paraId="09DA9C91" w14:textId="77777777" w:rsidR="00DA4580" w:rsidRPr="00DA4580" w:rsidRDefault="00DA4580" w:rsidP="00DA4580">
      <w:pPr>
        <w:rPr>
          <w:ins w:id="273" w:author="Greg Stoike" w:date="2018-11-30T10:28:00Z"/>
          <w:rFonts w:ascii="Consolas" w:eastAsiaTheme="minorHAnsi" w:hAnsi="Consolas" w:cs="Lucida Sans Typewriter"/>
          <w:color w:val="268BD2"/>
          <w:sz w:val="16"/>
          <w:szCs w:val="16"/>
        </w:rPr>
      </w:pPr>
      <w:ins w:id="274" w:author="Greg Stoike" w:date="2018-11-30T10:28:00Z">
        <w:r w:rsidRPr="00DA4580">
          <w:rPr>
            <w:rFonts w:ascii="Consolas" w:eastAsiaTheme="minorHAnsi" w:hAnsi="Consolas" w:cs="Lucida Sans Typewriter"/>
            <w:color w:val="268BD2"/>
            <w:sz w:val="16"/>
            <w:szCs w:val="16"/>
          </w:rPr>
          <w:t xml:space="preserve">        &lt;SegmentForms&gt;</w:t>
        </w:r>
      </w:ins>
    </w:p>
    <w:p w14:paraId="22B52624" w14:textId="77777777" w:rsidR="00DA4580" w:rsidRPr="00DA4580" w:rsidRDefault="00DA4580" w:rsidP="00DA4580">
      <w:pPr>
        <w:rPr>
          <w:ins w:id="275" w:author="Greg Stoike" w:date="2018-11-30T10:28:00Z"/>
          <w:rFonts w:ascii="Consolas" w:eastAsiaTheme="minorHAnsi" w:hAnsi="Consolas" w:cs="Lucida Sans Typewriter"/>
          <w:color w:val="268BD2"/>
          <w:sz w:val="16"/>
          <w:szCs w:val="16"/>
        </w:rPr>
      </w:pPr>
      <w:ins w:id="276" w:author="Greg Stoike" w:date="2018-11-30T10:28:00Z">
        <w:r w:rsidRPr="00DA4580">
          <w:rPr>
            <w:rFonts w:ascii="Consolas" w:eastAsiaTheme="minorHAnsi" w:hAnsi="Consolas" w:cs="Lucida Sans Typewriter"/>
            <w:color w:val="268BD2"/>
            <w:sz w:val="16"/>
            <w:szCs w:val="16"/>
          </w:rPr>
          <w:t xml:space="preserve">          &lt;SegmentForm id="IAB-G11M-AlgLin-NoCalc-2018 ENG" cohort="Default"&gt;</w:t>
        </w:r>
      </w:ins>
    </w:p>
    <w:p w14:paraId="1A850726" w14:textId="77777777" w:rsidR="00DA4580" w:rsidRPr="00DA4580" w:rsidRDefault="00DA4580" w:rsidP="00DA4580">
      <w:pPr>
        <w:rPr>
          <w:ins w:id="277" w:author="Greg Stoike" w:date="2018-11-30T10:28:00Z"/>
          <w:rFonts w:ascii="Consolas" w:eastAsiaTheme="minorHAnsi" w:hAnsi="Consolas" w:cs="Lucida Sans Typewriter"/>
          <w:color w:val="268BD2"/>
          <w:sz w:val="16"/>
          <w:szCs w:val="16"/>
        </w:rPr>
      </w:pPr>
      <w:ins w:id="278" w:author="Greg Stoike" w:date="2018-11-30T10:28:00Z">
        <w:r w:rsidRPr="00DA4580">
          <w:rPr>
            <w:rFonts w:ascii="Consolas" w:eastAsiaTheme="minorHAnsi" w:hAnsi="Consolas" w:cs="Lucida Sans Typewriter"/>
            <w:color w:val="268BD2"/>
            <w:sz w:val="16"/>
            <w:szCs w:val="16"/>
          </w:rPr>
          <w:t xml:space="preserve">            &lt;Presentations&gt;</w:t>
        </w:r>
      </w:ins>
    </w:p>
    <w:p w14:paraId="7C700EFF" w14:textId="77777777" w:rsidR="00DA4580" w:rsidRPr="00DA4580" w:rsidRDefault="00DA4580" w:rsidP="00DA4580">
      <w:pPr>
        <w:rPr>
          <w:ins w:id="279" w:author="Greg Stoike" w:date="2018-11-30T10:28:00Z"/>
          <w:rFonts w:ascii="Consolas" w:eastAsiaTheme="minorHAnsi" w:hAnsi="Consolas" w:cs="Lucida Sans Typewriter"/>
          <w:color w:val="268BD2"/>
          <w:sz w:val="16"/>
          <w:szCs w:val="16"/>
        </w:rPr>
      </w:pPr>
      <w:ins w:id="280"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71FC56CD" w14:textId="77777777" w:rsidR="00DA4580" w:rsidRPr="00DA4580" w:rsidRDefault="00DA4580" w:rsidP="00DA4580">
      <w:pPr>
        <w:rPr>
          <w:ins w:id="281" w:author="Greg Stoike" w:date="2018-11-30T10:28:00Z"/>
          <w:rFonts w:ascii="Consolas" w:eastAsiaTheme="minorHAnsi" w:hAnsi="Consolas" w:cs="Lucida Sans Typewriter"/>
          <w:color w:val="268BD2"/>
          <w:sz w:val="16"/>
          <w:szCs w:val="16"/>
        </w:rPr>
      </w:pPr>
      <w:ins w:id="282"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789AF493" w14:textId="77777777" w:rsidR="00DA4580" w:rsidRPr="00DA4580" w:rsidRDefault="00DA4580" w:rsidP="00DA4580">
      <w:pPr>
        <w:rPr>
          <w:ins w:id="283" w:author="Greg Stoike" w:date="2018-11-30T10:28:00Z"/>
          <w:rFonts w:ascii="Consolas" w:eastAsiaTheme="minorHAnsi" w:hAnsi="Consolas" w:cs="Lucida Sans Typewriter"/>
          <w:color w:val="268BD2"/>
          <w:sz w:val="16"/>
          <w:szCs w:val="16"/>
        </w:rPr>
      </w:pPr>
      <w:ins w:id="284"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6BA5A037" w14:textId="77777777" w:rsidR="00DA4580" w:rsidRPr="00DA4580" w:rsidRDefault="00DA4580" w:rsidP="00DA4580">
      <w:pPr>
        <w:rPr>
          <w:ins w:id="285" w:author="Greg Stoike" w:date="2018-11-30T10:28:00Z"/>
          <w:rFonts w:ascii="Consolas" w:eastAsiaTheme="minorHAnsi" w:hAnsi="Consolas" w:cs="Lucida Sans Typewriter"/>
          <w:color w:val="268BD2"/>
          <w:sz w:val="16"/>
          <w:szCs w:val="16"/>
        </w:rPr>
      </w:pPr>
      <w:ins w:id="286" w:author="Greg Stoike" w:date="2018-11-30T10:28:00Z">
        <w:r w:rsidRPr="00DA4580">
          <w:rPr>
            <w:rFonts w:ascii="Consolas" w:eastAsiaTheme="minorHAnsi" w:hAnsi="Consolas" w:cs="Lucida Sans Typewriter"/>
            <w:color w:val="268BD2"/>
            <w:sz w:val="16"/>
            <w:szCs w:val="16"/>
          </w:rPr>
          <w:t xml:space="preserve">            &lt;/Presentations&gt;</w:t>
        </w:r>
      </w:ins>
    </w:p>
    <w:p w14:paraId="4C003EB6" w14:textId="77777777" w:rsidR="00DA4580" w:rsidRPr="00DA4580" w:rsidRDefault="00DA4580" w:rsidP="00DA4580">
      <w:pPr>
        <w:rPr>
          <w:ins w:id="287" w:author="Greg Stoike" w:date="2018-11-30T10:28:00Z"/>
          <w:rFonts w:ascii="Consolas" w:eastAsiaTheme="minorHAnsi" w:hAnsi="Consolas" w:cs="Lucida Sans Typewriter"/>
          <w:color w:val="268BD2"/>
          <w:sz w:val="16"/>
          <w:szCs w:val="16"/>
        </w:rPr>
      </w:pPr>
      <w:ins w:id="288" w:author="Greg Stoike" w:date="2018-11-30T10:28:00Z">
        <w:r w:rsidRPr="00DA4580">
          <w:rPr>
            <w:rFonts w:ascii="Consolas" w:eastAsiaTheme="minorHAnsi" w:hAnsi="Consolas" w:cs="Lucida Sans Typewriter"/>
            <w:color w:val="268BD2"/>
            <w:sz w:val="16"/>
            <w:szCs w:val="16"/>
          </w:rPr>
          <w:lastRenderedPageBreak/>
          <w:t xml:space="preserve">            &lt;ItemGroup maxItems="ALL" maxResponses="0" id="83834"&gt;</w:t>
        </w:r>
      </w:ins>
    </w:p>
    <w:p w14:paraId="4072B923" w14:textId="77777777" w:rsidR="00DA4580" w:rsidRPr="00DA4580" w:rsidRDefault="00DA4580" w:rsidP="00DA4580">
      <w:pPr>
        <w:rPr>
          <w:ins w:id="289" w:author="Greg Stoike" w:date="2018-11-30T10:28:00Z"/>
          <w:rFonts w:ascii="Consolas" w:eastAsiaTheme="minorHAnsi" w:hAnsi="Consolas" w:cs="Lucida Sans Typewriter"/>
          <w:color w:val="268BD2"/>
          <w:sz w:val="16"/>
          <w:szCs w:val="16"/>
        </w:rPr>
      </w:pPr>
      <w:ins w:id="290"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id="83834" type="EQ"&gt;</w:t>
        </w:r>
      </w:ins>
    </w:p>
    <w:p w14:paraId="0C355892" w14:textId="77777777" w:rsidR="00DA4580" w:rsidRPr="00DA4580" w:rsidRDefault="00DA4580" w:rsidP="00DA4580">
      <w:pPr>
        <w:rPr>
          <w:ins w:id="291" w:author="Greg Stoike" w:date="2018-11-30T10:28:00Z"/>
          <w:rFonts w:ascii="Consolas" w:eastAsiaTheme="minorHAnsi" w:hAnsi="Consolas" w:cs="Lucida Sans Typewriter"/>
          <w:color w:val="268BD2"/>
          <w:sz w:val="16"/>
          <w:szCs w:val="16"/>
        </w:rPr>
      </w:pPr>
      <w:ins w:id="292" w:author="Greg Stoike" w:date="2018-11-30T10:28:00Z">
        <w:r w:rsidRPr="00DA4580">
          <w:rPr>
            <w:rFonts w:ascii="Consolas" w:eastAsiaTheme="minorHAnsi" w:hAnsi="Consolas" w:cs="Lucida Sans Typewriter"/>
            <w:color w:val="268BD2"/>
            <w:sz w:val="16"/>
            <w:szCs w:val="16"/>
          </w:rPr>
          <w:t xml:space="preserve">                &lt;ItemScoreDimensions&gt;</w:t>
        </w:r>
      </w:ins>
    </w:p>
    <w:p w14:paraId="75939F3E" w14:textId="77777777" w:rsidR="00DA4580" w:rsidRPr="00DA4580" w:rsidRDefault="00DA4580" w:rsidP="00DA4580">
      <w:pPr>
        <w:rPr>
          <w:ins w:id="293" w:author="Greg Stoike" w:date="2018-11-30T10:28:00Z"/>
          <w:rFonts w:ascii="Consolas" w:eastAsiaTheme="minorHAnsi" w:hAnsi="Consolas" w:cs="Lucida Sans Typewriter"/>
          <w:color w:val="268BD2"/>
          <w:sz w:val="16"/>
          <w:szCs w:val="16"/>
        </w:rPr>
      </w:pPr>
      <w:ins w:id="294"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3B51154B" w14:textId="77777777" w:rsidR="00DA4580" w:rsidRPr="00DA4580" w:rsidRDefault="00DA4580" w:rsidP="00DA4580">
      <w:pPr>
        <w:rPr>
          <w:ins w:id="295" w:author="Greg Stoike" w:date="2018-11-30T10:28:00Z"/>
          <w:rFonts w:ascii="Consolas" w:eastAsiaTheme="minorHAnsi" w:hAnsi="Consolas" w:cs="Lucida Sans Typewriter"/>
          <w:color w:val="268BD2"/>
          <w:sz w:val="16"/>
          <w:szCs w:val="16"/>
        </w:rPr>
      </w:pPr>
      <w:ins w:id="296" w:author="Greg Stoike" w:date="2018-11-30T10:28:00Z">
        <w:r w:rsidRPr="00DA4580">
          <w:rPr>
            <w:rFonts w:ascii="Consolas" w:eastAsiaTheme="minorHAnsi" w:hAnsi="Consolas" w:cs="Lucida Sans Typewriter"/>
            <w:color w:val="268BD2"/>
            <w:sz w:val="16"/>
            <w:szCs w:val="16"/>
          </w:rPr>
          <w:t xml:space="preserve">                    &lt;ItemScoreParameter value="0.9329000115394592" measurementParameter="a"/&gt;</w:t>
        </w:r>
      </w:ins>
    </w:p>
    <w:p w14:paraId="30AABD2E" w14:textId="77777777" w:rsidR="00DA4580" w:rsidRPr="00DA4580" w:rsidRDefault="00DA4580" w:rsidP="00DA4580">
      <w:pPr>
        <w:rPr>
          <w:ins w:id="297" w:author="Greg Stoike" w:date="2018-11-30T10:28:00Z"/>
          <w:rFonts w:ascii="Consolas" w:eastAsiaTheme="minorHAnsi" w:hAnsi="Consolas" w:cs="Lucida Sans Typewriter"/>
          <w:color w:val="268BD2"/>
          <w:sz w:val="16"/>
          <w:szCs w:val="16"/>
        </w:rPr>
      </w:pPr>
      <w:ins w:id="298" w:author="Greg Stoike" w:date="2018-11-30T10:28:00Z">
        <w:r w:rsidRPr="00DA4580">
          <w:rPr>
            <w:rFonts w:ascii="Consolas" w:eastAsiaTheme="minorHAnsi" w:hAnsi="Consolas" w:cs="Lucida Sans Typewriter"/>
            <w:color w:val="268BD2"/>
            <w:sz w:val="16"/>
            <w:szCs w:val="16"/>
          </w:rPr>
          <w:t xml:space="preserve">                    &lt;ItemScoreParameter value="0.5231000185012817" measurementParameter="b"/&gt;</w:t>
        </w:r>
      </w:ins>
    </w:p>
    <w:p w14:paraId="21286CDF" w14:textId="77777777" w:rsidR="00DA4580" w:rsidRPr="00DA4580" w:rsidRDefault="00DA4580" w:rsidP="00DA4580">
      <w:pPr>
        <w:rPr>
          <w:ins w:id="299" w:author="Greg Stoike" w:date="2018-11-30T10:28:00Z"/>
          <w:rFonts w:ascii="Consolas" w:eastAsiaTheme="minorHAnsi" w:hAnsi="Consolas" w:cs="Lucida Sans Typewriter"/>
          <w:color w:val="268BD2"/>
          <w:sz w:val="16"/>
          <w:szCs w:val="16"/>
        </w:rPr>
      </w:pPr>
      <w:ins w:id="300"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26E574B7" w14:textId="77777777" w:rsidR="00DA4580" w:rsidRPr="00DA4580" w:rsidRDefault="00DA4580" w:rsidP="00DA4580">
      <w:pPr>
        <w:rPr>
          <w:ins w:id="301" w:author="Greg Stoike" w:date="2018-11-30T10:28:00Z"/>
          <w:rFonts w:ascii="Consolas" w:eastAsiaTheme="minorHAnsi" w:hAnsi="Consolas" w:cs="Lucida Sans Typewriter"/>
          <w:color w:val="268BD2"/>
          <w:sz w:val="16"/>
          <w:szCs w:val="16"/>
        </w:rPr>
      </w:pPr>
      <w:ins w:id="302" w:author="Greg Stoike" w:date="2018-11-30T10:28:00Z">
        <w:r w:rsidRPr="00DA4580">
          <w:rPr>
            <w:rFonts w:ascii="Consolas" w:eastAsiaTheme="minorHAnsi" w:hAnsi="Consolas" w:cs="Lucida Sans Typewriter"/>
            <w:color w:val="268BD2"/>
            <w:sz w:val="16"/>
            <w:szCs w:val="16"/>
          </w:rPr>
          <w:t xml:space="preserve">                  &lt;/ItemScoreDimension&gt;</w:t>
        </w:r>
      </w:ins>
    </w:p>
    <w:p w14:paraId="4BBB51D1" w14:textId="77777777" w:rsidR="00DA4580" w:rsidRPr="00DA4580" w:rsidRDefault="00DA4580" w:rsidP="00DA4580">
      <w:pPr>
        <w:rPr>
          <w:ins w:id="303" w:author="Greg Stoike" w:date="2018-11-30T10:28:00Z"/>
          <w:rFonts w:ascii="Consolas" w:eastAsiaTheme="minorHAnsi" w:hAnsi="Consolas" w:cs="Lucida Sans Typewriter"/>
          <w:color w:val="268BD2"/>
          <w:sz w:val="16"/>
          <w:szCs w:val="16"/>
        </w:rPr>
      </w:pPr>
      <w:ins w:id="304" w:author="Greg Stoike" w:date="2018-11-30T10:28:00Z">
        <w:r w:rsidRPr="00DA4580">
          <w:rPr>
            <w:rFonts w:ascii="Consolas" w:eastAsiaTheme="minorHAnsi" w:hAnsi="Consolas" w:cs="Lucida Sans Typewriter"/>
            <w:color w:val="268BD2"/>
            <w:sz w:val="16"/>
            <w:szCs w:val="16"/>
          </w:rPr>
          <w:t xml:space="preserve">                &lt;/ItemScoreDimensions&gt;</w:t>
        </w:r>
      </w:ins>
    </w:p>
    <w:p w14:paraId="6C3EA7C0" w14:textId="77777777" w:rsidR="00DA4580" w:rsidRPr="00DA4580" w:rsidRDefault="00DA4580" w:rsidP="00DA4580">
      <w:pPr>
        <w:rPr>
          <w:ins w:id="305" w:author="Greg Stoike" w:date="2018-11-30T10:28:00Z"/>
          <w:rFonts w:ascii="Consolas" w:eastAsiaTheme="minorHAnsi" w:hAnsi="Consolas" w:cs="Lucida Sans Typewriter"/>
          <w:color w:val="268BD2"/>
          <w:sz w:val="16"/>
          <w:szCs w:val="16"/>
        </w:rPr>
      </w:pPr>
      <w:ins w:id="306" w:author="Greg Stoike" w:date="2018-11-30T10:28:00Z">
        <w:r w:rsidRPr="00DA4580">
          <w:rPr>
            <w:rFonts w:ascii="Consolas" w:eastAsiaTheme="minorHAnsi" w:hAnsi="Consolas" w:cs="Lucida Sans Typewriter"/>
            <w:color w:val="268BD2"/>
            <w:sz w:val="16"/>
            <w:szCs w:val="16"/>
          </w:rPr>
          <w:t xml:space="preserve">                &lt;PoolProperties&gt;</w:t>
        </w:r>
      </w:ins>
    </w:p>
    <w:p w14:paraId="3AB64F03" w14:textId="77777777" w:rsidR="00DA4580" w:rsidRPr="00DA4580" w:rsidRDefault="00DA4580" w:rsidP="00DA4580">
      <w:pPr>
        <w:rPr>
          <w:ins w:id="307" w:author="Greg Stoike" w:date="2018-11-30T10:28:00Z"/>
          <w:rFonts w:ascii="Consolas" w:eastAsiaTheme="minorHAnsi" w:hAnsi="Consolas" w:cs="Lucida Sans Typewriter"/>
          <w:color w:val="268BD2"/>
          <w:sz w:val="16"/>
          <w:szCs w:val="16"/>
        </w:rPr>
      </w:pPr>
      <w:ins w:id="308"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7F01ED0B" w14:textId="77777777" w:rsidR="00DA4580" w:rsidRPr="00DA4580" w:rsidRDefault="00DA4580" w:rsidP="00DA4580">
      <w:pPr>
        <w:rPr>
          <w:ins w:id="309" w:author="Greg Stoike" w:date="2018-11-30T10:28:00Z"/>
          <w:rFonts w:ascii="Consolas" w:eastAsiaTheme="minorHAnsi" w:hAnsi="Consolas" w:cs="Lucida Sans Typewriter"/>
          <w:color w:val="268BD2"/>
          <w:sz w:val="16"/>
          <w:szCs w:val="16"/>
        </w:rPr>
      </w:pPr>
      <w:ins w:id="310" w:author="Greg Stoike" w:date="2018-11-30T10:28:00Z">
        <w:r w:rsidRPr="00DA4580">
          <w:rPr>
            <w:rFonts w:ascii="Consolas" w:eastAsiaTheme="minorHAnsi" w:hAnsi="Consolas" w:cs="Lucida Sans Typewriter"/>
            <w:color w:val="268BD2"/>
            <w:sz w:val="16"/>
            <w:szCs w:val="16"/>
          </w:rPr>
          <w:t xml:space="preserve">                  &lt;PoolProperty name="Answer Key (Part II)" value="NA"/&gt;</w:t>
        </w:r>
      </w:ins>
    </w:p>
    <w:p w14:paraId="07EFBFBA" w14:textId="77777777" w:rsidR="00DA4580" w:rsidRPr="00DA4580" w:rsidRDefault="00DA4580" w:rsidP="00DA4580">
      <w:pPr>
        <w:rPr>
          <w:ins w:id="311" w:author="Greg Stoike" w:date="2018-11-30T10:28:00Z"/>
          <w:rFonts w:ascii="Consolas" w:eastAsiaTheme="minorHAnsi" w:hAnsi="Consolas" w:cs="Lucida Sans Typewriter"/>
          <w:color w:val="268BD2"/>
          <w:sz w:val="16"/>
          <w:szCs w:val="16"/>
        </w:rPr>
      </w:pPr>
      <w:ins w:id="312"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139AF872" w14:textId="77777777" w:rsidR="00DA4580" w:rsidRPr="00DA4580" w:rsidRDefault="00DA4580" w:rsidP="00DA4580">
      <w:pPr>
        <w:rPr>
          <w:ins w:id="313" w:author="Greg Stoike" w:date="2018-11-30T10:28:00Z"/>
          <w:rFonts w:ascii="Consolas" w:eastAsiaTheme="minorHAnsi" w:hAnsi="Consolas" w:cs="Lucida Sans Typewriter"/>
          <w:color w:val="268BD2"/>
          <w:sz w:val="16"/>
          <w:szCs w:val="16"/>
        </w:rPr>
      </w:pPr>
      <w:ins w:id="314"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3B39F7E5" w14:textId="77777777" w:rsidR="00DA4580" w:rsidRPr="00DA4580" w:rsidRDefault="00DA4580" w:rsidP="00DA4580">
      <w:pPr>
        <w:rPr>
          <w:ins w:id="315" w:author="Greg Stoike" w:date="2018-11-30T10:28:00Z"/>
          <w:rFonts w:ascii="Consolas" w:eastAsiaTheme="minorHAnsi" w:hAnsi="Consolas" w:cs="Lucida Sans Typewriter"/>
          <w:color w:val="268BD2"/>
          <w:sz w:val="16"/>
          <w:szCs w:val="16"/>
        </w:rPr>
      </w:pPr>
      <w:ins w:id="316" w:author="Greg Stoike" w:date="2018-11-30T10:28:00Z">
        <w:r w:rsidRPr="00DA4580">
          <w:rPr>
            <w:rFonts w:ascii="Consolas" w:eastAsiaTheme="minorHAnsi" w:hAnsi="Consolas" w:cs="Lucida Sans Typewriter"/>
            <w:color w:val="268BD2"/>
            <w:sz w:val="16"/>
            <w:szCs w:val="16"/>
          </w:rPr>
          <w:t xml:space="preserve">                  &lt;PoolProperty name="Calculator" value="No"/&gt;</w:t>
        </w:r>
      </w:ins>
    </w:p>
    <w:p w14:paraId="39E7D4CC" w14:textId="77777777" w:rsidR="00DA4580" w:rsidRPr="00DA4580" w:rsidRDefault="00DA4580" w:rsidP="00DA4580">
      <w:pPr>
        <w:rPr>
          <w:ins w:id="317" w:author="Greg Stoike" w:date="2018-11-30T10:28:00Z"/>
          <w:rFonts w:ascii="Consolas" w:eastAsiaTheme="minorHAnsi" w:hAnsi="Consolas" w:cs="Lucida Sans Typewriter"/>
          <w:color w:val="268BD2"/>
          <w:sz w:val="16"/>
          <w:szCs w:val="16"/>
        </w:rPr>
      </w:pPr>
      <w:ins w:id="318" w:author="Greg Stoike" w:date="2018-11-30T10:28:00Z">
        <w:r w:rsidRPr="00DA4580">
          <w:rPr>
            <w:rFonts w:ascii="Consolas" w:eastAsiaTheme="minorHAnsi" w:hAnsi="Consolas" w:cs="Lucida Sans Typewriter"/>
            <w:color w:val="268BD2"/>
            <w:sz w:val="16"/>
            <w:szCs w:val="16"/>
          </w:rPr>
          <w:t xml:space="preserve">                  &lt;PoolProperty name="Depth of Knowledge" value="1"/&gt;</w:t>
        </w:r>
      </w:ins>
    </w:p>
    <w:p w14:paraId="0DDB7054" w14:textId="77777777" w:rsidR="00DA4580" w:rsidRPr="00DA4580" w:rsidRDefault="00DA4580" w:rsidP="00DA4580">
      <w:pPr>
        <w:rPr>
          <w:ins w:id="319" w:author="Greg Stoike" w:date="2018-11-30T10:28:00Z"/>
          <w:rFonts w:ascii="Consolas" w:eastAsiaTheme="minorHAnsi" w:hAnsi="Consolas" w:cs="Lucida Sans Typewriter"/>
          <w:color w:val="268BD2"/>
          <w:sz w:val="16"/>
          <w:szCs w:val="16"/>
        </w:rPr>
      </w:pPr>
      <w:ins w:id="320"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3670EE4E" w14:textId="77777777" w:rsidR="00DA4580" w:rsidRPr="00DA4580" w:rsidRDefault="00DA4580" w:rsidP="00DA4580">
      <w:pPr>
        <w:rPr>
          <w:ins w:id="321" w:author="Greg Stoike" w:date="2018-11-30T10:28:00Z"/>
          <w:rFonts w:ascii="Consolas" w:eastAsiaTheme="minorHAnsi" w:hAnsi="Consolas" w:cs="Lucida Sans Typewriter"/>
          <w:color w:val="268BD2"/>
          <w:sz w:val="16"/>
          <w:szCs w:val="16"/>
        </w:rPr>
      </w:pPr>
      <w:ins w:id="322"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2572EB1F" w14:textId="77777777" w:rsidR="00DA4580" w:rsidRPr="00DA4580" w:rsidRDefault="00DA4580" w:rsidP="00DA4580">
      <w:pPr>
        <w:rPr>
          <w:ins w:id="323" w:author="Greg Stoike" w:date="2018-11-30T10:28:00Z"/>
          <w:rFonts w:ascii="Consolas" w:eastAsiaTheme="minorHAnsi" w:hAnsi="Consolas" w:cs="Lucida Sans Typewriter"/>
          <w:color w:val="268BD2"/>
          <w:sz w:val="16"/>
          <w:szCs w:val="16"/>
        </w:rPr>
      </w:pPr>
      <w:ins w:id="324"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44B2D45C" w14:textId="77777777" w:rsidR="00DA4580" w:rsidRPr="00DA4580" w:rsidRDefault="00DA4580" w:rsidP="00DA4580">
      <w:pPr>
        <w:rPr>
          <w:ins w:id="325" w:author="Greg Stoike" w:date="2018-11-30T10:28:00Z"/>
          <w:rFonts w:ascii="Consolas" w:eastAsiaTheme="minorHAnsi" w:hAnsi="Consolas" w:cs="Lucida Sans Typewriter"/>
          <w:color w:val="268BD2"/>
          <w:sz w:val="16"/>
          <w:szCs w:val="16"/>
        </w:rPr>
      </w:pPr>
      <w:ins w:id="326"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1B89ADEF" w14:textId="77777777" w:rsidR="00DA4580" w:rsidRPr="00DA4580" w:rsidRDefault="00DA4580" w:rsidP="00DA4580">
      <w:pPr>
        <w:rPr>
          <w:ins w:id="327" w:author="Greg Stoike" w:date="2018-11-30T10:28:00Z"/>
          <w:rFonts w:ascii="Consolas" w:eastAsiaTheme="minorHAnsi" w:hAnsi="Consolas" w:cs="Lucida Sans Typewriter"/>
          <w:color w:val="268BD2"/>
          <w:sz w:val="16"/>
          <w:szCs w:val="16"/>
        </w:rPr>
      </w:pPr>
      <w:ins w:id="328"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0BE25B81" w14:textId="77777777" w:rsidR="00DA4580" w:rsidRPr="00DA4580" w:rsidRDefault="00DA4580" w:rsidP="00DA4580">
      <w:pPr>
        <w:rPr>
          <w:ins w:id="329" w:author="Greg Stoike" w:date="2018-11-30T10:28:00Z"/>
          <w:rFonts w:ascii="Consolas" w:eastAsiaTheme="minorHAnsi" w:hAnsi="Consolas" w:cs="Lucida Sans Typewriter"/>
          <w:color w:val="268BD2"/>
          <w:sz w:val="16"/>
          <w:szCs w:val="16"/>
        </w:rPr>
      </w:pPr>
      <w:ins w:id="330"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05DD27C1" w14:textId="77777777" w:rsidR="00DA4580" w:rsidRPr="00DA4580" w:rsidRDefault="00DA4580" w:rsidP="00DA4580">
      <w:pPr>
        <w:rPr>
          <w:ins w:id="331" w:author="Greg Stoike" w:date="2018-11-30T10:28:00Z"/>
          <w:rFonts w:ascii="Consolas" w:eastAsiaTheme="minorHAnsi" w:hAnsi="Consolas" w:cs="Lucida Sans Typewriter"/>
          <w:color w:val="268BD2"/>
          <w:sz w:val="16"/>
          <w:szCs w:val="16"/>
        </w:rPr>
      </w:pPr>
      <w:ins w:id="332"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104AB9F5" w14:textId="77777777" w:rsidR="00DA4580" w:rsidRPr="00DA4580" w:rsidRDefault="00DA4580" w:rsidP="00DA4580">
      <w:pPr>
        <w:rPr>
          <w:ins w:id="333" w:author="Greg Stoike" w:date="2018-11-30T10:28:00Z"/>
          <w:rFonts w:ascii="Consolas" w:eastAsiaTheme="minorHAnsi" w:hAnsi="Consolas" w:cs="Lucida Sans Typewriter"/>
          <w:color w:val="268BD2"/>
          <w:sz w:val="16"/>
          <w:szCs w:val="16"/>
        </w:rPr>
      </w:pPr>
      <w:ins w:id="334"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1DCCB13D" w14:textId="77777777" w:rsidR="00DA4580" w:rsidRPr="00DA4580" w:rsidRDefault="00DA4580" w:rsidP="00DA4580">
      <w:pPr>
        <w:rPr>
          <w:ins w:id="335" w:author="Greg Stoike" w:date="2018-11-30T10:28:00Z"/>
          <w:rFonts w:ascii="Consolas" w:eastAsiaTheme="minorHAnsi" w:hAnsi="Consolas" w:cs="Lucida Sans Typewriter"/>
          <w:color w:val="268BD2"/>
          <w:sz w:val="16"/>
          <w:szCs w:val="16"/>
        </w:rPr>
      </w:pPr>
      <w:ins w:id="336"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50B844B4" w14:textId="77777777" w:rsidR="00DA4580" w:rsidRPr="00DA4580" w:rsidRDefault="00DA4580" w:rsidP="00DA4580">
      <w:pPr>
        <w:rPr>
          <w:ins w:id="337" w:author="Greg Stoike" w:date="2018-11-30T10:28:00Z"/>
          <w:rFonts w:ascii="Consolas" w:eastAsiaTheme="minorHAnsi" w:hAnsi="Consolas" w:cs="Lucida Sans Typewriter"/>
          <w:color w:val="268BD2"/>
          <w:sz w:val="16"/>
          <w:szCs w:val="16"/>
        </w:rPr>
      </w:pPr>
      <w:ins w:id="338" w:author="Greg Stoike" w:date="2018-11-30T10:28:00Z">
        <w:r w:rsidRPr="00DA4580">
          <w:rPr>
            <w:rFonts w:ascii="Consolas" w:eastAsiaTheme="minorHAnsi" w:hAnsi="Consolas" w:cs="Lucida Sans Typewriter"/>
            <w:color w:val="268BD2"/>
            <w:sz w:val="16"/>
            <w:szCs w:val="16"/>
          </w:rPr>
          <w:t xml:space="preserve">                  &lt;PoolProperty name="Glossary" value="Ukrainian"/&gt;</w:t>
        </w:r>
      </w:ins>
    </w:p>
    <w:p w14:paraId="48309B89" w14:textId="77777777" w:rsidR="00DA4580" w:rsidRPr="00DA4580" w:rsidRDefault="00DA4580" w:rsidP="00DA4580">
      <w:pPr>
        <w:rPr>
          <w:ins w:id="339" w:author="Greg Stoike" w:date="2018-11-30T10:28:00Z"/>
          <w:rFonts w:ascii="Consolas" w:eastAsiaTheme="minorHAnsi" w:hAnsi="Consolas" w:cs="Lucida Sans Typewriter"/>
          <w:color w:val="268BD2"/>
          <w:sz w:val="16"/>
          <w:szCs w:val="16"/>
        </w:rPr>
      </w:pPr>
      <w:ins w:id="340"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0BCBB110" w14:textId="77777777" w:rsidR="00DA4580" w:rsidRPr="00DA4580" w:rsidRDefault="00DA4580" w:rsidP="00DA4580">
      <w:pPr>
        <w:rPr>
          <w:ins w:id="341" w:author="Greg Stoike" w:date="2018-11-30T10:28:00Z"/>
          <w:rFonts w:ascii="Consolas" w:eastAsiaTheme="minorHAnsi" w:hAnsi="Consolas" w:cs="Lucida Sans Typewriter"/>
          <w:color w:val="268BD2"/>
          <w:sz w:val="16"/>
          <w:szCs w:val="16"/>
        </w:rPr>
      </w:pPr>
      <w:ins w:id="342"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20546192" w14:textId="77777777" w:rsidR="00DA4580" w:rsidRPr="00DA4580" w:rsidRDefault="00DA4580" w:rsidP="00DA4580">
      <w:pPr>
        <w:rPr>
          <w:ins w:id="343" w:author="Greg Stoike" w:date="2018-11-30T10:28:00Z"/>
          <w:rFonts w:ascii="Consolas" w:eastAsiaTheme="minorHAnsi" w:hAnsi="Consolas" w:cs="Lucida Sans Typewriter"/>
          <w:color w:val="268BD2"/>
          <w:sz w:val="16"/>
          <w:szCs w:val="16"/>
        </w:rPr>
      </w:pPr>
      <w:ins w:id="344" w:author="Greg Stoike" w:date="2018-11-30T10:28:00Z">
        <w:r w:rsidRPr="00DA4580">
          <w:rPr>
            <w:rFonts w:ascii="Consolas" w:eastAsiaTheme="minorHAnsi" w:hAnsi="Consolas" w:cs="Lucida Sans Typewriter"/>
            <w:color w:val="268BD2"/>
            <w:sz w:val="16"/>
            <w:szCs w:val="16"/>
          </w:rPr>
          <w:t xml:space="preserve">                  &lt;PoolProperty name="Rubric Source" value="Student Xml Proposition"/&gt;</w:t>
        </w:r>
      </w:ins>
    </w:p>
    <w:p w14:paraId="602FDEB3" w14:textId="77777777" w:rsidR="00DA4580" w:rsidRPr="00DA4580" w:rsidRDefault="00DA4580" w:rsidP="00DA4580">
      <w:pPr>
        <w:rPr>
          <w:ins w:id="345" w:author="Greg Stoike" w:date="2018-11-30T10:28:00Z"/>
          <w:rFonts w:ascii="Consolas" w:eastAsiaTheme="minorHAnsi" w:hAnsi="Consolas" w:cs="Lucida Sans Typewriter"/>
          <w:color w:val="268BD2"/>
          <w:sz w:val="16"/>
          <w:szCs w:val="16"/>
        </w:rPr>
      </w:pPr>
      <w:ins w:id="346"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277F6FDE" w14:textId="77777777" w:rsidR="00DA4580" w:rsidRPr="00DA4580" w:rsidRDefault="00DA4580" w:rsidP="00DA4580">
      <w:pPr>
        <w:rPr>
          <w:ins w:id="347" w:author="Greg Stoike" w:date="2018-11-30T10:28:00Z"/>
          <w:rFonts w:ascii="Consolas" w:eastAsiaTheme="minorHAnsi" w:hAnsi="Consolas" w:cs="Lucida Sans Typewriter"/>
          <w:color w:val="268BD2"/>
          <w:sz w:val="16"/>
          <w:szCs w:val="16"/>
        </w:rPr>
      </w:pPr>
      <w:ins w:id="348" w:author="Greg Stoike" w:date="2018-11-30T10:28:00Z">
        <w:r w:rsidRPr="00DA4580">
          <w:rPr>
            <w:rFonts w:ascii="Consolas" w:eastAsiaTheme="minorHAnsi" w:hAnsi="Consolas" w:cs="Lucida Sans Typewriter"/>
            <w:color w:val="268BD2"/>
            <w:sz w:val="16"/>
            <w:szCs w:val="16"/>
          </w:rPr>
          <w:lastRenderedPageBreak/>
          <w:t xml:space="preserve">                  &lt;PoolProperty name="Spanish Translation" value="Y"/&gt;</w:t>
        </w:r>
      </w:ins>
    </w:p>
    <w:p w14:paraId="5EF34E45" w14:textId="77777777" w:rsidR="00DA4580" w:rsidRPr="00DA4580" w:rsidRDefault="00DA4580" w:rsidP="00DA4580">
      <w:pPr>
        <w:rPr>
          <w:ins w:id="349" w:author="Greg Stoike" w:date="2018-11-30T10:28:00Z"/>
          <w:rFonts w:ascii="Consolas" w:eastAsiaTheme="minorHAnsi" w:hAnsi="Consolas" w:cs="Lucida Sans Typewriter"/>
          <w:color w:val="268BD2"/>
          <w:sz w:val="16"/>
          <w:szCs w:val="16"/>
        </w:rPr>
      </w:pPr>
      <w:ins w:id="350"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370E96DE" w14:textId="77777777" w:rsidR="00DA4580" w:rsidRPr="00DA4580" w:rsidRDefault="00DA4580" w:rsidP="00DA4580">
      <w:pPr>
        <w:rPr>
          <w:ins w:id="351" w:author="Greg Stoike" w:date="2018-11-30T10:28:00Z"/>
          <w:rFonts w:ascii="Consolas" w:eastAsiaTheme="minorHAnsi" w:hAnsi="Consolas" w:cs="Lucida Sans Typewriter"/>
          <w:color w:val="268BD2"/>
          <w:sz w:val="16"/>
          <w:szCs w:val="16"/>
        </w:rPr>
      </w:pPr>
      <w:ins w:id="352"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45BE8868" w14:textId="77777777" w:rsidR="00DA4580" w:rsidRPr="00DA4580" w:rsidRDefault="00DA4580" w:rsidP="00DA4580">
      <w:pPr>
        <w:rPr>
          <w:ins w:id="353" w:author="Greg Stoike" w:date="2018-11-30T10:28:00Z"/>
          <w:rFonts w:ascii="Consolas" w:eastAsiaTheme="minorHAnsi" w:hAnsi="Consolas" w:cs="Lucida Sans Typewriter"/>
          <w:color w:val="268BD2"/>
          <w:sz w:val="16"/>
          <w:szCs w:val="16"/>
        </w:rPr>
      </w:pPr>
      <w:ins w:id="354" w:author="Greg Stoike" w:date="2018-11-30T10:28:00Z">
        <w:r w:rsidRPr="00DA4580">
          <w:rPr>
            <w:rFonts w:ascii="Consolas" w:eastAsiaTheme="minorHAnsi" w:hAnsi="Consolas" w:cs="Lucida Sans Typewriter"/>
            <w:color w:val="268BD2"/>
            <w:sz w:val="16"/>
            <w:szCs w:val="16"/>
          </w:rPr>
          <w:t xml:space="preserve">                &lt;/PoolProperties&gt;</w:t>
        </w:r>
      </w:ins>
    </w:p>
    <w:p w14:paraId="3983DBBE" w14:textId="77777777" w:rsidR="00DA4580" w:rsidRPr="00DA4580" w:rsidRDefault="00DA4580" w:rsidP="00DA4580">
      <w:pPr>
        <w:rPr>
          <w:ins w:id="355" w:author="Greg Stoike" w:date="2018-11-30T10:28:00Z"/>
          <w:rFonts w:ascii="Consolas" w:eastAsiaTheme="minorHAnsi" w:hAnsi="Consolas" w:cs="Lucida Sans Typewriter"/>
          <w:color w:val="268BD2"/>
          <w:sz w:val="16"/>
          <w:szCs w:val="16"/>
        </w:rPr>
      </w:pPr>
      <w:ins w:id="356" w:author="Greg Stoike" w:date="2018-11-30T10:28:00Z">
        <w:r w:rsidRPr="00DA4580">
          <w:rPr>
            <w:rFonts w:ascii="Consolas" w:eastAsiaTheme="minorHAnsi" w:hAnsi="Consolas" w:cs="Lucida Sans Typewriter"/>
            <w:color w:val="268BD2"/>
            <w:sz w:val="16"/>
            <w:szCs w:val="16"/>
          </w:rPr>
          <w:t xml:space="preserve">                &lt;BlueprintReferences&gt;</w:t>
        </w:r>
      </w:ins>
    </w:p>
    <w:p w14:paraId="1291D953" w14:textId="77777777" w:rsidR="00DA4580" w:rsidRPr="00DA4580" w:rsidRDefault="00DA4580" w:rsidP="00DA4580">
      <w:pPr>
        <w:rPr>
          <w:ins w:id="357" w:author="Greg Stoike" w:date="2018-11-30T10:28:00Z"/>
          <w:rFonts w:ascii="Consolas" w:eastAsiaTheme="minorHAnsi" w:hAnsi="Consolas" w:cs="Lucida Sans Typewriter"/>
          <w:color w:val="268BD2"/>
          <w:sz w:val="16"/>
          <w:szCs w:val="16"/>
        </w:rPr>
      </w:pPr>
      <w:ins w:id="358" w:author="Greg Stoike" w:date="2018-11-30T10:28:00Z">
        <w:r w:rsidRPr="00DA4580">
          <w:rPr>
            <w:rFonts w:ascii="Consolas" w:eastAsiaTheme="minorHAnsi" w:hAnsi="Consolas" w:cs="Lucida Sans Typewriter"/>
            <w:color w:val="268BD2"/>
            <w:sz w:val="16"/>
            <w:szCs w:val="16"/>
          </w:rPr>
          <w:t xml:space="preserve">                  &lt;BlueprintReference idRef="SBAC-IAB-FIXED-G11M-AlgLinearFun-NoCalc-MATH-11"/&gt;</w:t>
        </w:r>
      </w:ins>
    </w:p>
    <w:p w14:paraId="004AFBB4" w14:textId="77777777" w:rsidR="00DA4580" w:rsidRPr="00DA4580" w:rsidRDefault="00DA4580" w:rsidP="00DA4580">
      <w:pPr>
        <w:rPr>
          <w:ins w:id="359" w:author="Greg Stoike" w:date="2018-11-30T10:28:00Z"/>
          <w:rFonts w:ascii="Consolas" w:eastAsiaTheme="minorHAnsi" w:hAnsi="Consolas" w:cs="Lucida Sans Typewriter"/>
          <w:color w:val="268BD2"/>
          <w:sz w:val="16"/>
          <w:szCs w:val="16"/>
        </w:rPr>
      </w:pPr>
      <w:ins w:id="360" w:author="Greg Stoike" w:date="2018-11-30T10:28:00Z">
        <w:r w:rsidRPr="00DA4580">
          <w:rPr>
            <w:rFonts w:ascii="Consolas" w:eastAsiaTheme="minorHAnsi" w:hAnsi="Consolas" w:cs="Lucida Sans Typewriter"/>
            <w:color w:val="268BD2"/>
            <w:sz w:val="16"/>
            <w:szCs w:val="16"/>
          </w:rPr>
          <w:t xml:space="preserve">                  &lt;BlueprintReference idRef="1"/&gt;</w:t>
        </w:r>
      </w:ins>
    </w:p>
    <w:p w14:paraId="57A6E4DB" w14:textId="77777777" w:rsidR="00DA4580" w:rsidRPr="00DA4580" w:rsidRDefault="00DA4580" w:rsidP="00DA4580">
      <w:pPr>
        <w:rPr>
          <w:ins w:id="361" w:author="Greg Stoike" w:date="2018-11-30T10:28:00Z"/>
          <w:rFonts w:ascii="Consolas" w:eastAsiaTheme="minorHAnsi" w:hAnsi="Consolas" w:cs="Lucida Sans Typewriter"/>
          <w:color w:val="268BD2"/>
          <w:sz w:val="16"/>
          <w:szCs w:val="16"/>
        </w:rPr>
      </w:pPr>
      <w:ins w:id="362" w:author="Greg Stoike" w:date="2018-11-30T10:28:00Z">
        <w:r w:rsidRPr="00DA4580">
          <w:rPr>
            <w:rFonts w:ascii="Consolas" w:eastAsiaTheme="minorHAnsi" w:hAnsi="Consolas" w:cs="Lucida Sans Typewriter"/>
            <w:color w:val="268BD2"/>
            <w:sz w:val="16"/>
            <w:szCs w:val="16"/>
          </w:rPr>
          <w:t xml:space="preserve">                  &lt;BlueprintReference idRef="1|P"/&gt;</w:t>
        </w:r>
      </w:ins>
    </w:p>
    <w:p w14:paraId="38A695CE" w14:textId="77777777" w:rsidR="00DA4580" w:rsidRPr="00DA4580" w:rsidRDefault="00DA4580" w:rsidP="00DA4580">
      <w:pPr>
        <w:rPr>
          <w:ins w:id="363" w:author="Greg Stoike" w:date="2018-11-30T10:28:00Z"/>
          <w:rFonts w:ascii="Consolas" w:eastAsiaTheme="minorHAnsi" w:hAnsi="Consolas" w:cs="Lucida Sans Typewriter"/>
          <w:color w:val="268BD2"/>
          <w:sz w:val="16"/>
          <w:szCs w:val="16"/>
        </w:rPr>
      </w:pPr>
      <w:ins w:id="364" w:author="Greg Stoike" w:date="2018-11-30T10:28:00Z">
        <w:r w:rsidRPr="00DA4580">
          <w:rPr>
            <w:rFonts w:ascii="Consolas" w:eastAsiaTheme="minorHAnsi" w:hAnsi="Consolas" w:cs="Lucida Sans Typewriter"/>
            <w:color w:val="268BD2"/>
            <w:sz w:val="16"/>
            <w:szCs w:val="16"/>
          </w:rPr>
          <w:t xml:space="preserve">                  &lt;BlueprintReference idRef="1|P|TS03"/&gt;</w:t>
        </w:r>
      </w:ins>
    </w:p>
    <w:p w14:paraId="69CDC571" w14:textId="77777777" w:rsidR="00DA4580" w:rsidRPr="00DA4580" w:rsidRDefault="00DA4580" w:rsidP="00DA4580">
      <w:pPr>
        <w:rPr>
          <w:ins w:id="365" w:author="Greg Stoike" w:date="2018-11-30T10:28:00Z"/>
          <w:rFonts w:ascii="Consolas" w:eastAsiaTheme="minorHAnsi" w:hAnsi="Consolas" w:cs="Lucida Sans Typewriter"/>
          <w:color w:val="268BD2"/>
          <w:sz w:val="16"/>
          <w:szCs w:val="16"/>
        </w:rPr>
      </w:pPr>
      <w:ins w:id="366" w:author="Greg Stoike" w:date="2018-11-30T10:28:00Z">
        <w:r w:rsidRPr="00DA4580">
          <w:rPr>
            <w:rFonts w:ascii="Consolas" w:eastAsiaTheme="minorHAnsi" w:hAnsi="Consolas" w:cs="Lucida Sans Typewriter"/>
            <w:color w:val="268BD2"/>
            <w:sz w:val="16"/>
            <w:szCs w:val="16"/>
          </w:rPr>
          <w:t xml:space="preserve">                  &lt;BlueprintReference idRef="1|P|TS03|I"/&gt;</w:t>
        </w:r>
      </w:ins>
    </w:p>
    <w:p w14:paraId="161C7671" w14:textId="77777777" w:rsidR="00DA4580" w:rsidRPr="00DA4580" w:rsidRDefault="00DA4580" w:rsidP="00DA4580">
      <w:pPr>
        <w:rPr>
          <w:ins w:id="367" w:author="Greg Stoike" w:date="2018-11-30T10:28:00Z"/>
          <w:rFonts w:ascii="Consolas" w:eastAsiaTheme="minorHAnsi" w:hAnsi="Consolas" w:cs="Lucida Sans Typewriter"/>
          <w:color w:val="268BD2"/>
          <w:sz w:val="16"/>
          <w:szCs w:val="16"/>
        </w:rPr>
      </w:pPr>
      <w:ins w:id="368" w:author="Greg Stoike" w:date="2018-11-30T10:28:00Z">
        <w:r w:rsidRPr="00DA4580">
          <w:rPr>
            <w:rFonts w:ascii="Consolas" w:eastAsiaTheme="minorHAnsi" w:hAnsi="Consolas" w:cs="Lucida Sans Typewriter"/>
            <w:color w:val="268BD2"/>
            <w:sz w:val="16"/>
            <w:szCs w:val="16"/>
          </w:rPr>
          <w:t xml:space="preserve">                &lt;/BlueprintReferences&gt;</w:t>
        </w:r>
      </w:ins>
    </w:p>
    <w:p w14:paraId="5CF8803A" w14:textId="77777777" w:rsidR="00DA4580" w:rsidRPr="00DA4580" w:rsidRDefault="00DA4580" w:rsidP="00DA4580">
      <w:pPr>
        <w:rPr>
          <w:ins w:id="369" w:author="Greg Stoike" w:date="2018-11-30T10:28:00Z"/>
          <w:rFonts w:ascii="Consolas" w:eastAsiaTheme="minorHAnsi" w:hAnsi="Consolas" w:cs="Lucida Sans Typewriter"/>
          <w:color w:val="268BD2"/>
          <w:sz w:val="16"/>
          <w:szCs w:val="16"/>
        </w:rPr>
      </w:pPr>
      <w:ins w:id="370" w:author="Greg Stoike" w:date="2018-11-30T10:28:00Z">
        <w:r w:rsidRPr="00DA4580">
          <w:rPr>
            <w:rFonts w:ascii="Consolas" w:eastAsiaTheme="minorHAnsi" w:hAnsi="Consolas" w:cs="Lucida Sans Typewriter"/>
            <w:color w:val="268BD2"/>
            <w:sz w:val="16"/>
            <w:szCs w:val="16"/>
          </w:rPr>
          <w:t xml:space="preserve">                &lt;Presentations&gt;</w:t>
        </w:r>
      </w:ins>
    </w:p>
    <w:p w14:paraId="445C0D3B" w14:textId="77777777" w:rsidR="00DA4580" w:rsidRPr="00DA4580" w:rsidRDefault="00DA4580" w:rsidP="00DA4580">
      <w:pPr>
        <w:rPr>
          <w:ins w:id="371" w:author="Greg Stoike" w:date="2018-11-30T10:28:00Z"/>
          <w:rFonts w:ascii="Consolas" w:eastAsiaTheme="minorHAnsi" w:hAnsi="Consolas" w:cs="Lucida Sans Typewriter"/>
          <w:color w:val="268BD2"/>
          <w:sz w:val="16"/>
          <w:szCs w:val="16"/>
        </w:rPr>
      </w:pPr>
      <w:ins w:id="372"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1A747A4F" w14:textId="77777777" w:rsidR="00DA4580" w:rsidRPr="00DA4580" w:rsidRDefault="00DA4580" w:rsidP="00DA4580">
      <w:pPr>
        <w:rPr>
          <w:ins w:id="373" w:author="Greg Stoike" w:date="2018-11-30T10:28:00Z"/>
          <w:rFonts w:ascii="Consolas" w:eastAsiaTheme="minorHAnsi" w:hAnsi="Consolas" w:cs="Lucida Sans Typewriter"/>
          <w:color w:val="268BD2"/>
          <w:sz w:val="16"/>
          <w:szCs w:val="16"/>
        </w:rPr>
      </w:pPr>
      <w:ins w:id="374"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0184F56E" w14:textId="77777777" w:rsidR="00DA4580" w:rsidRPr="00DA4580" w:rsidRDefault="00DA4580" w:rsidP="00DA4580">
      <w:pPr>
        <w:rPr>
          <w:ins w:id="375" w:author="Greg Stoike" w:date="2018-11-30T10:28:00Z"/>
          <w:rFonts w:ascii="Consolas" w:eastAsiaTheme="minorHAnsi" w:hAnsi="Consolas" w:cs="Lucida Sans Typewriter"/>
          <w:color w:val="268BD2"/>
          <w:sz w:val="16"/>
          <w:szCs w:val="16"/>
        </w:rPr>
      </w:pPr>
      <w:ins w:id="376"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64C8306F" w14:textId="77777777" w:rsidR="00DA4580" w:rsidRPr="00DA4580" w:rsidRDefault="00DA4580" w:rsidP="00DA4580">
      <w:pPr>
        <w:rPr>
          <w:ins w:id="377" w:author="Greg Stoike" w:date="2018-11-30T10:28:00Z"/>
          <w:rFonts w:ascii="Consolas" w:eastAsiaTheme="minorHAnsi" w:hAnsi="Consolas" w:cs="Lucida Sans Typewriter"/>
          <w:color w:val="268BD2"/>
          <w:sz w:val="16"/>
          <w:szCs w:val="16"/>
        </w:rPr>
      </w:pPr>
      <w:ins w:id="378" w:author="Greg Stoike" w:date="2018-11-30T10:28:00Z">
        <w:r w:rsidRPr="00DA4580">
          <w:rPr>
            <w:rFonts w:ascii="Consolas" w:eastAsiaTheme="minorHAnsi" w:hAnsi="Consolas" w:cs="Lucida Sans Typewriter"/>
            <w:color w:val="268BD2"/>
            <w:sz w:val="16"/>
            <w:szCs w:val="16"/>
          </w:rPr>
          <w:t xml:space="preserve">                &lt;/Presentations&gt;</w:t>
        </w:r>
      </w:ins>
    </w:p>
    <w:p w14:paraId="6EF70A5C" w14:textId="77777777" w:rsidR="00DA4580" w:rsidRPr="00DA4580" w:rsidRDefault="00DA4580" w:rsidP="00DA4580">
      <w:pPr>
        <w:rPr>
          <w:ins w:id="379" w:author="Greg Stoike" w:date="2018-11-30T10:28:00Z"/>
          <w:rFonts w:ascii="Consolas" w:eastAsiaTheme="minorHAnsi" w:hAnsi="Consolas" w:cs="Lucida Sans Typewriter"/>
          <w:color w:val="268BD2"/>
          <w:sz w:val="16"/>
          <w:szCs w:val="16"/>
        </w:rPr>
      </w:pPr>
      <w:ins w:id="380" w:author="Greg Stoike" w:date="2018-11-30T10:28:00Z">
        <w:r w:rsidRPr="00DA4580">
          <w:rPr>
            <w:rFonts w:ascii="Consolas" w:eastAsiaTheme="minorHAnsi" w:hAnsi="Consolas" w:cs="Lucida Sans Typewriter"/>
            <w:color w:val="268BD2"/>
            <w:sz w:val="16"/>
            <w:szCs w:val="16"/>
          </w:rPr>
          <w:t xml:space="preserve">              &lt;/Item&gt;</w:t>
        </w:r>
      </w:ins>
    </w:p>
    <w:p w14:paraId="16555047" w14:textId="77777777" w:rsidR="00DA4580" w:rsidRPr="00DA4580" w:rsidRDefault="00DA4580" w:rsidP="00DA4580">
      <w:pPr>
        <w:rPr>
          <w:ins w:id="381" w:author="Greg Stoike" w:date="2018-11-30T10:28:00Z"/>
          <w:rFonts w:ascii="Consolas" w:eastAsiaTheme="minorHAnsi" w:hAnsi="Consolas" w:cs="Lucida Sans Typewriter"/>
          <w:color w:val="268BD2"/>
          <w:sz w:val="16"/>
          <w:szCs w:val="16"/>
        </w:rPr>
      </w:pPr>
      <w:ins w:id="382" w:author="Greg Stoike" w:date="2018-11-30T10:28:00Z">
        <w:r w:rsidRPr="00DA4580">
          <w:rPr>
            <w:rFonts w:ascii="Consolas" w:eastAsiaTheme="minorHAnsi" w:hAnsi="Consolas" w:cs="Lucida Sans Typewriter"/>
            <w:color w:val="268BD2"/>
            <w:sz w:val="16"/>
            <w:szCs w:val="16"/>
          </w:rPr>
          <w:t xml:space="preserve">            &lt;/ItemGroup&gt;</w:t>
        </w:r>
      </w:ins>
    </w:p>
    <w:p w14:paraId="61F57A26" w14:textId="77777777" w:rsidR="00DA4580" w:rsidRPr="00DA4580" w:rsidRDefault="00DA4580" w:rsidP="00DA4580">
      <w:pPr>
        <w:rPr>
          <w:ins w:id="383" w:author="Greg Stoike" w:date="2018-11-30T10:28:00Z"/>
          <w:rFonts w:ascii="Consolas" w:eastAsiaTheme="minorHAnsi" w:hAnsi="Consolas" w:cs="Lucida Sans Typewriter"/>
          <w:color w:val="268BD2"/>
          <w:sz w:val="16"/>
          <w:szCs w:val="16"/>
        </w:rPr>
      </w:pPr>
      <w:ins w:id="384" w:author="Greg Stoike" w:date="2018-11-30T10:28:00Z">
        <w:r w:rsidRPr="00DA4580">
          <w:rPr>
            <w:rFonts w:ascii="Consolas" w:eastAsiaTheme="minorHAnsi" w:hAnsi="Consolas" w:cs="Lucida Sans Typewriter"/>
            <w:color w:val="268BD2"/>
            <w:sz w:val="16"/>
            <w:szCs w:val="16"/>
          </w:rPr>
          <w:t xml:space="preserve">            &lt;ItemGroup maxItems="ALL" maxResponses="0" id="83838"&gt;</w:t>
        </w:r>
      </w:ins>
    </w:p>
    <w:p w14:paraId="215BF326" w14:textId="77777777" w:rsidR="00DA4580" w:rsidRPr="00DA4580" w:rsidRDefault="00DA4580" w:rsidP="00DA4580">
      <w:pPr>
        <w:rPr>
          <w:ins w:id="385" w:author="Greg Stoike" w:date="2018-11-30T10:28:00Z"/>
          <w:rFonts w:ascii="Consolas" w:eastAsiaTheme="minorHAnsi" w:hAnsi="Consolas" w:cs="Lucida Sans Typewriter"/>
          <w:color w:val="268BD2"/>
          <w:sz w:val="16"/>
          <w:szCs w:val="16"/>
        </w:rPr>
      </w:pPr>
      <w:ins w:id="386"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id="83838" type="EQ"&gt;</w:t>
        </w:r>
      </w:ins>
    </w:p>
    <w:p w14:paraId="5F8BCF7F" w14:textId="77777777" w:rsidR="00DA4580" w:rsidRPr="00DA4580" w:rsidRDefault="00DA4580" w:rsidP="00DA4580">
      <w:pPr>
        <w:rPr>
          <w:ins w:id="387" w:author="Greg Stoike" w:date="2018-11-30T10:28:00Z"/>
          <w:rFonts w:ascii="Consolas" w:eastAsiaTheme="minorHAnsi" w:hAnsi="Consolas" w:cs="Lucida Sans Typewriter"/>
          <w:color w:val="268BD2"/>
          <w:sz w:val="16"/>
          <w:szCs w:val="16"/>
        </w:rPr>
      </w:pPr>
      <w:ins w:id="388" w:author="Greg Stoike" w:date="2018-11-30T10:28:00Z">
        <w:r w:rsidRPr="00DA4580">
          <w:rPr>
            <w:rFonts w:ascii="Consolas" w:eastAsiaTheme="minorHAnsi" w:hAnsi="Consolas" w:cs="Lucida Sans Typewriter"/>
            <w:color w:val="268BD2"/>
            <w:sz w:val="16"/>
            <w:szCs w:val="16"/>
          </w:rPr>
          <w:t xml:space="preserve">                &lt;ItemScoreDimensions&gt;</w:t>
        </w:r>
      </w:ins>
    </w:p>
    <w:p w14:paraId="11A41B0C" w14:textId="77777777" w:rsidR="00DA4580" w:rsidRPr="00DA4580" w:rsidRDefault="00DA4580" w:rsidP="00DA4580">
      <w:pPr>
        <w:rPr>
          <w:ins w:id="389" w:author="Greg Stoike" w:date="2018-11-30T10:28:00Z"/>
          <w:rFonts w:ascii="Consolas" w:eastAsiaTheme="minorHAnsi" w:hAnsi="Consolas" w:cs="Lucida Sans Typewriter"/>
          <w:color w:val="268BD2"/>
          <w:sz w:val="16"/>
          <w:szCs w:val="16"/>
        </w:rPr>
      </w:pPr>
      <w:ins w:id="390"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5FAE6204" w14:textId="77777777" w:rsidR="00DA4580" w:rsidRPr="00DA4580" w:rsidRDefault="00DA4580" w:rsidP="00DA4580">
      <w:pPr>
        <w:rPr>
          <w:ins w:id="391" w:author="Greg Stoike" w:date="2018-11-30T10:28:00Z"/>
          <w:rFonts w:ascii="Consolas" w:eastAsiaTheme="minorHAnsi" w:hAnsi="Consolas" w:cs="Lucida Sans Typewriter"/>
          <w:color w:val="268BD2"/>
          <w:sz w:val="16"/>
          <w:szCs w:val="16"/>
        </w:rPr>
      </w:pPr>
      <w:ins w:id="392" w:author="Greg Stoike" w:date="2018-11-30T10:28:00Z">
        <w:r w:rsidRPr="00DA4580">
          <w:rPr>
            <w:rFonts w:ascii="Consolas" w:eastAsiaTheme="minorHAnsi" w:hAnsi="Consolas" w:cs="Lucida Sans Typewriter"/>
            <w:color w:val="268BD2"/>
            <w:sz w:val="16"/>
            <w:szCs w:val="16"/>
          </w:rPr>
          <w:t xml:space="preserve">                    &lt;ItemScoreParameter value="0.5831000208854675" measurementParameter="a"/&gt;</w:t>
        </w:r>
      </w:ins>
    </w:p>
    <w:p w14:paraId="3FF3184F" w14:textId="77777777" w:rsidR="00DA4580" w:rsidRPr="00DA4580" w:rsidRDefault="00DA4580" w:rsidP="00DA4580">
      <w:pPr>
        <w:rPr>
          <w:ins w:id="393" w:author="Greg Stoike" w:date="2018-11-30T10:28:00Z"/>
          <w:rFonts w:ascii="Consolas" w:eastAsiaTheme="minorHAnsi" w:hAnsi="Consolas" w:cs="Lucida Sans Typewriter"/>
          <w:color w:val="268BD2"/>
          <w:sz w:val="16"/>
          <w:szCs w:val="16"/>
        </w:rPr>
      </w:pPr>
      <w:ins w:id="394" w:author="Greg Stoike" w:date="2018-11-30T10:28:00Z">
        <w:r w:rsidRPr="00DA4580">
          <w:rPr>
            <w:rFonts w:ascii="Consolas" w:eastAsiaTheme="minorHAnsi" w:hAnsi="Consolas" w:cs="Lucida Sans Typewriter"/>
            <w:color w:val="268BD2"/>
            <w:sz w:val="16"/>
            <w:szCs w:val="16"/>
          </w:rPr>
          <w:t xml:space="preserve">                    &lt;ItemScoreParameter value="-0.004600000102072954" measurementParameter="b"/&gt;</w:t>
        </w:r>
      </w:ins>
    </w:p>
    <w:p w14:paraId="6BF854E8" w14:textId="77777777" w:rsidR="00DA4580" w:rsidRPr="00DA4580" w:rsidRDefault="00DA4580" w:rsidP="00DA4580">
      <w:pPr>
        <w:rPr>
          <w:ins w:id="395" w:author="Greg Stoike" w:date="2018-11-30T10:28:00Z"/>
          <w:rFonts w:ascii="Consolas" w:eastAsiaTheme="minorHAnsi" w:hAnsi="Consolas" w:cs="Lucida Sans Typewriter"/>
          <w:color w:val="268BD2"/>
          <w:sz w:val="16"/>
          <w:szCs w:val="16"/>
        </w:rPr>
      </w:pPr>
      <w:ins w:id="396"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30DE29B0" w14:textId="77777777" w:rsidR="00DA4580" w:rsidRPr="00DA4580" w:rsidRDefault="00DA4580" w:rsidP="00DA4580">
      <w:pPr>
        <w:rPr>
          <w:ins w:id="397" w:author="Greg Stoike" w:date="2018-11-30T10:28:00Z"/>
          <w:rFonts w:ascii="Consolas" w:eastAsiaTheme="minorHAnsi" w:hAnsi="Consolas" w:cs="Lucida Sans Typewriter"/>
          <w:color w:val="268BD2"/>
          <w:sz w:val="16"/>
          <w:szCs w:val="16"/>
        </w:rPr>
      </w:pPr>
      <w:ins w:id="398" w:author="Greg Stoike" w:date="2018-11-30T10:28:00Z">
        <w:r w:rsidRPr="00DA4580">
          <w:rPr>
            <w:rFonts w:ascii="Consolas" w:eastAsiaTheme="minorHAnsi" w:hAnsi="Consolas" w:cs="Lucida Sans Typewriter"/>
            <w:color w:val="268BD2"/>
            <w:sz w:val="16"/>
            <w:szCs w:val="16"/>
          </w:rPr>
          <w:t xml:space="preserve">                  &lt;/ItemScoreDimension&gt;</w:t>
        </w:r>
      </w:ins>
    </w:p>
    <w:p w14:paraId="55F223DF" w14:textId="77777777" w:rsidR="00DA4580" w:rsidRPr="00DA4580" w:rsidRDefault="00DA4580" w:rsidP="00DA4580">
      <w:pPr>
        <w:rPr>
          <w:ins w:id="399" w:author="Greg Stoike" w:date="2018-11-30T10:28:00Z"/>
          <w:rFonts w:ascii="Consolas" w:eastAsiaTheme="minorHAnsi" w:hAnsi="Consolas" w:cs="Lucida Sans Typewriter"/>
          <w:color w:val="268BD2"/>
          <w:sz w:val="16"/>
          <w:szCs w:val="16"/>
        </w:rPr>
      </w:pPr>
      <w:ins w:id="400" w:author="Greg Stoike" w:date="2018-11-30T10:28:00Z">
        <w:r w:rsidRPr="00DA4580">
          <w:rPr>
            <w:rFonts w:ascii="Consolas" w:eastAsiaTheme="minorHAnsi" w:hAnsi="Consolas" w:cs="Lucida Sans Typewriter"/>
            <w:color w:val="268BD2"/>
            <w:sz w:val="16"/>
            <w:szCs w:val="16"/>
          </w:rPr>
          <w:t xml:space="preserve">                &lt;/ItemScoreDimensions&gt;</w:t>
        </w:r>
      </w:ins>
    </w:p>
    <w:p w14:paraId="4557012C" w14:textId="77777777" w:rsidR="00DA4580" w:rsidRPr="00DA4580" w:rsidRDefault="00DA4580" w:rsidP="00DA4580">
      <w:pPr>
        <w:rPr>
          <w:ins w:id="401" w:author="Greg Stoike" w:date="2018-11-30T10:28:00Z"/>
          <w:rFonts w:ascii="Consolas" w:eastAsiaTheme="minorHAnsi" w:hAnsi="Consolas" w:cs="Lucida Sans Typewriter"/>
          <w:color w:val="268BD2"/>
          <w:sz w:val="16"/>
          <w:szCs w:val="16"/>
        </w:rPr>
      </w:pPr>
      <w:ins w:id="402" w:author="Greg Stoike" w:date="2018-11-30T10:28:00Z">
        <w:r w:rsidRPr="00DA4580">
          <w:rPr>
            <w:rFonts w:ascii="Consolas" w:eastAsiaTheme="minorHAnsi" w:hAnsi="Consolas" w:cs="Lucida Sans Typewriter"/>
            <w:color w:val="268BD2"/>
            <w:sz w:val="16"/>
            <w:szCs w:val="16"/>
          </w:rPr>
          <w:t xml:space="preserve">                &lt;PoolProperties&gt;</w:t>
        </w:r>
      </w:ins>
    </w:p>
    <w:p w14:paraId="35D4C2B0" w14:textId="77777777" w:rsidR="00DA4580" w:rsidRPr="00DA4580" w:rsidRDefault="00DA4580" w:rsidP="00DA4580">
      <w:pPr>
        <w:rPr>
          <w:ins w:id="403" w:author="Greg Stoike" w:date="2018-11-30T10:28:00Z"/>
          <w:rFonts w:ascii="Consolas" w:eastAsiaTheme="minorHAnsi" w:hAnsi="Consolas" w:cs="Lucida Sans Typewriter"/>
          <w:color w:val="268BD2"/>
          <w:sz w:val="16"/>
          <w:szCs w:val="16"/>
        </w:rPr>
      </w:pPr>
      <w:ins w:id="404"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3E3D9B47" w14:textId="77777777" w:rsidR="00DA4580" w:rsidRPr="00DA4580" w:rsidRDefault="00DA4580" w:rsidP="00DA4580">
      <w:pPr>
        <w:rPr>
          <w:ins w:id="405" w:author="Greg Stoike" w:date="2018-11-30T10:28:00Z"/>
          <w:rFonts w:ascii="Consolas" w:eastAsiaTheme="minorHAnsi" w:hAnsi="Consolas" w:cs="Lucida Sans Typewriter"/>
          <w:color w:val="268BD2"/>
          <w:sz w:val="16"/>
          <w:szCs w:val="16"/>
        </w:rPr>
      </w:pPr>
      <w:ins w:id="406" w:author="Greg Stoike" w:date="2018-11-30T10:28:00Z">
        <w:r w:rsidRPr="00DA4580">
          <w:rPr>
            <w:rFonts w:ascii="Consolas" w:eastAsiaTheme="minorHAnsi" w:hAnsi="Consolas" w:cs="Lucida Sans Typewriter"/>
            <w:color w:val="268BD2"/>
            <w:sz w:val="16"/>
            <w:szCs w:val="16"/>
          </w:rPr>
          <w:t xml:space="preserve">                  &lt;PoolProperty name="Answer Key (Part II)" value="NA"/&gt;</w:t>
        </w:r>
      </w:ins>
    </w:p>
    <w:p w14:paraId="5C7AB541" w14:textId="77777777" w:rsidR="00DA4580" w:rsidRPr="00DA4580" w:rsidRDefault="00DA4580" w:rsidP="00DA4580">
      <w:pPr>
        <w:rPr>
          <w:ins w:id="407" w:author="Greg Stoike" w:date="2018-11-30T10:28:00Z"/>
          <w:rFonts w:ascii="Consolas" w:eastAsiaTheme="minorHAnsi" w:hAnsi="Consolas" w:cs="Lucida Sans Typewriter"/>
          <w:color w:val="268BD2"/>
          <w:sz w:val="16"/>
          <w:szCs w:val="16"/>
        </w:rPr>
      </w:pPr>
      <w:ins w:id="408" w:author="Greg Stoike" w:date="2018-11-30T10:28:00Z">
        <w:r w:rsidRPr="00DA4580">
          <w:rPr>
            <w:rFonts w:ascii="Consolas" w:eastAsiaTheme="minorHAnsi" w:hAnsi="Consolas" w:cs="Lucida Sans Typewriter"/>
            <w:color w:val="268BD2"/>
            <w:sz w:val="16"/>
            <w:szCs w:val="16"/>
          </w:rPr>
          <w:lastRenderedPageBreak/>
          <w:t xml:space="preserve">                  &lt;PoolProperty name="ASL" value="Y"/&gt;</w:t>
        </w:r>
      </w:ins>
    </w:p>
    <w:p w14:paraId="6A885CDF" w14:textId="77777777" w:rsidR="00DA4580" w:rsidRPr="00DA4580" w:rsidRDefault="00DA4580" w:rsidP="00DA4580">
      <w:pPr>
        <w:rPr>
          <w:ins w:id="409" w:author="Greg Stoike" w:date="2018-11-30T10:28:00Z"/>
          <w:rFonts w:ascii="Consolas" w:eastAsiaTheme="minorHAnsi" w:hAnsi="Consolas" w:cs="Lucida Sans Typewriter"/>
          <w:color w:val="268BD2"/>
          <w:sz w:val="16"/>
          <w:szCs w:val="16"/>
        </w:rPr>
      </w:pPr>
      <w:ins w:id="410"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0C5FC430" w14:textId="77777777" w:rsidR="00DA4580" w:rsidRPr="00DA4580" w:rsidRDefault="00DA4580" w:rsidP="00DA4580">
      <w:pPr>
        <w:rPr>
          <w:ins w:id="411" w:author="Greg Stoike" w:date="2018-11-30T10:28:00Z"/>
          <w:rFonts w:ascii="Consolas" w:eastAsiaTheme="minorHAnsi" w:hAnsi="Consolas" w:cs="Lucida Sans Typewriter"/>
          <w:color w:val="268BD2"/>
          <w:sz w:val="16"/>
          <w:szCs w:val="16"/>
        </w:rPr>
      </w:pPr>
      <w:ins w:id="412" w:author="Greg Stoike" w:date="2018-11-30T10:28:00Z">
        <w:r w:rsidRPr="00DA4580">
          <w:rPr>
            <w:rFonts w:ascii="Consolas" w:eastAsiaTheme="minorHAnsi" w:hAnsi="Consolas" w:cs="Lucida Sans Typewriter"/>
            <w:color w:val="268BD2"/>
            <w:sz w:val="16"/>
            <w:szCs w:val="16"/>
          </w:rPr>
          <w:t xml:space="preserve">                  &lt;PoolProperty name="Calculator" value="No"/&gt;</w:t>
        </w:r>
      </w:ins>
    </w:p>
    <w:p w14:paraId="50F60B80" w14:textId="77777777" w:rsidR="00DA4580" w:rsidRPr="00DA4580" w:rsidRDefault="00DA4580" w:rsidP="00DA4580">
      <w:pPr>
        <w:rPr>
          <w:ins w:id="413" w:author="Greg Stoike" w:date="2018-11-30T10:28:00Z"/>
          <w:rFonts w:ascii="Consolas" w:eastAsiaTheme="minorHAnsi" w:hAnsi="Consolas" w:cs="Lucida Sans Typewriter"/>
          <w:color w:val="268BD2"/>
          <w:sz w:val="16"/>
          <w:szCs w:val="16"/>
        </w:rPr>
      </w:pPr>
      <w:ins w:id="414" w:author="Greg Stoike" w:date="2018-11-30T10:28:00Z">
        <w:r w:rsidRPr="00DA4580">
          <w:rPr>
            <w:rFonts w:ascii="Consolas" w:eastAsiaTheme="minorHAnsi" w:hAnsi="Consolas" w:cs="Lucida Sans Typewriter"/>
            <w:color w:val="268BD2"/>
            <w:sz w:val="16"/>
            <w:szCs w:val="16"/>
          </w:rPr>
          <w:t xml:space="preserve">                  &lt;PoolProperty name="Depth of Knowledge" value="1"/&gt;</w:t>
        </w:r>
      </w:ins>
    </w:p>
    <w:p w14:paraId="0A2411D5" w14:textId="77777777" w:rsidR="00DA4580" w:rsidRPr="00DA4580" w:rsidRDefault="00DA4580" w:rsidP="00DA4580">
      <w:pPr>
        <w:rPr>
          <w:ins w:id="415" w:author="Greg Stoike" w:date="2018-11-30T10:28:00Z"/>
          <w:rFonts w:ascii="Consolas" w:eastAsiaTheme="minorHAnsi" w:hAnsi="Consolas" w:cs="Lucida Sans Typewriter"/>
          <w:color w:val="268BD2"/>
          <w:sz w:val="16"/>
          <w:szCs w:val="16"/>
        </w:rPr>
      </w:pPr>
      <w:ins w:id="416"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24CCD42C" w14:textId="77777777" w:rsidR="00DA4580" w:rsidRPr="00DA4580" w:rsidRDefault="00DA4580" w:rsidP="00DA4580">
      <w:pPr>
        <w:rPr>
          <w:ins w:id="417" w:author="Greg Stoike" w:date="2018-11-30T10:28:00Z"/>
          <w:rFonts w:ascii="Consolas" w:eastAsiaTheme="minorHAnsi" w:hAnsi="Consolas" w:cs="Lucida Sans Typewriter"/>
          <w:color w:val="268BD2"/>
          <w:sz w:val="16"/>
          <w:szCs w:val="16"/>
        </w:rPr>
      </w:pPr>
      <w:ins w:id="418" w:author="Greg Stoike" w:date="2018-11-30T10:28:00Z">
        <w:r w:rsidRPr="00DA4580">
          <w:rPr>
            <w:rFonts w:ascii="Consolas" w:eastAsiaTheme="minorHAnsi" w:hAnsi="Consolas" w:cs="Lucida Sans Typewriter"/>
            <w:color w:val="268BD2"/>
            <w:sz w:val="16"/>
            <w:szCs w:val="16"/>
          </w:rPr>
          <w:t xml:space="preserve">                  &lt;PoolProperty name="Glossary" value="No Glossary Required"/&gt;</w:t>
        </w:r>
      </w:ins>
    </w:p>
    <w:p w14:paraId="60F473E0" w14:textId="77777777" w:rsidR="00DA4580" w:rsidRPr="00DA4580" w:rsidRDefault="00DA4580" w:rsidP="00DA4580">
      <w:pPr>
        <w:rPr>
          <w:ins w:id="419" w:author="Greg Stoike" w:date="2018-11-30T10:28:00Z"/>
          <w:rFonts w:ascii="Consolas" w:eastAsiaTheme="minorHAnsi" w:hAnsi="Consolas" w:cs="Lucida Sans Typewriter"/>
          <w:color w:val="268BD2"/>
          <w:sz w:val="16"/>
          <w:szCs w:val="16"/>
        </w:rPr>
      </w:pPr>
      <w:ins w:id="420"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1D0E34B0" w14:textId="77777777" w:rsidR="00DA4580" w:rsidRPr="00DA4580" w:rsidRDefault="00DA4580" w:rsidP="00DA4580">
      <w:pPr>
        <w:rPr>
          <w:ins w:id="421" w:author="Greg Stoike" w:date="2018-11-30T10:28:00Z"/>
          <w:rFonts w:ascii="Consolas" w:eastAsiaTheme="minorHAnsi" w:hAnsi="Consolas" w:cs="Lucida Sans Typewriter"/>
          <w:color w:val="268BD2"/>
          <w:sz w:val="16"/>
          <w:szCs w:val="16"/>
        </w:rPr>
      </w:pPr>
      <w:ins w:id="422" w:author="Greg Stoike" w:date="2018-11-30T10:28:00Z">
        <w:r w:rsidRPr="00DA4580">
          <w:rPr>
            <w:rFonts w:ascii="Consolas" w:eastAsiaTheme="minorHAnsi" w:hAnsi="Consolas" w:cs="Lucida Sans Typewriter"/>
            <w:color w:val="268BD2"/>
            <w:sz w:val="16"/>
            <w:szCs w:val="16"/>
          </w:rPr>
          <w:t xml:space="preserve">                  &lt;PoolProperty name="Rubric Source" value="Student Xml Proposition"/&gt;</w:t>
        </w:r>
      </w:ins>
    </w:p>
    <w:p w14:paraId="45081562" w14:textId="77777777" w:rsidR="00DA4580" w:rsidRPr="00DA4580" w:rsidRDefault="00DA4580" w:rsidP="00DA4580">
      <w:pPr>
        <w:rPr>
          <w:ins w:id="423" w:author="Greg Stoike" w:date="2018-11-30T10:28:00Z"/>
          <w:rFonts w:ascii="Consolas" w:eastAsiaTheme="minorHAnsi" w:hAnsi="Consolas" w:cs="Lucida Sans Typewriter"/>
          <w:color w:val="268BD2"/>
          <w:sz w:val="16"/>
          <w:szCs w:val="16"/>
        </w:rPr>
      </w:pPr>
      <w:ins w:id="424"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62293B73" w14:textId="77777777" w:rsidR="00DA4580" w:rsidRPr="00DA4580" w:rsidRDefault="00DA4580" w:rsidP="00DA4580">
      <w:pPr>
        <w:rPr>
          <w:ins w:id="425" w:author="Greg Stoike" w:date="2018-11-30T10:28:00Z"/>
          <w:rFonts w:ascii="Consolas" w:eastAsiaTheme="minorHAnsi" w:hAnsi="Consolas" w:cs="Lucida Sans Typewriter"/>
          <w:color w:val="268BD2"/>
          <w:sz w:val="16"/>
          <w:szCs w:val="16"/>
        </w:rPr>
      </w:pPr>
      <w:ins w:id="426"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62DA855D" w14:textId="77777777" w:rsidR="00DA4580" w:rsidRPr="00DA4580" w:rsidRDefault="00DA4580" w:rsidP="00DA4580">
      <w:pPr>
        <w:rPr>
          <w:ins w:id="427" w:author="Greg Stoike" w:date="2018-11-30T10:28:00Z"/>
          <w:rFonts w:ascii="Consolas" w:eastAsiaTheme="minorHAnsi" w:hAnsi="Consolas" w:cs="Lucida Sans Typewriter"/>
          <w:color w:val="268BD2"/>
          <w:sz w:val="16"/>
          <w:szCs w:val="16"/>
        </w:rPr>
      </w:pPr>
      <w:ins w:id="428"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743B31C6" w14:textId="77777777" w:rsidR="00DA4580" w:rsidRPr="00DA4580" w:rsidRDefault="00DA4580" w:rsidP="00DA4580">
      <w:pPr>
        <w:rPr>
          <w:ins w:id="429" w:author="Greg Stoike" w:date="2018-11-30T10:28:00Z"/>
          <w:rFonts w:ascii="Consolas" w:eastAsiaTheme="minorHAnsi" w:hAnsi="Consolas" w:cs="Lucida Sans Typewriter"/>
          <w:color w:val="268BD2"/>
          <w:sz w:val="16"/>
          <w:szCs w:val="16"/>
        </w:rPr>
      </w:pPr>
      <w:ins w:id="430"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1DF175D6" w14:textId="77777777" w:rsidR="00DA4580" w:rsidRPr="00DA4580" w:rsidRDefault="00DA4580" w:rsidP="00DA4580">
      <w:pPr>
        <w:rPr>
          <w:ins w:id="431" w:author="Greg Stoike" w:date="2018-11-30T10:28:00Z"/>
          <w:rFonts w:ascii="Consolas" w:eastAsiaTheme="minorHAnsi" w:hAnsi="Consolas" w:cs="Lucida Sans Typewriter"/>
          <w:color w:val="268BD2"/>
          <w:sz w:val="16"/>
          <w:szCs w:val="16"/>
        </w:rPr>
      </w:pPr>
      <w:ins w:id="432" w:author="Greg Stoike" w:date="2018-11-30T10:28:00Z">
        <w:r w:rsidRPr="00DA4580">
          <w:rPr>
            <w:rFonts w:ascii="Consolas" w:eastAsiaTheme="minorHAnsi" w:hAnsi="Consolas" w:cs="Lucida Sans Typewriter"/>
            <w:color w:val="268BD2"/>
            <w:sz w:val="16"/>
            <w:szCs w:val="16"/>
          </w:rPr>
          <w:t xml:space="preserve">                &lt;/PoolProperties&gt;</w:t>
        </w:r>
      </w:ins>
    </w:p>
    <w:p w14:paraId="534264CA" w14:textId="77777777" w:rsidR="00DA4580" w:rsidRPr="00DA4580" w:rsidRDefault="00DA4580" w:rsidP="00DA4580">
      <w:pPr>
        <w:rPr>
          <w:ins w:id="433" w:author="Greg Stoike" w:date="2018-11-30T10:28:00Z"/>
          <w:rFonts w:ascii="Consolas" w:eastAsiaTheme="minorHAnsi" w:hAnsi="Consolas" w:cs="Lucida Sans Typewriter"/>
          <w:color w:val="268BD2"/>
          <w:sz w:val="16"/>
          <w:szCs w:val="16"/>
        </w:rPr>
      </w:pPr>
      <w:ins w:id="434" w:author="Greg Stoike" w:date="2018-11-30T10:28:00Z">
        <w:r w:rsidRPr="00DA4580">
          <w:rPr>
            <w:rFonts w:ascii="Consolas" w:eastAsiaTheme="minorHAnsi" w:hAnsi="Consolas" w:cs="Lucida Sans Typewriter"/>
            <w:color w:val="268BD2"/>
            <w:sz w:val="16"/>
            <w:szCs w:val="16"/>
          </w:rPr>
          <w:t xml:space="preserve">                &lt;BlueprintReferences&gt;</w:t>
        </w:r>
      </w:ins>
    </w:p>
    <w:p w14:paraId="35216F40" w14:textId="77777777" w:rsidR="00DA4580" w:rsidRPr="00DA4580" w:rsidRDefault="00DA4580" w:rsidP="00DA4580">
      <w:pPr>
        <w:rPr>
          <w:ins w:id="435" w:author="Greg Stoike" w:date="2018-11-30T10:28:00Z"/>
          <w:rFonts w:ascii="Consolas" w:eastAsiaTheme="minorHAnsi" w:hAnsi="Consolas" w:cs="Lucida Sans Typewriter"/>
          <w:color w:val="268BD2"/>
          <w:sz w:val="16"/>
          <w:szCs w:val="16"/>
        </w:rPr>
      </w:pPr>
      <w:ins w:id="436" w:author="Greg Stoike" w:date="2018-11-30T10:28:00Z">
        <w:r w:rsidRPr="00DA4580">
          <w:rPr>
            <w:rFonts w:ascii="Consolas" w:eastAsiaTheme="minorHAnsi" w:hAnsi="Consolas" w:cs="Lucida Sans Typewriter"/>
            <w:color w:val="268BD2"/>
            <w:sz w:val="16"/>
            <w:szCs w:val="16"/>
          </w:rPr>
          <w:t xml:space="preserve">                  &lt;BlueprintReference idRef="SBAC-IAB-FIXED-G11M-AlgLinearFun-NoCalc-MATH-11"/&gt;</w:t>
        </w:r>
      </w:ins>
    </w:p>
    <w:p w14:paraId="5EB5CA3B" w14:textId="77777777" w:rsidR="00DA4580" w:rsidRPr="00DA4580" w:rsidRDefault="00DA4580" w:rsidP="00DA4580">
      <w:pPr>
        <w:rPr>
          <w:ins w:id="437" w:author="Greg Stoike" w:date="2018-11-30T10:28:00Z"/>
          <w:rFonts w:ascii="Consolas" w:eastAsiaTheme="minorHAnsi" w:hAnsi="Consolas" w:cs="Lucida Sans Typewriter"/>
          <w:color w:val="268BD2"/>
          <w:sz w:val="16"/>
          <w:szCs w:val="16"/>
        </w:rPr>
      </w:pPr>
      <w:ins w:id="438" w:author="Greg Stoike" w:date="2018-11-30T10:28:00Z">
        <w:r w:rsidRPr="00DA4580">
          <w:rPr>
            <w:rFonts w:ascii="Consolas" w:eastAsiaTheme="minorHAnsi" w:hAnsi="Consolas" w:cs="Lucida Sans Typewriter"/>
            <w:color w:val="268BD2"/>
            <w:sz w:val="16"/>
            <w:szCs w:val="16"/>
          </w:rPr>
          <w:t xml:space="preserve">                  &lt;BlueprintReference idRef="1"/&gt;</w:t>
        </w:r>
      </w:ins>
    </w:p>
    <w:p w14:paraId="7F1C2D6B" w14:textId="77777777" w:rsidR="00DA4580" w:rsidRPr="00DA4580" w:rsidRDefault="00DA4580" w:rsidP="00DA4580">
      <w:pPr>
        <w:rPr>
          <w:ins w:id="439" w:author="Greg Stoike" w:date="2018-11-30T10:28:00Z"/>
          <w:rFonts w:ascii="Consolas" w:eastAsiaTheme="minorHAnsi" w:hAnsi="Consolas" w:cs="Lucida Sans Typewriter"/>
          <w:color w:val="268BD2"/>
          <w:sz w:val="16"/>
          <w:szCs w:val="16"/>
        </w:rPr>
      </w:pPr>
      <w:ins w:id="440" w:author="Greg Stoike" w:date="2018-11-30T10:28:00Z">
        <w:r w:rsidRPr="00DA4580">
          <w:rPr>
            <w:rFonts w:ascii="Consolas" w:eastAsiaTheme="minorHAnsi" w:hAnsi="Consolas" w:cs="Lucida Sans Typewriter"/>
            <w:color w:val="268BD2"/>
            <w:sz w:val="16"/>
            <w:szCs w:val="16"/>
          </w:rPr>
          <w:t xml:space="preserve">                  &lt;BlueprintReference idRef="1|P"/&gt;</w:t>
        </w:r>
      </w:ins>
    </w:p>
    <w:p w14:paraId="770768F7" w14:textId="77777777" w:rsidR="00DA4580" w:rsidRPr="00DA4580" w:rsidRDefault="00DA4580" w:rsidP="00DA4580">
      <w:pPr>
        <w:rPr>
          <w:ins w:id="441" w:author="Greg Stoike" w:date="2018-11-30T10:28:00Z"/>
          <w:rFonts w:ascii="Consolas" w:eastAsiaTheme="minorHAnsi" w:hAnsi="Consolas" w:cs="Lucida Sans Typewriter"/>
          <w:color w:val="268BD2"/>
          <w:sz w:val="16"/>
          <w:szCs w:val="16"/>
        </w:rPr>
      </w:pPr>
      <w:ins w:id="442" w:author="Greg Stoike" w:date="2018-11-30T10:28:00Z">
        <w:r w:rsidRPr="00DA4580">
          <w:rPr>
            <w:rFonts w:ascii="Consolas" w:eastAsiaTheme="minorHAnsi" w:hAnsi="Consolas" w:cs="Lucida Sans Typewriter"/>
            <w:color w:val="268BD2"/>
            <w:sz w:val="16"/>
            <w:szCs w:val="16"/>
          </w:rPr>
          <w:t xml:space="preserve">                  &lt;BlueprintReference idRef="1|P|TS03"/&gt;</w:t>
        </w:r>
      </w:ins>
    </w:p>
    <w:p w14:paraId="7252B8C0" w14:textId="77777777" w:rsidR="00DA4580" w:rsidRPr="00DA4580" w:rsidRDefault="00DA4580" w:rsidP="00DA4580">
      <w:pPr>
        <w:rPr>
          <w:ins w:id="443" w:author="Greg Stoike" w:date="2018-11-30T10:28:00Z"/>
          <w:rFonts w:ascii="Consolas" w:eastAsiaTheme="minorHAnsi" w:hAnsi="Consolas" w:cs="Lucida Sans Typewriter"/>
          <w:color w:val="268BD2"/>
          <w:sz w:val="16"/>
          <w:szCs w:val="16"/>
        </w:rPr>
      </w:pPr>
      <w:ins w:id="444" w:author="Greg Stoike" w:date="2018-11-30T10:28:00Z">
        <w:r w:rsidRPr="00DA4580">
          <w:rPr>
            <w:rFonts w:ascii="Consolas" w:eastAsiaTheme="minorHAnsi" w:hAnsi="Consolas" w:cs="Lucida Sans Typewriter"/>
            <w:color w:val="268BD2"/>
            <w:sz w:val="16"/>
            <w:szCs w:val="16"/>
          </w:rPr>
          <w:t xml:space="preserve">                  &lt;BlueprintReference idRef="1|P|TS03|I"/&gt;</w:t>
        </w:r>
      </w:ins>
    </w:p>
    <w:p w14:paraId="6A8682AD" w14:textId="77777777" w:rsidR="00DA4580" w:rsidRPr="00DA4580" w:rsidRDefault="00DA4580" w:rsidP="00DA4580">
      <w:pPr>
        <w:rPr>
          <w:ins w:id="445" w:author="Greg Stoike" w:date="2018-11-30T10:28:00Z"/>
          <w:rFonts w:ascii="Consolas" w:eastAsiaTheme="minorHAnsi" w:hAnsi="Consolas" w:cs="Lucida Sans Typewriter"/>
          <w:color w:val="268BD2"/>
          <w:sz w:val="16"/>
          <w:szCs w:val="16"/>
        </w:rPr>
      </w:pPr>
      <w:ins w:id="446" w:author="Greg Stoike" w:date="2018-11-30T10:28:00Z">
        <w:r w:rsidRPr="00DA4580">
          <w:rPr>
            <w:rFonts w:ascii="Consolas" w:eastAsiaTheme="minorHAnsi" w:hAnsi="Consolas" w:cs="Lucida Sans Typewriter"/>
            <w:color w:val="268BD2"/>
            <w:sz w:val="16"/>
            <w:szCs w:val="16"/>
          </w:rPr>
          <w:t xml:space="preserve">                &lt;/BlueprintReferences&gt;</w:t>
        </w:r>
      </w:ins>
    </w:p>
    <w:p w14:paraId="45501A76" w14:textId="77777777" w:rsidR="00DA4580" w:rsidRPr="00DA4580" w:rsidRDefault="00DA4580" w:rsidP="00DA4580">
      <w:pPr>
        <w:rPr>
          <w:ins w:id="447" w:author="Greg Stoike" w:date="2018-11-30T10:28:00Z"/>
          <w:rFonts w:ascii="Consolas" w:eastAsiaTheme="minorHAnsi" w:hAnsi="Consolas" w:cs="Lucida Sans Typewriter"/>
          <w:color w:val="268BD2"/>
          <w:sz w:val="16"/>
          <w:szCs w:val="16"/>
        </w:rPr>
      </w:pPr>
      <w:ins w:id="448" w:author="Greg Stoike" w:date="2018-11-30T10:28:00Z">
        <w:r w:rsidRPr="00DA4580">
          <w:rPr>
            <w:rFonts w:ascii="Consolas" w:eastAsiaTheme="minorHAnsi" w:hAnsi="Consolas" w:cs="Lucida Sans Typewriter"/>
            <w:color w:val="268BD2"/>
            <w:sz w:val="16"/>
            <w:szCs w:val="16"/>
          </w:rPr>
          <w:t xml:space="preserve">                &lt;Presentations&gt;</w:t>
        </w:r>
      </w:ins>
    </w:p>
    <w:p w14:paraId="2D14051F" w14:textId="77777777" w:rsidR="00DA4580" w:rsidRPr="00DA4580" w:rsidRDefault="00DA4580" w:rsidP="00DA4580">
      <w:pPr>
        <w:rPr>
          <w:ins w:id="449" w:author="Greg Stoike" w:date="2018-11-30T10:28:00Z"/>
          <w:rFonts w:ascii="Consolas" w:eastAsiaTheme="minorHAnsi" w:hAnsi="Consolas" w:cs="Lucida Sans Typewriter"/>
          <w:color w:val="268BD2"/>
          <w:sz w:val="16"/>
          <w:szCs w:val="16"/>
        </w:rPr>
      </w:pPr>
      <w:ins w:id="450"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74155172" w14:textId="77777777" w:rsidR="00DA4580" w:rsidRPr="00DA4580" w:rsidRDefault="00DA4580" w:rsidP="00DA4580">
      <w:pPr>
        <w:rPr>
          <w:ins w:id="451" w:author="Greg Stoike" w:date="2018-11-30T10:28:00Z"/>
          <w:rFonts w:ascii="Consolas" w:eastAsiaTheme="minorHAnsi" w:hAnsi="Consolas" w:cs="Lucida Sans Typewriter"/>
          <w:color w:val="268BD2"/>
          <w:sz w:val="16"/>
          <w:szCs w:val="16"/>
        </w:rPr>
      </w:pPr>
      <w:ins w:id="452"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70E284C9" w14:textId="77777777" w:rsidR="00DA4580" w:rsidRPr="00DA4580" w:rsidRDefault="00DA4580" w:rsidP="00DA4580">
      <w:pPr>
        <w:rPr>
          <w:ins w:id="453" w:author="Greg Stoike" w:date="2018-11-30T10:28:00Z"/>
          <w:rFonts w:ascii="Consolas" w:eastAsiaTheme="minorHAnsi" w:hAnsi="Consolas" w:cs="Lucida Sans Typewriter"/>
          <w:color w:val="268BD2"/>
          <w:sz w:val="16"/>
          <w:szCs w:val="16"/>
        </w:rPr>
      </w:pPr>
      <w:ins w:id="454"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3D0D1552" w14:textId="77777777" w:rsidR="00DA4580" w:rsidRPr="00DA4580" w:rsidRDefault="00DA4580" w:rsidP="00DA4580">
      <w:pPr>
        <w:rPr>
          <w:ins w:id="455" w:author="Greg Stoike" w:date="2018-11-30T10:28:00Z"/>
          <w:rFonts w:ascii="Consolas" w:eastAsiaTheme="minorHAnsi" w:hAnsi="Consolas" w:cs="Lucida Sans Typewriter"/>
          <w:color w:val="268BD2"/>
          <w:sz w:val="16"/>
          <w:szCs w:val="16"/>
        </w:rPr>
      </w:pPr>
      <w:ins w:id="456" w:author="Greg Stoike" w:date="2018-11-30T10:28:00Z">
        <w:r w:rsidRPr="00DA4580">
          <w:rPr>
            <w:rFonts w:ascii="Consolas" w:eastAsiaTheme="minorHAnsi" w:hAnsi="Consolas" w:cs="Lucida Sans Typewriter"/>
            <w:color w:val="268BD2"/>
            <w:sz w:val="16"/>
            <w:szCs w:val="16"/>
          </w:rPr>
          <w:t xml:space="preserve">                &lt;/Presentations&gt;</w:t>
        </w:r>
      </w:ins>
    </w:p>
    <w:p w14:paraId="39F7BFD5" w14:textId="77777777" w:rsidR="00DA4580" w:rsidRPr="00DA4580" w:rsidRDefault="00DA4580" w:rsidP="00DA4580">
      <w:pPr>
        <w:rPr>
          <w:ins w:id="457" w:author="Greg Stoike" w:date="2018-11-30T10:28:00Z"/>
          <w:rFonts w:ascii="Consolas" w:eastAsiaTheme="minorHAnsi" w:hAnsi="Consolas" w:cs="Lucida Sans Typewriter"/>
          <w:color w:val="268BD2"/>
          <w:sz w:val="16"/>
          <w:szCs w:val="16"/>
        </w:rPr>
      </w:pPr>
      <w:ins w:id="458" w:author="Greg Stoike" w:date="2018-11-30T10:28:00Z">
        <w:r w:rsidRPr="00DA4580">
          <w:rPr>
            <w:rFonts w:ascii="Consolas" w:eastAsiaTheme="minorHAnsi" w:hAnsi="Consolas" w:cs="Lucida Sans Typewriter"/>
            <w:color w:val="268BD2"/>
            <w:sz w:val="16"/>
            <w:szCs w:val="16"/>
          </w:rPr>
          <w:t xml:space="preserve">              &lt;/Item&gt;</w:t>
        </w:r>
      </w:ins>
    </w:p>
    <w:p w14:paraId="70872E6F" w14:textId="77777777" w:rsidR="00DA4580" w:rsidRPr="00DA4580" w:rsidRDefault="00DA4580" w:rsidP="00DA4580">
      <w:pPr>
        <w:rPr>
          <w:ins w:id="459" w:author="Greg Stoike" w:date="2018-11-30T10:28:00Z"/>
          <w:rFonts w:ascii="Consolas" w:eastAsiaTheme="minorHAnsi" w:hAnsi="Consolas" w:cs="Lucida Sans Typewriter"/>
          <w:color w:val="268BD2"/>
          <w:sz w:val="16"/>
          <w:szCs w:val="16"/>
        </w:rPr>
      </w:pPr>
      <w:ins w:id="460" w:author="Greg Stoike" w:date="2018-11-30T10:28:00Z">
        <w:r w:rsidRPr="00DA4580">
          <w:rPr>
            <w:rFonts w:ascii="Consolas" w:eastAsiaTheme="minorHAnsi" w:hAnsi="Consolas" w:cs="Lucida Sans Typewriter"/>
            <w:color w:val="268BD2"/>
            <w:sz w:val="16"/>
            <w:szCs w:val="16"/>
          </w:rPr>
          <w:t xml:space="preserve">            &lt;/ItemGroup&gt;</w:t>
        </w:r>
      </w:ins>
    </w:p>
    <w:p w14:paraId="0D0D5349" w14:textId="77777777" w:rsidR="00DA4580" w:rsidRPr="00DA4580" w:rsidRDefault="00DA4580" w:rsidP="00DA4580">
      <w:pPr>
        <w:rPr>
          <w:ins w:id="461" w:author="Greg Stoike" w:date="2018-11-30T10:28:00Z"/>
          <w:rFonts w:ascii="Consolas" w:eastAsiaTheme="minorHAnsi" w:hAnsi="Consolas" w:cs="Lucida Sans Typewriter"/>
          <w:color w:val="268BD2"/>
          <w:sz w:val="16"/>
          <w:szCs w:val="16"/>
        </w:rPr>
      </w:pPr>
      <w:ins w:id="462" w:author="Greg Stoike" w:date="2018-11-30T10:28:00Z">
        <w:r w:rsidRPr="00DA4580">
          <w:rPr>
            <w:rFonts w:ascii="Consolas" w:eastAsiaTheme="minorHAnsi" w:hAnsi="Consolas" w:cs="Lucida Sans Typewriter"/>
            <w:color w:val="268BD2"/>
            <w:sz w:val="16"/>
            <w:szCs w:val="16"/>
          </w:rPr>
          <w:t xml:space="preserve">            &lt;ItemGroup maxItems="ALL" maxResponses="0" id="12164"&gt;</w:t>
        </w:r>
      </w:ins>
    </w:p>
    <w:p w14:paraId="5340CDD7" w14:textId="77777777" w:rsidR="00DA4580" w:rsidRPr="00DA4580" w:rsidRDefault="00DA4580" w:rsidP="00DA4580">
      <w:pPr>
        <w:rPr>
          <w:ins w:id="463" w:author="Greg Stoike" w:date="2018-11-30T10:28:00Z"/>
          <w:rFonts w:ascii="Consolas" w:eastAsiaTheme="minorHAnsi" w:hAnsi="Consolas" w:cs="Lucida Sans Typewriter"/>
          <w:color w:val="268BD2"/>
          <w:sz w:val="16"/>
          <w:szCs w:val="16"/>
        </w:rPr>
      </w:pPr>
      <w:ins w:id="464"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id="12164" type="MC"&gt;</w:t>
        </w:r>
      </w:ins>
    </w:p>
    <w:p w14:paraId="7825A564" w14:textId="77777777" w:rsidR="00DA4580" w:rsidRPr="00DA4580" w:rsidRDefault="00DA4580" w:rsidP="00DA4580">
      <w:pPr>
        <w:rPr>
          <w:ins w:id="465" w:author="Greg Stoike" w:date="2018-11-30T10:28:00Z"/>
          <w:rFonts w:ascii="Consolas" w:eastAsiaTheme="minorHAnsi" w:hAnsi="Consolas" w:cs="Lucida Sans Typewriter"/>
          <w:color w:val="268BD2"/>
          <w:sz w:val="16"/>
          <w:szCs w:val="16"/>
        </w:rPr>
      </w:pPr>
      <w:ins w:id="466" w:author="Greg Stoike" w:date="2018-11-30T10:28:00Z">
        <w:r w:rsidRPr="00DA4580">
          <w:rPr>
            <w:rFonts w:ascii="Consolas" w:eastAsiaTheme="minorHAnsi" w:hAnsi="Consolas" w:cs="Lucida Sans Typewriter"/>
            <w:color w:val="268BD2"/>
            <w:sz w:val="16"/>
            <w:szCs w:val="16"/>
          </w:rPr>
          <w:t xml:space="preserve">                &lt;ItemScoreDimensions&gt;</w:t>
        </w:r>
      </w:ins>
    </w:p>
    <w:p w14:paraId="5746E9EF" w14:textId="77777777" w:rsidR="00DA4580" w:rsidRPr="00DA4580" w:rsidRDefault="00DA4580" w:rsidP="00DA4580">
      <w:pPr>
        <w:rPr>
          <w:ins w:id="467" w:author="Greg Stoike" w:date="2018-11-30T10:28:00Z"/>
          <w:rFonts w:ascii="Consolas" w:eastAsiaTheme="minorHAnsi" w:hAnsi="Consolas" w:cs="Lucida Sans Typewriter"/>
          <w:color w:val="268BD2"/>
          <w:sz w:val="16"/>
          <w:szCs w:val="16"/>
        </w:rPr>
      </w:pPr>
      <w:ins w:id="468" w:author="Greg Stoike" w:date="2018-11-30T10:28:00Z">
        <w:r w:rsidRPr="00DA4580">
          <w:rPr>
            <w:rFonts w:ascii="Consolas" w:eastAsiaTheme="minorHAnsi" w:hAnsi="Consolas" w:cs="Lucida Sans Typewriter"/>
            <w:color w:val="268BD2"/>
            <w:sz w:val="16"/>
            <w:szCs w:val="16"/>
          </w:rPr>
          <w:lastRenderedPageBreak/>
          <w:t xml:space="preserve">                  &lt;ItemScoreDimension measurementModel="IRT3PLn" scorePoints="1" weight="1.0"&gt;</w:t>
        </w:r>
      </w:ins>
    </w:p>
    <w:p w14:paraId="5689525C" w14:textId="77777777" w:rsidR="00DA4580" w:rsidRPr="00DA4580" w:rsidRDefault="00DA4580" w:rsidP="00DA4580">
      <w:pPr>
        <w:rPr>
          <w:ins w:id="469" w:author="Greg Stoike" w:date="2018-11-30T10:28:00Z"/>
          <w:rFonts w:ascii="Consolas" w:eastAsiaTheme="minorHAnsi" w:hAnsi="Consolas" w:cs="Lucida Sans Typewriter"/>
          <w:color w:val="268BD2"/>
          <w:sz w:val="16"/>
          <w:szCs w:val="16"/>
        </w:rPr>
      </w:pPr>
      <w:ins w:id="470" w:author="Greg Stoike" w:date="2018-11-30T10:28:00Z">
        <w:r w:rsidRPr="00DA4580">
          <w:rPr>
            <w:rFonts w:ascii="Consolas" w:eastAsiaTheme="minorHAnsi" w:hAnsi="Consolas" w:cs="Lucida Sans Typewriter"/>
            <w:color w:val="268BD2"/>
            <w:sz w:val="16"/>
            <w:szCs w:val="16"/>
          </w:rPr>
          <w:t xml:space="preserve">                    &lt;ItemScoreParameter value="0.2563300132751465" measurementParameter="a"/&gt;</w:t>
        </w:r>
      </w:ins>
    </w:p>
    <w:p w14:paraId="6D2979C6" w14:textId="77777777" w:rsidR="00DA4580" w:rsidRPr="00DA4580" w:rsidRDefault="00DA4580" w:rsidP="00DA4580">
      <w:pPr>
        <w:rPr>
          <w:ins w:id="471" w:author="Greg Stoike" w:date="2018-11-30T10:28:00Z"/>
          <w:rFonts w:ascii="Consolas" w:eastAsiaTheme="minorHAnsi" w:hAnsi="Consolas" w:cs="Lucida Sans Typewriter"/>
          <w:color w:val="268BD2"/>
          <w:sz w:val="16"/>
          <w:szCs w:val="16"/>
        </w:rPr>
      </w:pPr>
      <w:ins w:id="472" w:author="Greg Stoike" w:date="2018-11-30T10:28:00Z">
        <w:r w:rsidRPr="00DA4580">
          <w:rPr>
            <w:rFonts w:ascii="Consolas" w:eastAsiaTheme="minorHAnsi" w:hAnsi="Consolas" w:cs="Lucida Sans Typewriter"/>
            <w:color w:val="268BD2"/>
            <w:sz w:val="16"/>
            <w:szCs w:val="16"/>
          </w:rPr>
          <w:t xml:space="preserve">                    &lt;ItemScoreParameter value="1.2306900024414062" measurementParameter="b"/&gt;</w:t>
        </w:r>
      </w:ins>
    </w:p>
    <w:p w14:paraId="6B317F69" w14:textId="77777777" w:rsidR="00DA4580" w:rsidRPr="00DA4580" w:rsidRDefault="00DA4580" w:rsidP="00DA4580">
      <w:pPr>
        <w:rPr>
          <w:ins w:id="473" w:author="Greg Stoike" w:date="2018-11-30T10:28:00Z"/>
          <w:rFonts w:ascii="Consolas" w:eastAsiaTheme="minorHAnsi" w:hAnsi="Consolas" w:cs="Lucida Sans Typewriter"/>
          <w:color w:val="268BD2"/>
          <w:sz w:val="16"/>
          <w:szCs w:val="16"/>
        </w:rPr>
      </w:pPr>
      <w:ins w:id="474"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64F1E14B" w14:textId="77777777" w:rsidR="00DA4580" w:rsidRPr="00DA4580" w:rsidRDefault="00DA4580" w:rsidP="00DA4580">
      <w:pPr>
        <w:rPr>
          <w:ins w:id="475" w:author="Greg Stoike" w:date="2018-11-30T10:28:00Z"/>
          <w:rFonts w:ascii="Consolas" w:eastAsiaTheme="minorHAnsi" w:hAnsi="Consolas" w:cs="Lucida Sans Typewriter"/>
          <w:color w:val="268BD2"/>
          <w:sz w:val="16"/>
          <w:szCs w:val="16"/>
        </w:rPr>
      </w:pPr>
      <w:ins w:id="476" w:author="Greg Stoike" w:date="2018-11-30T10:28:00Z">
        <w:r w:rsidRPr="00DA4580">
          <w:rPr>
            <w:rFonts w:ascii="Consolas" w:eastAsiaTheme="minorHAnsi" w:hAnsi="Consolas" w:cs="Lucida Sans Typewriter"/>
            <w:color w:val="268BD2"/>
            <w:sz w:val="16"/>
            <w:szCs w:val="16"/>
          </w:rPr>
          <w:t xml:space="preserve">                  &lt;/ItemScoreDimension&gt;</w:t>
        </w:r>
      </w:ins>
    </w:p>
    <w:p w14:paraId="2E5CE7B8" w14:textId="77777777" w:rsidR="00DA4580" w:rsidRPr="00DA4580" w:rsidRDefault="00DA4580" w:rsidP="00DA4580">
      <w:pPr>
        <w:rPr>
          <w:ins w:id="477" w:author="Greg Stoike" w:date="2018-11-30T10:28:00Z"/>
          <w:rFonts w:ascii="Consolas" w:eastAsiaTheme="minorHAnsi" w:hAnsi="Consolas" w:cs="Lucida Sans Typewriter"/>
          <w:color w:val="268BD2"/>
          <w:sz w:val="16"/>
          <w:szCs w:val="16"/>
        </w:rPr>
      </w:pPr>
      <w:ins w:id="478" w:author="Greg Stoike" w:date="2018-11-30T10:28:00Z">
        <w:r w:rsidRPr="00DA4580">
          <w:rPr>
            <w:rFonts w:ascii="Consolas" w:eastAsiaTheme="minorHAnsi" w:hAnsi="Consolas" w:cs="Lucida Sans Typewriter"/>
            <w:color w:val="268BD2"/>
            <w:sz w:val="16"/>
            <w:szCs w:val="16"/>
          </w:rPr>
          <w:t xml:space="preserve">                &lt;/ItemScoreDimensions&gt;</w:t>
        </w:r>
      </w:ins>
    </w:p>
    <w:p w14:paraId="3D323FC8" w14:textId="77777777" w:rsidR="00DA4580" w:rsidRPr="00DA4580" w:rsidRDefault="00DA4580" w:rsidP="00DA4580">
      <w:pPr>
        <w:rPr>
          <w:ins w:id="479" w:author="Greg Stoike" w:date="2018-11-30T10:28:00Z"/>
          <w:rFonts w:ascii="Consolas" w:eastAsiaTheme="minorHAnsi" w:hAnsi="Consolas" w:cs="Lucida Sans Typewriter"/>
          <w:color w:val="268BD2"/>
          <w:sz w:val="16"/>
          <w:szCs w:val="16"/>
        </w:rPr>
      </w:pPr>
      <w:ins w:id="480" w:author="Greg Stoike" w:date="2018-11-30T10:28:00Z">
        <w:r w:rsidRPr="00DA4580">
          <w:rPr>
            <w:rFonts w:ascii="Consolas" w:eastAsiaTheme="minorHAnsi" w:hAnsi="Consolas" w:cs="Lucida Sans Typewriter"/>
            <w:color w:val="268BD2"/>
            <w:sz w:val="16"/>
            <w:szCs w:val="16"/>
          </w:rPr>
          <w:t xml:space="preserve">                &lt;PoolProperties&gt;</w:t>
        </w:r>
      </w:ins>
    </w:p>
    <w:p w14:paraId="4BC5AF80" w14:textId="77777777" w:rsidR="00DA4580" w:rsidRPr="00DA4580" w:rsidRDefault="00DA4580" w:rsidP="00DA4580">
      <w:pPr>
        <w:rPr>
          <w:ins w:id="481" w:author="Greg Stoike" w:date="2018-11-30T10:28:00Z"/>
          <w:rFonts w:ascii="Consolas" w:eastAsiaTheme="minorHAnsi" w:hAnsi="Consolas" w:cs="Lucida Sans Typewriter"/>
          <w:color w:val="268BD2"/>
          <w:sz w:val="16"/>
          <w:szCs w:val="16"/>
        </w:rPr>
      </w:pPr>
      <w:ins w:id="482" w:author="Greg Stoike" w:date="2018-11-30T10:28:00Z">
        <w:r w:rsidRPr="00DA4580">
          <w:rPr>
            <w:rFonts w:ascii="Consolas" w:eastAsiaTheme="minorHAnsi" w:hAnsi="Consolas" w:cs="Lucida Sans Typewriter"/>
            <w:color w:val="268BD2"/>
            <w:sz w:val="16"/>
            <w:szCs w:val="16"/>
          </w:rPr>
          <w:t xml:space="preserve">                  &lt;PoolProperty name="Answer Key" value="C"/&gt;</w:t>
        </w:r>
      </w:ins>
    </w:p>
    <w:p w14:paraId="79EAA527" w14:textId="77777777" w:rsidR="00DA4580" w:rsidRPr="00DA4580" w:rsidRDefault="00DA4580" w:rsidP="00DA4580">
      <w:pPr>
        <w:rPr>
          <w:ins w:id="483" w:author="Greg Stoike" w:date="2018-11-30T10:28:00Z"/>
          <w:rFonts w:ascii="Consolas" w:eastAsiaTheme="minorHAnsi" w:hAnsi="Consolas" w:cs="Lucida Sans Typewriter"/>
          <w:color w:val="268BD2"/>
          <w:sz w:val="16"/>
          <w:szCs w:val="16"/>
        </w:rPr>
      </w:pPr>
      <w:ins w:id="484"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39CEB956" w14:textId="77777777" w:rsidR="00DA4580" w:rsidRPr="00DA4580" w:rsidRDefault="00DA4580" w:rsidP="00DA4580">
      <w:pPr>
        <w:rPr>
          <w:ins w:id="485" w:author="Greg Stoike" w:date="2018-11-30T10:28:00Z"/>
          <w:rFonts w:ascii="Consolas" w:eastAsiaTheme="minorHAnsi" w:hAnsi="Consolas" w:cs="Lucida Sans Typewriter"/>
          <w:color w:val="268BD2"/>
          <w:sz w:val="16"/>
          <w:szCs w:val="16"/>
        </w:rPr>
      </w:pPr>
      <w:ins w:id="486"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4AA8EEEF" w14:textId="77777777" w:rsidR="00DA4580" w:rsidRPr="00DA4580" w:rsidRDefault="00DA4580" w:rsidP="00DA4580">
      <w:pPr>
        <w:rPr>
          <w:ins w:id="487" w:author="Greg Stoike" w:date="2018-11-30T10:28:00Z"/>
          <w:rFonts w:ascii="Consolas" w:eastAsiaTheme="minorHAnsi" w:hAnsi="Consolas" w:cs="Lucida Sans Typewriter"/>
          <w:color w:val="268BD2"/>
          <w:sz w:val="16"/>
          <w:szCs w:val="16"/>
        </w:rPr>
      </w:pPr>
      <w:ins w:id="488" w:author="Greg Stoike" w:date="2018-11-30T10:28:00Z">
        <w:r w:rsidRPr="00DA4580">
          <w:rPr>
            <w:rFonts w:ascii="Consolas" w:eastAsiaTheme="minorHAnsi" w:hAnsi="Consolas" w:cs="Lucida Sans Typewriter"/>
            <w:color w:val="268BD2"/>
            <w:sz w:val="16"/>
            <w:szCs w:val="16"/>
          </w:rPr>
          <w:t xml:space="preserve">                  &lt;PoolProperty name="Calculator" value="No"/&gt;</w:t>
        </w:r>
      </w:ins>
    </w:p>
    <w:p w14:paraId="4DE326BB" w14:textId="77777777" w:rsidR="00DA4580" w:rsidRPr="00DA4580" w:rsidRDefault="00DA4580" w:rsidP="00DA4580">
      <w:pPr>
        <w:rPr>
          <w:ins w:id="489" w:author="Greg Stoike" w:date="2018-11-30T10:28:00Z"/>
          <w:rFonts w:ascii="Consolas" w:eastAsiaTheme="minorHAnsi" w:hAnsi="Consolas" w:cs="Lucida Sans Typewriter"/>
          <w:color w:val="268BD2"/>
          <w:sz w:val="16"/>
          <w:szCs w:val="16"/>
        </w:rPr>
      </w:pPr>
      <w:ins w:id="490"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1E51C0F5" w14:textId="77777777" w:rsidR="00DA4580" w:rsidRPr="00DA4580" w:rsidRDefault="00DA4580" w:rsidP="00DA4580">
      <w:pPr>
        <w:rPr>
          <w:ins w:id="491" w:author="Greg Stoike" w:date="2018-11-30T10:28:00Z"/>
          <w:rFonts w:ascii="Consolas" w:eastAsiaTheme="minorHAnsi" w:hAnsi="Consolas" w:cs="Lucida Sans Typewriter"/>
          <w:color w:val="268BD2"/>
          <w:sz w:val="16"/>
          <w:szCs w:val="16"/>
        </w:rPr>
      </w:pPr>
      <w:ins w:id="492"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4164357F" w14:textId="77777777" w:rsidR="00DA4580" w:rsidRPr="00DA4580" w:rsidRDefault="00DA4580" w:rsidP="00DA4580">
      <w:pPr>
        <w:rPr>
          <w:ins w:id="493" w:author="Greg Stoike" w:date="2018-11-30T10:28:00Z"/>
          <w:rFonts w:ascii="Consolas" w:eastAsiaTheme="minorHAnsi" w:hAnsi="Consolas" w:cs="Lucida Sans Typewriter"/>
          <w:color w:val="268BD2"/>
          <w:sz w:val="16"/>
          <w:szCs w:val="16"/>
        </w:rPr>
      </w:pPr>
      <w:ins w:id="494"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3C650F58" w14:textId="77777777" w:rsidR="00DA4580" w:rsidRPr="00DA4580" w:rsidRDefault="00DA4580" w:rsidP="00DA4580">
      <w:pPr>
        <w:rPr>
          <w:ins w:id="495" w:author="Greg Stoike" w:date="2018-11-30T10:28:00Z"/>
          <w:rFonts w:ascii="Consolas" w:eastAsiaTheme="minorHAnsi" w:hAnsi="Consolas" w:cs="Lucida Sans Typewriter"/>
          <w:color w:val="268BD2"/>
          <w:sz w:val="16"/>
          <w:szCs w:val="16"/>
        </w:rPr>
      </w:pPr>
      <w:ins w:id="496"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0C0A8461" w14:textId="77777777" w:rsidR="00DA4580" w:rsidRPr="00DA4580" w:rsidRDefault="00DA4580" w:rsidP="00DA4580">
      <w:pPr>
        <w:rPr>
          <w:ins w:id="497" w:author="Greg Stoike" w:date="2018-11-30T10:28:00Z"/>
          <w:rFonts w:ascii="Consolas" w:eastAsiaTheme="minorHAnsi" w:hAnsi="Consolas" w:cs="Lucida Sans Typewriter"/>
          <w:color w:val="268BD2"/>
          <w:sz w:val="16"/>
          <w:szCs w:val="16"/>
        </w:rPr>
      </w:pPr>
      <w:ins w:id="498"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0A8535D0" w14:textId="77777777" w:rsidR="00DA4580" w:rsidRPr="00DA4580" w:rsidRDefault="00DA4580" w:rsidP="00DA4580">
      <w:pPr>
        <w:rPr>
          <w:ins w:id="499" w:author="Greg Stoike" w:date="2018-11-30T10:28:00Z"/>
          <w:rFonts w:ascii="Consolas" w:eastAsiaTheme="minorHAnsi" w:hAnsi="Consolas" w:cs="Lucida Sans Typewriter"/>
          <w:color w:val="268BD2"/>
          <w:sz w:val="16"/>
          <w:szCs w:val="16"/>
        </w:rPr>
      </w:pPr>
      <w:ins w:id="500"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336E255C" w14:textId="77777777" w:rsidR="00DA4580" w:rsidRPr="00DA4580" w:rsidRDefault="00DA4580" w:rsidP="00DA4580">
      <w:pPr>
        <w:rPr>
          <w:ins w:id="501" w:author="Greg Stoike" w:date="2018-11-30T10:28:00Z"/>
          <w:rFonts w:ascii="Consolas" w:eastAsiaTheme="minorHAnsi" w:hAnsi="Consolas" w:cs="Lucida Sans Typewriter"/>
          <w:color w:val="268BD2"/>
          <w:sz w:val="16"/>
          <w:szCs w:val="16"/>
        </w:rPr>
      </w:pPr>
      <w:ins w:id="502"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239C0820" w14:textId="77777777" w:rsidR="00DA4580" w:rsidRPr="00DA4580" w:rsidRDefault="00DA4580" w:rsidP="00DA4580">
      <w:pPr>
        <w:rPr>
          <w:ins w:id="503" w:author="Greg Stoike" w:date="2018-11-30T10:28:00Z"/>
          <w:rFonts w:ascii="Consolas" w:eastAsiaTheme="minorHAnsi" w:hAnsi="Consolas" w:cs="Lucida Sans Typewriter"/>
          <w:color w:val="268BD2"/>
          <w:sz w:val="16"/>
          <w:szCs w:val="16"/>
        </w:rPr>
      </w:pPr>
      <w:ins w:id="504"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33F074F7" w14:textId="77777777" w:rsidR="00DA4580" w:rsidRPr="00DA4580" w:rsidRDefault="00DA4580" w:rsidP="00DA4580">
      <w:pPr>
        <w:rPr>
          <w:ins w:id="505" w:author="Greg Stoike" w:date="2018-11-30T10:28:00Z"/>
          <w:rFonts w:ascii="Consolas" w:eastAsiaTheme="minorHAnsi" w:hAnsi="Consolas" w:cs="Lucida Sans Typewriter"/>
          <w:color w:val="268BD2"/>
          <w:sz w:val="16"/>
          <w:szCs w:val="16"/>
        </w:rPr>
      </w:pPr>
      <w:ins w:id="506"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2AC3EA32" w14:textId="77777777" w:rsidR="00DA4580" w:rsidRPr="00DA4580" w:rsidRDefault="00DA4580" w:rsidP="00DA4580">
      <w:pPr>
        <w:rPr>
          <w:ins w:id="507" w:author="Greg Stoike" w:date="2018-11-30T10:28:00Z"/>
          <w:rFonts w:ascii="Consolas" w:eastAsiaTheme="minorHAnsi" w:hAnsi="Consolas" w:cs="Lucida Sans Typewriter"/>
          <w:color w:val="268BD2"/>
          <w:sz w:val="16"/>
          <w:szCs w:val="16"/>
        </w:rPr>
      </w:pPr>
      <w:ins w:id="508"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38FC3810" w14:textId="77777777" w:rsidR="00DA4580" w:rsidRPr="00DA4580" w:rsidRDefault="00DA4580" w:rsidP="00DA4580">
      <w:pPr>
        <w:rPr>
          <w:ins w:id="509" w:author="Greg Stoike" w:date="2018-11-30T10:28:00Z"/>
          <w:rFonts w:ascii="Consolas" w:eastAsiaTheme="minorHAnsi" w:hAnsi="Consolas" w:cs="Lucida Sans Typewriter"/>
          <w:color w:val="268BD2"/>
          <w:sz w:val="16"/>
          <w:szCs w:val="16"/>
        </w:rPr>
      </w:pPr>
      <w:ins w:id="510"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3EFF849F" w14:textId="77777777" w:rsidR="00DA4580" w:rsidRPr="00DA4580" w:rsidRDefault="00DA4580" w:rsidP="00DA4580">
      <w:pPr>
        <w:rPr>
          <w:ins w:id="511" w:author="Greg Stoike" w:date="2018-11-30T10:28:00Z"/>
          <w:rFonts w:ascii="Consolas" w:eastAsiaTheme="minorHAnsi" w:hAnsi="Consolas" w:cs="Lucida Sans Typewriter"/>
          <w:color w:val="268BD2"/>
          <w:sz w:val="16"/>
          <w:szCs w:val="16"/>
        </w:rPr>
      </w:pPr>
      <w:ins w:id="512"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6B8F9430" w14:textId="77777777" w:rsidR="00DA4580" w:rsidRPr="00DA4580" w:rsidRDefault="00DA4580" w:rsidP="00DA4580">
      <w:pPr>
        <w:rPr>
          <w:ins w:id="513" w:author="Greg Stoike" w:date="2018-11-30T10:28:00Z"/>
          <w:rFonts w:ascii="Consolas" w:eastAsiaTheme="minorHAnsi" w:hAnsi="Consolas" w:cs="Lucida Sans Typewriter"/>
          <w:color w:val="268BD2"/>
          <w:sz w:val="16"/>
          <w:szCs w:val="16"/>
        </w:rPr>
      </w:pPr>
      <w:ins w:id="514"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7E34D9C3" w14:textId="77777777" w:rsidR="00DA4580" w:rsidRPr="00DA4580" w:rsidRDefault="00DA4580" w:rsidP="00DA4580">
      <w:pPr>
        <w:rPr>
          <w:ins w:id="515" w:author="Greg Stoike" w:date="2018-11-30T10:28:00Z"/>
          <w:rFonts w:ascii="Consolas" w:eastAsiaTheme="minorHAnsi" w:hAnsi="Consolas" w:cs="Lucida Sans Typewriter"/>
          <w:color w:val="268BD2"/>
          <w:sz w:val="16"/>
          <w:szCs w:val="16"/>
        </w:rPr>
      </w:pPr>
      <w:ins w:id="516"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4C93166F" w14:textId="77777777" w:rsidR="00DA4580" w:rsidRPr="00DA4580" w:rsidRDefault="00DA4580" w:rsidP="00DA4580">
      <w:pPr>
        <w:rPr>
          <w:ins w:id="517" w:author="Greg Stoike" w:date="2018-11-30T10:28:00Z"/>
          <w:rFonts w:ascii="Consolas" w:eastAsiaTheme="minorHAnsi" w:hAnsi="Consolas" w:cs="Lucida Sans Typewriter"/>
          <w:color w:val="268BD2"/>
          <w:sz w:val="16"/>
          <w:szCs w:val="16"/>
        </w:rPr>
      </w:pPr>
      <w:ins w:id="518"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41D07F42" w14:textId="77777777" w:rsidR="00DA4580" w:rsidRPr="00DA4580" w:rsidRDefault="00DA4580" w:rsidP="00DA4580">
      <w:pPr>
        <w:rPr>
          <w:ins w:id="519" w:author="Greg Stoike" w:date="2018-11-30T10:28:00Z"/>
          <w:rFonts w:ascii="Consolas" w:eastAsiaTheme="minorHAnsi" w:hAnsi="Consolas" w:cs="Lucida Sans Typewriter"/>
          <w:color w:val="268BD2"/>
          <w:sz w:val="16"/>
          <w:szCs w:val="16"/>
        </w:rPr>
      </w:pPr>
      <w:ins w:id="520"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76AEE622" w14:textId="77777777" w:rsidR="00DA4580" w:rsidRPr="00DA4580" w:rsidRDefault="00DA4580" w:rsidP="00DA4580">
      <w:pPr>
        <w:rPr>
          <w:ins w:id="521" w:author="Greg Stoike" w:date="2018-11-30T10:28:00Z"/>
          <w:rFonts w:ascii="Consolas" w:eastAsiaTheme="minorHAnsi" w:hAnsi="Consolas" w:cs="Lucida Sans Typewriter"/>
          <w:color w:val="268BD2"/>
          <w:sz w:val="16"/>
          <w:szCs w:val="16"/>
        </w:rPr>
      </w:pPr>
      <w:ins w:id="522" w:author="Greg Stoike" w:date="2018-11-30T10:28:00Z">
        <w:r w:rsidRPr="00DA4580">
          <w:rPr>
            <w:rFonts w:ascii="Consolas" w:eastAsiaTheme="minorHAnsi" w:hAnsi="Consolas" w:cs="Lucida Sans Typewriter"/>
            <w:color w:val="268BD2"/>
            <w:sz w:val="16"/>
            <w:szCs w:val="16"/>
          </w:rPr>
          <w:t xml:space="preserve">                  &lt;PoolProperty name="Answer Key" value="C"/&gt;</w:t>
        </w:r>
      </w:ins>
    </w:p>
    <w:p w14:paraId="2EBF9A6B" w14:textId="77777777" w:rsidR="00DA4580" w:rsidRPr="00DA4580" w:rsidRDefault="00DA4580" w:rsidP="00DA4580">
      <w:pPr>
        <w:rPr>
          <w:ins w:id="523" w:author="Greg Stoike" w:date="2018-11-30T10:28:00Z"/>
          <w:rFonts w:ascii="Consolas" w:eastAsiaTheme="minorHAnsi" w:hAnsi="Consolas" w:cs="Lucida Sans Typewriter"/>
          <w:color w:val="268BD2"/>
          <w:sz w:val="16"/>
          <w:szCs w:val="16"/>
        </w:rPr>
      </w:pPr>
      <w:ins w:id="524" w:author="Greg Stoike" w:date="2018-11-30T10:28:00Z">
        <w:r w:rsidRPr="00DA4580">
          <w:rPr>
            <w:rFonts w:ascii="Consolas" w:eastAsiaTheme="minorHAnsi" w:hAnsi="Consolas" w:cs="Lucida Sans Typewriter"/>
            <w:color w:val="268BD2"/>
            <w:sz w:val="16"/>
            <w:szCs w:val="16"/>
          </w:rPr>
          <w:t xml:space="preserve">                &lt;/PoolProperties&gt;</w:t>
        </w:r>
      </w:ins>
    </w:p>
    <w:p w14:paraId="0793BC4A" w14:textId="77777777" w:rsidR="00DA4580" w:rsidRPr="00DA4580" w:rsidRDefault="00DA4580" w:rsidP="00DA4580">
      <w:pPr>
        <w:rPr>
          <w:ins w:id="525" w:author="Greg Stoike" w:date="2018-11-30T10:28:00Z"/>
          <w:rFonts w:ascii="Consolas" w:eastAsiaTheme="minorHAnsi" w:hAnsi="Consolas" w:cs="Lucida Sans Typewriter"/>
          <w:color w:val="268BD2"/>
          <w:sz w:val="16"/>
          <w:szCs w:val="16"/>
        </w:rPr>
      </w:pPr>
      <w:ins w:id="526" w:author="Greg Stoike" w:date="2018-11-30T10:28:00Z">
        <w:r w:rsidRPr="00DA4580">
          <w:rPr>
            <w:rFonts w:ascii="Consolas" w:eastAsiaTheme="minorHAnsi" w:hAnsi="Consolas" w:cs="Lucida Sans Typewriter"/>
            <w:color w:val="268BD2"/>
            <w:sz w:val="16"/>
            <w:szCs w:val="16"/>
          </w:rPr>
          <w:t xml:space="preserve">                &lt;BlueprintReferences&gt;</w:t>
        </w:r>
      </w:ins>
    </w:p>
    <w:p w14:paraId="49AB05F3" w14:textId="77777777" w:rsidR="00DA4580" w:rsidRPr="00DA4580" w:rsidRDefault="00DA4580" w:rsidP="00DA4580">
      <w:pPr>
        <w:rPr>
          <w:ins w:id="527" w:author="Greg Stoike" w:date="2018-11-30T10:28:00Z"/>
          <w:rFonts w:ascii="Consolas" w:eastAsiaTheme="minorHAnsi" w:hAnsi="Consolas" w:cs="Lucida Sans Typewriter"/>
          <w:color w:val="268BD2"/>
          <w:sz w:val="16"/>
          <w:szCs w:val="16"/>
        </w:rPr>
      </w:pPr>
      <w:ins w:id="528" w:author="Greg Stoike" w:date="2018-11-30T10:28:00Z">
        <w:r w:rsidRPr="00DA4580">
          <w:rPr>
            <w:rFonts w:ascii="Consolas" w:eastAsiaTheme="minorHAnsi" w:hAnsi="Consolas" w:cs="Lucida Sans Typewriter"/>
            <w:color w:val="268BD2"/>
            <w:sz w:val="16"/>
            <w:szCs w:val="16"/>
          </w:rPr>
          <w:t xml:space="preserve">                  &lt;BlueprintReference idRef="SBAC-IAB-FIXED-G11M-AlgLinearFun-NoCalc-MATH-11"/&gt;</w:t>
        </w:r>
      </w:ins>
    </w:p>
    <w:p w14:paraId="4110156B" w14:textId="77777777" w:rsidR="00DA4580" w:rsidRPr="00DA4580" w:rsidRDefault="00DA4580" w:rsidP="00DA4580">
      <w:pPr>
        <w:rPr>
          <w:ins w:id="529" w:author="Greg Stoike" w:date="2018-11-30T10:28:00Z"/>
          <w:rFonts w:ascii="Consolas" w:eastAsiaTheme="minorHAnsi" w:hAnsi="Consolas" w:cs="Lucida Sans Typewriter"/>
          <w:color w:val="268BD2"/>
          <w:sz w:val="16"/>
          <w:szCs w:val="16"/>
        </w:rPr>
      </w:pPr>
      <w:ins w:id="530" w:author="Greg Stoike" w:date="2018-11-30T10:28:00Z">
        <w:r w:rsidRPr="00DA4580">
          <w:rPr>
            <w:rFonts w:ascii="Consolas" w:eastAsiaTheme="minorHAnsi" w:hAnsi="Consolas" w:cs="Lucida Sans Typewriter"/>
            <w:color w:val="268BD2"/>
            <w:sz w:val="16"/>
            <w:szCs w:val="16"/>
          </w:rPr>
          <w:lastRenderedPageBreak/>
          <w:t xml:space="preserve">                  &lt;BlueprintReference idRef="1"/&gt;</w:t>
        </w:r>
      </w:ins>
    </w:p>
    <w:p w14:paraId="2112710E" w14:textId="77777777" w:rsidR="00DA4580" w:rsidRPr="00DA4580" w:rsidRDefault="00DA4580" w:rsidP="00DA4580">
      <w:pPr>
        <w:rPr>
          <w:ins w:id="531" w:author="Greg Stoike" w:date="2018-11-30T10:28:00Z"/>
          <w:rFonts w:ascii="Consolas" w:eastAsiaTheme="minorHAnsi" w:hAnsi="Consolas" w:cs="Lucida Sans Typewriter"/>
          <w:color w:val="268BD2"/>
          <w:sz w:val="16"/>
          <w:szCs w:val="16"/>
        </w:rPr>
      </w:pPr>
      <w:ins w:id="532" w:author="Greg Stoike" w:date="2018-11-30T10:28:00Z">
        <w:r w:rsidRPr="00DA4580">
          <w:rPr>
            <w:rFonts w:ascii="Consolas" w:eastAsiaTheme="minorHAnsi" w:hAnsi="Consolas" w:cs="Lucida Sans Typewriter"/>
            <w:color w:val="268BD2"/>
            <w:sz w:val="16"/>
            <w:szCs w:val="16"/>
          </w:rPr>
          <w:t xml:space="preserve">                  &lt;BlueprintReference idRef="1|P"/&gt;</w:t>
        </w:r>
      </w:ins>
    </w:p>
    <w:p w14:paraId="5B87EEFD" w14:textId="77777777" w:rsidR="00DA4580" w:rsidRPr="00DA4580" w:rsidRDefault="00DA4580" w:rsidP="00DA4580">
      <w:pPr>
        <w:rPr>
          <w:ins w:id="533" w:author="Greg Stoike" w:date="2018-11-30T10:28:00Z"/>
          <w:rFonts w:ascii="Consolas" w:eastAsiaTheme="minorHAnsi" w:hAnsi="Consolas" w:cs="Lucida Sans Typewriter"/>
          <w:color w:val="268BD2"/>
          <w:sz w:val="16"/>
          <w:szCs w:val="16"/>
        </w:rPr>
      </w:pPr>
      <w:ins w:id="534" w:author="Greg Stoike" w:date="2018-11-30T10:28:00Z">
        <w:r w:rsidRPr="00DA4580">
          <w:rPr>
            <w:rFonts w:ascii="Consolas" w:eastAsiaTheme="minorHAnsi" w:hAnsi="Consolas" w:cs="Lucida Sans Typewriter"/>
            <w:color w:val="268BD2"/>
            <w:sz w:val="16"/>
            <w:szCs w:val="16"/>
          </w:rPr>
          <w:t xml:space="preserve">                  &lt;BlueprintReference idRef="1|P|TS03"/&gt;</w:t>
        </w:r>
      </w:ins>
    </w:p>
    <w:p w14:paraId="08E85600" w14:textId="77777777" w:rsidR="00DA4580" w:rsidRPr="00DA4580" w:rsidRDefault="00DA4580" w:rsidP="00DA4580">
      <w:pPr>
        <w:rPr>
          <w:ins w:id="535" w:author="Greg Stoike" w:date="2018-11-30T10:28:00Z"/>
          <w:rFonts w:ascii="Consolas" w:eastAsiaTheme="minorHAnsi" w:hAnsi="Consolas" w:cs="Lucida Sans Typewriter"/>
          <w:color w:val="268BD2"/>
          <w:sz w:val="16"/>
          <w:szCs w:val="16"/>
        </w:rPr>
      </w:pPr>
      <w:ins w:id="536" w:author="Greg Stoike" w:date="2018-11-30T10:28:00Z">
        <w:r w:rsidRPr="00DA4580">
          <w:rPr>
            <w:rFonts w:ascii="Consolas" w:eastAsiaTheme="minorHAnsi" w:hAnsi="Consolas" w:cs="Lucida Sans Typewriter"/>
            <w:color w:val="268BD2"/>
            <w:sz w:val="16"/>
            <w:szCs w:val="16"/>
          </w:rPr>
          <w:t xml:space="preserve">                  &lt;BlueprintReference idRef="1|P|TS03|I"/&gt;</w:t>
        </w:r>
      </w:ins>
    </w:p>
    <w:p w14:paraId="5437FBAA" w14:textId="77777777" w:rsidR="00DA4580" w:rsidRPr="00DA4580" w:rsidRDefault="00DA4580" w:rsidP="00DA4580">
      <w:pPr>
        <w:rPr>
          <w:ins w:id="537" w:author="Greg Stoike" w:date="2018-11-30T10:28:00Z"/>
          <w:rFonts w:ascii="Consolas" w:eastAsiaTheme="minorHAnsi" w:hAnsi="Consolas" w:cs="Lucida Sans Typewriter"/>
          <w:color w:val="268BD2"/>
          <w:sz w:val="16"/>
          <w:szCs w:val="16"/>
        </w:rPr>
      </w:pPr>
      <w:ins w:id="538" w:author="Greg Stoike" w:date="2018-11-30T10:28:00Z">
        <w:r w:rsidRPr="00DA4580">
          <w:rPr>
            <w:rFonts w:ascii="Consolas" w:eastAsiaTheme="minorHAnsi" w:hAnsi="Consolas" w:cs="Lucida Sans Typewriter"/>
            <w:color w:val="268BD2"/>
            <w:sz w:val="16"/>
            <w:szCs w:val="16"/>
          </w:rPr>
          <w:t xml:space="preserve">                &lt;/BlueprintReferences&gt;</w:t>
        </w:r>
      </w:ins>
    </w:p>
    <w:p w14:paraId="02BE9568" w14:textId="77777777" w:rsidR="00DA4580" w:rsidRPr="00DA4580" w:rsidRDefault="00DA4580" w:rsidP="00DA4580">
      <w:pPr>
        <w:rPr>
          <w:ins w:id="539" w:author="Greg Stoike" w:date="2018-11-30T10:28:00Z"/>
          <w:rFonts w:ascii="Consolas" w:eastAsiaTheme="minorHAnsi" w:hAnsi="Consolas" w:cs="Lucida Sans Typewriter"/>
          <w:color w:val="268BD2"/>
          <w:sz w:val="16"/>
          <w:szCs w:val="16"/>
        </w:rPr>
      </w:pPr>
      <w:ins w:id="540" w:author="Greg Stoike" w:date="2018-11-30T10:28:00Z">
        <w:r w:rsidRPr="00DA4580">
          <w:rPr>
            <w:rFonts w:ascii="Consolas" w:eastAsiaTheme="minorHAnsi" w:hAnsi="Consolas" w:cs="Lucida Sans Typewriter"/>
            <w:color w:val="268BD2"/>
            <w:sz w:val="16"/>
            <w:szCs w:val="16"/>
          </w:rPr>
          <w:t xml:space="preserve">                &lt;Presentations&gt;</w:t>
        </w:r>
      </w:ins>
    </w:p>
    <w:p w14:paraId="647678CB" w14:textId="77777777" w:rsidR="00DA4580" w:rsidRPr="00DA4580" w:rsidRDefault="00DA4580" w:rsidP="00DA4580">
      <w:pPr>
        <w:rPr>
          <w:ins w:id="541" w:author="Greg Stoike" w:date="2018-11-30T10:28:00Z"/>
          <w:rFonts w:ascii="Consolas" w:eastAsiaTheme="minorHAnsi" w:hAnsi="Consolas" w:cs="Lucida Sans Typewriter"/>
          <w:color w:val="268BD2"/>
          <w:sz w:val="16"/>
          <w:szCs w:val="16"/>
        </w:rPr>
      </w:pPr>
      <w:ins w:id="542"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3004DE90" w14:textId="77777777" w:rsidR="00DA4580" w:rsidRPr="00DA4580" w:rsidRDefault="00DA4580" w:rsidP="00DA4580">
      <w:pPr>
        <w:rPr>
          <w:ins w:id="543" w:author="Greg Stoike" w:date="2018-11-30T10:28:00Z"/>
          <w:rFonts w:ascii="Consolas" w:eastAsiaTheme="minorHAnsi" w:hAnsi="Consolas" w:cs="Lucida Sans Typewriter"/>
          <w:color w:val="268BD2"/>
          <w:sz w:val="16"/>
          <w:szCs w:val="16"/>
        </w:rPr>
      </w:pPr>
      <w:ins w:id="544"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45DB0A7C" w14:textId="77777777" w:rsidR="00DA4580" w:rsidRPr="00DA4580" w:rsidRDefault="00DA4580" w:rsidP="00DA4580">
      <w:pPr>
        <w:rPr>
          <w:ins w:id="545" w:author="Greg Stoike" w:date="2018-11-30T10:28:00Z"/>
          <w:rFonts w:ascii="Consolas" w:eastAsiaTheme="minorHAnsi" w:hAnsi="Consolas" w:cs="Lucida Sans Typewriter"/>
          <w:color w:val="268BD2"/>
          <w:sz w:val="16"/>
          <w:szCs w:val="16"/>
        </w:rPr>
      </w:pPr>
      <w:ins w:id="546"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7F2E1E85" w14:textId="77777777" w:rsidR="00DA4580" w:rsidRPr="00DA4580" w:rsidRDefault="00DA4580" w:rsidP="00DA4580">
      <w:pPr>
        <w:rPr>
          <w:ins w:id="547" w:author="Greg Stoike" w:date="2018-11-30T10:28:00Z"/>
          <w:rFonts w:ascii="Consolas" w:eastAsiaTheme="minorHAnsi" w:hAnsi="Consolas" w:cs="Lucida Sans Typewriter"/>
          <w:color w:val="268BD2"/>
          <w:sz w:val="16"/>
          <w:szCs w:val="16"/>
        </w:rPr>
      </w:pPr>
      <w:ins w:id="548" w:author="Greg Stoike" w:date="2018-11-30T10:28:00Z">
        <w:r w:rsidRPr="00DA4580">
          <w:rPr>
            <w:rFonts w:ascii="Consolas" w:eastAsiaTheme="minorHAnsi" w:hAnsi="Consolas" w:cs="Lucida Sans Typewriter"/>
            <w:color w:val="268BD2"/>
            <w:sz w:val="16"/>
            <w:szCs w:val="16"/>
          </w:rPr>
          <w:t xml:space="preserve">                &lt;/Presentations&gt;</w:t>
        </w:r>
      </w:ins>
    </w:p>
    <w:p w14:paraId="2755CE9A" w14:textId="77777777" w:rsidR="00DA4580" w:rsidRPr="00DA4580" w:rsidRDefault="00DA4580" w:rsidP="00DA4580">
      <w:pPr>
        <w:rPr>
          <w:ins w:id="549" w:author="Greg Stoike" w:date="2018-11-30T10:28:00Z"/>
          <w:rFonts w:ascii="Consolas" w:eastAsiaTheme="minorHAnsi" w:hAnsi="Consolas" w:cs="Lucida Sans Typewriter"/>
          <w:color w:val="268BD2"/>
          <w:sz w:val="16"/>
          <w:szCs w:val="16"/>
        </w:rPr>
      </w:pPr>
      <w:ins w:id="550" w:author="Greg Stoike" w:date="2018-11-30T10:28:00Z">
        <w:r w:rsidRPr="00DA4580">
          <w:rPr>
            <w:rFonts w:ascii="Consolas" w:eastAsiaTheme="minorHAnsi" w:hAnsi="Consolas" w:cs="Lucida Sans Typewriter"/>
            <w:color w:val="268BD2"/>
            <w:sz w:val="16"/>
            <w:szCs w:val="16"/>
          </w:rPr>
          <w:t xml:space="preserve">              &lt;/Item&gt;</w:t>
        </w:r>
      </w:ins>
    </w:p>
    <w:p w14:paraId="21E3AE35" w14:textId="77777777" w:rsidR="00DA4580" w:rsidRPr="00DA4580" w:rsidRDefault="00DA4580" w:rsidP="00DA4580">
      <w:pPr>
        <w:rPr>
          <w:ins w:id="551" w:author="Greg Stoike" w:date="2018-11-30T10:28:00Z"/>
          <w:rFonts w:ascii="Consolas" w:eastAsiaTheme="minorHAnsi" w:hAnsi="Consolas" w:cs="Lucida Sans Typewriter"/>
          <w:color w:val="268BD2"/>
          <w:sz w:val="16"/>
          <w:szCs w:val="16"/>
        </w:rPr>
      </w:pPr>
      <w:ins w:id="552" w:author="Greg Stoike" w:date="2018-11-30T10:28:00Z">
        <w:r w:rsidRPr="00DA4580">
          <w:rPr>
            <w:rFonts w:ascii="Consolas" w:eastAsiaTheme="minorHAnsi" w:hAnsi="Consolas" w:cs="Lucida Sans Typewriter"/>
            <w:color w:val="268BD2"/>
            <w:sz w:val="16"/>
            <w:szCs w:val="16"/>
          </w:rPr>
          <w:t xml:space="preserve">            &lt;/ItemGroup&gt;</w:t>
        </w:r>
      </w:ins>
    </w:p>
    <w:p w14:paraId="369EECF0" w14:textId="77777777" w:rsidR="00DA4580" w:rsidRPr="00DA4580" w:rsidRDefault="00DA4580" w:rsidP="00DA4580">
      <w:pPr>
        <w:rPr>
          <w:ins w:id="553" w:author="Greg Stoike" w:date="2018-11-30T10:28:00Z"/>
          <w:rFonts w:ascii="Consolas" w:eastAsiaTheme="minorHAnsi" w:hAnsi="Consolas" w:cs="Lucida Sans Typewriter"/>
          <w:color w:val="268BD2"/>
          <w:sz w:val="16"/>
          <w:szCs w:val="16"/>
        </w:rPr>
      </w:pPr>
      <w:ins w:id="554" w:author="Greg Stoike" w:date="2018-11-30T10:28:00Z">
        <w:r w:rsidRPr="00DA4580">
          <w:rPr>
            <w:rFonts w:ascii="Consolas" w:eastAsiaTheme="minorHAnsi" w:hAnsi="Consolas" w:cs="Lucida Sans Typewriter"/>
            <w:color w:val="268BD2"/>
            <w:sz w:val="16"/>
            <w:szCs w:val="16"/>
          </w:rPr>
          <w:t xml:space="preserve">          &lt;/SegmentForm&gt;</w:t>
        </w:r>
      </w:ins>
    </w:p>
    <w:p w14:paraId="09F48A2F" w14:textId="77777777" w:rsidR="00DA4580" w:rsidRPr="00DA4580" w:rsidRDefault="00DA4580" w:rsidP="00DA4580">
      <w:pPr>
        <w:rPr>
          <w:ins w:id="555" w:author="Greg Stoike" w:date="2018-11-30T10:28:00Z"/>
          <w:rFonts w:ascii="Consolas" w:eastAsiaTheme="minorHAnsi" w:hAnsi="Consolas" w:cs="Lucida Sans Typewriter"/>
          <w:color w:val="268BD2"/>
          <w:sz w:val="16"/>
          <w:szCs w:val="16"/>
        </w:rPr>
      </w:pPr>
      <w:ins w:id="556" w:author="Greg Stoike" w:date="2018-11-30T10:28:00Z">
        <w:r w:rsidRPr="00DA4580">
          <w:rPr>
            <w:rFonts w:ascii="Consolas" w:eastAsiaTheme="minorHAnsi" w:hAnsi="Consolas" w:cs="Lucida Sans Typewriter"/>
            <w:color w:val="268BD2"/>
            <w:sz w:val="16"/>
            <w:szCs w:val="16"/>
          </w:rPr>
          <w:t xml:space="preserve">        &lt;/SegmentForms&gt;</w:t>
        </w:r>
      </w:ins>
    </w:p>
    <w:p w14:paraId="0565DC22" w14:textId="77777777" w:rsidR="00DA4580" w:rsidRPr="00DA4580" w:rsidRDefault="00DA4580" w:rsidP="00DA4580">
      <w:pPr>
        <w:rPr>
          <w:ins w:id="557" w:author="Greg Stoike" w:date="2018-11-30T10:28:00Z"/>
          <w:rFonts w:ascii="Consolas" w:eastAsiaTheme="minorHAnsi" w:hAnsi="Consolas" w:cs="Lucida Sans Typewriter"/>
          <w:color w:val="268BD2"/>
          <w:sz w:val="16"/>
          <w:szCs w:val="16"/>
        </w:rPr>
      </w:pPr>
      <w:ins w:id="558" w:author="Greg Stoike" w:date="2018-11-30T10:28:00Z">
        <w:r w:rsidRPr="00DA4580">
          <w:rPr>
            <w:rFonts w:ascii="Consolas" w:eastAsiaTheme="minorHAnsi" w:hAnsi="Consolas" w:cs="Lucida Sans Typewriter"/>
            <w:color w:val="268BD2"/>
            <w:sz w:val="16"/>
            <w:szCs w:val="16"/>
          </w:rPr>
          <w:t xml:space="preserve">      &lt;/Segment&gt;</w:t>
        </w:r>
      </w:ins>
    </w:p>
    <w:p w14:paraId="2FBABA87" w14:textId="77777777" w:rsidR="00DA4580" w:rsidRPr="00DA4580" w:rsidRDefault="00DA4580" w:rsidP="00DA4580">
      <w:pPr>
        <w:rPr>
          <w:ins w:id="559" w:author="Greg Stoike" w:date="2018-11-30T10:28:00Z"/>
          <w:rFonts w:ascii="Consolas" w:eastAsiaTheme="minorHAnsi" w:hAnsi="Consolas" w:cs="Lucida Sans Typewriter"/>
          <w:color w:val="268BD2"/>
          <w:sz w:val="16"/>
          <w:szCs w:val="16"/>
        </w:rPr>
      </w:pPr>
      <w:ins w:id="560" w:author="Greg Stoike" w:date="2018-11-30T10:28:00Z">
        <w:r w:rsidRPr="00DA4580">
          <w:rPr>
            <w:rFonts w:ascii="Consolas" w:eastAsiaTheme="minorHAnsi" w:hAnsi="Consolas" w:cs="Lucida Sans Typewriter"/>
            <w:color w:val="268BD2"/>
            <w:sz w:val="16"/>
            <w:szCs w:val="16"/>
          </w:rPr>
          <w:t xml:space="preserve">      &lt;Segment entryApproval="false" exitApproval="false" position="2" id="SBAC-IAB-FIXED-G11M-AlgLinearFun-Calc-MATH-11" algorithmImplementation="AIR FIXEDFORM1" algorithmType="fixedform" label="(SBAC)SBAC-IAB-FIXED-G11M-AlgLinearFun-Calc-MATH-11-Winter-2017-2018"&gt;</w:t>
        </w:r>
      </w:ins>
    </w:p>
    <w:p w14:paraId="29928D09" w14:textId="77777777" w:rsidR="00DA4580" w:rsidRPr="00DA4580" w:rsidRDefault="00DA4580" w:rsidP="00DA4580">
      <w:pPr>
        <w:rPr>
          <w:ins w:id="561" w:author="Greg Stoike" w:date="2018-11-30T10:28:00Z"/>
          <w:rFonts w:ascii="Consolas" w:eastAsiaTheme="minorHAnsi" w:hAnsi="Consolas" w:cs="Lucida Sans Typewriter"/>
          <w:color w:val="268BD2"/>
          <w:sz w:val="16"/>
          <w:szCs w:val="16"/>
        </w:rPr>
      </w:pPr>
      <w:ins w:id="562" w:author="Greg Stoike" w:date="2018-11-30T10:28:00Z">
        <w:r w:rsidRPr="00DA4580">
          <w:rPr>
            <w:rFonts w:ascii="Consolas" w:eastAsiaTheme="minorHAnsi" w:hAnsi="Consolas" w:cs="Lucida Sans Typewriter"/>
            <w:color w:val="268BD2"/>
            <w:sz w:val="16"/>
            <w:szCs w:val="16"/>
          </w:rPr>
          <w:t xml:space="preserve">        &lt;SegmentBlueprint&gt;</w:t>
        </w:r>
      </w:ins>
    </w:p>
    <w:p w14:paraId="76394A63" w14:textId="77777777" w:rsidR="00DA4580" w:rsidRPr="00DA4580" w:rsidRDefault="00DA4580" w:rsidP="00DA4580">
      <w:pPr>
        <w:rPr>
          <w:ins w:id="563" w:author="Greg Stoike" w:date="2018-11-30T10:28:00Z"/>
          <w:rFonts w:ascii="Consolas" w:eastAsiaTheme="minorHAnsi" w:hAnsi="Consolas" w:cs="Lucida Sans Typewriter"/>
          <w:color w:val="268BD2"/>
          <w:sz w:val="16"/>
          <w:szCs w:val="16"/>
        </w:rPr>
      </w:pPr>
      <w:ins w:id="56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 maxExamItems="14" minExamItems="0"/&gt;</w:t>
        </w:r>
      </w:ins>
    </w:p>
    <w:p w14:paraId="0EE7BA0B" w14:textId="77777777" w:rsidR="00DA4580" w:rsidRPr="00DA4580" w:rsidRDefault="00DA4580" w:rsidP="00DA4580">
      <w:pPr>
        <w:rPr>
          <w:ins w:id="565" w:author="Greg Stoike" w:date="2018-11-30T10:28:00Z"/>
          <w:rFonts w:ascii="Consolas" w:eastAsiaTheme="minorHAnsi" w:hAnsi="Consolas" w:cs="Lucida Sans Typewriter"/>
          <w:color w:val="268BD2"/>
          <w:sz w:val="16"/>
          <w:szCs w:val="16"/>
        </w:rPr>
      </w:pPr>
      <w:ins w:id="56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idRef="2" maxExamItems="14" minExamItems="0"/&gt;</w:t>
        </w:r>
      </w:ins>
    </w:p>
    <w:p w14:paraId="6AD8F80F" w14:textId="77777777" w:rsidR="00DA4580" w:rsidRPr="00DA4580" w:rsidRDefault="00DA4580" w:rsidP="00DA4580">
      <w:pPr>
        <w:rPr>
          <w:ins w:id="567" w:author="Greg Stoike" w:date="2018-11-30T10:28:00Z"/>
          <w:rFonts w:ascii="Consolas" w:eastAsiaTheme="minorHAnsi" w:hAnsi="Consolas" w:cs="Lucida Sans Typewriter"/>
          <w:color w:val="268BD2"/>
          <w:sz w:val="16"/>
          <w:szCs w:val="16"/>
        </w:rPr>
      </w:pPr>
      <w:ins w:id="56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idRef="3" maxExamItems="14" minExamItems="0"/&gt;</w:t>
        </w:r>
      </w:ins>
    </w:p>
    <w:p w14:paraId="20B13CE8" w14:textId="77777777" w:rsidR="00DA4580" w:rsidRPr="00DA4580" w:rsidRDefault="00DA4580" w:rsidP="00DA4580">
      <w:pPr>
        <w:rPr>
          <w:ins w:id="569" w:author="Greg Stoike" w:date="2018-11-30T10:28:00Z"/>
          <w:rFonts w:ascii="Consolas" w:eastAsiaTheme="minorHAnsi" w:hAnsi="Consolas" w:cs="Lucida Sans Typewriter"/>
          <w:color w:val="268BD2"/>
          <w:sz w:val="16"/>
          <w:szCs w:val="16"/>
        </w:rPr>
      </w:pPr>
      <w:ins w:id="570"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idRef="4" maxExamItems="14" minExamItems="0"/&gt;</w:t>
        </w:r>
      </w:ins>
    </w:p>
    <w:p w14:paraId="4A7A41A9" w14:textId="77777777" w:rsidR="00DA4580" w:rsidRPr="00DA4580" w:rsidRDefault="00DA4580" w:rsidP="00DA4580">
      <w:pPr>
        <w:rPr>
          <w:ins w:id="571" w:author="Greg Stoike" w:date="2018-11-30T10:28:00Z"/>
          <w:rFonts w:ascii="Consolas" w:eastAsiaTheme="minorHAnsi" w:hAnsi="Consolas" w:cs="Lucida Sans Typewriter"/>
          <w:color w:val="268BD2"/>
          <w:sz w:val="16"/>
          <w:szCs w:val="16"/>
        </w:rPr>
      </w:pPr>
      <w:ins w:id="572"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 maxExamItems="14" minExamItems="0"/&gt;</w:t>
        </w:r>
      </w:ins>
    </w:p>
    <w:p w14:paraId="4F35BEC5" w14:textId="77777777" w:rsidR="00DA4580" w:rsidRPr="00DA4580" w:rsidRDefault="00DA4580" w:rsidP="00DA4580">
      <w:pPr>
        <w:rPr>
          <w:ins w:id="573" w:author="Greg Stoike" w:date="2018-11-30T10:28:00Z"/>
          <w:rFonts w:ascii="Consolas" w:eastAsiaTheme="minorHAnsi" w:hAnsi="Consolas" w:cs="Lucida Sans Typewriter"/>
          <w:color w:val="268BD2"/>
          <w:sz w:val="16"/>
          <w:szCs w:val="16"/>
        </w:rPr>
      </w:pPr>
      <w:ins w:id="57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idRef="2|A" maxExamItems="14" minExamItems="0"/&gt;</w:t>
        </w:r>
      </w:ins>
    </w:p>
    <w:p w14:paraId="5BE46541" w14:textId="77777777" w:rsidR="00DA4580" w:rsidRPr="00DA4580" w:rsidRDefault="00DA4580" w:rsidP="00DA4580">
      <w:pPr>
        <w:rPr>
          <w:ins w:id="575" w:author="Greg Stoike" w:date="2018-11-30T10:28:00Z"/>
          <w:rFonts w:ascii="Consolas" w:eastAsiaTheme="minorHAnsi" w:hAnsi="Consolas" w:cs="Lucida Sans Typewriter"/>
          <w:color w:val="268BD2"/>
          <w:sz w:val="16"/>
          <w:szCs w:val="16"/>
        </w:rPr>
      </w:pPr>
      <w:ins w:id="57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idRef="3|A" maxExamItems="14" minExamItems="0"/&gt;</w:t>
        </w:r>
      </w:ins>
    </w:p>
    <w:p w14:paraId="640D58B6" w14:textId="77777777" w:rsidR="00DA4580" w:rsidRPr="00DA4580" w:rsidRDefault="00DA4580" w:rsidP="00DA4580">
      <w:pPr>
        <w:rPr>
          <w:ins w:id="577" w:author="Greg Stoike" w:date="2018-11-30T10:28:00Z"/>
          <w:rFonts w:ascii="Consolas" w:eastAsiaTheme="minorHAnsi" w:hAnsi="Consolas" w:cs="Lucida Sans Typewriter"/>
          <w:color w:val="268BD2"/>
          <w:sz w:val="16"/>
          <w:szCs w:val="16"/>
        </w:rPr>
      </w:pPr>
      <w:ins w:id="57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idRef="4|F" maxExamItems="14" minExamItems="0"/&gt;</w:t>
        </w:r>
      </w:ins>
    </w:p>
    <w:p w14:paraId="6F111FBF" w14:textId="77777777" w:rsidR="00DA4580" w:rsidRPr="00DA4580" w:rsidRDefault="00DA4580" w:rsidP="00DA4580">
      <w:pPr>
        <w:rPr>
          <w:ins w:id="579" w:author="Greg Stoike" w:date="2018-11-30T10:28:00Z"/>
          <w:rFonts w:ascii="Consolas" w:eastAsiaTheme="minorHAnsi" w:hAnsi="Consolas" w:cs="Lucida Sans Typewriter"/>
          <w:color w:val="268BD2"/>
          <w:sz w:val="16"/>
          <w:szCs w:val="16"/>
        </w:rPr>
      </w:pPr>
      <w:ins w:id="580"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idRef="1|P|TS03" maxExamItems="14" minExamItems="0"/&gt;</w:t>
        </w:r>
      </w:ins>
    </w:p>
    <w:p w14:paraId="7EFBD639" w14:textId="77777777" w:rsidR="00DA4580" w:rsidRPr="00DA4580" w:rsidRDefault="00DA4580" w:rsidP="00DA4580">
      <w:pPr>
        <w:rPr>
          <w:ins w:id="581" w:author="Greg Stoike" w:date="2018-11-30T10:28:00Z"/>
          <w:rFonts w:ascii="Consolas" w:eastAsiaTheme="minorHAnsi" w:hAnsi="Consolas" w:cs="Lucida Sans Typewriter"/>
          <w:color w:val="268BD2"/>
          <w:sz w:val="16"/>
          <w:szCs w:val="16"/>
        </w:rPr>
      </w:pPr>
      <w:ins w:id="582"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idRef="1|P|TS04" maxExamItems="14" minExamItems="0"/&gt;</w:t>
        </w:r>
      </w:ins>
    </w:p>
    <w:p w14:paraId="1E564205" w14:textId="77777777" w:rsidR="00DA4580" w:rsidRPr="00DA4580" w:rsidRDefault="00DA4580" w:rsidP="00DA4580">
      <w:pPr>
        <w:rPr>
          <w:ins w:id="583" w:author="Greg Stoike" w:date="2018-11-30T10:28:00Z"/>
          <w:rFonts w:ascii="Consolas" w:eastAsiaTheme="minorHAnsi" w:hAnsi="Consolas" w:cs="Lucida Sans Typewriter"/>
          <w:color w:val="268BD2"/>
          <w:sz w:val="16"/>
          <w:szCs w:val="16"/>
        </w:rPr>
      </w:pPr>
      <w:ins w:id="58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idRef="1|P|TS06" maxExamItems="14" minExamItems="0"/&gt;</w:t>
        </w:r>
      </w:ins>
    </w:p>
    <w:p w14:paraId="6E2F7049" w14:textId="77777777" w:rsidR="00DA4580" w:rsidRPr="00DA4580" w:rsidRDefault="00DA4580" w:rsidP="00DA4580">
      <w:pPr>
        <w:rPr>
          <w:ins w:id="585" w:author="Greg Stoike" w:date="2018-11-30T10:28:00Z"/>
          <w:rFonts w:ascii="Consolas" w:eastAsiaTheme="minorHAnsi" w:hAnsi="Consolas" w:cs="Lucida Sans Typewriter"/>
          <w:color w:val="268BD2"/>
          <w:sz w:val="16"/>
          <w:szCs w:val="16"/>
        </w:rPr>
      </w:pPr>
      <w:ins w:id="58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idRef="2|A|NA" maxExamItems="14" minExamItems="0"/&gt;</w:t>
        </w:r>
      </w:ins>
    </w:p>
    <w:p w14:paraId="2CF3A2BF" w14:textId="77777777" w:rsidR="00DA4580" w:rsidRPr="00DA4580" w:rsidRDefault="00DA4580" w:rsidP="00DA4580">
      <w:pPr>
        <w:rPr>
          <w:ins w:id="587" w:author="Greg Stoike" w:date="2018-11-30T10:28:00Z"/>
          <w:rFonts w:ascii="Consolas" w:eastAsiaTheme="minorHAnsi" w:hAnsi="Consolas" w:cs="Lucida Sans Typewriter"/>
          <w:color w:val="268BD2"/>
          <w:sz w:val="16"/>
          <w:szCs w:val="16"/>
        </w:rPr>
      </w:pPr>
      <w:ins w:id="58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idRef="3|A|NA" maxExamItems="14" minExamItems="0"/&gt;</w:t>
        </w:r>
      </w:ins>
    </w:p>
    <w:p w14:paraId="19B7478A" w14:textId="77777777" w:rsidR="00DA4580" w:rsidRPr="00DA4580" w:rsidRDefault="00DA4580" w:rsidP="00DA4580">
      <w:pPr>
        <w:rPr>
          <w:ins w:id="589" w:author="Greg Stoike" w:date="2018-11-30T10:28:00Z"/>
          <w:rFonts w:ascii="Consolas" w:eastAsiaTheme="minorHAnsi" w:hAnsi="Consolas" w:cs="Lucida Sans Typewriter"/>
          <w:color w:val="268BD2"/>
          <w:sz w:val="16"/>
          <w:szCs w:val="16"/>
        </w:rPr>
      </w:pPr>
      <w:ins w:id="590" w:author="Greg Stoike" w:date="2018-11-30T10:28:00Z">
        <w:r w:rsidRPr="00DA4580">
          <w:rPr>
            <w:rFonts w:ascii="Consolas" w:eastAsiaTheme="minorHAnsi" w:hAnsi="Consolas" w:cs="Lucida Sans Typewriter"/>
            <w:color w:val="268BD2"/>
            <w:sz w:val="16"/>
            <w:szCs w:val="16"/>
          </w:rPr>
          <w:lastRenderedPageBreak/>
          <w:t xml:space="preserve">          &lt;SegmentBlueprintElement maxFieldTestItems="0" minFieldTestItems="0" idRef="4|F|NA" maxExamItems="14" minExamItems="0"/&gt;</w:t>
        </w:r>
      </w:ins>
    </w:p>
    <w:p w14:paraId="27403DEB" w14:textId="77777777" w:rsidR="00DA4580" w:rsidRPr="00DA4580" w:rsidRDefault="00DA4580" w:rsidP="00DA4580">
      <w:pPr>
        <w:rPr>
          <w:ins w:id="591" w:author="Greg Stoike" w:date="2018-11-30T10:28:00Z"/>
          <w:rFonts w:ascii="Consolas" w:eastAsiaTheme="minorHAnsi" w:hAnsi="Consolas" w:cs="Lucida Sans Typewriter"/>
          <w:color w:val="268BD2"/>
          <w:sz w:val="16"/>
          <w:szCs w:val="16"/>
        </w:rPr>
      </w:pPr>
      <w:ins w:id="592"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idRef="1|P|TS03|G" maxExamItems="14" minExamItems="0"/&gt;</w:t>
        </w:r>
      </w:ins>
    </w:p>
    <w:p w14:paraId="66943078" w14:textId="77777777" w:rsidR="00DA4580" w:rsidRPr="00DA4580" w:rsidRDefault="00DA4580" w:rsidP="00DA4580">
      <w:pPr>
        <w:rPr>
          <w:ins w:id="593" w:author="Greg Stoike" w:date="2018-11-30T10:28:00Z"/>
          <w:rFonts w:ascii="Consolas" w:eastAsiaTheme="minorHAnsi" w:hAnsi="Consolas" w:cs="Lucida Sans Typewriter"/>
          <w:color w:val="268BD2"/>
          <w:sz w:val="16"/>
          <w:szCs w:val="16"/>
        </w:rPr>
      </w:pPr>
      <w:ins w:id="59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idRef="1|P|TS04|J" maxExamItems="14" minExamItems="0"/&gt;</w:t>
        </w:r>
      </w:ins>
    </w:p>
    <w:p w14:paraId="5E144C1A" w14:textId="77777777" w:rsidR="00DA4580" w:rsidRPr="00DA4580" w:rsidRDefault="00DA4580" w:rsidP="00DA4580">
      <w:pPr>
        <w:rPr>
          <w:ins w:id="595" w:author="Greg Stoike" w:date="2018-11-30T10:28:00Z"/>
          <w:rFonts w:ascii="Consolas" w:eastAsiaTheme="minorHAnsi" w:hAnsi="Consolas" w:cs="Lucida Sans Typewriter"/>
          <w:color w:val="268BD2"/>
          <w:sz w:val="16"/>
          <w:szCs w:val="16"/>
        </w:rPr>
      </w:pPr>
      <w:ins w:id="59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idRef="1|P|TS06|L" maxExamItems="14" minExamItems="0"/&gt;</w:t>
        </w:r>
      </w:ins>
    </w:p>
    <w:p w14:paraId="4BB8597C" w14:textId="77777777" w:rsidR="00DA4580" w:rsidRPr="00DA4580" w:rsidRDefault="00DA4580" w:rsidP="00DA4580">
      <w:pPr>
        <w:rPr>
          <w:ins w:id="597" w:author="Greg Stoike" w:date="2018-11-30T10:28:00Z"/>
          <w:rFonts w:ascii="Consolas" w:eastAsiaTheme="minorHAnsi" w:hAnsi="Consolas" w:cs="Lucida Sans Typewriter"/>
          <w:color w:val="268BD2"/>
          <w:sz w:val="16"/>
          <w:szCs w:val="16"/>
        </w:rPr>
      </w:pPr>
      <w:ins w:id="59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idRef="1|P|TS06|M" maxExamItems="14" minExamItems="0"/&gt;</w:t>
        </w:r>
      </w:ins>
    </w:p>
    <w:p w14:paraId="7A4DD44B" w14:textId="77777777" w:rsidR="00DA4580" w:rsidRPr="00DA4580" w:rsidRDefault="00DA4580" w:rsidP="00DA4580">
      <w:pPr>
        <w:rPr>
          <w:ins w:id="599" w:author="Greg Stoike" w:date="2018-11-30T10:28:00Z"/>
          <w:rFonts w:ascii="Consolas" w:eastAsiaTheme="minorHAnsi" w:hAnsi="Consolas" w:cs="Lucida Sans Typewriter"/>
          <w:color w:val="268BD2"/>
          <w:sz w:val="16"/>
          <w:szCs w:val="16"/>
        </w:rPr>
      </w:pPr>
      <w:ins w:id="600"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idRef="1|P|TS06|N" maxExamItems="14" minExamItems="0"/&gt;</w:t>
        </w:r>
      </w:ins>
    </w:p>
    <w:p w14:paraId="16D630D1" w14:textId="77777777" w:rsidR="00DA4580" w:rsidRPr="00DA4580" w:rsidRDefault="00DA4580" w:rsidP="00DA4580">
      <w:pPr>
        <w:rPr>
          <w:ins w:id="601" w:author="Greg Stoike" w:date="2018-11-30T10:28:00Z"/>
          <w:rFonts w:ascii="Consolas" w:eastAsiaTheme="minorHAnsi" w:hAnsi="Consolas" w:cs="Lucida Sans Typewriter"/>
          <w:color w:val="268BD2"/>
          <w:sz w:val="16"/>
          <w:szCs w:val="16"/>
        </w:rPr>
      </w:pPr>
      <w:ins w:id="602"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idRef="2|A|NA|A" maxExamItems="14" minExamItems="0"/&gt;</w:t>
        </w:r>
      </w:ins>
    </w:p>
    <w:p w14:paraId="321B873C" w14:textId="77777777" w:rsidR="00DA4580" w:rsidRPr="00DA4580" w:rsidRDefault="00DA4580" w:rsidP="00DA4580">
      <w:pPr>
        <w:rPr>
          <w:ins w:id="603" w:author="Greg Stoike" w:date="2018-11-30T10:28:00Z"/>
          <w:rFonts w:ascii="Consolas" w:eastAsiaTheme="minorHAnsi" w:hAnsi="Consolas" w:cs="Lucida Sans Typewriter"/>
          <w:color w:val="268BD2"/>
          <w:sz w:val="16"/>
          <w:szCs w:val="16"/>
        </w:rPr>
      </w:pPr>
      <w:ins w:id="604"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idRef="3|A|NA|E" maxExamItems="14" minExamItems="0"/&gt;</w:t>
        </w:r>
      </w:ins>
    </w:p>
    <w:p w14:paraId="651FE34F" w14:textId="77777777" w:rsidR="00DA4580" w:rsidRPr="00DA4580" w:rsidRDefault="00DA4580" w:rsidP="00DA4580">
      <w:pPr>
        <w:rPr>
          <w:ins w:id="605" w:author="Greg Stoike" w:date="2018-11-30T10:28:00Z"/>
          <w:rFonts w:ascii="Consolas" w:eastAsiaTheme="minorHAnsi" w:hAnsi="Consolas" w:cs="Lucida Sans Typewriter"/>
          <w:color w:val="268BD2"/>
          <w:sz w:val="16"/>
          <w:szCs w:val="16"/>
        </w:rPr>
      </w:pPr>
      <w:ins w:id="606"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idRef="4|F|NA|E" maxExamItems="14" minExamItems="0"/&gt;</w:t>
        </w:r>
      </w:ins>
    </w:p>
    <w:p w14:paraId="136037BA" w14:textId="77777777" w:rsidR="00DA4580" w:rsidRPr="00DA4580" w:rsidRDefault="00DA4580" w:rsidP="00DA4580">
      <w:pPr>
        <w:rPr>
          <w:ins w:id="607" w:author="Greg Stoike" w:date="2018-11-30T10:28:00Z"/>
          <w:rFonts w:ascii="Consolas" w:eastAsiaTheme="minorHAnsi" w:hAnsi="Consolas" w:cs="Lucida Sans Typewriter"/>
          <w:color w:val="268BD2"/>
          <w:sz w:val="16"/>
          <w:szCs w:val="16"/>
        </w:rPr>
      </w:pPr>
      <w:ins w:id="608" w:author="Greg Stoike" w:date="2018-11-30T10:28:00Z">
        <w:r w:rsidRPr="00DA4580">
          <w:rPr>
            <w:rFonts w:ascii="Consolas" w:eastAsiaTheme="minorHAnsi" w:hAnsi="Consolas" w:cs="Lucida Sans Typewriter"/>
            <w:color w:val="268BD2"/>
            <w:sz w:val="16"/>
            <w:szCs w:val="16"/>
          </w:rPr>
          <w:t xml:space="preserve">          &lt;SegmentBlueprintElement maxFieldTestItems="0" minFieldTestItems="0" idRef="SBAC-IAB-FIXED-G11M-AlgLinearFun-Calc-MATH-11" maxExamItems="12" minExamItems="12"&gt;</w:t>
        </w:r>
      </w:ins>
    </w:p>
    <w:p w14:paraId="6D468EDE" w14:textId="77777777" w:rsidR="00DA4580" w:rsidRPr="00DA4580" w:rsidRDefault="00DA4580" w:rsidP="00DA4580">
      <w:pPr>
        <w:rPr>
          <w:ins w:id="609" w:author="Greg Stoike" w:date="2018-11-30T10:28:00Z"/>
          <w:rFonts w:ascii="Consolas" w:eastAsiaTheme="minorHAnsi" w:hAnsi="Consolas" w:cs="Lucida Sans Typewriter"/>
          <w:color w:val="268BD2"/>
          <w:sz w:val="16"/>
          <w:szCs w:val="16"/>
        </w:rPr>
      </w:pPr>
      <w:ins w:id="610" w:author="Greg Stoike" w:date="2018-11-30T10:28:00Z">
        <w:r w:rsidRPr="00DA4580">
          <w:rPr>
            <w:rFonts w:ascii="Consolas" w:eastAsiaTheme="minorHAnsi" w:hAnsi="Consolas" w:cs="Lucida Sans Typewriter"/>
            <w:color w:val="268BD2"/>
            <w:sz w:val="16"/>
            <w:szCs w:val="16"/>
          </w:rPr>
          <w:t xml:space="preserve">            &lt;ItemSelection&gt;</w:t>
        </w:r>
      </w:ins>
    </w:p>
    <w:p w14:paraId="46E3D29C" w14:textId="77777777" w:rsidR="00DA4580" w:rsidRPr="00DA4580" w:rsidRDefault="00DA4580" w:rsidP="00DA4580">
      <w:pPr>
        <w:rPr>
          <w:ins w:id="611" w:author="Greg Stoike" w:date="2018-11-30T10:28:00Z"/>
          <w:rFonts w:ascii="Consolas" w:eastAsiaTheme="minorHAnsi" w:hAnsi="Consolas" w:cs="Lucida Sans Typewriter"/>
          <w:color w:val="268BD2"/>
          <w:sz w:val="16"/>
          <w:szCs w:val="16"/>
        </w:rPr>
      </w:pPr>
      <w:ins w:id="612" w:author="Greg Stoike" w:date="2018-11-30T10:28:00Z">
        <w:r w:rsidRPr="00DA4580">
          <w:rPr>
            <w:rFonts w:ascii="Consolas" w:eastAsiaTheme="minorHAnsi" w:hAnsi="Consolas" w:cs="Lucida Sans Typewriter"/>
            <w:color w:val="268BD2"/>
            <w:sz w:val="16"/>
            <w:szCs w:val="16"/>
          </w:rPr>
          <w:t xml:space="preserve">              &lt;Property name="slope" value="79.3"/&gt;</w:t>
        </w:r>
      </w:ins>
    </w:p>
    <w:p w14:paraId="2D137D2B" w14:textId="77777777" w:rsidR="00DA4580" w:rsidRPr="00DA4580" w:rsidRDefault="00DA4580" w:rsidP="00DA4580">
      <w:pPr>
        <w:rPr>
          <w:ins w:id="613" w:author="Greg Stoike" w:date="2018-11-30T10:28:00Z"/>
          <w:rFonts w:ascii="Consolas" w:eastAsiaTheme="minorHAnsi" w:hAnsi="Consolas" w:cs="Lucida Sans Typewriter"/>
          <w:color w:val="268BD2"/>
          <w:sz w:val="16"/>
          <w:szCs w:val="16"/>
        </w:rPr>
      </w:pPr>
      <w:ins w:id="614" w:author="Greg Stoike" w:date="2018-11-30T10:28:00Z">
        <w:r w:rsidRPr="00DA4580">
          <w:rPr>
            <w:rFonts w:ascii="Consolas" w:eastAsiaTheme="minorHAnsi" w:hAnsi="Consolas" w:cs="Lucida Sans Typewriter"/>
            <w:color w:val="268BD2"/>
            <w:sz w:val="16"/>
            <w:szCs w:val="16"/>
          </w:rPr>
          <w:t xml:space="preserve">              &lt;Property name="intercept" value="2514.9"/&gt;</w:t>
        </w:r>
      </w:ins>
    </w:p>
    <w:p w14:paraId="5FB5B3EF" w14:textId="77777777" w:rsidR="00DA4580" w:rsidRPr="00DA4580" w:rsidRDefault="00DA4580" w:rsidP="00DA4580">
      <w:pPr>
        <w:rPr>
          <w:ins w:id="615" w:author="Greg Stoike" w:date="2018-11-30T10:28:00Z"/>
          <w:rFonts w:ascii="Consolas" w:eastAsiaTheme="minorHAnsi" w:hAnsi="Consolas" w:cs="Lucida Sans Typewriter"/>
          <w:color w:val="268BD2"/>
          <w:sz w:val="16"/>
          <w:szCs w:val="16"/>
        </w:rPr>
      </w:pPr>
      <w:ins w:id="616" w:author="Greg Stoike" w:date="2018-11-30T10:28:00Z">
        <w:r w:rsidRPr="00DA4580">
          <w:rPr>
            <w:rFonts w:ascii="Consolas" w:eastAsiaTheme="minorHAnsi" w:hAnsi="Consolas" w:cs="Lucida Sans Typewriter"/>
            <w:color w:val="268BD2"/>
            <w:sz w:val="16"/>
            <w:szCs w:val="16"/>
          </w:rPr>
          <w:t xml:space="preserve">            &lt;/ItemSelection&gt;</w:t>
        </w:r>
      </w:ins>
    </w:p>
    <w:p w14:paraId="58C4C571" w14:textId="77777777" w:rsidR="00DA4580" w:rsidRPr="00DA4580" w:rsidRDefault="00DA4580" w:rsidP="00DA4580">
      <w:pPr>
        <w:rPr>
          <w:ins w:id="617" w:author="Greg Stoike" w:date="2018-11-30T10:28:00Z"/>
          <w:rFonts w:ascii="Consolas" w:eastAsiaTheme="minorHAnsi" w:hAnsi="Consolas" w:cs="Lucida Sans Typewriter"/>
          <w:color w:val="268BD2"/>
          <w:sz w:val="16"/>
          <w:szCs w:val="16"/>
        </w:rPr>
      </w:pPr>
      <w:ins w:id="618" w:author="Greg Stoike" w:date="2018-11-30T10:28:00Z">
        <w:r w:rsidRPr="00DA4580">
          <w:rPr>
            <w:rFonts w:ascii="Consolas" w:eastAsiaTheme="minorHAnsi" w:hAnsi="Consolas" w:cs="Lucida Sans Typewriter"/>
            <w:color w:val="268BD2"/>
            <w:sz w:val="16"/>
            <w:szCs w:val="16"/>
          </w:rPr>
          <w:t xml:space="preserve">          &lt;/SegmentBlueprintElement&gt;</w:t>
        </w:r>
      </w:ins>
    </w:p>
    <w:p w14:paraId="0FD7764A" w14:textId="77777777" w:rsidR="00DA4580" w:rsidRPr="00DA4580" w:rsidRDefault="00DA4580" w:rsidP="00DA4580">
      <w:pPr>
        <w:rPr>
          <w:ins w:id="619" w:author="Greg Stoike" w:date="2018-11-30T10:28:00Z"/>
          <w:rFonts w:ascii="Consolas" w:eastAsiaTheme="minorHAnsi" w:hAnsi="Consolas" w:cs="Lucida Sans Typewriter"/>
          <w:color w:val="268BD2"/>
          <w:sz w:val="16"/>
          <w:szCs w:val="16"/>
        </w:rPr>
      </w:pPr>
      <w:ins w:id="620" w:author="Greg Stoike" w:date="2018-11-30T10:28:00Z">
        <w:r w:rsidRPr="00DA4580">
          <w:rPr>
            <w:rFonts w:ascii="Consolas" w:eastAsiaTheme="minorHAnsi" w:hAnsi="Consolas" w:cs="Lucida Sans Typewriter"/>
            <w:color w:val="268BD2"/>
            <w:sz w:val="16"/>
            <w:szCs w:val="16"/>
          </w:rPr>
          <w:t xml:space="preserve">        &lt;/SegmentBlueprint&gt;</w:t>
        </w:r>
      </w:ins>
    </w:p>
    <w:p w14:paraId="57E1C07C" w14:textId="77777777" w:rsidR="00DA4580" w:rsidRPr="00DA4580" w:rsidRDefault="00DA4580" w:rsidP="00DA4580">
      <w:pPr>
        <w:rPr>
          <w:ins w:id="621" w:author="Greg Stoike" w:date="2018-11-30T10:28:00Z"/>
          <w:rFonts w:ascii="Consolas" w:eastAsiaTheme="minorHAnsi" w:hAnsi="Consolas" w:cs="Lucida Sans Typewriter"/>
          <w:color w:val="268BD2"/>
          <w:sz w:val="16"/>
          <w:szCs w:val="16"/>
        </w:rPr>
      </w:pPr>
      <w:ins w:id="622" w:author="Greg Stoike" w:date="2018-11-30T10:28:00Z">
        <w:r w:rsidRPr="00DA4580">
          <w:rPr>
            <w:rFonts w:ascii="Consolas" w:eastAsiaTheme="minorHAnsi" w:hAnsi="Consolas" w:cs="Lucida Sans Typewriter"/>
            <w:color w:val="268BD2"/>
            <w:sz w:val="16"/>
            <w:szCs w:val="16"/>
          </w:rPr>
          <w:t xml:space="preserve">        &lt;SegmentForms&gt;</w:t>
        </w:r>
      </w:ins>
    </w:p>
    <w:p w14:paraId="0AA23974" w14:textId="77777777" w:rsidR="00DA4580" w:rsidRPr="00DA4580" w:rsidRDefault="00DA4580" w:rsidP="00DA4580">
      <w:pPr>
        <w:rPr>
          <w:ins w:id="623" w:author="Greg Stoike" w:date="2018-11-30T10:28:00Z"/>
          <w:rFonts w:ascii="Consolas" w:eastAsiaTheme="minorHAnsi" w:hAnsi="Consolas" w:cs="Lucida Sans Typewriter"/>
          <w:color w:val="268BD2"/>
          <w:sz w:val="16"/>
          <w:szCs w:val="16"/>
        </w:rPr>
      </w:pPr>
      <w:ins w:id="624" w:author="Greg Stoike" w:date="2018-11-30T10:28:00Z">
        <w:r w:rsidRPr="00DA4580">
          <w:rPr>
            <w:rFonts w:ascii="Consolas" w:eastAsiaTheme="minorHAnsi" w:hAnsi="Consolas" w:cs="Lucida Sans Typewriter"/>
            <w:color w:val="268BD2"/>
            <w:sz w:val="16"/>
            <w:szCs w:val="16"/>
          </w:rPr>
          <w:t xml:space="preserve">          &lt;SegmentForm id="IAB-G11M-AlgLin-Calc-2018 ENG" cohort="Default"&gt;</w:t>
        </w:r>
      </w:ins>
    </w:p>
    <w:p w14:paraId="0C82D9E8" w14:textId="77777777" w:rsidR="00DA4580" w:rsidRPr="00DA4580" w:rsidRDefault="00DA4580" w:rsidP="00DA4580">
      <w:pPr>
        <w:rPr>
          <w:ins w:id="625" w:author="Greg Stoike" w:date="2018-11-30T10:28:00Z"/>
          <w:rFonts w:ascii="Consolas" w:eastAsiaTheme="minorHAnsi" w:hAnsi="Consolas" w:cs="Lucida Sans Typewriter"/>
          <w:color w:val="268BD2"/>
          <w:sz w:val="16"/>
          <w:szCs w:val="16"/>
        </w:rPr>
      </w:pPr>
      <w:ins w:id="626" w:author="Greg Stoike" w:date="2018-11-30T10:28:00Z">
        <w:r w:rsidRPr="00DA4580">
          <w:rPr>
            <w:rFonts w:ascii="Consolas" w:eastAsiaTheme="minorHAnsi" w:hAnsi="Consolas" w:cs="Lucida Sans Typewriter"/>
            <w:color w:val="268BD2"/>
            <w:sz w:val="16"/>
            <w:szCs w:val="16"/>
          </w:rPr>
          <w:t xml:space="preserve">            &lt;Presentations&gt;</w:t>
        </w:r>
      </w:ins>
    </w:p>
    <w:p w14:paraId="12EE46B1" w14:textId="77777777" w:rsidR="00DA4580" w:rsidRPr="00DA4580" w:rsidRDefault="00DA4580" w:rsidP="00DA4580">
      <w:pPr>
        <w:rPr>
          <w:ins w:id="627" w:author="Greg Stoike" w:date="2018-11-30T10:28:00Z"/>
          <w:rFonts w:ascii="Consolas" w:eastAsiaTheme="minorHAnsi" w:hAnsi="Consolas" w:cs="Lucida Sans Typewriter"/>
          <w:color w:val="268BD2"/>
          <w:sz w:val="16"/>
          <w:szCs w:val="16"/>
        </w:rPr>
      </w:pPr>
      <w:ins w:id="628"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5A1AAA9F" w14:textId="77777777" w:rsidR="00DA4580" w:rsidRPr="00DA4580" w:rsidRDefault="00DA4580" w:rsidP="00DA4580">
      <w:pPr>
        <w:rPr>
          <w:ins w:id="629" w:author="Greg Stoike" w:date="2018-11-30T10:28:00Z"/>
          <w:rFonts w:ascii="Consolas" w:eastAsiaTheme="minorHAnsi" w:hAnsi="Consolas" w:cs="Lucida Sans Typewriter"/>
          <w:color w:val="268BD2"/>
          <w:sz w:val="16"/>
          <w:szCs w:val="16"/>
        </w:rPr>
      </w:pPr>
      <w:ins w:id="630"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4C108A0D" w14:textId="77777777" w:rsidR="00DA4580" w:rsidRPr="00DA4580" w:rsidRDefault="00DA4580" w:rsidP="00DA4580">
      <w:pPr>
        <w:rPr>
          <w:ins w:id="631" w:author="Greg Stoike" w:date="2018-11-30T10:28:00Z"/>
          <w:rFonts w:ascii="Consolas" w:eastAsiaTheme="minorHAnsi" w:hAnsi="Consolas" w:cs="Lucida Sans Typewriter"/>
          <w:color w:val="268BD2"/>
          <w:sz w:val="16"/>
          <w:szCs w:val="16"/>
        </w:rPr>
      </w:pPr>
      <w:ins w:id="632"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318CEAF7" w14:textId="77777777" w:rsidR="00DA4580" w:rsidRPr="00DA4580" w:rsidRDefault="00DA4580" w:rsidP="00DA4580">
      <w:pPr>
        <w:rPr>
          <w:ins w:id="633" w:author="Greg Stoike" w:date="2018-11-30T10:28:00Z"/>
          <w:rFonts w:ascii="Consolas" w:eastAsiaTheme="minorHAnsi" w:hAnsi="Consolas" w:cs="Lucida Sans Typewriter"/>
          <w:color w:val="268BD2"/>
          <w:sz w:val="16"/>
          <w:szCs w:val="16"/>
        </w:rPr>
      </w:pPr>
      <w:ins w:id="634" w:author="Greg Stoike" w:date="2018-11-30T10:28:00Z">
        <w:r w:rsidRPr="00DA4580">
          <w:rPr>
            <w:rFonts w:ascii="Consolas" w:eastAsiaTheme="minorHAnsi" w:hAnsi="Consolas" w:cs="Lucida Sans Typewriter"/>
            <w:color w:val="268BD2"/>
            <w:sz w:val="16"/>
            <w:szCs w:val="16"/>
          </w:rPr>
          <w:t xml:space="preserve">            &lt;/Presentations&gt;</w:t>
        </w:r>
      </w:ins>
    </w:p>
    <w:p w14:paraId="061EE232" w14:textId="77777777" w:rsidR="00DA4580" w:rsidRPr="00DA4580" w:rsidRDefault="00DA4580" w:rsidP="00DA4580">
      <w:pPr>
        <w:rPr>
          <w:ins w:id="635" w:author="Greg Stoike" w:date="2018-11-30T10:28:00Z"/>
          <w:rFonts w:ascii="Consolas" w:eastAsiaTheme="minorHAnsi" w:hAnsi="Consolas" w:cs="Lucida Sans Typewriter"/>
          <w:color w:val="268BD2"/>
          <w:sz w:val="16"/>
          <w:szCs w:val="16"/>
        </w:rPr>
      </w:pPr>
      <w:ins w:id="636" w:author="Greg Stoike" w:date="2018-11-30T10:28:00Z">
        <w:r w:rsidRPr="00DA4580">
          <w:rPr>
            <w:rFonts w:ascii="Consolas" w:eastAsiaTheme="minorHAnsi" w:hAnsi="Consolas" w:cs="Lucida Sans Typewriter"/>
            <w:color w:val="268BD2"/>
            <w:sz w:val="16"/>
            <w:szCs w:val="16"/>
          </w:rPr>
          <w:t xml:space="preserve">            &lt;ItemGroup maxItems="ALL" maxResponses="0" id="501"&gt;</w:t>
        </w:r>
      </w:ins>
    </w:p>
    <w:p w14:paraId="69D8512F" w14:textId="77777777" w:rsidR="00DA4580" w:rsidRPr="00DA4580" w:rsidRDefault="00DA4580" w:rsidP="00DA4580">
      <w:pPr>
        <w:rPr>
          <w:ins w:id="637" w:author="Greg Stoike" w:date="2018-11-30T10:28:00Z"/>
          <w:rFonts w:ascii="Consolas" w:eastAsiaTheme="minorHAnsi" w:hAnsi="Consolas" w:cs="Lucida Sans Typewriter"/>
          <w:color w:val="268BD2"/>
          <w:sz w:val="16"/>
          <w:szCs w:val="16"/>
        </w:rPr>
      </w:pPr>
      <w:ins w:id="638"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id="501" type="EQ"&gt;</w:t>
        </w:r>
      </w:ins>
    </w:p>
    <w:p w14:paraId="2AAF5AAE" w14:textId="77777777" w:rsidR="00DA4580" w:rsidRPr="00DA4580" w:rsidRDefault="00DA4580" w:rsidP="00DA4580">
      <w:pPr>
        <w:rPr>
          <w:ins w:id="639" w:author="Greg Stoike" w:date="2018-11-30T10:28:00Z"/>
          <w:rFonts w:ascii="Consolas" w:eastAsiaTheme="minorHAnsi" w:hAnsi="Consolas" w:cs="Lucida Sans Typewriter"/>
          <w:color w:val="268BD2"/>
          <w:sz w:val="16"/>
          <w:szCs w:val="16"/>
        </w:rPr>
      </w:pPr>
      <w:ins w:id="640" w:author="Greg Stoike" w:date="2018-11-30T10:28:00Z">
        <w:r w:rsidRPr="00DA4580">
          <w:rPr>
            <w:rFonts w:ascii="Consolas" w:eastAsiaTheme="minorHAnsi" w:hAnsi="Consolas" w:cs="Lucida Sans Typewriter"/>
            <w:color w:val="268BD2"/>
            <w:sz w:val="16"/>
            <w:szCs w:val="16"/>
          </w:rPr>
          <w:t xml:space="preserve">                &lt;ItemScoreDimensions&gt;</w:t>
        </w:r>
      </w:ins>
    </w:p>
    <w:p w14:paraId="2436A08D" w14:textId="77777777" w:rsidR="00DA4580" w:rsidRPr="00DA4580" w:rsidRDefault="00DA4580" w:rsidP="00DA4580">
      <w:pPr>
        <w:rPr>
          <w:ins w:id="641" w:author="Greg Stoike" w:date="2018-11-30T10:28:00Z"/>
          <w:rFonts w:ascii="Consolas" w:eastAsiaTheme="minorHAnsi" w:hAnsi="Consolas" w:cs="Lucida Sans Typewriter"/>
          <w:color w:val="268BD2"/>
          <w:sz w:val="16"/>
          <w:szCs w:val="16"/>
        </w:rPr>
      </w:pPr>
      <w:ins w:id="642" w:author="Greg Stoike" w:date="2018-11-30T10:28:00Z">
        <w:r w:rsidRPr="00DA4580">
          <w:rPr>
            <w:rFonts w:ascii="Consolas" w:eastAsiaTheme="minorHAnsi" w:hAnsi="Consolas" w:cs="Lucida Sans Typewriter"/>
            <w:color w:val="268BD2"/>
            <w:sz w:val="16"/>
            <w:szCs w:val="16"/>
          </w:rPr>
          <w:t xml:space="preserve">                  &lt;ItemScoreDimension measurementModel="IRTGPC" scorePoints="2" weight="1.0"&gt;</w:t>
        </w:r>
      </w:ins>
    </w:p>
    <w:p w14:paraId="5EBA04CE" w14:textId="77777777" w:rsidR="00DA4580" w:rsidRPr="00DA4580" w:rsidRDefault="00DA4580" w:rsidP="00DA4580">
      <w:pPr>
        <w:rPr>
          <w:ins w:id="643" w:author="Greg Stoike" w:date="2018-11-30T10:28:00Z"/>
          <w:rFonts w:ascii="Consolas" w:eastAsiaTheme="minorHAnsi" w:hAnsi="Consolas" w:cs="Lucida Sans Typewriter"/>
          <w:color w:val="268BD2"/>
          <w:sz w:val="16"/>
          <w:szCs w:val="16"/>
        </w:rPr>
      </w:pPr>
      <w:ins w:id="644" w:author="Greg Stoike" w:date="2018-11-30T10:28:00Z">
        <w:r w:rsidRPr="00DA4580">
          <w:rPr>
            <w:rFonts w:ascii="Consolas" w:eastAsiaTheme="minorHAnsi" w:hAnsi="Consolas" w:cs="Lucida Sans Typewriter"/>
            <w:color w:val="268BD2"/>
            <w:sz w:val="16"/>
            <w:szCs w:val="16"/>
          </w:rPr>
          <w:t xml:space="preserve">                    &lt;ItemScoreParameter value="0.4402399957180023" measurementParameter="a"/&gt;</w:t>
        </w:r>
      </w:ins>
    </w:p>
    <w:p w14:paraId="21574CE5" w14:textId="77777777" w:rsidR="00DA4580" w:rsidRPr="00DA4580" w:rsidRDefault="00DA4580" w:rsidP="00DA4580">
      <w:pPr>
        <w:rPr>
          <w:ins w:id="645" w:author="Greg Stoike" w:date="2018-11-30T10:28:00Z"/>
          <w:rFonts w:ascii="Consolas" w:eastAsiaTheme="minorHAnsi" w:hAnsi="Consolas" w:cs="Lucida Sans Typewriter"/>
          <w:color w:val="268BD2"/>
          <w:sz w:val="16"/>
          <w:szCs w:val="16"/>
        </w:rPr>
      </w:pPr>
      <w:ins w:id="646" w:author="Greg Stoike" w:date="2018-11-30T10:28:00Z">
        <w:r w:rsidRPr="00DA4580">
          <w:rPr>
            <w:rFonts w:ascii="Consolas" w:eastAsiaTheme="minorHAnsi" w:hAnsi="Consolas" w:cs="Lucida Sans Typewriter"/>
            <w:color w:val="268BD2"/>
            <w:sz w:val="16"/>
            <w:szCs w:val="16"/>
          </w:rPr>
          <w:t xml:space="preserve">                    &lt;ItemScoreParameter value="0.5853000283241272" measurementParameter="b0"/&gt;</w:t>
        </w:r>
      </w:ins>
    </w:p>
    <w:p w14:paraId="2D2DC2E9" w14:textId="77777777" w:rsidR="00DA4580" w:rsidRPr="00DA4580" w:rsidRDefault="00DA4580" w:rsidP="00DA4580">
      <w:pPr>
        <w:rPr>
          <w:ins w:id="647" w:author="Greg Stoike" w:date="2018-11-30T10:28:00Z"/>
          <w:rFonts w:ascii="Consolas" w:eastAsiaTheme="minorHAnsi" w:hAnsi="Consolas" w:cs="Lucida Sans Typewriter"/>
          <w:color w:val="268BD2"/>
          <w:sz w:val="16"/>
          <w:szCs w:val="16"/>
        </w:rPr>
      </w:pPr>
      <w:ins w:id="648" w:author="Greg Stoike" w:date="2018-11-30T10:28:00Z">
        <w:r w:rsidRPr="00DA4580">
          <w:rPr>
            <w:rFonts w:ascii="Consolas" w:eastAsiaTheme="minorHAnsi" w:hAnsi="Consolas" w:cs="Lucida Sans Typewriter"/>
            <w:color w:val="268BD2"/>
            <w:sz w:val="16"/>
            <w:szCs w:val="16"/>
          </w:rPr>
          <w:t xml:space="preserve">                    &lt;ItemScoreParameter value="0.4751400053501129" measurementParameter="b1"/&gt;</w:t>
        </w:r>
      </w:ins>
    </w:p>
    <w:p w14:paraId="4F9B36B1" w14:textId="77777777" w:rsidR="00DA4580" w:rsidRPr="00DA4580" w:rsidRDefault="00DA4580" w:rsidP="00DA4580">
      <w:pPr>
        <w:rPr>
          <w:ins w:id="649" w:author="Greg Stoike" w:date="2018-11-30T10:28:00Z"/>
          <w:rFonts w:ascii="Consolas" w:eastAsiaTheme="minorHAnsi" w:hAnsi="Consolas" w:cs="Lucida Sans Typewriter"/>
          <w:color w:val="268BD2"/>
          <w:sz w:val="16"/>
          <w:szCs w:val="16"/>
        </w:rPr>
      </w:pPr>
      <w:ins w:id="650" w:author="Greg Stoike" w:date="2018-11-30T10:28:00Z">
        <w:r w:rsidRPr="00DA4580">
          <w:rPr>
            <w:rFonts w:ascii="Consolas" w:eastAsiaTheme="minorHAnsi" w:hAnsi="Consolas" w:cs="Lucida Sans Typewriter"/>
            <w:color w:val="268BD2"/>
            <w:sz w:val="16"/>
            <w:szCs w:val="16"/>
          </w:rPr>
          <w:lastRenderedPageBreak/>
          <w:t xml:space="preserve">                  &lt;/ItemScoreDimension&gt;</w:t>
        </w:r>
      </w:ins>
    </w:p>
    <w:p w14:paraId="108DFA2C" w14:textId="77777777" w:rsidR="00DA4580" w:rsidRPr="00DA4580" w:rsidRDefault="00DA4580" w:rsidP="00DA4580">
      <w:pPr>
        <w:rPr>
          <w:ins w:id="651" w:author="Greg Stoike" w:date="2018-11-30T10:28:00Z"/>
          <w:rFonts w:ascii="Consolas" w:eastAsiaTheme="minorHAnsi" w:hAnsi="Consolas" w:cs="Lucida Sans Typewriter"/>
          <w:color w:val="268BD2"/>
          <w:sz w:val="16"/>
          <w:szCs w:val="16"/>
        </w:rPr>
      </w:pPr>
      <w:ins w:id="652" w:author="Greg Stoike" w:date="2018-11-30T10:28:00Z">
        <w:r w:rsidRPr="00DA4580">
          <w:rPr>
            <w:rFonts w:ascii="Consolas" w:eastAsiaTheme="minorHAnsi" w:hAnsi="Consolas" w:cs="Lucida Sans Typewriter"/>
            <w:color w:val="268BD2"/>
            <w:sz w:val="16"/>
            <w:szCs w:val="16"/>
          </w:rPr>
          <w:t xml:space="preserve">                &lt;/ItemScoreDimensions&gt;</w:t>
        </w:r>
      </w:ins>
    </w:p>
    <w:p w14:paraId="31C3239B" w14:textId="77777777" w:rsidR="00DA4580" w:rsidRPr="00DA4580" w:rsidRDefault="00DA4580" w:rsidP="00DA4580">
      <w:pPr>
        <w:rPr>
          <w:ins w:id="653" w:author="Greg Stoike" w:date="2018-11-30T10:28:00Z"/>
          <w:rFonts w:ascii="Consolas" w:eastAsiaTheme="minorHAnsi" w:hAnsi="Consolas" w:cs="Lucida Sans Typewriter"/>
          <w:color w:val="268BD2"/>
          <w:sz w:val="16"/>
          <w:szCs w:val="16"/>
        </w:rPr>
      </w:pPr>
      <w:ins w:id="654" w:author="Greg Stoike" w:date="2018-11-30T10:28:00Z">
        <w:r w:rsidRPr="00DA4580">
          <w:rPr>
            <w:rFonts w:ascii="Consolas" w:eastAsiaTheme="minorHAnsi" w:hAnsi="Consolas" w:cs="Lucida Sans Typewriter"/>
            <w:color w:val="268BD2"/>
            <w:sz w:val="16"/>
            <w:szCs w:val="16"/>
          </w:rPr>
          <w:t xml:space="preserve">                &lt;PoolProperties&gt;</w:t>
        </w:r>
      </w:ins>
    </w:p>
    <w:p w14:paraId="2639BEF0" w14:textId="77777777" w:rsidR="00DA4580" w:rsidRPr="00DA4580" w:rsidRDefault="00DA4580" w:rsidP="00DA4580">
      <w:pPr>
        <w:rPr>
          <w:ins w:id="655" w:author="Greg Stoike" w:date="2018-11-30T10:28:00Z"/>
          <w:rFonts w:ascii="Consolas" w:eastAsiaTheme="minorHAnsi" w:hAnsi="Consolas" w:cs="Lucida Sans Typewriter"/>
          <w:color w:val="268BD2"/>
          <w:sz w:val="16"/>
          <w:szCs w:val="16"/>
        </w:rPr>
      </w:pPr>
      <w:ins w:id="656"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105EB78F" w14:textId="77777777" w:rsidR="00DA4580" w:rsidRPr="00DA4580" w:rsidRDefault="00DA4580" w:rsidP="00DA4580">
      <w:pPr>
        <w:rPr>
          <w:ins w:id="657" w:author="Greg Stoike" w:date="2018-11-30T10:28:00Z"/>
          <w:rFonts w:ascii="Consolas" w:eastAsiaTheme="minorHAnsi" w:hAnsi="Consolas" w:cs="Lucida Sans Typewriter"/>
          <w:color w:val="268BD2"/>
          <w:sz w:val="16"/>
          <w:szCs w:val="16"/>
        </w:rPr>
      </w:pPr>
      <w:ins w:id="658"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1CB4AF89" w14:textId="77777777" w:rsidR="00DA4580" w:rsidRPr="00DA4580" w:rsidRDefault="00DA4580" w:rsidP="00DA4580">
      <w:pPr>
        <w:rPr>
          <w:ins w:id="659" w:author="Greg Stoike" w:date="2018-11-30T10:28:00Z"/>
          <w:rFonts w:ascii="Consolas" w:eastAsiaTheme="minorHAnsi" w:hAnsi="Consolas" w:cs="Lucida Sans Typewriter"/>
          <w:color w:val="268BD2"/>
          <w:sz w:val="16"/>
          <w:szCs w:val="16"/>
        </w:rPr>
      </w:pPr>
      <w:ins w:id="660"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5ABED24A" w14:textId="77777777" w:rsidR="00DA4580" w:rsidRPr="00DA4580" w:rsidRDefault="00DA4580" w:rsidP="00DA4580">
      <w:pPr>
        <w:rPr>
          <w:ins w:id="661" w:author="Greg Stoike" w:date="2018-11-30T10:28:00Z"/>
          <w:rFonts w:ascii="Consolas" w:eastAsiaTheme="minorHAnsi" w:hAnsi="Consolas" w:cs="Lucida Sans Typewriter"/>
          <w:color w:val="268BD2"/>
          <w:sz w:val="16"/>
          <w:szCs w:val="16"/>
        </w:rPr>
      </w:pPr>
      <w:ins w:id="662"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65965193" w14:textId="77777777" w:rsidR="00DA4580" w:rsidRPr="00DA4580" w:rsidRDefault="00DA4580" w:rsidP="00DA4580">
      <w:pPr>
        <w:rPr>
          <w:ins w:id="663" w:author="Greg Stoike" w:date="2018-11-30T10:28:00Z"/>
          <w:rFonts w:ascii="Consolas" w:eastAsiaTheme="minorHAnsi" w:hAnsi="Consolas" w:cs="Lucida Sans Typewriter"/>
          <w:color w:val="268BD2"/>
          <w:sz w:val="16"/>
          <w:szCs w:val="16"/>
        </w:rPr>
      </w:pPr>
      <w:ins w:id="664"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52C4556F" w14:textId="77777777" w:rsidR="00DA4580" w:rsidRPr="00DA4580" w:rsidRDefault="00DA4580" w:rsidP="00DA4580">
      <w:pPr>
        <w:rPr>
          <w:ins w:id="665" w:author="Greg Stoike" w:date="2018-11-30T10:28:00Z"/>
          <w:rFonts w:ascii="Consolas" w:eastAsiaTheme="minorHAnsi" w:hAnsi="Consolas" w:cs="Lucida Sans Typewriter"/>
          <w:color w:val="268BD2"/>
          <w:sz w:val="16"/>
          <w:szCs w:val="16"/>
        </w:rPr>
      </w:pPr>
      <w:ins w:id="666"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510E65C7" w14:textId="77777777" w:rsidR="00DA4580" w:rsidRPr="00DA4580" w:rsidRDefault="00DA4580" w:rsidP="00DA4580">
      <w:pPr>
        <w:rPr>
          <w:ins w:id="667" w:author="Greg Stoike" w:date="2018-11-30T10:28:00Z"/>
          <w:rFonts w:ascii="Consolas" w:eastAsiaTheme="minorHAnsi" w:hAnsi="Consolas" w:cs="Lucida Sans Typewriter"/>
          <w:color w:val="268BD2"/>
          <w:sz w:val="16"/>
          <w:szCs w:val="16"/>
        </w:rPr>
      </w:pPr>
      <w:ins w:id="668"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3063770F" w14:textId="77777777" w:rsidR="00DA4580" w:rsidRPr="00DA4580" w:rsidRDefault="00DA4580" w:rsidP="00DA4580">
      <w:pPr>
        <w:rPr>
          <w:ins w:id="669" w:author="Greg Stoike" w:date="2018-11-30T10:28:00Z"/>
          <w:rFonts w:ascii="Consolas" w:eastAsiaTheme="minorHAnsi" w:hAnsi="Consolas" w:cs="Lucida Sans Typewriter"/>
          <w:color w:val="268BD2"/>
          <w:sz w:val="16"/>
          <w:szCs w:val="16"/>
        </w:rPr>
      </w:pPr>
      <w:ins w:id="670"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72DB4646" w14:textId="77777777" w:rsidR="00DA4580" w:rsidRPr="00DA4580" w:rsidRDefault="00DA4580" w:rsidP="00DA4580">
      <w:pPr>
        <w:rPr>
          <w:ins w:id="671" w:author="Greg Stoike" w:date="2018-11-30T10:28:00Z"/>
          <w:rFonts w:ascii="Consolas" w:eastAsiaTheme="minorHAnsi" w:hAnsi="Consolas" w:cs="Lucida Sans Typewriter"/>
          <w:color w:val="268BD2"/>
          <w:sz w:val="16"/>
          <w:szCs w:val="16"/>
        </w:rPr>
      </w:pPr>
      <w:ins w:id="672"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6123E4BD" w14:textId="77777777" w:rsidR="00DA4580" w:rsidRPr="00DA4580" w:rsidRDefault="00DA4580" w:rsidP="00DA4580">
      <w:pPr>
        <w:rPr>
          <w:ins w:id="673" w:author="Greg Stoike" w:date="2018-11-30T10:28:00Z"/>
          <w:rFonts w:ascii="Consolas" w:eastAsiaTheme="minorHAnsi" w:hAnsi="Consolas" w:cs="Lucida Sans Typewriter"/>
          <w:color w:val="268BD2"/>
          <w:sz w:val="16"/>
          <w:szCs w:val="16"/>
        </w:rPr>
      </w:pPr>
      <w:ins w:id="674"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390B037F" w14:textId="77777777" w:rsidR="00DA4580" w:rsidRPr="00DA4580" w:rsidRDefault="00DA4580" w:rsidP="00DA4580">
      <w:pPr>
        <w:rPr>
          <w:ins w:id="675" w:author="Greg Stoike" w:date="2018-11-30T10:28:00Z"/>
          <w:rFonts w:ascii="Consolas" w:eastAsiaTheme="minorHAnsi" w:hAnsi="Consolas" w:cs="Lucida Sans Typewriter"/>
          <w:color w:val="268BD2"/>
          <w:sz w:val="16"/>
          <w:szCs w:val="16"/>
        </w:rPr>
      </w:pPr>
      <w:ins w:id="676"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7691FAFF" w14:textId="77777777" w:rsidR="00DA4580" w:rsidRPr="00DA4580" w:rsidRDefault="00DA4580" w:rsidP="00DA4580">
      <w:pPr>
        <w:rPr>
          <w:ins w:id="677" w:author="Greg Stoike" w:date="2018-11-30T10:28:00Z"/>
          <w:rFonts w:ascii="Consolas" w:eastAsiaTheme="minorHAnsi" w:hAnsi="Consolas" w:cs="Lucida Sans Typewriter"/>
          <w:color w:val="268BD2"/>
          <w:sz w:val="16"/>
          <w:szCs w:val="16"/>
        </w:rPr>
      </w:pPr>
      <w:ins w:id="678"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5956FD00" w14:textId="77777777" w:rsidR="00DA4580" w:rsidRPr="00DA4580" w:rsidRDefault="00DA4580" w:rsidP="00DA4580">
      <w:pPr>
        <w:rPr>
          <w:ins w:id="679" w:author="Greg Stoike" w:date="2018-11-30T10:28:00Z"/>
          <w:rFonts w:ascii="Consolas" w:eastAsiaTheme="minorHAnsi" w:hAnsi="Consolas" w:cs="Lucida Sans Typewriter"/>
          <w:color w:val="268BD2"/>
          <w:sz w:val="16"/>
          <w:szCs w:val="16"/>
        </w:rPr>
      </w:pPr>
      <w:ins w:id="680"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7934C648" w14:textId="77777777" w:rsidR="00DA4580" w:rsidRPr="00DA4580" w:rsidRDefault="00DA4580" w:rsidP="00DA4580">
      <w:pPr>
        <w:rPr>
          <w:ins w:id="681" w:author="Greg Stoike" w:date="2018-11-30T10:28:00Z"/>
          <w:rFonts w:ascii="Consolas" w:eastAsiaTheme="minorHAnsi" w:hAnsi="Consolas" w:cs="Lucida Sans Typewriter"/>
          <w:color w:val="268BD2"/>
          <w:sz w:val="16"/>
          <w:szCs w:val="16"/>
        </w:rPr>
      </w:pPr>
      <w:ins w:id="682"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78A7BDD3" w14:textId="77777777" w:rsidR="00DA4580" w:rsidRPr="00DA4580" w:rsidRDefault="00DA4580" w:rsidP="00DA4580">
      <w:pPr>
        <w:rPr>
          <w:ins w:id="683" w:author="Greg Stoike" w:date="2018-11-30T10:28:00Z"/>
          <w:rFonts w:ascii="Consolas" w:eastAsiaTheme="minorHAnsi" w:hAnsi="Consolas" w:cs="Lucida Sans Typewriter"/>
          <w:color w:val="268BD2"/>
          <w:sz w:val="16"/>
          <w:szCs w:val="16"/>
        </w:rPr>
      </w:pPr>
      <w:ins w:id="684"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562A49A7" w14:textId="77777777" w:rsidR="00DA4580" w:rsidRPr="00DA4580" w:rsidRDefault="00DA4580" w:rsidP="00DA4580">
      <w:pPr>
        <w:rPr>
          <w:ins w:id="685" w:author="Greg Stoike" w:date="2018-11-30T10:28:00Z"/>
          <w:rFonts w:ascii="Consolas" w:eastAsiaTheme="minorHAnsi" w:hAnsi="Consolas" w:cs="Lucida Sans Typewriter"/>
          <w:color w:val="268BD2"/>
          <w:sz w:val="16"/>
          <w:szCs w:val="16"/>
        </w:rPr>
      </w:pPr>
      <w:ins w:id="686"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2F586B34" w14:textId="77777777" w:rsidR="00DA4580" w:rsidRPr="00DA4580" w:rsidRDefault="00DA4580" w:rsidP="00DA4580">
      <w:pPr>
        <w:rPr>
          <w:ins w:id="687" w:author="Greg Stoike" w:date="2018-11-30T10:28:00Z"/>
          <w:rFonts w:ascii="Consolas" w:eastAsiaTheme="minorHAnsi" w:hAnsi="Consolas" w:cs="Lucida Sans Typewriter"/>
          <w:color w:val="268BD2"/>
          <w:sz w:val="16"/>
          <w:szCs w:val="16"/>
        </w:rPr>
      </w:pPr>
      <w:ins w:id="688" w:author="Greg Stoike" w:date="2018-11-30T10:28:00Z">
        <w:r w:rsidRPr="00DA4580">
          <w:rPr>
            <w:rFonts w:ascii="Consolas" w:eastAsiaTheme="minorHAnsi" w:hAnsi="Consolas" w:cs="Lucida Sans Typewriter"/>
            <w:color w:val="268BD2"/>
            <w:sz w:val="16"/>
            <w:szCs w:val="16"/>
          </w:rPr>
          <w:t xml:space="preserve">                  &lt;PoolProperty name="Rubric Source" value="Student Xml Proposition"/&gt;</w:t>
        </w:r>
      </w:ins>
    </w:p>
    <w:p w14:paraId="6E157411" w14:textId="77777777" w:rsidR="00DA4580" w:rsidRPr="00DA4580" w:rsidRDefault="00DA4580" w:rsidP="00DA4580">
      <w:pPr>
        <w:rPr>
          <w:ins w:id="689" w:author="Greg Stoike" w:date="2018-11-30T10:28:00Z"/>
          <w:rFonts w:ascii="Consolas" w:eastAsiaTheme="minorHAnsi" w:hAnsi="Consolas" w:cs="Lucida Sans Typewriter"/>
          <w:color w:val="268BD2"/>
          <w:sz w:val="16"/>
          <w:szCs w:val="16"/>
        </w:rPr>
      </w:pPr>
      <w:ins w:id="690"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4812A9A2" w14:textId="77777777" w:rsidR="00DA4580" w:rsidRPr="00DA4580" w:rsidRDefault="00DA4580" w:rsidP="00DA4580">
      <w:pPr>
        <w:rPr>
          <w:ins w:id="691" w:author="Greg Stoike" w:date="2018-11-30T10:28:00Z"/>
          <w:rFonts w:ascii="Consolas" w:eastAsiaTheme="minorHAnsi" w:hAnsi="Consolas" w:cs="Lucida Sans Typewriter"/>
          <w:color w:val="268BD2"/>
          <w:sz w:val="16"/>
          <w:szCs w:val="16"/>
        </w:rPr>
      </w:pPr>
      <w:ins w:id="692"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0F0296A1" w14:textId="77777777" w:rsidR="00DA4580" w:rsidRPr="00DA4580" w:rsidRDefault="00DA4580" w:rsidP="00DA4580">
      <w:pPr>
        <w:rPr>
          <w:ins w:id="693" w:author="Greg Stoike" w:date="2018-11-30T10:28:00Z"/>
          <w:rFonts w:ascii="Consolas" w:eastAsiaTheme="minorHAnsi" w:hAnsi="Consolas" w:cs="Lucida Sans Typewriter"/>
          <w:color w:val="268BD2"/>
          <w:sz w:val="16"/>
          <w:szCs w:val="16"/>
        </w:rPr>
      </w:pPr>
      <w:ins w:id="694"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71594BBE" w14:textId="77777777" w:rsidR="00DA4580" w:rsidRPr="00DA4580" w:rsidRDefault="00DA4580" w:rsidP="00DA4580">
      <w:pPr>
        <w:rPr>
          <w:ins w:id="695" w:author="Greg Stoike" w:date="2018-11-30T10:28:00Z"/>
          <w:rFonts w:ascii="Consolas" w:eastAsiaTheme="minorHAnsi" w:hAnsi="Consolas" w:cs="Lucida Sans Typewriter"/>
          <w:color w:val="268BD2"/>
          <w:sz w:val="16"/>
          <w:szCs w:val="16"/>
        </w:rPr>
      </w:pPr>
      <w:ins w:id="696"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09BBAD24" w14:textId="77777777" w:rsidR="00DA4580" w:rsidRPr="00DA4580" w:rsidRDefault="00DA4580" w:rsidP="00DA4580">
      <w:pPr>
        <w:rPr>
          <w:ins w:id="697" w:author="Greg Stoike" w:date="2018-11-30T10:28:00Z"/>
          <w:rFonts w:ascii="Consolas" w:eastAsiaTheme="minorHAnsi" w:hAnsi="Consolas" w:cs="Lucida Sans Typewriter"/>
          <w:color w:val="268BD2"/>
          <w:sz w:val="16"/>
          <w:szCs w:val="16"/>
        </w:rPr>
      </w:pPr>
      <w:ins w:id="698" w:author="Greg Stoike" w:date="2018-11-30T10:28:00Z">
        <w:r w:rsidRPr="00DA4580">
          <w:rPr>
            <w:rFonts w:ascii="Consolas" w:eastAsiaTheme="minorHAnsi" w:hAnsi="Consolas" w:cs="Lucida Sans Typewriter"/>
            <w:color w:val="268BD2"/>
            <w:sz w:val="16"/>
            <w:szCs w:val="16"/>
          </w:rPr>
          <w:t xml:space="preserve">                &lt;/PoolProperties&gt;</w:t>
        </w:r>
      </w:ins>
    </w:p>
    <w:p w14:paraId="7FEDEDF4" w14:textId="77777777" w:rsidR="00DA4580" w:rsidRPr="00DA4580" w:rsidRDefault="00DA4580" w:rsidP="00DA4580">
      <w:pPr>
        <w:rPr>
          <w:ins w:id="699" w:author="Greg Stoike" w:date="2018-11-30T10:28:00Z"/>
          <w:rFonts w:ascii="Consolas" w:eastAsiaTheme="minorHAnsi" w:hAnsi="Consolas" w:cs="Lucida Sans Typewriter"/>
          <w:color w:val="268BD2"/>
          <w:sz w:val="16"/>
          <w:szCs w:val="16"/>
        </w:rPr>
      </w:pPr>
      <w:ins w:id="700" w:author="Greg Stoike" w:date="2018-11-30T10:28:00Z">
        <w:r w:rsidRPr="00DA4580">
          <w:rPr>
            <w:rFonts w:ascii="Consolas" w:eastAsiaTheme="minorHAnsi" w:hAnsi="Consolas" w:cs="Lucida Sans Typewriter"/>
            <w:color w:val="268BD2"/>
            <w:sz w:val="16"/>
            <w:szCs w:val="16"/>
          </w:rPr>
          <w:t xml:space="preserve">                &lt;BlueprintReferences&gt;</w:t>
        </w:r>
      </w:ins>
    </w:p>
    <w:p w14:paraId="65CEAC77" w14:textId="77777777" w:rsidR="00DA4580" w:rsidRPr="00DA4580" w:rsidRDefault="00DA4580" w:rsidP="00DA4580">
      <w:pPr>
        <w:rPr>
          <w:ins w:id="701" w:author="Greg Stoike" w:date="2018-11-30T10:28:00Z"/>
          <w:rFonts w:ascii="Consolas" w:eastAsiaTheme="minorHAnsi" w:hAnsi="Consolas" w:cs="Lucida Sans Typewriter"/>
          <w:color w:val="268BD2"/>
          <w:sz w:val="16"/>
          <w:szCs w:val="16"/>
        </w:rPr>
      </w:pPr>
      <w:ins w:id="702"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44BB30C4" w14:textId="77777777" w:rsidR="00DA4580" w:rsidRPr="00DA4580" w:rsidRDefault="00DA4580" w:rsidP="00DA4580">
      <w:pPr>
        <w:rPr>
          <w:ins w:id="703" w:author="Greg Stoike" w:date="2018-11-30T10:28:00Z"/>
          <w:rFonts w:ascii="Consolas" w:eastAsiaTheme="minorHAnsi" w:hAnsi="Consolas" w:cs="Lucida Sans Typewriter"/>
          <w:color w:val="268BD2"/>
          <w:sz w:val="16"/>
          <w:szCs w:val="16"/>
        </w:rPr>
      </w:pPr>
      <w:ins w:id="704" w:author="Greg Stoike" w:date="2018-11-30T10:28:00Z">
        <w:r w:rsidRPr="00DA4580">
          <w:rPr>
            <w:rFonts w:ascii="Consolas" w:eastAsiaTheme="minorHAnsi" w:hAnsi="Consolas" w:cs="Lucida Sans Typewriter"/>
            <w:color w:val="268BD2"/>
            <w:sz w:val="16"/>
            <w:szCs w:val="16"/>
          </w:rPr>
          <w:t xml:space="preserve">                  &lt;BlueprintReference idRef="2"/&gt;</w:t>
        </w:r>
      </w:ins>
    </w:p>
    <w:p w14:paraId="5C4A9961" w14:textId="77777777" w:rsidR="00DA4580" w:rsidRPr="00DA4580" w:rsidRDefault="00DA4580" w:rsidP="00DA4580">
      <w:pPr>
        <w:rPr>
          <w:ins w:id="705" w:author="Greg Stoike" w:date="2018-11-30T10:28:00Z"/>
          <w:rFonts w:ascii="Consolas" w:eastAsiaTheme="minorHAnsi" w:hAnsi="Consolas" w:cs="Lucida Sans Typewriter"/>
          <w:color w:val="268BD2"/>
          <w:sz w:val="16"/>
          <w:szCs w:val="16"/>
        </w:rPr>
      </w:pPr>
      <w:ins w:id="706" w:author="Greg Stoike" w:date="2018-11-30T10:28:00Z">
        <w:r w:rsidRPr="00DA4580">
          <w:rPr>
            <w:rFonts w:ascii="Consolas" w:eastAsiaTheme="minorHAnsi" w:hAnsi="Consolas" w:cs="Lucida Sans Typewriter"/>
            <w:color w:val="268BD2"/>
            <w:sz w:val="16"/>
            <w:szCs w:val="16"/>
          </w:rPr>
          <w:t xml:space="preserve">                  &lt;BlueprintReference idRef="2|A"/&gt;</w:t>
        </w:r>
      </w:ins>
    </w:p>
    <w:p w14:paraId="34EB17B3" w14:textId="77777777" w:rsidR="00DA4580" w:rsidRPr="00DA4580" w:rsidRDefault="00DA4580" w:rsidP="00DA4580">
      <w:pPr>
        <w:rPr>
          <w:ins w:id="707" w:author="Greg Stoike" w:date="2018-11-30T10:28:00Z"/>
          <w:rFonts w:ascii="Consolas" w:eastAsiaTheme="minorHAnsi" w:hAnsi="Consolas" w:cs="Lucida Sans Typewriter"/>
          <w:color w:val="268BD2"/>
          <w:sz w:val="16"/>
          <w:szCs w:val="16"/>
        </w:rPr>
      </w:pPr>
      <w:ins w:id="708" w:author="Greg Stoike" w:date="2018-11-30T10:28:00Z">
        <w:r w:rsidRPr="00DA4580">
          <w:rPr>
            <w:rFonts w:ascii="Consolas" w:eastAsiaTheme="minorHAnsi" w:hAnsi="Consolas" w:cs="Lucida Sans Typewriter"/>
            <w:color w:val="268BD2"/>
            <w:sz w:val="16"/>
            <w:szCs w:val="16"/>
          </w:rPr>
          <w:t xml:space="preserve">                  &lt;BlueprintReference idRef="2|A|NA"/&gt;</w:t>
        </w:r>
      </w:ins>
    </w:p>
    <w:p w14:paraId="39F8F25D" w14:textId="77777777" w:rsidR="00DA4580" w:rsidRPr="00DA4580" w:rsidRDefault="00DA4580" w:rsidP="00DA4580">
      <w:pPr>
        <w:rPr>
          <w:ins w:id="709" w:author="Greg Stoike" w:date="2018-11-30T10:28:00Z"/>
          <w:rFonts w:ascii="Consolas" w:eastAsiaTheme="minorHAnsi" w:hAnsi="Consolas" w:cs="Lucida Sans Typewriter"/>
          <w:color w:val="268BD2"/>
          <w:sz w:val="16"/>
          <w:szCs w:val="16"/>
        </w:rPr>
      </w:pPr>
      <w:ins w:id="710" w:author="Greg Stoike" w:date="2018-11-30T10:28:00Z">
        <w:r w:rsidRPr="00DA4580">
          <w:rPr>
            <w:rFonts w:ascii="Consolas" w:eastAsiaTheme="minorHAnsi" w:hAnsi="Consolas" w:cs="Lucida Sans Typewriter"/>
            <w:color w:val="268BD2"/>
            <w:sz w:val="16"/>
            <w:szCs w:val="16"/>
          </w:rPr>
          <w:t xml:space="preserve">                  &lt;BlueprintReference idRef="2|A|NA|A"/&gt;</w:t>
        </w:r>
      </w:ins>
    </w:p>
    <w:p w14:paraId="1E76A670" w14:textId="77777777" w:rsidR="00DA4580" w:rsidRPr="00DA4580" w:rsidRDefault="00DA4580" w:rsidP="00DA4580">
      <w:pPr>
        <w:rPr>
          <w:ins w:id="711" w:author="Greg Stoike" w:date="2018-11-30T10:28:00Z"/>
          <w:rFonts w:ascii="Consolas" w:eastAsiaTheme="minorHAnsi" w:hAnsi="Consolas" w:cs="Lucida Sans Typewriter"/>
          <w:color w:val="268BD2"/>
          <w:sz w:val="16"/>
          <w:szCs w:val="16"/>
        </w:rPr>
      </w:pPr>
      <w:ins w:id="712" w:author="Greg Stoike" w:date="2018-11-30T10:28:00Z">
        <w:r w:rsidRPr="00DA4580">
          <w:rPr>
            <w:rFonts w:ascii="Consolas" w:eastAsiaTheme="minorHAnsi" w:hAnsi="Consolas" w:cs="Lucida Sans Typewriter"/>
            <w:color w:val="268BD2"/>
            <w:sz w:val="16"/>
            <w:szCs w:val="16"/>
          </w:rPr>
          <w:lastRenderedPageBreak/>
          <w:t xml:space="preserve">                &lt;/BlueprintReferences&gt;</w:t>
        </w:r>
      </w:ins>
    </w:p>
    <w:p w14:paraId="48DBE98F" w14:textId="77777777" w:rsidR="00DA4580" w:rsidRPr="00DA4580" w:rsidRDefault="00DA4580" w:rsidP="00DA4580">
      <w:pPr>
        <w:rPr>
          <w:ins w:id="713" w:author="Greg Stoike" w:date="2018-11-30T10:28:00Z"/>
          <w:rFonts w:ascii="Consolas" w:eastAsiaTheme="minorHAnsi" w:hAnsi="Consolas" w:cs="Lucida Sans Typewriter"/>
          <w:color w:val="268BD2"/>
          <w:sz w:val="16"/>
          <w:szCs w:val="16"/>
        </w:rPr>
      </w:pPr>
      <w:ins w:id="714" w:author="Greg Stoike" w:date="2018-11-30T10:28:00Z">
        <w:r w:rsidRPr="00DA4580">
          <w:rPr>
            <w:rFonts w:ascii="Consolas" w:eastAsiaTheme="minorHAnsi" w:hAnsi="Consolas" w:cs="Lucida Sans Typewriter"/>
            <w:color w:val="268BD2"/>
            <w:sz w:val="16"/>
            <w:szCs w:val="16"/>
          </w:rPr>
          <w:t xml:space="preserve">                &lt;Presentations&gt;</w:t>
        </w:r>
      </w:ins>
    </w:p>
    <w:p w14:paraId="379BE8BE" w14:textId="77777777" w:rsidR="00DA4580" w:rsidRPr="00DA4580" w:rsidRDefault="00DA4580" w:rsidP="00DA4580">
      <w:pPr>
        <w:rPr>
          <w:ins w:id="715" w:author="Greg Stoike" w:date="2018-11-30T10:28:00Z"/>
          <w:rFonts w:ascii="Consolas" w:eastAsiaTheme="minorHAnsi" w:hAnsi="Consolas" w:cs="Lucida Sans Typewriter"/>
          <w:color w:val="268BD2"/>
          <w:sz w:val="16"/>
          <w:szCs w:val="16"/>
        </w:rPr>
      </w:pPr>
      <w:ins w:id="716"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733C9A09" w14:textId="77777777" w:rsidR="00DA4580" w:rsidRPr="00DA4580" w:rsidRDefault="00DA4580" w:rsidP="00DA4580">
      <w:pPr>
        <w:rPr>
          <w:ins w:id="717" w:author="Greg Stoike" w:date="2018-11-30T10:28:00Z"/>
          <w:rFonts w:ascii="Consolas" w:eastAsiaTheme="minorHAnsi" w:hAnsi="Consolas" w:cs="Lucida Sans Typewriter"/>
          <w:color w:val="268BD2"/>
          <w:sz w:val="16"/>
          <w:szCs w:val="16"/>
        </w:rPr>
      </w:pPr>
      <w:ins w:id="718"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76EE4360" w14:textId="77777777" w:rsidR="00DA4580" w:rsidRPr="00DA4580" w:rsidRDefault="00DA4580" w:rsidP="00DA4580">
      <w:pPr>
        <w:rPr>
          <w:ins w:id="719" w:author="Greg Stoike" w:date="2018-11-30T10:28:00Z"/>
          <w:rFonts w:ascii="Consolas" w:eastAsiaTheme="minorHAnsi" w:hAnsi="Consolas" w:cs="Lucida Sans Typewriter"/>
          <w:color w:val="268BD2"/>
          <w:sz w:val="16"/>
          <w:szCs w:val="16"/>
        </w:rPr>
      </w:pPr>
      <w:ins w:id="720"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2D9BC0AC" w14:textId="77777777" w:rsidR="00DA4580" w:rsidRPr="00DA4580" w:rsidRDefault="00DA4580" w:rsidP="00DA4580">
      <w:pPr>
        <w:rPr>
          <w:ins w:id="721" w:author="Greg Stoike" w:date="2018-11-30T10:28:00Z"/>
          <w:rFonts w:ascii="Consolas" w:eastAsiaTheme="minorHAnsi" w:hAnsi="Consolas" w:cs="Lucida Sans Typewriter"/>
          <w:color w:val="268BD2"/>
          <w:sz w:val="16"/>
          <w:szCs w:val="16"/>
        </w:rPr>
      </w:pPr>
      <w:ins w:id="722" w:author="Greg Stoike" w:date="2018-11-30T10:28:00Z">
        <w:r w:rsidRPr="00DA4580">
          <w:rPr>
            <w:rFonts w:ascii="Consolas" w:eastAsiaTheme="minorHAnsi" w:hAnsi="Consolas" w:cs="Lucida Sans Typewriter"/>
            <w:color w:val="268BD2"/>
            <w:sz w:val="16"/>
            <w:szCs w:val="16"/>
          </w:rPr>
          <w:t xml:space="preserve">                &lt;/Presentations&gt;</w:t>
        </w:r>
      </w:ins>
    </w:p>
    <w:p w14:paraId="4B3B57A2" w14:textId="77777777" w:rsidR="00DA4580" w:rsidRPr="00DA4580" w:rsidRDefault="00DA4580" w:rsidP="00DA4580">
      <w:pPr>
        <w:rPr>
          <w:ins w:id="723" w:author="Greg Stoike" w:date="2018-11-30T10:28:00Z"/>
          <w:rFonts w:ascii="Consolas" w:eastAsiaTheme="minorHAnsi" w:hAnsi="Consolas" w:cs="Lucida Sans Typewriter"/>
          <w:color w:val="268BD2"/>
          <w:sz w:val="16"/>
          <w:szCs w:val="16"/>
        </w:rPr>
      </w:pPr>
      <w:ins w:id="724" w:author="Greg Stoike" w:date="2018-11-30T10:28:00Z">
        <w:r w:rsidRPr="00DA4580">
          <w:rPr>
            <w:rFonts w:ascii="Consolas" w:eastAsiaTheme="minorHAnsi" w:hAnsi="Consolas" w:cs="Lucida Sans Typewriter"/>
            <w:color w:val="268BD2"/>
            <w:sz w:val="16"/>
            <w:szCs w:val="16"/>
          </w:rPr>
          <w:t xml:space="preserve">              &lt;/Item&gt;</w:t>
        </w:r>
      </w:ins>
    </w:p>
    <w:p w14:paraId="3E9DB0D4" w14:textId="77777777" w:rsidR="00DA4580" w:rsidRPr="00DA4580" w:rsidRDefault="00DA4580" w:rsidP="00DA4580">
      <w:pPr>
        <w:rPr>
          <w:ins w:id="725" w:author="Greg Stoike" w:date="2018-11-30T10:28:00Z"/>
          <w:rFonts w:ascii="Consolas" w:eastAsiaTheme="minorHAnsi" w:hAnsi="Consolas" w:cs="Lucida Sans Typewriter"/>
          <w:color w:val="268BD2"/>
          <w:sz w:val="16"/>
          <w:szCs w:val="16"/>
        </w:rPr>
      </w:pPr>
      <w:ins w:id="726" w:author="Greg Stoike" w:date="2018-11-30T10:28:00Z">
        <w:r w:rsidRPr="00DA4580">
          <w:rPr>
            <w:rFonts w:ascii="Consolas" w:eastAsiaTheme="minorHAnsi" w:hAnsi="Consolas" w:cs="Lucida Sans Typewriter"/>
            <w:color w:val="268BD2"/>
            <w:sz w:val="16"/>
            <w:szCs w:val="16"/>
          </w:rPr>
          <w:t xml:space="preserve">            &lt;/ItemGroup&gt;</w:t>
        </w:r>
      </w:ins>
    </w:p>
    <w:p w14:paraId="429579BA" w14:textId="77777777" w:rsidR="00DA4580" w:rsidRPr="00DA4580" w:rsidRDefault="00DA4580" w:rsidP="00DA4580">
      <w:pPr>
        <w:rPr>
          <w:ins w:id="727" w:author="Greg Stoike" w:date="2018-11-30T10:28:00Z"/>
          <w:rFonts w:ascii="Consolas" w:eastAsiaTheme="minorHAnsi" w:hAnsi="Consolas" w:cs="Lucida Sans Typewriter"/>
          <w:color w:val="268BD2"/>
          <w:sz w:val="16"/>
          <w:szCs w:val="16"/>
        </w:rPr>
      </w:pPr>
      <w:ins w:id="728" w:author="Greg Stoike" w:date="2018-11-30T10:28:00Z">
        <w:r w:rsidRPr="00DA4580">
          <w:rPr>
            <w:rFonts w:ascii="Consolas" w:eastAsiaTheme="minorHAnsi" w:hAnsi="Consolas" w:cs="Lucida Sans Typewriter"/>
            <w:color w:val="268BD2"/>
            <w:sz w:val="16"/>
            <w:szCs w:val="16"/>
          </w:rPr>
          <w:t xml:space="preserve">            &lt;ItemGroup maxItems="ALL" maxResponses="0" id="35334"&gt;</w:t>
        </w:r>
      </w:ins>
    </w:p>
    <w:p w14:paraId="7B6B9DB2" w14:textId="77777777" w:rsidR="00DA4580" w:rsidRPr="00DA4580" w:rsidRDefault="00DA4580" w:rsidP="00DA4580">
      <w:pPr>
        <w:rPr>
          <w:ins w:id="729" w:author="Greg Stoike" w:date="2018-11-30T10:28:00Z"/>
          <w:rFonts w:ascii="Consolas" w:eastAsiaTheme="minorHAnsi" w:hAnsi="Consolas" w:cs="Lucida Sans Typewriter"/>
          <w:color w:val="268BD2"/>
          <w:sz w:val="16"/>
          <w:szCs w:val="16"/>
        </w:rPr>
      </w:pPr>
      <w:ins w:id="730"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id="35334" type="MC"&gt;</w:t>
        </w:r>
      </w:ins>
    </w:p>
    <w:p w14:paraId="6A8DC0A7" w14:textId="77777777" w:rsidR="00DA4580" w:rsidRPr="00DA4580" w:rsidRDefault="00DA4580" w:rsidP="00DA4580">
      <w:pPr>
        <w:rPr>
          <w:ins w:id="731" w:author="Greg Stoike" w:date="2018-11-30T10:28:00Z"/>
          <w:rFonts w:ascii="Consolas" w:eastAsiaTheme="minorHAnsi" w:hAnsi="Consolas" w:cs="Lucida Sans Typewriter"/>
          <w:color w:val="268BD2"/>
          <w:sz w:val="16"/>
          <w:szCs w:val="16"/>
        </w:rPr>
      </w:pPr>
      <w:ins w:id="732" w:author="Greg Stoike" w:date="2018-11-30T10:28:00Z">
        <w:r w:rsidRPr="00DA4580">
          <w:rPr>
            <w:rFonts w:ascii="Consolas" w:eastAsiaTheme="minorHAnsi" w:hAnsi="Consolas" w:cs="Lucida Sans Typewriter"/>
            <w:color w:val="268BD2"/>
            <w:sz w:val="16"/>
            <w:szCs w:val="16"/>
          </w:rPr>
          <w:t xml:space="preserve">                &lt;ItemScoreDimensions&gt;</w:t>
        </w:r>
      </w:ins>
    </w:p>
    <w:p w14:paraId="5B24C4C5" w14:textId="77777777" w:rsidR="00DA4580" w:rsidRPr="00DA4580" w:rsidRDefault="00DA4580" w:rsidP="00DA4580">
      <w:pPr>
        <w:rPr>
          <w:ins w:id="733" w:author="Greg Stoike" w:date="2018-11-30T10:28:00Z"/>
          <w:rFonts w:ascii="Consolas" w:eastAsiaTheme="minorHAnsi" w:hAnsi="Consolas" w:cs="Lucida Sans Typewriter"/>
          <w:color w:val="268BD2"/>
          <w:sz w:val="16"/>
          <w:szCs w:val="16"/>
        </w:rPr>
      </w:pPr>
      <w:ins w:id="734"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2C9DAE4E" w14:textId="77777777" w:rsidR="00DA4580" w:rsidRPr="00DA4580" w:rsidRDefault="00DA4580" w:rsidP="00DA4580">
      <w:pPr>
        <w:rPr>
          <w:ins w:id="735" w:author="Greg Stoike" w:date="2018-11-30T10:28:00Z"/>
          <w:rFonts w:ascii="Consolas" w:eastAsiaTheme="minorHAnsi" w:hAnsi="Consolas" w:cs="Lucida Sans Typewriter"/>
          <w:color w:val="268BD2"/>
          <w:sz w:val="16"/>
          <w:szCs w:val="16"/>
        </w:rPr>
      </w:pPr>
      <w:ins w:id="736" w:author="Greg Stoike" w:date="2018-11-30T10:28:00Z">
        <w:r w:rsidRPr="00DA4580">
          <w:rPr>
            <w:rFonts w:ascii="Consolas" w:eastAsiaTheme="minorHAnsi" w:hAnsi="Consolas" w:cs="Lucida Sans Typewriter"/>
            <w:color w:val="268BD2"/>
            <w:sz w:val="16"/>
            <w:szCs w:val="16"/>
          </w:rPr>
          <w:t xml:space="preserve">                    &lt;ItemScoreParameter value="0.27483999729156494" measurementParameter="a"/&gt;</w:t>
        </w:r>
      </w:ins>
    </w:p>
    <w:p w14:paraId="3834C007" w14:textId="77777777" w:rsidR="00DA4580" w:rsidRPr="00DA4580" w:rsidRDefault="00DA4580" w:rsidP="00DA4580">
      <w:pPr>
        <w:rPr>
          <w:ins w:id="737" w:author="Greg Stoike" w:date="2018-11-30T10:28:00Z"/>
          <w:rFonts w:ascii="Consolas" w:eastAsiaTheme="minorHAnsi" w:hAnsi="Consolas" w:cs="Lucida Sans Typewriter"/>
          <w:color w:val="268BD2"/>
          <w:sz w:val="16"/>
          <w:szCs w:val="16"/>
        </w:rPr>
      </w:pPr>
      <w:ins w:id="738" w:author="Greg Stoike" w:date="2018-11-30T10:28:00Z">
        <w:r w:rsidRPr="00DA4580">
          <w:rPr>
            <w:rFonts w:ascii="Consolas" w:eastAsiaTheme="minorHAnsi" w:hAnsi="Consolas" w:cs="Lucida Sans Typewriter"/>
            <w:color w:val="268BD2"/>
            <w:sz w:val="16"/>
            <w:szCs w:val="16"/>
          </w:rPr>
          <w:t xml:space="preserve">                    &lt;ItemScoreParameter value="0.6125100255012512" measurementParameter="b"/&gt;</w:t>
        </w:r>
      </w:ins>
    </w:p>
    <w:p w14:paraId="5AB79047" w14:textId="77777777" w:rsidR="00DA4580" w:rsidRPr="00DA4580" w:rsidRDefault="00DA4580" w:rsidP="00DA4580">
      <w:pPr>
        <w:rPr>
          <w:ins w:id="739" w:author="Greg Stoike" w:date="2018-11-30T10:28:00Z"/>
          <w:rFonts w:ascii="Consolas" w:eastAsiaTheme="minorHAnsi" w:hAnsi="Consolas" w:cs="Lucida Sans Typewriter"/>
          <w:color w:val="268BD2"/>
          <w:sz w:val="16"/>
          <w:szCs w:val="16"/>
        </w:rPr>
      </w:pPr>
      <w:ins w:id="740"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4F26D56D" w14:textId="77777777" w:rsidR="00DA4580" w:rsidRPr="00DA4580" w:rsidRDefault="00DA4580" w:rsidP="00DA4580">
      <w:pPr>
        <w:rPr>
          <w:ins w:id="741" w:author="Greg Stoike" w:date="2018-11-30T10:28:00Z"/>
          <w:rFonts w:ascii="Consolas" w:eastAsiaTheme="minorHAnsi" w:hAnsi="Consolas" w:cs="Lucida Sans Typewriter"/>
          <w:color w:val="268BD2"/>
          <w:sz w:val="16"/>
          <w:szCs w:val="16"/>
        </w:rPr>
      </w:pPr>
      <w:ins w:id="742" w:author="Greg Stoike" w:date="2018-11-30T10:28:00Z">
        <w:r w:rsidRPr="00DA4580">
          <w:rPr>
            <w:rFonts w:ascii="Consolas" w:eastAsiaTheme="minorHAnsi" w:hAnsi="Consolas" w:cs="Lucida Sans Typewriter"/>
            <w:color w:val="268BD2"/>
            <w:sz w:val="16"/>
            <w:szCs w:val="16"/>
          </w:rPr>
          <w:t xml:space="preserve">                  &lt;/ItemScoreDimension&gt;</w:t>
        </w:r>
      </w:ins>
    </w:p>
    <w:p w14:paraId="1FD68413" w14:textId="77777777" w:rsidR="00DA4580" w:rsidRPr="00DA4580" w:rsidRDefault="00DA4580" w:rsidP="00DA4580">
      <w:pPr>
        <w:rPr>
          <w:ins w:id="743" w:author="Greg Stoike" w:date="2018-11-30T10:28:00Z"/>
          <w:rFonts w:ascii="Consolas" w:eastAsiaTheme="minorHAnsi" w:hAnsi="Consolas" w:cs="Lucida Sans Typewriter"/>
          <w:color w:val="268BD2"/>
          <w:sz w:val="16"/>
          <w:szCs w:val="16"/>
        </w:rPr>
      </w:pPr>
      <w:ins w:id="744" w:author="Greg Stoike" w:date="2018-11-30T10:28:00Z">
        <w:r w:rsidRPr="00DA4580">
          <w:rPr>
            <w:rFonts w:ascii="Consolas" w:eastAsiaTheme="minorHAnsi" w:hAnsi="Consolas" w:cs="Lucida Sans Typewriter"/>
            <w:color w:val="268BD2"/>
            <w:sz w:val="16"/>
            <w:szCs w:val="16"/>
          </w:rPr>
          <w:t xml:space="preserve">                &lt;/ItemScoreDimensions&gt;</w:t>
        </w:r>
      </w:ins>
    </w:p>
    <w:p w14:paraId="03959FB4" w14:textId="77777777" w:rsidR="00DA4580" w:rsidRPr="00DA4580" w:rsidRDefault="00DA4580" w:rsidP="00DA4580">
      <w:pPr>
        <w:rPr>
          <w:ins w:id="745" w:author="Greg Stoike" w:date="2018-11-30T10:28:00Z"/>
          <w:rFonts w:ascii="Consolas" w:eastAsiaTheme="minorHAnsi" w:hAnsi="Consolas" w:cs="Lucida Sans Typewriter"/>
          <w:color w:val="268BD2"/>
          <w:sz w:val="16"/>
          <w:szCs w:val="16"/>
        </w:rPr>
      </w:pPr>
      <w:ins w:id="746" w:author="Greg Stoike" w:date="2018-11-30T10:28:00Z">
        <w:r w:rsidRPr="00DA4580">
          <w:rPr>
            <w:rFonts w:ascii="Consolas" w:eastAsiaTheme="minorHAnsi" w:hAnsi="Consolas" w:cs="Lucida Sans Typewriter"/>
            <w:color w:val="268BD2"/>
            <w:sz w:val="16"/>
            <w:szCs w:val="16"/>
          </w:rPr>
          <w:t xml:space="preserve">                &lt;PoolProperties&gt;</w:t>
        </w:r>
      </w:ins>
    </w:p>
    <w:p w14:paraId="1E1C64DB" w14:textId="77777777" w:rsidR="00DA4580" w:rsidRPr="00DA4580" w:rsidRDefault="00DA4580" w:rsidP="00DA4580">
      <w:pPr>
        <w:rPr>
          <w:ins w:id="747" w:author="Greg Stoike" w:date="2018-11-30T10:28:00Z"/>
          <w:rFonts w:ascii="Consolas" w:eastAsiaTheme="minorHAnsi" w:hAnsi="Consolas" w:cs="Lucida Sans Typewriter"/>
          <w:color w:val="268BD2"/>
          <w:sz w:val="16"/>
          <w:szCs w:val="16"/>
        </w:rPr>
      </w:pPr>
      <w:ins w:id="748" w:author="Greg Stoike" w:date="2018-11-30T10:28:00Z">
        <w:r w:rsidRPr="00DA4580">
          <w:rPr>
            <w:rFonts w:ascii="Consolas" w:eastAsiaTheme="minorHAnsi" w:hAnsi="Consolas" w:cs="Lucida Sans Typewriter"/>
            <w:color w:val="268BD2"/>
            <w:sz w:val="16"/>
            <w:szCs w:val="16"/>
          </w:rPr>
          <w:t xml:space="preserve">                  &lt;PoolProperty name="Answer Key" value="B"/&gt;</w:t>
        </w:r>
      </w:ins>
    </w:p>
    <w:p w14:paraId="4255DC55" w14:textId="77777777" w:rsidR="00DA4580" w:rsidRPr="00DA4580" w:rsidRDefault="00DA4580" w:rsidP="00DA4580">
      <w:pPr>
        <w:rPr>
          <w:ins w:id="749" w:author="Greg Stoike" w:date="2018-11-30T10:28:00Z"/>
          <w:rFonts w:ascii="Consolas" w:eastAsiaTheme="minorHAnsi" w:hAnsi="Consolas" w:cs="Lucida Sans Typewriter"/>
          <w:color w:val="268BD2"/>
          <w:sz w:val="16"/>
          <w:szCs w:val="16"/>
        </w:rPr>
      </w:pPr>
      <w:ins w:id="750"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72F27A40" w14:textId="77777777" w:rsidR="00DA4580" w:rsidRPr="00DA4580" w:rsidRDefault="00DA4580" w:rsidP="00DA4580">
      <w:pPr>
        <w:rPr>
          <w:ins w:id="751" w:author="Greg Stoike" w:date="2018-11-30T10:28:00Z"/>
          <w:rFonts w:ascii="Consolas" w:eastAsiaTheme="minorHAnsi" w:hAnsi="Consolas" w:cs="Lucida Sans Typewriter"/>
          <w:color w:val="268BD2"/>
          <w:sz w:val="16"/>
          <w:szCs w:val="16"/>
        </w:rPr>
      </w:pPr>
      <w:ins w:id="752" w:author="Greg Stoike" w:date="2018-11-30T10:28:00Z">
        <w:r w:rsidRPr="00DA4580">
          <w:rPr>
            <w:rFonts w:ascii="Consolas" w:eastAsiaTheme="minorHAnsi" w:hAnsi="Consolas" w:cs="Lucida Sans Typewriter"/>
            <w:color w:val="268BD2"/>
            <w:sz w:val="16"/>
            <w:szCs w:val="16"/>
          </w:rPr>
          <w:t xml:space="preserve">                  &lt;PoolProperty name="Braille" value="PRN"/&gt;</w:t>
        </w:r>
      </w:ins>
    </w:p>
    <w:p w14:paraId="5B48CD21" w14:textId="77777777" w:rsidR="00DA4580" w:rsidRPr="00DA4580" w:rsidRDefault="00DA4580" w:rsidP="00DA4580">
      <w:pPr>
        <w:rPr>
          <w:ins w:id="753" w:author="Greg Stoike" w:date="2018-11-30T10:28:00Z"/>
          <w:rFonts w:ascii="Consolas" w:eastAsiaTheme="minorHAnsi" w:hAnsi="Consolas" w:cs="Lucida Sans Typewriter"/>
          <w:color w:val="268BD2"/>
          <w:sz w:val="16"/>
          <w:szCs w:val="16"/>
        </w:rPr>
      </w:pPr>
      <w:ins w:id="754"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12F249C7" w14:textId="77777777" w:rsidR="00DA4580" w:rsidRPr="00DA4580" w:rsidRDefault="00DA4580" w:rsidP="00DA4580">
      <w:pPr>
        <w:rPr>
          <w:ins w:id="755" w:author="Greg Stoike" w:date="2018-11-30T10:28:00Z"/>
          <w:rFonts w:ascii="Consolas" w:eastAsiaTheme="minorHAnsi" w:hAnsi="Consolas" w:cs="Lucida Sans Typewriter"/>
          <w:color w:val="268BD2"/>
          <w:sz w:val="16"/>
          <w:szCs w:val="16"/>
        </w:rPr>
      </w:pPr>
      <w:ins w:id="756"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74050226" w14:textId="77777777" w:rsidR="00DA4580" w:rsidRPr="00DA4580" w:rsidRDefault="00DA4580" w:rsidP="00DA4580">
      <w:pPr>
        <w:rPr>
          <w:ins w:id="757" w:author="Greg Stoike" w:date="2018-11-30T10:28:00Z"/>
          <w:rFonts w:ascii="Consolas" w:eastAsiaTheme="minorHAnsi" w:hAnsi="Consolas" w:cs="Lucida Sans Typewriter"/>
          <w:color w:val="268BD2"/>
          <w:sz w:val="16"/>
          <w:szCs w:val="16"/>
        </w:rPr>
      </w:pPr>
      <w:ins w:id="758"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7F30681B" w14:textId="77777777" w:rsidR="00DA4580" w:rsidRPr="00DA4580" w:rsidRDefault="00DA4580" w:rsidP="00DA4580">
      <w:pPr>
        <w:rPr>
          <w:ins w:id="759" w:author="Greg Stoike" w:date="2018-11-30T10:28:00Z"/>
          <w:rFonts w:ascii="Consolas" w:eastAsiaTheme="minorHAnsi" w:hAnsi="Consolas" w:cs="Lucida Sans Typewriter"/>
          <w:color w:val="268BD2"/>
          <w:sz w:val="16"/>
          <w:szCs w:val="16"/>
        </w:rPr>
      </w:pPr>
      <w:ins w:id="760"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7F16E132" w14:textId="77777777" w:rsidR="00DA4580" w:rsidRPr="00DA4580" w:rsidRDefault="00DA4580" w:rsidP="00DA4580">
      <w:pPr>
        <w:rPr>
          <w:ins w:id="761" w:author="Greg Stoike" w:date="2018-11-30T10:28:00Z"/>
          <w:rFonts w:ascii="Consolas" w:eastAsiaTheme="minorHAnsi" w:hAnsi="Consolas" w:cs="Lucida Sans Typewriter"/>
          <w:color w:val="268BD2"/>
          <w:sz w:val="16"/>
          <w:szCs w:val="16"/>
        </w:rPr>
      </w:pPr>
      <w:ins w:id="762"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2BCA3214" w14:textId="77777777" w:rsidR="00DA4580" w:rsidRPr="00DA4580" w:rsidRDefault="00DA4580" w:rsidP="00DA4580">
      <w:pPr>
        <w:rPr>
          <w:ins w:id="763" w:author="Greg Stoike" w:date="2018-11-30T10:28:00Z"/>
          <w:rFonts w:ascii="Consolas" w:eastAsiaTheme="minorHAnsi" w:hAnsi="Consolas" w:cs="Lucida Sans Typewriter"/>
          <w:color w:val="268BD2"/>
          <w:sz w:val="16"/>
          <w:szCs w:val="16"/>
        </w:rPr>
      </w:pPr>
      <w:ins w:id="764"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06EFE6EF" w14:textId="77777777" w:rsidR="00DA4580" w:rsidRPr="00DA4580" w:rsidRDefault="00DA4580" w:rsidP="00DA4580">
      <w:pPr>
        <w:rPr>
          <w:ins w:id="765" w:author="Greg Stoike" w:date="2018-11-30T10:28:00Z"/>
          <w:rFonts w:ascii="Consolas" w:eastAsiaTheme="minorHAnsi" w:hAnsi="Consolas" w:cs="Lucida Sans Typewriter"/>
          <w:color w:val="268BD2"/>
          <w:sz w:val="16"/>
          <w:szCs w:val="16"/>
        </w:rPr>
      </w:pPr>
      <w:ins w:id="766"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3C7B251C" w14:textId="77777777" w:rsidR="00DA4580" w:rsidRPr="00DA4580" w:rsidRDefault="00DA4580" w:rsidP="00DA4580">
      <w:pPr>
        <w:rPr>
          <w:ins w:id="767" w:author="Greg Stoike" w:date="2018-11-30T10:28:00Z"/>
          <w:rFonts w:ascii="Consolas" w:eastAsiaTheme="minorHAnsi" w:hAnsi="Consolas" w:cs="Lucida Sans Typewriter"/>
          <w:color w:val="268BD2"/>
          <w:sz w:val="16"/>
          <w:szCs w:val="16"/>
        </w:rPr>
      </w:pPr>
      <w:ins w:id="768"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5B4B652F" w14:textId="77777777" w:rsidR="00DA4580" w:rsidRPr="00DA4580" w:rsidRDefault="00DA4580" w:rsidP="00DA4580">
      <w:pPr>
        <w:rPr>
          <w:ins w:id="769" w:author="Greg Stoike" w:date="2018-11-30T10:28:00Z"/>
          <w:rFonts w:ascii="Consolas" w:eastAsiaTheme="minorHAnsi" w:hAnsi="Consolas" w:cs="Lucida Sans Typewriter"/>
          <w:color w:val="268BD2"/>
          <w:sz w:val="16"/>
          <w:szCs w:val="16"/>
        </w:rPr>
      </w:pPr>
      <w:ins w:id="770"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767596E2" w14:textId="77777777" w:rsidR="00DA4580" w:rsidRPr="00DA4580" w:rsidRDefault="00DA4580" w:rsidP="00DA4580">
      <w:pPr>
        <w:rPr>
          <w:ins w:id="771" w:author="Greg Stoike" w:date="2018-11-30T10:28:00Z"/>
          <w:rFonts w:ascii="Consolas" w:eastAsiaTheme="minorHAnsi" w:hAnsi="Consolas" w:cs="Lucida Sans Typewriter"/>
          <w:color w:val="268BD2"/>
          <w:sz w:val="16"/>
          <w:szCs w:val="16"/>
        </w:rPr>
      </w:pPr>
      <w:ins w:id="772" w:author="Greg Stoike" w:date="2018-11-30T10:28:00Z">
        <w:r w:rsidRPr="00DA4580">
          <w:rPr>
            <w:rFonts w:ascii="Consolas" w:eastAsiaTheme="minorHAnsi" w:hAnsi="Consolas" w:cs="Lucida Sans Typewriter"/>
            <w:color w:val="268BD2"/>
            <w:sz w:val="16"/>
            <w:szCs w:val="16"/>
          </w:rPr>
          <w:lastRenderedPageBreak/>
          <w:t xml:space="preserve">                  &lt;PoolProperty name="Glossary" value="Spanish"/&gt;</w:t>
        </w:r>
      </w:ins>
    </w:p>
    <w:p w14:paraId="182A6200" w14:textId="77777777" w:rsidR="00DA4580" w:rsidRPr="00DA4580" w:rsidRDefault="00DA4580" w:rsidP="00DA4580">
      <w:pPr>
        <w:rPr>
          <w:ins w:id="773" w:author="Greg Stoike" w:date="2018-11-30T10:28:00Z"/>
          <w:rFonts w:ascii="Consolas" w:eastAsiaTheme="minorHAnsi" w:hAnsi="Consolas" w:cs="Lucida Sans Typewriter"/>
          <w:color w:val="268BD2"/>
          <w:sz w:val="16"/>
          <w:szCs w:val="16"/>
        </w:rPr>
      </w:pPr>
      <w:ins w:id="774"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2CFE6441" w14:textId="77777777" w:rsidR="00DA4580" w:rsidRPr="00DA4580" w:rsidRDefault="00DA4580" w:rsidP="00DA4580">
      <w:pPr>
        <w:rPr>
          <w:ins w:id="775" w:author="Greg Stoike" w:date="2018-11-30T10:28:00Z"/>
          <w:rFonts w:ascii="Consolas" w:eastAsiaTheme="minorHAnsi" w:hAnsi="Consolas" w:cs="Lucida Sans Typewriter"/>
          <w:color w:val="268BD2"/>
          <w:sz w:val="16"/>
          <w:szCs w:val="16"/>
        </w:rPr>
      </w:pPr>
      <w:ins w:id="776"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3658EBAE" w14:textId="77777777" w:rsidR="00DA4580" w:rsidRPr="00DA4580" w:rsidRDefault="00DA4580" w:rsidP="00DA4580">
      <w:pPr>
        <w:rPr>
          <w:ins w:id="777" w:author="Greg Stoike" w:date="2018-11-30T10:28:00Z"/>
          <w:rFonts w:ascii="Consolas" w:eastAsiaTheme="minorHAnsi" w:hAnsi="Consolas" w:cs="Lucida Sans Typewriter"/>
          <w:color w:val="268BD2"/>
          <w:sz w:val="16"/>
          <w:szCs w:val="16"/>
        </w:rPr>
      </w:pPr>
      <w:ins w:id="778"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0C56326E" w14:textId="77777777" w:rsidR="00DA4580" w:rsidRPr="00DA4580" w:rsidRDefault="00DA4580" w:rsidP="00DA4580">
      <w:pPr>
        <w:rPr>
          <w:ins w:id="779" w:author="Greg Stoike" w:date="2018-11-30T10:28:00Z"/>
          <w:rFonts w:ascii="Consolas" w:eastAsiaTheme="minorHAnsi" w:hAnsi="Consolas" w:cs="Lucida Sans Typewriter"/>
          <w:color w:val="268BD2"/>
          <w:sz w:val="16"/>
          <w:szCs w:val="16"/>
        </w:rPr>
      </w:pPr>
      <w:ins w:id="780"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61D94C9F" w14:textId="77777777" w:rsidR="00DA4580" w:rsidRPr="00DA4580" w:rsidRDefault="00DA4580" w:rsidP="00DA4580">
      <w:pPr>
        <w:rPr>
          <w:ins w:id="781" w:author="Greg Stoike" w:date="2018-11-30T10:28:00Z"/>
          <w:rFonts w:ascii="Consolas" w:eastAsiaTheme="minorHAnsi" w:hAnsi="Consolas" w:cs="Lucida Sans Typewriter"/>
          <w:color w:val="268BD2"/>
          <w:sz w:val="16"/>
          <w:szCs w:val="16"/>
        </w:rPr>
      </w:pPr>
      <w:ins w:id="782"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685D6579" w14:textId="77777777" w:rsidR="00DA4580" w:rsidRPr="00DA4580" w:rsidRDefault="00DA4580" w:rsidP="00DA4580">
      <w:pPr>
        <w:rPr>
          <w:ins w:id="783" w:author="Greg Stoike" w:date="2018-11-30T10:28:00Z"/>
          <w:rFonts w:ascii="Consolas" w:eastAsiaTheme="minorHAnsi" w:hAnsi="Consolas" w:cs="Lucida Sans Typewriter"/>
          <w:color w:val="268BD2"/>
          <w:sz w:val="16"/>
          <w:szCs w:val="16"/>
        </w:rPr>
      </w:pPr>
      <w:ins w:id="784"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620ABA82" w14:textId="77777777" w:rsidR="00DA4580" w:rsidRPr="00DA4580" w:rsidRDefault="00DA4580" w:rsidP="00DA4580">
      <w:pPr>
        <w:rPr>
          <w:ins w:id="785" w:author="Greg Stoike" w:date="2018-11-30T10:28:00Z"/>
          <w:rFonts w:ascii="Consolas" w:eastAsiaTheme="minorHAnsi" w:hAnsi="Consolas" w:cs="Lucida Sans Typewriter"/>
          <w:color w:val="268BD2"/>
          <w:sz w:val="16"/>
          <w:szCs w:val="16"/>
        </w:rPr>
      </w:pPr>
      <w:ins w:id="786"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50A1E81D" w14:textId="77777777" w:rsidR="00DA4580" w:rsidRPr="00DA4580" w:rsidRDefault="00DA4580" w:rsidP="00DA4580">
      <w:pPr>
        <w:rPr>
          <w:ins w:id="787" w:author="Greg Stoike" w:date="2018-11-30T10:28:00Z"/>
          <w:rFonts w:ascii="Consolas" w:eastAsiaTheme="minorHAnsi" w:hAnsi="Consolas" w:cs="Lucida Sans Typewriter"/>
          <w:color w:val="268BD2"/>
          <w:sz w:val="16"/>
          <w:szCs w:val="16"/>
        </w:rPr>
      </w:pPr>
      <w:ins w:id="788" w:author="Greg Stoike" w:date="2018-11-30T10:28:00Z">
        <w:r w:rsidRPr="00DA4580">
          <w:rPr>
            <w:rFonts w:ascii="Consolas" w:eastAsiaTheme="minorHAnsi" w:hAnsi="Consolas" w:cs="Lucida Sans Typewriter"/>
            <w:color w:val="268BD2"/>
            <w:sz w:val="16"/>
            <w:szCs w:val="16"/>
          </w:rPr>
          <w:t xml:space="preserve">                  &lt;PoolProperty name="Answer Key" value="B"/&gt;</w:t>
        </w:r>
      </w:ins>
    </w:p>
    <w:p w14:paraId="6E528709" w14:textId="77777777" w:rsidR="00DA4580" w:rsidRPr="00DA4580" w:rsidRDefault="00DA4580" w:rsidP="00DA4580">
      <w:pPr>
        <w:rPr>
          <w:ins w:id="789" w:author="Greg Stoike" w:date="2018-11-30T10:28:00Z"/>
          <w:rFonts w:ascii="Consolas" w:eastAsiaTheme="minorHAnsi" w:hAnsi="Consolas" w:cs="Lucida Sans Typewriter"/>
          <w:color w:val="268BD2"/>
          <w:sz w:val="16"/>
          <w:szCs w:val="16"/>
        </w:rPr>
      </w:pPr>
      <w:ins w:id="790" w:author="Greg Stoike" w:date="2018-11-30T10:28:00Z">
        <w:r w:rsidRPr="00DA4580">
          <w:rPr>
            <w:rFonts w:ascii="Consolas" w:eastAsiaTheme="minorHAnsi" w:hAnsi="Consolas" w:cs="Lucida Sans Typewriter"/>
            <w:color w:val="268BD2"/>
            <w:sz w:val="16"/>
            <w:szCs w:val="16"/>
          </w:rPr>
          <w:t xml:space="preserve">                &lt;/PoolProperties&gt;</w:t>
        </w:r>
      </w:ins>
    </w:p>
    <w:p w14:paraId="6F1350B0" w14:textId="77777777" w:rsidR="00DA4580" w:rsidRPr="00DA4580" w:rsidRDefault="00DA4580" w:rsidP="00DA4580">
      <w:pPr>
        <w:rPr>
          <w:ins w:id="791" w:author="Greg Stoike" w:date="2018-11-30T10:28:00Z"/>
          <w:rFonts w:ascii="Consolas" w:eastAsiaTheme="minorHAnsi" w:hAnsi="Consolas" w:cs="Lucida Sans Typewriter"/>
          <w:color w:val="268BD2"/>
          <w:sz w:val="16"/>
          <w:szCs w:val="16"/>
        </w:rPr>
      </w:pPr>
      <w:ins w:id="792" w:author="Greg Stoike" w:date="2018-11-30T10:28:00Z">
        <w:r w:rsidRPr="00DA4580">
          <w:rPr>
            <w:rFonts w:ascii="Consolas" w:eastAsiaTheme="minorHAnsi" w:hAnsi="Consolas" w:cs="Lucida Sans Typewriter"/>
            <w:color w:val="268BD2"/>
            <w:sz w:val="16"/>
            <w:szCs w:val="16"/>
          </w:rPr>
          <w:t xml:space="preserve">                &lt;BlueprintReferences&gt;</w:t>
        </w:r>
      </w:ins>
    </w:p>
    <w:p w14:paraId="530B69D8" w14:textId="77777777" w:rsidR="00DA4580" w:rsidRPr="00DA4580" w:rsidRDefault="00DA4580" w:rsidP="00DA4580">
      <w:pPr>
        <w:rPr>
          <w:ins w:id="793" w:author="Greg Stoike" w:date="2018-11-30T10:28:00Z"/>
          <w:rFonts w:ascii="Consolas" w:eastAsiaTheme="minorHAnsi" w:hAnsi="Consolas" w:cs="Lucida Sans Typewriter"/>
          <w:color w:val="268BD2"/>
          <w:sz w:val="16"/>
          <w:szCs w:val="16"/>
        </w:rPr>
      </w:pPr>
      <w:ins w:id="794"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77E871AF" w14:textId="77777777" w:rsidR="00DA4580" w:rsidRPr="00DA4580" w:rsidRDefault="00DA4580" w:rsidP="00DA4580">
      <w:pPr>
        <w:rPr>
          <w:ins w:id="795" w:author="Greg Stoike" w:date="2018-11-30T10:28:00Z"/>
          <w:rFonts w:ascii="Consolas" w:eastAsiaTheme="minorHAnsi" w:hAnsi="Consolas" w:cs="Lucida Sans Typewriter"/>
          <w:color w:val="268BD2"/>
          <w:sz w:val="16"/>
          <w:szCs w:val="16"/>
        </w:rPr>
      </w:pPr>
      <w:ins w:id="796" w:author="Greg Stoike" w:date="2018-11-30T10:28:00Z">
        <w:r w:rsidRPr="00DA4580">
          <w:rPr>
            <w:rFonts w:ascii="Consolas" w:eastAsiaTheme="minorHAnsi" w:hAnsi="Consolas" w:cs="Lucida Sans Typewriter"/>
            <w:color w:val="268BD2"/>
            <w:sz w:val="16"/>
            <w:szCs w:val="16"/>
          </w:rPr>
          <w:t xml:space="preserve">                  &lt;BlueprintReference idRef="1"/&gt;</w:t>
        </w:r>
      </w:ins>
    </w:p>
    <w:p w14:paraId="2B5E4E32" w14:textId="77777777" w:rsidR="00DA4580" w:rsidRPr="00DA4580" w:rsidRDefault="00DA4580" w:rsidP="00DA4580">
      <w:pPr>
        <w:rPr>
          <w:ins w:id="797" w:author="Greg Stoike" w:date="2018-11-30T10:28:00Z"/>
          <w:rFonts w:ascii="Consolas" w:eastAsiaTheme="minorHAnsi" w:hAnsi="Consolas" w:cs="Lucida Sans Typewriter"/>
          <w:color w:val="268BD2"/>
          <w:sz w:val="16"/>
          <w:szCs w:val="16"/>
        </w:rPr>
      </w:pPr>
      <w:ins w:id="798" w:author="Greg Stoike" w:date="2018-11-30T10:28:00Z">
        <w:r w:rsidRPr="00DA4580">
          <w:rPr>
            <w:rFonts w:ascii="Consolas" w:eastAsiaTheme="minorHAnsi" w:hAnsi="Consolas" w:cs="Lucida Sans Typewriter"/>
            <w:color w:val="268BD2"/>
            <w:sz w:val="16"/>
            <w:szCs w:val="16"/>
          </w:rPr>
          <w:t xml:space="preserve">                  &lt;BlueprintReference idRef="1|P"/&gt;</w:t>
        </w:r>
      </w:ins>
    </w:p>
    <w:p w14:paraId="5BEAA54F" w14:textId="77777777" w:rsidR="00DA4580" w:rsidRPr="00DA4580" w:rsidRDefault="00DA4580" w:rsidP="00DA4580">
      <w:pPr>
        <w:rPr>
          <w:ins w:id="799" w:author="Greg Stoike" w:date="2018-11-30T10:28:00Z"/>
          <w:rFonts w:ascii="Consolas" w:eastAsiaTheme="minorHAnsi" w:hAnsi="Consolas" w:cs="Lucida Sans Typewriter"/>
          <w:color w:val="268BD2"/>
          <w:sz w:val="16"/>
          <w:szCs w:val="16"/>
        </w:rPr>
      </w:pPr>
      <w:ins w:id="800" w:author="Greg Stoike" w:date="2018-11-30T10:28:00Z">
        <w:r w:rsidRPr="00DA4580">
          <w:rPr>
            <w:rFonts w:ascii="Consolas" w:eastAsiaTheme="minorHAnsi" w:hAnsi="Consolas" w:cs="Lucida Sans Typewriter"/>
            <w:color w:val="268BD2"/>
            <w:sz w:val="16"/>
            <w:szCs w:val="16"/>
          </w:rPr>
          <w:t xml:space="preserve">                  &lt;BlueprintReference idRef="1|P|TS04"/&gt;</w:t>
        </w:r>
      </w:ins>
    </w:p>
    <w:p w14:paraId="53D4BD09" w14:textId="77777777" w:rsidR="00DA4580" w:rsidRPr="00DA4580" w:rsidRDefault="00DA4580" w:rsidP="00DA4580">
      <w:pPr>
        <w:rPr>
          <w:ins w:id="801" w:author="Greg Stoike" w:date="2018-11-30T10:28:00Z"/>
          <w:rFonts w:ascii="Consolas" w:eastAsiaTheme="minorHAnsi" w:hAnsi="Consolas" w:cs="Lucida Sans Typewriter"/>
          <w:color w:val="268BD2"/>
          <w:sz w:val="16"/>
          <w:szCs w:val="16"/>
        </w:rPr>
      </w:pPr>
      <w:ins w:id="802" w:author="Greg Stoike" w:date="2018-11-30T10:28:00Z">
        <w:r w:rsidRPr="00DA4580">
          <w:rPr>
            <w:rFonts w:ascii="Consolas" w:eastAsiaTheme="minorHAnsi" w:hAnsi="Consolas" w:cs="Lucida Sans Typewriter"/>
            <w:color w:val="268BD2"/>
            <w:sz w:val="16"/>
            <w:szCs w:val="16"/>
          </w:rPr>
          <w:t xml:space="preserve">                  &lt;BlueprintReference idRef="1|P|TS04|J"/&gt;</w:t>
        </w:r>
      </w:ins>
    </w:p>
    <w:p w14:paraId="2364ED58" w14:textId="77777777" w:rsidR="00DA4580" w:rsidRPr="00DA4580" w:rsidRDefault="00DA4580" w:rsidP="00DA4580">
      <w:pPr>
        <w:rPr>
          <w:ins w:id="803" w:author="Greg Stoike" w:date="2018-11-30T10:28:00Z"/>
          <w:rFonts w:ascii="Consolas" w:eastAsiaTheme="minorHAnsi" w:hAnsi="Consolas" w:cs="Lucida Sans Typewriter"/>
          <w:color w:val="268BD2"/>
          <w:sz w:val="16"/>
          <w:szCs w:val="16"/>
        </w:rPr>
      </w:pPr>
      <w:ins w:id="804" w:author="Greg Stoike" w:date="2018-11-30T10:28:00Z">
        <w:r w:rsidRPr="00DA4580">
          <w:rPr>
            <w:rFonts w:ascii="Consolas" w:eastAsiaTheme="minorHAnsi" w:hAnsi="Consolas" w:cs="Lucida Sans Typewriter"/>
            <w:color w:val="268BD2"/>
            <w:sz w:val="16"/>
            <w:szCs w:val="16"/>
          </w:rPr>
          <w:t xml:space="preserve">                &lt;/BlueprintReferences&gt;</w:t>
        </w:r>
      </w:ins>
    </w:p>
    <w:p w14:paraId="71F21219" w14:textId="77777777" w:rsidR="00DA4580" w:rsidRPr="00DA4580" w:rsidRDefault="00DA4580" w:rsidP="00DA4580">
      <w:pPr>
        <w:rPr>
          <w:ins w:id="805" w:author="Greg Stoike" w:date="2018-11-30T10:28:00Z"/>
          <w:rFonts w:ascii="Consolas" w:eastAsiaTheme="minorHAnsi" w:hAnsi="Consolas" w:cs="Lucida Sans Typewriter"/>
          <w:color w:val="268BD2"/>
          <w:sz w:val="16"/>
          <w:szCs w:val="16"/>
        </w:rPr>
      </w:pPr>
      <w:ins w:id="806" w:author="Greg Stoike" w:date="2018-11-30T10:28:00Z">
        <w:r w:rsidRPr="00DA4580">
          <w:rPr>
            <w:rFonts w:ascii="Consolas" w:eastAsiaTheme="minorHAnsi" w:hAnsi="Consolas" w:cs="Lucida Sans Typewriter"/>
            <w:color w:val="268BD2"/>
            <w:sz w:val="16"/>
            <w:szCs w:val="16"/>
          </w:rPr>
          <w:t xml:space="preserve">                &lt;Presentations&gt;</w:t>
        </w:r>
      </w:ins>
    </w:p>
    <w:p w14:paraId="6EAD2DB5" w14:textId="77777777" w:rsidR="00DA4580" w:rsidRPr="00DA4580" w:rsidRDefault="00DA4580" w:rsidP="00DA4580">
      <w:pPr>
        <w:rPr>
          <w:ins w:id="807" w:author="Greg Stoike" w:date="2018-11-30T10:28:00Z"/>
          <w:rFonts w:ascii="Consolas" w:eastAsiaTheme="minorHAnsi" w:hAnsi="Consolas" w:cs="Lucida Sans Typewriter"/>
          <w:color w:val="268BD2"/>
          <w:sz w:val="16"/>
          <w:szCs w:val="16"/>
        </w:rPr>
      </w:pPr>
      <w:ins w:id="808"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04BF76DD" w14:textId="77777777" w:rsidR="00DA4580" w:rsidRPr="00DA4580" w:rsidRDefault="00DA4580" w:rsidP="00DA4580">
      <w:pPr>
        <w:rPr>
          <w:ins w:id="809" w:author="Greg Stoike" w:date="2018-11-30T10:28:00Z"/>
          <w:rFonts w:ascii="Consolas" w:eastAsiaTheme="minorHAnsi" w:hAnsi="Consolas" w:cs="Lucida Sans Typewriter"/>
          <w:color w:val="268BD2"/>
          <w:sz w:val="16"/>
          <w:szCs w:val="16"/>
        </w:rPr>
      </w:pPr>
      <w:ins w:id="810"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403FA45F" w14:textId="77777777" w:rsidR="00DA4580" w:rsidRPr="00DA4580" w:rsidRDefault="00DA4580" w:rsidP="00DA4580">
      <w:pPr>
        <w:rPr>
          <w:ins w:id="811" w:author="Greg Stoike" w:date="2018-11-30T10:28:00Z"/>
          <w:rFonts w:ascii="Consolas" w:eastAsiaTheme="minorHAnsi" w:hAnsi="Consolas" w:cs="Lucida Sans Typewriter"/>
          <w:color w:val="268BD2"/>
          <w:sz w:val="16"/>
          <w:szCs w:val="16"/>
        </w:rPr>
      </w:pPr>
      <w:ins w:id="812"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6491B12B" w14:textId="77777777" w:rsidR="00DA4580" w:rsidRPr="00DA4580" w:rsidRDefault="00DA4580" w:rsidP="00DA4580">
      <w:pPr>
        <w:rPr>
          <w:ins w:id="813" w:author="Greg Stoike" w:date="2018-11-30T10:28:00Z"/>
          <w:rFonts w:ascii="Consolas" w:eastAsiaTheme="minorHAnsi" w:hAnsi="Consolas" w:cs="Lucida Sans Typewriter"/>
          <w:color w:val="268BD2"/>
          <w:sz w:val="16"/>
          <w:szCs w:val="16"/>
        </w:rPr>
      </w:pPr>
      <w:ins w:id="814" w:author="Greg Stoike" w:date="2018-11-30T10:28:00Z">
        <w:r w:rsidRPr="00DA4580">
          <w:rPr>
            <w:rFonts w:ascii="Consolas" w:eastAsiaTheme="minorHAnsi" w:hAnsi="Consolas" w:cs="Lucida Sans Typewriter"/>
            <w:color w:val="268BD2"/>
            <w:sz w:val="16"/>
            <w:szCs w:val="16"/>
          </w:rPr>
          <w:t xml:space="preserve">                &lt;/Presentations&gt;</w:t>
        </w:r>
      </w:ins>
    </w:p>
    <w:p w14:paraId="4446A499" w14:textId="77777777" w:rsidR="00DA4580" w:rsidRPr="00DA4580" w:rsidRDefault="00DA4580" w:rsidP="00DA4580">
      <w:pPr>
        <w:rPr>
          <w:ins w:id="815" w:author="Greg Stoike" w:date="2018-11-30T10:28:00Z"/>
          <w:rFonts w:ascii="Consolas" w:eastAsiaTheme="minorHAnsi" w:hAnsi="Consolas" w:cs="Lucida Sans Typewriter"/>
          <w:color w:val="268BD2"/>
          <w:sz w:val="16"/>
          <w:szCs w:val="16"/>
        </w:rPr>
      </w:pPr>
      <w:ins w:id="816" w:author="Greg Stoike" w:date="2018-11-30T10:28:00Z">
        <w:r w:rsidRPr="00DA4580">
          <w:rPr>
            <w:rFonts w:ascii="Consolas" w:eastAsiaTheme="minorHAnsi" w:hAnsi="Consolas" w:cs="Lucida Sans Typewriter"/>
            <w:color w:val="268BD2"/>
            <w:sz w:val="16"/>
            <w:szCs w:val="16"/>
          </w:rPr>
          <w:t xml:space="preserve">              &lt;/Item&gt;</w:t>
        </w:r>
      </w:ins>
    </w:p>
    <w:p w14:paraId="65256396" w14:textId="77777777" w:rsidR="00DA4580" w:rsidRPr="00DA4580" w:rsidRDefault="00DA4580" w:rsidP="00DA4580">
      <w:pPr>
        <w:rPr>
          <w:ins w:id="817" w:author="Greg Stoike" w:date="2018-11-30T10:28:00Z"/>
          <w:rFonts w:ascii="Consolas" w:eastAsiaTheme="minorHAnsi" w:hAnsi="Consolas" w:cs="Lucida Sans Typewriter"/>
          <w:color w:val="268BD2"/>
          <w:sz w:val="16"/>
          <w:szCs w:val="16"/>
        </w:rPr>
      </w:pPr>
      <w:ins w:id="818" w:author="Greg Stoike" w:date="2018-11-30T10:28:00Z">
        <w:r w:rsidRPr="00DA4580">
          <w:rPr>
            <w:rFonts w:ascii="Consolas" w:eastAsiaTheme="minorHAnsi" w:hAnsi="Consolas" w:cs="Lucida Sans Typewriter"/>
            <w:color w:val="268BD2"/>
            <w:sz w:val="16"/>
            <w:szCs w:val="16"/>
          </w:rPr>
          <w:t xml:space="preserve">            &lt;/ItemGroup&gt;</w:t>
        </w:r>
      </w:ins>
    </w:p>
    <w:p w14:paraId="666A61CF" w14:textId="77777777" w:rsidR="00DA4580" w:rsidRPr="00DA4580" w:rsidRDefault="00DA4580" w:rsidP="00DA4580">
      <w:pPr>
        <w:rPr>
          <w:ins w:id="819" w:author="Greg Stoike" w:date="2018-11-30T10:28:00Z"/>
          <w:rFonts w:ascii="Consolas" w:eastAsiaTheme="minorHAnsi" w:hAnsi="Consolas" w:cs="Lucida Sans Typewriter"/>
          <w:color w:val="268BD2"/>
          <w:sz w:val="16"/>
          <w:szCs w:val="16"/>
        </w:rPr>
      </w:pPr>
      <w:ins w:id="820" w:author="Greg Stoike" w:date="2018-11-30T10:28:00Z">
        <w:r w:rsidRPr="00DA4580">
          <w:rPr>
            <w:rFonts w:ascii="Consolas" w:eastAsiaTheme="minorHAnsi" w:hAnsi="Consolas" w:cs="Lucida Sans Typewriter"/>
            <w:color w:val="268BD2"/>
            <w:sz w:val="16"/>
            <w:szCs w:val="16"/>
          </w:rPr>
          <w:t xml:space="preserve">            &lt;ItemGroup maxItems="ALL" maxResponses="0" id="33727"&gt;</w:t>
        </w:r>
      </w:ins>
    </w:p>
    <w:p w14:paraId="1A3726C1" w14:textId="77777777" w:rsidR="00DA4580" w:rsidRPr="00DA4580" w:rsidRDefault="00DA4580" w:rsidP="00DA4580">
      <w:pPr>
        <w:rPr>
          <w:ins w:id="821" w:author="Greg Stoike" w:date="2018-11-30T10:28:00Z"/>
          <w:rFonts w:ascii="Consolas" w:eastAsiaTheme="minorHAnsi" w:hAnsi="Consolas" w:cs="Lucida Sans Typewriter"/>
          <w:color w:val="268BD2"/>
          <w:sz w:val="16"/>
          <w:szCs w:val="16"/>
        </w:rPr>
      </w:pPr>
      <w:ins w:id="822"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id="33727" type="MC"&gt;</w:t>
        </w:r>
      </w:ins>
    </w:p>
    <w:p w14:paraId="50D68ACF" w14:textId="77777777" w:rsidR="00DA4580" w:rsidRPr="00DA4580" w:rsidRDefault="00DA4580" w:rsidP="00DA4580">
      <w:pPr>
        <w:rPr>
          <w:ins w:id="823" w:author="Greg Stoike" w:date="2018-11-30T10:28:00Z"/>
          <w:rFonts w:ascii="Consolas" w:eastAsiaTheme="minorHAnsi" w:hAnsi="Consolas" w:cs="Lucida Sans Typewriter"/>
          <w:color w:val="268BD2"/>
          <w:sz w:val="16"/>
          <w:szCs w:val="16"/>
        </w:rPr>
      </w:pPr>
      <w:ins w:id="824" w:author="Greg Stoike" w:date="2018-11-30T10:28:00Z">
        <w:r w:rsidRPr="00DA4580">
          <w:rPr>
            <w:rFonts w:ascii="Consolas" w:eastAsiaTheme="minorHAnsi" w:hAnsi="Consolas" w:cs="Lucida Sans Typewriter"/>
            <w:color w:val="268BD2"/>
            <w:sz w:val="16"/>
            <w:szCs w:val="16"/>
          </w:rPr>
          <w:t xml:space="preserve">                &lt;ItemScoreDimensions&gt;</w:t>
        </w:r>
      </w:ins>
    </w:p>
    <w:p w14:paraId="51981917" w14:textId="77777777" w:rsidR="00DA4580" w:rsidRPr="00DA4580" w:rsidRDefault="00DA4580" w:rsidP="00DA4580">
      <w:pPr>
        <w:rPr>
          <w:ins w:id="825" w:author="Greg Stoike" w:date="2018-11-30T10:28:00Z"/>
          <w:rFonts w:ascii="Consolas" w:eastAsiaTheme="minorHAnsi" w:hAnsi="Consolas" w:cs="Lucida Sans Typewriter"/>
          <w:color w:val="268BD2"/>
          <w:sz w:val="16"/>
          <w:szCs w:val="16"/>
        </w:rPr>
      </w:pPr>
      <w:ins w:id="826"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530764CA" w14:textId="77777777" w:rsidR="00DA4580" w:rsidRPr="00DA4580" w:rsidRDefault="00DA4580" w:rsidP="00DA4580">
      <w:pPr>
        <w:rPr>
          <w:ins w:id="827" w:author="Greg Stoike" w:date="2018-11-30T10:28:00Z"/>
          <w:rFonts w:ascii="Consolas" w:eastAsiaTheme="minorHAnsi" w:hAnsi="Consolas" w:cs="Lucida Sans Typewriter"/>
          <w:color w:val="268BD2"/>
          <w:sz w:val="16"/>
          <w:szCs w:val="16"/>
        </w:rPr>
      </w:pPr>
      <w:ins w:id="828" w:author="Greg Stoike" w:date="2018-11-30T10:28:00Z">
        <w:r w:rsidRPr="00DA4580">
          <w:rPr>
            <w:rFonts w:ascii="Consolas" w:eastAsiaTheme="minorHAnsi" w:hAnsi="Consolas" w:cs="Lucida Sans Typewriter"/>
            <w:color w:val="268BD2"/>
            <w:sz w:val="16"/>
            <w:szCs w:val="16"/>
          </w:rPr>
          <w:t xml:space="preserve">                    &lt;ItemScoreParameter value="0.38809001445770264" measurementParameter="a"/&gt;</w:t>
        </w:r>
      </w:ins>
    </w:p>
    <w:p w14:paraId="5DB286A0" w14:textId="77777777" w:rsidR="00DA4580" w:rsidRPr="00DA4580" w:rsidRDefault="00DA4580" w:rsidP="00DA4580">
      <w:pPr>
        <w:rPr>
          <w:ins w:id="829" w:author="Greg Stoike" w:date="2018-11-30T10:28:00Z"/>
          <w:rFonts w:ascii="Consolas" w:eastAsiaTheme="minorHAnsi" w:hAnsi="Consolas" w:cs="Lucida Sans Typewriter"/>
          <w:color w:val="268BD2"/>
          <w:sz w:val="16"/>
          <w:szCs w:val="16"/>
        </w:rPr>
      </w:pPr>
      <w:ins w:id="830" w:author="Greg Stoike" w:date="2018-11-30T10:28:00Z">
        <w:r w:rsidRPr="00DA4580">
          <w:rPr>
            <w:rFonts w:ascii="Consolas" w:eastAsiaTheme="minorHAnsi" w:hAnsi="Consolas" w:cs="Lucida Sans Typewriter"/>
            <w:color w:val="268BD2"/>
            <w:sz w:val="16"/>
            <w:szCs w:val="16"/>
          </w:rPr>
          <w:t xml:space="preserve">                    &lt;ItemScoreParameter value="-0.8714200258255005" measurementParameter="b"/&gt;</w:t>
        </w:r>
      </w:ins>
    </w:p>
    <w:p w14:paraId="24E3A1E3" w14:textId="77777777" w:rsidR="00DA4580" w:rsidRPr="00DA4580" w:rsidRDefault="00DA4580" w:rsidP="00DA4580">
      <w:pPr>
        <w:rPr>
          <w:ins w:id="831" w:author="Greg Stoike" w:date="2018-11-30T10:28:00Z"/>
          <w:rFonts w:ascii="Consolas" w:eastAsiaTheme="minorHAnsi" w:hAnsi="Consolas" w:cs="Lucida Sans Typewriter"/>
          <w:color w:val="268BD2"/>
          <w:sz w:val="16"/>
          <w:szCs w:val="16"/>
        </w:rPr>
      </w:pPr>
      <w:ins w:id="832" w:author="Greg Stoike" w:date="2018-11-30T10:28:00Z">
        <w:r w:rsidRPr="00DA4580">
          <w:rPr>
            <w:rFonts w:ascii="Consolas" w:eastAsiaTheme="minorHAnsi" w:hAnsi="Consolas" w:cs="Lucida Sans Typewriter"/>
            <w:color w:val="268BD2"/>
            <w:sz w:val="16"/>
            <w:szCs w:val="16"/>
          </w:rPr>
          <w:lastRenderedPageBreak/>
          <w:t xml:space="preserve">                    &lt;ItemScoreParameter value="0.0" measurementParameter="c"/&gt;</w:t>
        </w:r>
      </w:ins>
    </w:p>
    <w:p w14:paraId="4BC63B4F" w14:textId="77777777" w:rsidR="00DA4580" w:rsidRPr="00DA4580" w:rsidRDefault="00DA4580" w:rsidP="00DA4580">
      <w:pPr>
        <w:rPr>
          <w:ins w:id="833" w:author="Greg Stoike" w:date="2018-11-30T10:28:00Z"/>
          <w:rFonts w:ascii="Consolas" w:eastAsiaTheme="minorHAnsi" w:hAnsi="Consolas" w:cs="Lucida Sans Typewriter"/>
          <w:color w:val="268BD2"/>
          <w:sz w:val="16"/>
          <w:szCs w:val="16"/>
        </w:rPr>
      </w:pPr>
      <w:ins w:id="834" w:author="Greg Stoike" w:date="2018-11-30T10:28:00Z">
        <w:r w:rsidRPr="00DA4580">
          <w:rPr>
            <w:rFonts w:ascii="Consolas" w:eastAsiaTheme="minorHAnsi" w:hAnsi="Consolas" w:cs="Lucida Sans Typewriter"/>
            <w:color w:val="268BD2"/>
            <w:sz w:val="16"/>
            <w:szCs w:val="16"/>
          </w:rPr>
          <w:t xml:space="preserve">                  &lt;/ItemScoreDimension&gt;</w:t>
        </w:r>
      </w:ins>
    </w:p>
    <w:p w14:paraId="0EDE283C" w14:textId="77777777" w:rsidR="00DA4580" w:rsidRPr="00DA4580" w:rsidRDefault="00DA4580" w:rsidP="00DA4580">
      <w:pPr>
        <w:rPr>
          <w:ins w:id="835" w:author="Greg Stoike" w:date="2018-11-30T10:28:00Z"/>
          <w:rFonts w:ascii="Consolas" w:eastAsiaTheme="minorHAnsi" w:hAnsi="Consolas" w:cs="Lucida Sans Typewriter"/>
          <w:color w:val="268BD2"/>
          <w:sz w:val="16"/>
          <w:szCs w:val="16"/>
        </w:rPr>
      </w:pPr>
      <w:ins w:id="836" w:author="Greg Stoike" w:date="2018-11-30T10:28:00Z">
        <w:r w:rsidRPr="00DA4580">
          <w:rPr>
            <w:rFonts w:ascii="Consolas" w:eastAsiaTheme="minorHAnsi" w:hAnsi="Consolas" w:cs="Lucida Sans Typewriter"/>
            <w:color w:val="268BD2"/>
            <w:sz w:val="16"/>
            <w:szCs w:val="16"/>
          </w:rPr>
          <w:t xml:space="preserve">                &lt;/ItemScoreDimensions&gt;</w:t>
        </w:r>
      </w:ins>
    </w:p>
    <w:p w14:paraId="7BBA33CD" w14:textId="77777777" w:rsidR="00DA4580" w:rsidRPr="00DA4580" w:rsidRDefault="00DA4580" w:rsidP="00DA4580">
      <w:pPr>
        <w:rPr>
          <w:ins w:id="837" w:author="Greg Stoike" w:date="2018-11-30T10:28:00Z"/>
          <w:rFonts w:ascii="Consolas" w:eastAsiaTheme="minorHAnsi" w:hAnsi="Consolas" w:cs="Lucida Sans Typewriter"/>
          <w:color w:val="268BD2"/>
          <w:sz w:val="16"/>
          <w:szCs w:val="16"/>
        </w:rPr>
      </w:pPr>
      <w:ins w:id="838" w:author="Greg Stoike" w:date="2018-11-30T10:28:00Z">
        <w:r w:rsidRPr="00DA4580">
          <w:rPr>
            <w:rFonts w:ascii="Consolas" w:eastAsiaTheme="minorHAnsi" w:hAnsi="Consolas" w:cs="Lucida Sans Typewriter"/>
            <w:color w:val="268BD2"/>
            <w:sz w:val="16"/>
            <w:szCs w:val="16"/>
          </w:rPr>
          <w:t xml:space="preserve">                &lt;PoolProperties&gt;</w:t>
        </w:r>
      </w:ins>
    </w:p>
    <w:p w14:paraId="31622D8B" w14:textId="77777777" w:rsidR="00DA4580" w:rsidRPr="00DA4580" w:rsidRDefault="00DA4580" w:rsidP="00DA4580">
      <w:pPr>
        <w:rPr>
          <w:ins w:id="839" w:author="Greg Stoike" w:date="2018-11-30T10:28:00Z"/>
          <w:rFonts w:ascii="Consolas" w:eastAsiaTheme="minorHAnsi" w:hAnsi="Consolas" w:cs="Lucida Sans Typewriter"/>
          <w:color w:val="268BD2"/>
          <w:sz w:val="16"/>
          <w:szCs w:val="16"/>
        </w:rPr>
      </w:pPr>
      <w:ins w:id="840" w:author="Greg Stoike" w:date="2018-11-30T10:28:00Z">
        <w:r w:rsidRPr="00DA4580">
          <w:rPr>
            <w:rFonts w:ascii="Consolas" w:eastAsiaTheme="minorHAnsi" w:hAnsi="Consolas" w:cs="Lucida Sans Typewriter"/>
            <w:color w:val="268BD2"/>
            <w:sz w:val="16"/>
            <w:szCs w:val="16"/>
          </w:rPr>
          <w:t xml:space="preserve">                  &lt;PoolProperty name="Answer Key" value="A"/&gt;</w:t>
        </w:r>
      </w:ins>
    </w:p>
    <w:p w14:paraId="1E7A00E5" w14:textId="77777777" w:rsidR="00DA4580" w:rsidRPr="00DA4580" w:rsidRDefault="00DA4580" w:rsidP="00DA4580">
      <w:pPr>
        <w:rPr>
          <w:ins w:id="841" w:author="Greg Stoike" w:date="2018-11-30T10:28:00Z"/>
          <w:rFonts w:ascii="Consolas" w:eastAsiaTheme="minorHAnsi" w:hAnsi="Consolas" w:cs="Lucida Sans Typewriter"/>
          <w:color w:val="268BD2"/>
          <w:sz w:val="16"/>
          <w:szCs w:val="16"/>
        </w:rPr>
      </w:pPr>
      <w:ins w:id="842"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49810B09" w14:textId="77777777" w:rsidR="00DA4580" w:rsidRPr="00DA4580" w:rsidRDefault="00DA4580" w:rsidP="00DA4580">
      <w:pPr>
        <w:rPr>
          <w:ins w:id="843" w:author="Greg Stoike" w:date="2018-11-30T10:28:00Z"/>
          <w:rFonts w:ascii="Consolas" w:eastAsiaTheme="minorHAnsi" w:hAnsi="Consolas" w:cs="Lucida Sans Typewriter"/>
          <w:color w:val="268BD2"/>
          <w:sz w:val="16"/>
          <w:szCs w:val="16"/>
        </w:rPr>
      </w:pPr>
      <w:ins w:id="844" w:author="Greg Stoike" w:date="2018-11-30T10:28:00Z">
        <w:r w:rsidRPr="00DA4580">
          <w:rPr>
            <w:rFonts w:ascii="Consolas" w:eastAsiaTheme="minorHAnsi" w:hAnsi="Consolas" w:cs="Lucida Sans Typewriter"/>
            <w:color w:val="268BD2"/>
            <w:sz w:val="16"/>
            <w:szCs w:val="16"/>
          </w:rPr>
          <w:t xml:space="preserve">                  &lt;PoolProperty name="Braille" value="PRN"/&gt;</w:t>
        </w:r>
      </w:ins>
    </w:p>
    <w:p w14:paraId="76913ACC" w14:textId="77777777" w:rsidR="00DA4580" w:rsidRPr="00DA4580" w:rsidRDefault="00DA4580" w:rsidP="00DA4580">
      <w:pPr>
        <w:rPr>
          <w:ins w:id="845" w:author="Greg Stoike" w:date="2018-11-30T10:28:00Z"/>
          <w:rFonts w:ascii="Consolas" w:eastAsiaTheme="minorHAnsi" w:hAnsi="Consolas" w:cs="Lucida Sans Typewriter"/>
          <w:color w:val="268BD2"/>
          <w:sz w:val="16"/>
          <w:szCs w:val="16"/>
        </w:rPr>
      </w:pPr>
      <w:ins w:id="846"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3C899ED8" w14:textId="77777777" w:rsidR="00DA4580" w:rsidRPr="00DA4580" w:rsidRDefault="00DA4580" w:rsidP="00DA4580">
      <w:pPr>
        <w:rPr>
          <w:ins w:id="847" w:author="Greg Stoike" w:date="2018-11-30T10:28:00Z"/>
          <w:rFonts w:ascii="Consolas" w:eastAsiaTheme="minorHAnsi" w:hAnsi="Consolas" w:cs="Lucida Sans Typewriter"/>
          <w:color w:val="268BD2"/>
          <w:sz w:val="16"/>
          <w:szCs w:val="16"/>
        </w:rPr>
      </w:pPr>
      <w:ins w:id="848"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069F8C54" w14:textId="77777777" w:rsidR="00DA4580" w:rsidRPr="00DA4580" w:rsidRDefault="00DA4580" w:rsidP="00DA4580">
      <w:pPr>
        <w:rPr>
          <w:ins w:id="849" w:author="Greg Stoike" w:date="2018-11-30T10:28:00Z"/>
          <w:rFonts w:ascii="Consolas" w:eastAsiaTheme="minorHAnsi" w:hAnsi="Consolas" w:cs="Lucida Sans Typewriter"/>
          <w:color w:val="268BD2"/>
          <w:sz w:val="16"/>
          <w:szCs w:val="16"/>
        </w:rPr>
      </w:pPr>
      <w:ins w:id="850" w:author="Greg Stoike" w:date="2018-11-30T10:28:00Z">
        <w:r w:rsidRPr="00DA4580">
          <w:rPr>
            <w:rFonts w:ascii="Consolas" w:eastAsiaTheme="minorHAnsi" w:hAnsi="Consolas" w:cs="Lucida Sans Typewriter"/>
            <w:color w:val="268BD2"/>
            <w:sz w:val="16"/>
            <w:szCs w:val="16"/>
          </w:rPr>
          <w:t xml:space="preserve">                  &lt;PoolProperty name="Difficulty Category" value="Overall=Easy"/&gt;</w:t>
        </w:r>
      </w:ins>
    </w:p>
    <w:p w14:paraId="31D72D69" w14:textId="77777777" w:rsidR="00DA4580" w:rsidRPr="00DA4580" w:rsidRDefault="00DA4580" w:rsidP="00DA4580">
      <w:pPr>
        <w:rPr>
          <w:ins w:id="851" w:author="Greg Stoike" w:date="2018-11-30T10:28:00Z"/>
          <w:rFonts w:ascii="Consolas" w:eastAsiaTheme="minorHAnsi" w:hAnsi="Consolas" w:cs="Lucida Sans Typewriter"/>
          <w:color w:val="268BD2"/>
          <w:sz w:val="16"/>
          <w:szCs w:val="16"/>
        </w:rPr>
      </w:pPr>
      <w:ins w:id="852"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26F5E625" w14:textId="77777777" w:rsidR="00DA4580" w:rsidRPr="00DA4580" w:rsidRDefault="00DA4580" w:rsidP="00DA4580">
      <w:pPr>
        <w:rPr>
          <w:ins w:id="853" w:author="Greg Stoike" w:date="2018-11-30T10:28:00Z"/>
          <w:rFonts w:ascii="Consolas" w:eastAsiaTheme="minorHAnsi" w:hAnsi="Consolas" w:cs="Lucida Sans Typewriter"/>
          <w:color w:val="268BD2"/>
          <w:sz w:val="16"/>
          <w:szCs w:val="16"/>
        </w:rPr>
      </w:pPr>
      <w:ins w:id="854"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428ADA7B" w14:textId="77777777" w:rsidR="00DA4580" w:rsidRPr="00DA4580" w:rsidRDefault="00DA4580" w:rsidP="00DA4580">
      <w:pPr>
        <w:rPr>
          <w:ins w:id="855" w:author="Greg Stoike" w:date="2018-11-30T10:28:00Z"/>
          <w:rFonts w:ascii="Consolas" w:eastAsiaTheme="minorHAnsi" w:hAnsi="Consolas" w:cs="Lucida Sans Typewriter"/>
          <w:color w:val="268BD2"/>
          <w:sz w:val="16"/>
          <w:szCs w:val="16"/>
        </w:rPr>
      </w:pPr>
      <w:ins w:id="856"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63EC6DA2" w14:textId="77777777" w:rsidR="00DA4580" w:rsidRPr="00DA4580" w:rsidRDefault="00DA4580" w:rsidP="00DA4580">
      <w:pPr>
        <w:rPr>
          <w:ins w:id="857" w:author="Greg Stoike" w:date="2018-11-30T10:28:00Z"/>
          <w:rFonts w:ascii="Consolas" w:eastAsiaTheme="minorHAnsi" w:hAnsi="Consolas" w:cs="Lucida Sans Typewriter"/>
          <w:color w:val="268BD2"/>
          <w:sz w:val="16"/>
          <w:szCs w:val="16"/>
        </w:rPr>
      </w:pPr>
      <w:ins w:id="858"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0036CE9A" w14:textId="77777777" w:rsidR="00DA4580" w:rsidRPr="00DA4580" w:rsidRDefault="00DA4580" w:rsidP="00DA4580">
      <w:pPr>
        <w:rPr>
          <w:ins w:id="859" w:author="Greg Stoike" w:date="2018-11-30T10:28:00Z"/>
          <w:rFonts w:ascii="Consolas" w:eastAsiaTheme="minorHAnsi" w:hAnsi="Consolas" w:cs="Lucida Sans Typewriter"/>
          <w:color w:val="268BD2"/>
          <w:sz w:val="16"/>
          <w:szCs w:val="16"/>
        </w:rPr>
      </w:pPr>
      <w:ins w:id="860"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51A088E4" w14:textId="77777777" w:rsidR="00DA4580" w:rsidRPr="00DA4580" w:rsidRDefault="00DA4580" w:rsidP="00DA4580">
      <w:pPr>
        <w:rPr>
          <w:ins w:id="861" w:author="Greg Stoike" w:date="2018-11-30T10:28:00Z"/>
          <w:rFonts w:ascii="Consolas" w:eastAsiaTheme="minorHAnsi" w:hAnsi="Consolas" w:cs="Lucida Sans Typewriter"/>
          <w:color w:val="268BD2"/>
          <w:sz w:val="16"/>
          <w:szCs w:val="16"/>
        </w:rPr>
      </w:pPr>
      <w:ins w:id="862"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16B06D59" w14:textId="77777777" w:rsidR="00DA4580" w:rsidRPr="00DA4580" w:rsidRDefault="00DA4580" w:rsidP="00DA4580">
      <w:pPr>
        <w:rPr>
          <w:ins w:id="863" w:author="Greg Stoike" w:date="2018-11-30T10:28:00Z"/>
          <w:rFonts w:ascii="Consolas" w:eastAsiaTheme="minorHAnsi" w:hAnsi="Consolas" w:cs="Lucida Sans Typewriter"/>
          <w:color w:val="268BD2"/>
          <w:sz w:val="16"/>
          <w:szCs w:val="16"/>
        </w:rPr>
      </w:pPr>
      <w:ins w:id="864"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095F9B05" w14:textId="77777777" w:rsidR="00DA4580" w:rsidRPr="00DA4580" w:rsidRDefault="00DA4580" w:rsidP="00DA4580">
      <w:pPr>
        <w:rPr>
          <w:ins w:id="865" w:author="Greg Stoike" w:date="2018-11-30T10:28:00Z"/>
          <w:rFonts w:ascii="Consolas" w:eastAsiaTheme="minorHAnsi" w:hAnsi="Consolas" w:cs="Lucida Sans Typewriter"/>
          <w:color w:val="268BD2"/>
          <w:sz w:val="16"/>
          <w:szCs w:val="16"/>
        </w:rPr>
      </w:pPr>
      <w:ins w:id="866"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33CABE52" w14:textId="77777777" w:rsidR="00DA4580" w:rsidRPr="00DA4580" w:rsidRDefault="00DA4580" w:rsidP="00DA4580">
      <w:pPr>
        <w:rPr>
          <w:ins w:id="867" w:author="Greg Stoike" w:date="2018-11-30T10:28:00Z"/>
          <w:rFonts w:ascii="Consolas" w:eastAsiaTheme="minorHAnsi" w:hAnsi="Consolas" w:cs="Lucida Sans Typewriter"/>
          <w:color w:val="268BD2"/>
          <w:sz w:val="16"/>
          <w:szCs w:val="16"/>
        </w:rPr>
      </w:pPr>
      <w:ins w:id="868"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03F42FC7" w14:textId="77777777" w:rsidR="00DA4580" w:rsidRPr="00DA4580" w:rsidRDefault="00DA4580" w:rsidP="00DA4580">
      <w:pPr>
        <w:rPr>
          <w:ins w:id="869" w:author="Greg Stoike" w:date="2018-11-30T10:28:00Z"/>
          <w:rFonts w:ascii="Consolas" w:eastAsiaTheme="minorHAnsi" w:hAnsi="Consolas" w:cs="Lucida Sans Typewriter"/>
          <w:color w:val="268BD2"/>
          <w:sz w:val="16"/>
          <w:szCs w:val="16"/>
        </w:rPr>
      </w:pPr>
      <w:ins w:id="870"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49D98C8E" w14:textId="77777777" w:rsidR="00DA4580" w:rsidRPr="00DA4580" w:rsidRDefault="00DA4580" w:rsidP="00DA4580">
      <w:pPr>
        <w:rPr>
          <w:ins w:id="871" w:author="Greg Stoike" w:date="2018-11-30T10:28:00Z"/>
          <w:rFonts w:ascii="Consolas" w:eastAsiaTheme="minorHAnsi" w:hAnsi="Consolas" w:cs="Lucida Sans Typewriter"/>
          <w:color w:val="268BD2"/>
          <w:sz w:val="16"/>
          <w:szCs w:val="16"/>
        </w:rPr>
      </w:pPr>
      <w:ins w:id="872"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39F20452" w14:textId="77777777" w:rsidR="00DA4580" w:rsidRPr="00DA4580" w:rsidRDefault="00DA4580" w:rsidP="00DA4580">
      <w:pPr>
        <w:rPr>
          <w:ins w:id="873" w:author="Greg Stoike" w:date="2018-11-30T10:28:00Z"/>
          <w:rFonts w:ascii="Consolas" w:eastAsiaTheme="minorHAnsi" w:hAnsi="Consolas" w:cs="Lucida Sans Typewriter"/>
          <w:color w:val="268BD2"/>
          <w:sz w:val="16"/>
          <w:szCs w:val="16"/>
        </w:rPr>
      </w:pPr>
      <w:ins w:id="874"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149C8460" w14:textId="77777777" w:rsidR="00DA4580" w:rsidRPr="00DA4580" w:rsidRDefault="00DA4580" w:rsidP="00DA4580">
      <w:pPr>
        <w:rPr>
          <w:ins w:id="875" w:author="Greg Stoike" w:date="2018-11-30T10:28:00Z"/>
          <w:rFonts w:ascii="Consolas" w:eastAsiaTheme="minorHAnsi" w:hAnsi="Consolas" w:cs="Lucida Sans Typewriter"/>
          <w:color w:val="268BD2"/>
          <w:sz w:val="16"/>
          <w:szCs w:val="16"/>
        </w:rPr>
      </w:pPr>
      <w:ins w:id="876"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538F0E65" w14:textId="77777777" w:rsidR="00DA4580" w:rsidRPr="00DA4580" w:rsidRDefault="00DA4580" w:rsidP="00DA4580">
      <w:pPr>
        <w:rPr>
          <w:ins w:id="877" w:author="Greg Stoike" w:date="2018-11-30T10:28:00Z"/>
          <w:rFonts w:ascii="Consolas" w:eastAsiaTheme="minorHAnsi" w:hAnsi="Consolas" w:cs="Lucida Sans Typewriter"/>
          <w:color w:val="268BD2"/>
          <w:sz w:val="16"/>
          <w:szCs w:val="16"/>
        </w:rPr>
      </w:pPr>
      <w:ins w:id="878"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32282962" w14:textId="77777777" w:rsidR="00DA4580" w:rsidRPr="00DA4580" w:rsidRDefault="00DA4580" w:rsidP="00DA4580">
      <w:pPr>
        <w:rPr>
          <w:ins w:id="879" w:author="Greg Stoike" w:date="2018-11-30T10:28:00Z"/>
          <w:rFonts w:ascii="Consolas" w:eastAsiaTheme="minorHAnsi" w:hAnsi="Consolas" w:cs="Lucida Sans Typewriter"/>
          <w:color w:val="268BD2"/>
          <w:sz w:val="16"/>
          <w:szCs w:val="16"/>
        </w:rPr>
      </w:pPr>
      <w:ins w:id="880" w:author="Greg Stoike" w:date="2018-11-30T10:28:00Z">
        <w:r w:rsidRPr="00DA4580">
          <w:rPr>
            <w:rFonts w:ascii="Consolas" w:eastAsiaTheme="minorHAnsi" w:hAnsi="Consolas" w:cs="Lucida Sans Typewriter"/>
            <w:color w:val="268BD2"/>
            <w:sz w:val="16"/>
            <w:szCs w:val="16"/>
          </w:rPr>
          <w:t xml:space="preserve">                  &lt;PoolProperty name="Answer Key" value="A"/&gt;</w:t>
        </w:r>
      </w:ins>
    </w:p>
    <w:p w14:paraId="49C875A2" w14:textId="77777777" w:rsidR="00DA4580" w:rsidRPr="00DA4580" w:rsidRDefault="00DA4580" w:rsidP="00DA4580">
      <w:pPr>
        <w:rPr>
          <w:ins w:id="881" w:author="Greg Stoike" w:date="2018-11-30T10:28:00Z"/>
          <w:rFonts w:ascii="Consolas" w:eastAsiaTheme="minorHAnsi" w:hAnsi="Consolas" w:cs="Lucida Sans Typewriter"/>
          <w:color w:val="268BD2"/>
          <w:sz w:val="16"/>
          <w:szCs w:val="16"/>
        </w:rPr>
      </w:pPr>
      <w:ins w:id="882" w:author="Greg Stoike" w:date="2018-11-30T10:28:00Z">
        <w:r w:rsidRPr="00DA4580">
          <w:rPr>
            <w:rFonts w:ascii="Consolas" w:eastAsiaTheme="minorHAnsi" w:hAnsi="Consolas" w:cs="Lucida Sans Typewriter"/>
            <w:color w:val="268BD2"/>
            <w:sz w:val="16"/>
            <w:szCs w:val="16"/>
          </w:rPr>
          <w:t xml:space="preserve">                &lt;/PoolProperties&gt;</w:t>
        </w:r>
      </w:ins>
    </w:p>
    <w:p w14:paraId="2A55AA4F" w14:textId="77777777" w:rsidR="00DA4580" w:rsidRPr="00DA4580" w:rsidRDefault="00DA4580" w:rsidP="00DA4580">
      <w:pPr>
        <w:rPr>
          <w:ins w:id="883" w:author="Greg Stoike" w:date="2018-11-30T10:28:00Z"/>
          <w:rFonts w:ascii="Consolas" w:eastAsiaTheme="minorHAnsi" w:hAnsi="Consolas" w:cs="Lucida Sans Typewriter"/>
          <w:color w:val="268BD2"/>
          <w:sz w:val="16"/>
          <w:szCs w:val="16"/>
        </w:rPr>
      </w:pPr>
      <w:ins w:id="884" w:author="Greg Stoike" w:date="2018-11-30T10:28:00Z">
        <w:r w:rsidRPr="00DA4580">
          <w:rPr>
            <w:rFonts w:ascii="Consolas" w:eastAsiaTheme="minorHAnsi" w:hAnsi="Consolas" w:cs="Lucida Sans Typewriter"/>
            <w:color w:val="268BD2"/>
            <w:sz w:val="16"/>
            <w:szCs w:val="16"/>
          </w:rPr>
          <w:t xml:space="preserve">                &lt;BlueprintReferences&gt;</w:t>
        </w:r>
      </w:ins>
    </w:p>
    <w:p w14:paraId="3373661A" w14:textId="77777777" w:rsidR="00DA4580" w:rsidRPr="00DA4580" w:rsidRDefault="00DA4580" w:rsidP="00DA4580">
      <w:pPr>
        <w:rPr>
          <w:ins w:id="885" w:author="Greg Stoike" w:date="2018-11-30T10:28:00Z"/>
          <w:rFonts w:ascii="Consolas" w:eastAsiaTheme="minorHAnsi" w:hAnsi="Consolas" w:cs="Lucida Sans Typewriter"/>
          <w:color w:val="268BD2"/>
          <w:sz w:val="16"/>
          <w:szCs w:val="16"/>
        </w:rPr>
      </w:pPr>
      <w:ins w:id="886"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6D20BF45" w14:textId="77777777" w:rsidR="00DA4580" w:rsidRPr="00DA4580" w:rsidRDefault="00DA4580" w:rsidP="00DA4580">
      <w:pPr>
        <w:rPr>
          <w:ins w:id="887" w:author="Greg Stoike" w:date="2018-11-30T10:28:00Z"/>
          <w:rFonts w:ascii="Consolas" w:eastAsiaTheme="minorHAnsi" w:hAnsi="Consolas" w:cs="Lucida Sans Typewriter"/>
          <w:color w:val="268BD2"/>
          <w:sz w:val="16"/>
          <w:szCs w:val="16"/>
        </w:rPr>
      </w:pPr>
      <w:ins w:id="888" w:author="Greg Stoike" w:date="2018-11-30T10:28:00Z">
        <w:r w:rsidRPr="00DA4580">
          <w:rPr>
            <w:rFonts w:ascii="Consolas" w:eastAsiaTheme="minorHAnsi" w:hAnsi="Consolas" w:cs="Lucida Sans Typewriter"/>
            <w:color w:val="268BD2"/>
            <w:sz w:val="16"/>
            <w:szCs w:val="16"/>
          </w:rPr>
          <w:t xml:space="preserve">                  &lt;BlueprintReference idRef="1"/&gt;</w:t>
        </w:r>
      </w:ins>
    </w:p>
    <w:p w14:paraId="1C56B361" w14:textId="77777777" w:rsidR="00DA4580" w:rsidRPr="00DA4580" w:rsidRDefault="00DA4580" w:rsidP="00DA4580">
      <w:pPr>
        <w:rPr>
          <w:ins w:id="889" w:author="Greg Stoike" w:date="2018-11-30T10:28:00Z"/>
          <w:rFonts w:ascii="Consolas" w:eastAsiaTheme="minorHAnsi" w:hAnsi="Consolas" w:cs="Lucida Sans Typewriter"/>
          <w:color w:val="268BD2"/>
          <w:sz w:val="16"/>
          <w:szCs w:val="16"/>
        </w:rPr>
      </w:pPr>
      <w:ins w:id="890" w:author="Greg Stoike" w:date="2018-11-30T10:28:00Z">
        <w:r w:rsidRPr="00DA4580">
          <w:rPr>
            <w:rFonts w:ascii="Consolas" w:eastAsiaTheme="minorHAnsi" w:hAnsi="Consolas" w:cs="Lucida Sans Typewriter"/>
            <w:color w:val="268BD2"/>
            <w:sz w:val="16"/>
            <w:szCs w:val="16"/>
          </w:rPr>
          <w:t xml:space="preserve">                  &lt;BlueprintReference idRef="1|P"/&gt;</w:t>
        </w:r>
      </w:ins>
    </w:p>
    <w:p w14:paraId="452C46B6" w14:textId="77777777" w:rsidR="00DA4580" w:rsidRPr="00DA4580" w:rsidRDefault="00DA4580" w:rsidP="00DA4580">
      <w:pPr>
        <w:rPr>
          <w:ins w:id="891" w:author="Greg Stoike" w:date="2018-11-30T10:28:00Z"/>
          <w:rFonts w:ascii="Consolas" w:eastAsiaTheme="minorHAnsi" w:hAnsi="Consolas" w:cs="Lucida Sans Typewriter"/>
          <w:color w:val="268BD2"/>
          <w:sz w:val="16"/>
          <w:szCs w:val="16"/>
        </w:rPr>
      </w:pPr>
      <w:ins w:id="892" w:author="Greg Stoike" w:date="2018-11-30T10:28:00Z">
        <w:r w:rsidRPr="00DA4580">
          <w:rPr>
            <w:rFonts w:ascii="Consolas" w:eastAsiaTheme="minorHAnsi" w:hAnsi="Consolas" w:cs="Lucida Sans Typewriter"/>
            <w:color w:val="268BD2"/>
            <w:sz w:val="16"/>
            <w:szCs w:val="16"/>
          </w:rPr>
          <w:t xml:space="preserve">                  &lt;BlueprintReference idRef="1|P|TS04"/&gt;</w:t>
        </w:r>
      </w:ins>
    </w:p>
    <w:p w14:paraId="4EA18FFB" w14:textId="77777777" w:rsidR="00DA4580" w:rsidRPr="00DA4580" w:rsidRDefault="00DA4580" w:rsidP="00DA4580">
      <w:pPr>
        <w:rPr>
          <w:ins w:id="893" w:author="Greg Stoike" w:date="2018-11-30T10:28:00Z"/>
          <w:rFonts w:ascii="Consolas" w:eastAsiaTheme="minorHAnsi" w:hAnsi="Consolas" w:cs="Lucida Sans Typewriter"/>
          <w:color w:val="268BD2"/>
          <w:sz w:val="16"/>
          <w:szCs w:val="16"/>
        </w:rPr>
      </w:pPr>
      <w:ins w:id="894" w:author="Greg Stoike" w:date="2018-11-30T10:28:00Z">
        <w:r w:rsidRPr="00DA4580">
          <w:rPr>
            <w:rFonts w:ascii="Consolas" w:eastAsiaTheme="minorHAnsi" w:hAnsi="Consolas" w:cs="Lucida Sans Typewriter"/>
            <w:color w:val="268BD2"/>
            <w:sz w:val="16"/>
            <w:szCs w:val="16"/>
          </w:rPr>
          <w:lastRenderedPageBreak/>
          <w:t xml:space="preserve">                  &lt;BlueprintReference idRef="1|P|TS04|J"/&gt;</w:t>
        </w:r>
      </w:ins>
    </w:p>
    <w:p w14:paraId="271D5E30" w14:textId="77777777" w:rsidR="00DA4580" w:rsidRPr="00DA4580" w:rsidRDefault="00DA4580" w:rsidP="00DA4580">
      <w:pPr>
        <w:rPr>
          <w:ins w:id="895" w:author="Greg Stoike" w:date="2018-11-30T10:28:00Z"/>
          <w:rFonts w:ascii="Consolas" w:eastAsiaTheme="minorHAnsi" w:hAnsi="Consolas" w:cs="Lucida Sans Typewriter"/>
          <w:color w:val="268BD2"/>
          <w:sz w:val="16"/>
          <w:szCs w:val="16"/>
        </w:rPr>
      </w:pPr>
      <w:ins w:id="896" w:author="Greg Stoike" w:date="2018-11-30T10:28:00Z">
        <w:r w:rsidRPr="00DA4580">
          <w:rPr>
            <w:rFonts w:ascii="Consolas" w:eastAsiaTheme="minorHAnsi" w:hAnsi="Consolas" w:cs="Lucida Sans Typewriter"/>
            <w:color w:val="268BD2"/>
            <w:sz w:val="16"/>
            <w:szCs w:val="16"/>
          </w:rPr>
          <w:t xml:space="preserve">                &lt;/BlueprintReferences&gt;</w:t>
        </w:r>
      </w:ins>
    </w:p>
    <w:p w14:paraId="2CB30E49" w14:textId="77777777" w:rsidR="00DA4580" w:rsidRPr="00DA4580" w:rsidRDefault="00DA4580" w:rsidP="00DA4580">
      <w:pPr>
        <w:rPr>
          <w:ins w:id="897" w:author="Greg Stoike" w:date="2018-11-30T10:28:00Z"/>
          <w:rFonts w:ascii="Consolas" w:eastAsiaTheme="minorHAnsi" w:hAnsi="Consolas" w:cs="Lucida Sans Typewriter"/>
          <w:color w:val="268BD2"/>
          <w:sz w:val="16"/>
          <w:szCs w:val="16"/>
        </w:rPr>
      </w:pPr>
      <w:ins w:id="898" w:author="Greg Stoike" w:date="2018-11-30T10:28:00Z">
        <w:r w:rsidRPr="00DA4580">
          <w:rPr>
            <w:rFonts w:ascii="Consolas" w:eastAsiaTheme="minorHAnsi" w:hAnsi="Consolas" w:cs="Lucida Sans Typewriter"/>
            <w:color w:val="268BD2"/>
            <w:sz w:val="16"/>
            <w:szCs w:val="16"/>
          </w:rPr>
          <w:t xml:space="preserve">                &lt;Presentations&gt;</w:t>
        </w:r>
      </w:ins>
    </w:p>
    <w:p w14:paraId="6C37DEDC" w14:textId="77777777" w:rsidR="00DA4580" w:rsidRPr="00DA4580" w:rsidRDefault="00DA4580" w:rsidP="00DA4580">
      <w:pPr>
        <w:rPr>
          <w:ins w:id="899" w:author="Greg Stoike" w:date="2018-11-30T10:28:00Z"/>
          <w:rFonts w:ascii="Consolas" w:eastAsiaTheme="minorHAnsi" w:hAnsi="Consolas" w:cs="Lucida Sans Typewriter"/>
          <w:color w:val="268BD2"/>
          <w:sz w:val="16"/>
          <w:szCs w:val="16"/>
        </w:rPr>
      </w:pPr>
      <w:ins w:id="900"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366D7DAE" w14:textId="77777777" w:rsidR="00DA4580" w:rsidRPr="00DA4580" w:rsidRDefault="00DA4580" w:rsidP="00DA4580">
      <w:pPr>
        <w:rPr>
          <w:ins w:id="901" w:author="Greg Stoike" w:date="2018-11-30T10:28:00Z"/>
          <w:rFonts w:ascii="Consolas" w:eastAsiaTheme="minorHAnsi" w:hAnsi="Consolas" w:cs="Lucida Sans Typewriter"/>
          <w:color w:val="268BD2"/>
          <w:sz w:val="16"/>
          <w:szCs w:val="16"/>
        </w:rPr>
      </w:pPr>
      <w:ins w:id="902"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217B5B72" w14:textId="77777777" w:rsidR="00DA4580" w:rsidRPr="00DA4580" w:rsidRDefault="00DA4580" w:rsidP="00DA4580">
      <w:pPr>
        <w:rPr>
          <w:ins w:id="903" w:author="Greg Stoike" w:date="2018-11-30T10:28:00Z"/>
          <w:rFonts w:ascii="Consolas" w:eastAsiaTheme="minorHAnsi" w:hAnsi="Consolas" w:cs="Lucida Sans Typewriter"/>
          <w:color w:val="268BD2"/>
          <w:sz w:val="16"/>
          <w:szCs w:val="16"/>
        </w:rPr>
      </w:pPr>
      <w:ins w:id="904"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146FF916" w14:textId="77777777" w:rsidR="00DA4580" w:rsidRPr="00DA4580" w:rsidRDefault="00DA4580" w:rsidP="00DA4580">
      <w:pPr>
        <w:rPr>
          <w:ins w:id="905" w:author="Greg Stoike" w:date="2018-11-30T10:28:00Z"/>
          <w:rFonts w:ascii="Consolas" w:eastAsiaTheme="minorHAnsi" w:hAnsi="Consolas" w:cs="Lucida Sans Typewriter"/>
          <w:color w:val="268BD2"/>
          <w:sz w:val="16"/>
          <w:szCs w:val="16"/>
        </w:rPr>
      </w:pPr>
      <w:ins w:id="906" w:author="Greg Stoike" w:date="2018-11-30T10:28:00Z">
        <w:r w:rsidRPr="00DA4580">
          <w:rPr>
            <w:rFonts w:ascii="Consolas" w:eastAsiaTheme="minorHAnsi" w:hAnsi="Consolas" w:cs="Lucida Sans Typewriter"/>
            <w:color w:val="268BD2"/>
            <w:sz w:val="16"/>
            <w:szCs w:val="16"/>
          </w:rPr>
          <w:t xml:space="preserve">                &lt;/Presentations&gt;</w:t>
        </w:r>
      </w:ins>
    </w:p>
    <w:p w14:paraId="26B37E36" w14:textId="77777777" w:rsidR="00DA4580" w:rsidRPr="00DA4580" w:rsidRDefault="00DA4580" w:rsidP="00DA4580">
      <w:pPr>
        <w:rPr>
          <w:ins w:id="907" w:author="Greg Stoike" w:date="2018-11-30T10:28:00Z"/>
          <w:rFonts w:ascii="Consolas" w:eastAsiaTheme="minorHAnsi" w:hAnsi="Consolas" w:cs="Lucida Sans Typewriter"/>
          <w:color w:val="268BD2"/>
          <w:sz w:val="16"/>
          <w:szCs w:val="16"/>
        </w:rPr>
      </w:pPr>
      <w:ins w:id="908" w:author="Greg Stoike" w:date="2018-11-30T10:28:00Z">
        <w:r w:rsidRPr="00DA4580">
          <w:rPr>
            <w:rFonts w:ascii="Consolas" w:eastAsiaTheme="minorHAnsi" w:hAnsi="Consolas" w:cs="Lucida Sans Typewriter"/>
            <w:color w:val="268BD2"/>
            <w:sz w:val="16"/>
            <w:szCs w:val="16"/>
          </w:rPr>
          <w:t xml:space="preserve">              &lt;/Item&gt;</w:t>
        </w:r>
      </w:ins>
    </w:p>
    <w:p w14:paraId="4EFDA074" w14:textId="77777777" w:rsidR="00DA4580" w:rsidRPr="00DA4580" w:rsidRDefault="00DA4580" w:rsidP="00DA4580">
      <w:pPr>
        <w:rPr>
          <w:ins w:id="909" w:author="Greg Stoike" w:date="2018-11-30T10:28:00Z"/>
          <w:rFonts w:ascii="Consolas" w:eastAsiaTheme="minorHAnsi" w:hAnsi="Consolas" w:cs="Lucida Sans Typewriter"/>
          <w:color w:val="268BD2"/>
          <w:sz w:val="16"/>
          <w:szCs w:val="16"/>
        </w:rPr>
      </w:pPr>
      <w:ins w:id="910" w:author="Greg Stoike" w:date="2018-11-30T10:28:00Z">
        <w:r w:rsidRPr="00DA4580">
          <w:rPr>
            <w:rFonts w:ascii="Consolas" w:eastAsiaTheme="minorHAnsi" w:hAnsi="Consolas" w:cs="Lucida Sans Typewriter"/>
            <w:color w:val="268BD2"/>
            <w:sz w:val="16"/>
            <w:szCs w:val="16"/>
          </w:rPr>
          <w:t xml:space="preserve">            &lt;/ItemGroup&gt;</w:t>
        </w:r>
      </w:ins>
    </w:p>
    <w:p w14:paraId="73015CE0" w14:textId="77777777" w:rsidR="00DA4580" w:rsidRPr="00DA4580" w:rsidRDefault="00DA4580" w:rsidP="00DA4580">
      <w:pPr>
        <w:rPr>
          <w:ins w:id="911" w:author="Greg Stoike" w:date="2018-11-30T10:28:00Z"/>
          <w:rFonts w:ascii="Consolas" w:eastAsiaTheme="minorHAnsi" w:hAnsi="Consolas" w:cs="Lucida Sans Typewriter"/>
          <w:color w:val="268BD2"/>
          <w:sz w:val="16"/>
          <w:szCs w:val="16"/>
        </w:rPr>
      </w:pPr>
      <w:ins w:id="912" w:author="Greg Stoike" w:date="2018-11-30T10:28:00Z">
        <w:r w:rsidRPr="00DA4580">
          <w:rPr>
            <w:rFonts w:ascii="Consolas" w:eastAsiaTheme="minorHAnsi" w:hAnsi="Consolas" w:cs="Lucida Sans Typewriter"/>
            <w:color w:val="268BD2"/>
            <w:sz w:val="16"/>
            <w:szCs w:val="16"/>
          </w:rPr>
          <w:t xml:space="preserve">            &lt;ItemGroup maxItems="ALL" maxResponses="0" id="12327"&gt;</w:t>
        </w:r>
      </w:ins>
    </w:p>
    <w:p w14:paraId="1654FC4E" w14:textId="77777777" w:rsidR="00DA4580" w:rsidRPr="00DA4580" w:rsidRDefault="00DA4580" w:rsidP="00DA4580">
      <w:pPr>
        <w:rPr>
          <w:ins w:id="913" w:author="Greg Stoike" w:date="2018-11-30T10:28:00Z"/>
          <w:rFonts w:ascii="Consolas" w:eastAsiaTheme="minorHAnsi" w:hAnsi="Consolas" w:cs="Lucida Sans Typewriter"/>
          <w:color w:val="268BD2"/>
          <w:sz w:val="16"/>
          <w:szCs w:val="16"/>
        </w:rPr>
      </w:pPr>
      <w:ins w:id="914"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id="12327" type="MC"&gt;</w:t>
        </w:r>
      </w:ins>
    </w:p>
    <w:p w14:paraId="55600AC9" w14:textId="77777777" w:rsidR="00DA4580" w:rsidRPr="00DA4580" w:rsidRDefault="00DA4580" w:rsidP="00DA4580">
      <w:pPr>
        <w:rPr>
          <w:ins w:id="915" w:author="Greg Stoike" w:date="2018-11-30T10:28:00Z"/>
          <w:rFonts w:ascii="Consolas" w:eastAsiaTheme="minorHAnsi" w:hAnsi="Consolas" w:cs="Lucida Sans Typewriter"/>
          <w:color w:val="268BD2"/>
          <w:sz w:val="16"/>
          <w:szCs w:val="16"/>
        </w:rPr>
      </w:pPr>
      <w:ins w:id="916" w:author="Greg Stoike" w:date="2018-11-30T10:28:00Z">
        <w:r w:rsidRPr="00DA4580">
          <w:rPr>
            <w:rFonts w:ascii="Consolas" w:eastAsiaTheme="minorHAnsi" w:hAnsi="Consolas" w:cs="Lucida Sans Typewriter"/>
            <w:color w:val="268BD2"/>
            <w:sz w:val="16"/>
            <w:szCs w:val="16"/>
          </w:rPr>
          <w:t xml:space="preserve">                &lt;ItemScoreDimensions&gt;</w:t>
        </w:r>
      </w:ins>
    </w:p>
    <w:p w14:paraId="608AA1AD" w14:textId="77777777" w:rsidR="00DA4580" w:rsidRPr="00DA4580" w:rsidRDefault="00DA4580" w:rsidP="00DA4580">
      <w:pPr>
        <w:rPr>
          <w:ins w:id="917" w:author="Greg Stoike" w:date="2018-11-30T10:28:00Z"/>
          <w:rFonts w:ascii="Consolas" w:eastAsiaTheme="minorHAnsi" w:hAnsi="Consolas" w:cs="Lucida Sans Typewriter"/>
          <w:color w:val="268BD2"/>
          <w:sz w:val="16"/>
          <w:szCs w:val="16"/>
        </w:rPr>
      </w:pPr>
      <w:ins w:id="918"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41694FD3" w14:textId="77777777" w:rsidR="00DA4580" w:rsidRPr="00DA4580" w:rsidRDefault="00DA4580" w:rsidP="00DA4580">
      <w:pPr>
        <w:rPr>
          <w:ins w:id="919" w:author="Greg Stoike" w:date="2018-11-30T10:28:00Z"/>
          <w:rFonts w:ascii="Consolas" w:eastAsiaTheme="minorHAnsi" w:hAnsi="Consolas" w:cs="Lucida Sans Typewriter"/>
          <w:color w:val="268BD2"/>
          <w:sz w:val="16"/>
          <w:szCs w:val="16"/>
        </w:rPr>
      </w:pPr>
      <w:ins w:id="920" w:author="Greg Stoike" w:date="2018-11-30T10:28:00Z">
        <w:r w:rsidRPr="00DA4580">
          <w:rPr>
            <w:rFonts w:ascii="Consolas" w:eastAsiaTheme="minorHAnsi" w:hAnsi="Consolas" w:cs="Lucida Sans Typewriter"/>
            <w:color w:val="268BD2"/>
            <w:sz w:val="16"/>
            <w:szCs w:val="16"/>
          </w:rPr>
          <w:t xml:space="preserve">                    &lt;ItemScoreParameter value="0.28119000792503357" measurementParameter="a"/&gt;</w:t>
        </w:r>
      </w:ins>
    </w:p>
    <w:p w14:paraId="002833AA" w14:textId="77777777" w:rsidR="00DA4580" w:rsidRPr="00DA4580" w:rsidRDefault="00DA4580" w:rsidP="00DA4580">
      <w:pPr>
        <w:rPr>
          <w:ins w:id="921" w:author="Greg Stoike" w:date="2018-11-30T10:28:00Z"/>
          <w:rFonts w:ascii="Consolas" w:eastAsiaTheme="minorHAnsi" w:hAnsi="Consolas" w:cs="Lucida Sans Typewriter"/>
          <w:color w:val="268BD2"/>
          <w:sz w:val="16"/>
          <w:szCs w:val="16"/>
        </w:rPr>
      </w:pPr>
      <w:ins w:id="922" w:author="Greg Stoike" w:date="2018-11-30T10:28:00Z">
        <w:r w:rsidRPr="00DA4580">
          <w:rPr>
            <w:rFonts w:ascii="Consolas" w:eastAsiaTheme="minorHAnsi" w:hAnsi="Consolas" w:cs="Lucida Sans Typewriter"/>
            <w:color w:val="268BD2"/>
            <w:sz w:val="16"/>
            <w:szCs w:val="16"/>
          </w:rPr>
          <w:t xml:space="preserve">                    &lt;ItemScoreParameter value="1.2071499824523926" measurementParameter="b"/&gt;</w:t>
        </w:r>
      </w:ins>
    </w:p>
    <w:p w14:paraId="2152A45A" w14:textId="77777777" w:rsidR="00DA4580" w:rsidRPr="00DA4580" w:rsidRDefault="00DA4580" w:rsidP="00DA4580">
      <w:pPr>
        <w:rPr>
          <w:ins w:id="923" w:author="Greg Stoike" w:date="2018-11-30T10:28:00Z"/>
          <w:rFonts w:ascii="Consolas" w:eastAsiaTheme="minorHAnsi" w:hAnsi="Consolas" w:cs="Lucida Sans Typewriter"/>
          <w:color w:val="268BD2"/>
          <w:sz w:val="16"/>
          <w:szCs w:val="16"/>
        </w:rPr>
      </w:pPr>
      <w:ins w:id="924"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7A77CEE2" w14:textId="77777777" w:rsidR="00DA4580" w:rsidRPr="00DA4580" w:rsidRDefault="00DA4580" w:rsidP="00DA4580">
      <w:pPr>
        <w:rPr>
          <w:ins w:id="925" w:author="Greg Stoike" w:date="2018-11-30T10:28:00Z"/>
          <w:rFonts w:ascii="Consolas" w:eastAsiaTheme="minorHAnsi" w:hAnsi="Consolas" w:cs="Lucida Sans Typewriter"/>
          <w:color w:val="268BD2"/>
          <w:sz w:val="16"/>
          <w:szCs w:val="16"/>
        </w:rPr>
      </w:pPr>
      <w:ins w:id="926" w:author="Greg Stoike" w:date="2018-11-30T10:28:00Z">
        <w:r w:rsidRPr="00DA4580">
          <w:rPr>
            <w:rFonts w:ascii="Consolas" w:eastAsiaTheme="minorHAnsi" w:hAnsi="Consolas" w:cs="Lucida Sans Typewriter"/>
            <w:color w:val="268BD2"/>
            <w:sz w:val="16"/>
            <w:szCs w:val="16"/>
          </w:rPr>
          <w:t xml:space="preserve">                  &lt;/ItemScoreDimension&gt;</w:t>
        </w:r>
      </w:ins>
    </w:p>
    <w:p w14:paraId="6148B98C" w14:textId="77777777" w:rsidR="00DA4580" w:rsidRPr="00DA4580" w:rsidRDefault="00DA4580" w:rsidP="00DA4580">
      <w:pPr>
        <w:rPr>
          <w:ins w:id="927" w:author="Greg Stoike" w:date="2018-11-30T10:28:00Z"/>
          <w:rFonts w:ascii="Consolas" w:eastAsiaTheme="minorHAnsi" w:hAnsi="Consolas" w:cs="Lucida Sans Typewriter"/>
          <w:color w:val="268BD2"/>
          <w:sz w:val="16"/>
          <w:szCs w:val="16"/>
        </w:rPr>
      </w:pPr>
      <w:ins w:id="928" w:author="Greg Stoike" w:date="2018-11-30T10:28:00Z">
        <w:r w:rsidRPr="00DA4580">
          <w:rPr>
            <w:rFonts w:ascii="Consolas" w:eastAsiaTheme="minorHAnsi" w:hAnsi="Consolas" w:cs="Lucida Sans Typewriter"/>
            <w:color w:val="268BD2"/>
            <w:sz w:val="16"/>
            <w:szCs w:val="16"/>
          </w:rPr>
          <w:t xml:space="preserve">                &lt;/ItemScoreDimensions&gt;</w:t>
        </w:r>
      </w:ins>
    </w:p>
    <w:p w14:paraId="3E031D08" w14:textId="77777777" w:rsidR="00DA4580" w:rsidRPr="00DA4580" w:rsidRDefault="00DA4580" w:rsidP="00DA4580">
      <w:pPr>
        <w:rPr>
          <w:ins w:id="929" w:author="Greg Stoike" w:date="2018-11-30T10:28:00Z"/>
          <w:rFonts w:ascii="Consolas" w:eastAsiaTheme="minorHAnsi" w:hAnsi="Consolas" w:cs="Lucida Sans Typewriter"/>
          <w:color w:val="268BD2"/>
          <w:sz w:val="16"/>
          <w:szCs w:val="16"/>
        </w:rPr>
      </w:pPr>
      <w:ins w:id="930" w:author="Greg Stoike" w:date="2018-11-30T10:28:00Z">
        <w:r w:rsidRPr="00DA4580">
          <w:rPr>
            <w:rFonts w:ascii="Consolas" w:eastAsiaTheme="minorHAnsi" w:hAnsi="Consolas" w:cs="Lucida Sans Typewriter"/>
            <w:color w:val="268BD2"/>
            <w:sz w:val="16"/>
            <w:szCs w:val="16"/>
          </w:rPr>
          <w:t xml:space="preserve">                &lt;PoolProperties&gt;</w:t>
        </w:r>
      </w:ins>
    </w:p>
    <w:p w14:paraId="187D8856" w14:textId="77777777" w:rsidR="00DA4580" w:rsidRPr="00DA4580" w:rsidRDefault="00DA4580" w:rsidP="00DA4580">
      <w:pPr>
        <w:rPr>
          <w:ins w:id="931" w:author="Greg Stoike" w:date="2018-11-30T10:28:00Z"/>
          <w:rFonts w:ascii="Consolas" w:eastAsiaTheme="minorHAnsi" w:hAnsi="Consolas" w:cs="Lucida Sans Typewriter"/>
          <w:color w:val="268BD2"/>
          <w:sz w:val="16"/>
          <w:szCs w:val="16"/>
        </w:rPr>
      </w:pPr>
      <w:ins w:id="932" w:author="Greg Stoike" w:date="2018-11-30T10:28:00Z">
        <w:r w:rsidRPr="00DA4580">
          <w:rPr>
            <w:rFonts w:ascii="Consolas" w:eastAsiaTheme="minorHAnsi" w:hAnsi="Consolas" w:cs="Lucida Sans Typewriter"/>
            <w:color w:val="268BD2"/>
            <w:sz w:val="16"/>
            <w:szCs w:val="16"/>
          </w:rPr>
          <w:t xml:space="preserve">                  &lt;PoolProperty name="Answer Key" value="A"/&gt;</w:t>
        </w:r>
      </w:ins>
    </w:p>
    <w:p w14:paraId="22E40936" w14:textId="77777777" w:rsidR="00DA4580" w:rsidRPr="00DA4580" w:rsidRDefault="00DA4580" w:rsidP="00DA4580">
      <w:pPr>
        <w:rPr>
          <w:ins w:id="933" w:author="Greg Stoike" w:date="2018-11-30T10:28:00Z"/>
          <w:rFonts w:ascii="Consolas" w:eastAsiaTheme="minorHAnsi" w:hAnsi="Consolas" w:cs="Lucida Sans Typewriter"/>
          <w:color w:val="268BD2"/>
          <w:sz w:val="16"/>
          <w:szCs w:val="16"/>
        </w:rPr>
      </w:pPr>
      <w:ins w:id="934" w:author="Greg Stoike" w:date="2018-11-30T10:28:00Z">
        <w:r w:rsidRPr="00DA4580">
          <w:rPr>
            <w:rFonts w:ascii="Consolas" w:eastAsiaTheme="minorHAnsi" w:hAnsi="Consolas" w:cs="Lucida Sans Typewriter"/>
            <w:color w:val="268BD2"/>
            <w:sz w:val="16"/>
            <w:szCs w:val="16"/>
          </w:rPr>
          <w:t xml:space="preserve">                  &lt;PoolProperty name="Answer Key (Part II)" value="NA"/&gt;</w:t>
        </w:r>
      </w:ins>
    </w:p>
    <w:p w14:paraId="2142186A" w14:textId="77777777" w:rsidR="00DA4580" w:rsidRPr="00DA4580" w:rsidRDefault="00DA4580" w:rsidP="00DA4580">
      <w:pPr>
        <w:rPr>
          <w:ins w:id="935" w:author="Greg Stoike" w:date="2018-11-30T10:28:00Z"/>
          <w:rFonts w:ascii="Consolas" w:eastAsiaTheme="minorHAnsi" w:hAnsi="Consolas" w:cs="Lucida Sans Typewriter"/>
          <w:color w:val="268BD2"/>
          <w:sz w:val="16"/>
          <w:szCs w:val="16"/>
        </w:rPr>
      </w:pPr>
      <w:ins w:id="936"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7FAF4C08" w14:textId="77777777" w:rsidR="00DA4580" w:rsidRPr="00DA4580" w:rsidRDefault="00DA4580" w:rsidP="00DA4580">
      <w:pPr>
        <w:rPr>
          <w:ins w:id="937" w:author="Greg Stoike" w:date="2018-11-30T10:28:00Z"/>
          <w:rFonts w:ascii="Consolas" w:eastAsiaTheme="minorHAnsi" w:hAnsi="Consolas" w:cs="Lucida Sans Typewriter"/>
          <w:color w:val="268BD2"/>
          <w:sz w:val="16"/>
          <w:szCs w:val="16"/>
        </w:rPr>
      </w:pPr>
      <w:ins w:id="938" w:author="Greg Stoike" w:date="2018-11-30T10:28:00Z">
        <w:r w:rsidRPr="00DA4580">
          <w:rPr>
            <w:rFonts w:ascii="Consolas" w:eastAsiaTheme="minorHAnsi" w:hAnsi="Consolas" w:cs="Lucida Sans Typewriter"/>
            <w:color w:val="268BD2"/>
            <w:sz w:val="16"/>
            <w:szCs w:val="16"/>
          </w:rPr>
          <w:t xml:space="preserve">                  &lt;PoolProperty name="Braille" value="PRN"/&gt;</w:t>
        </w:r>
      </w:ins>
    </w:p>
    <w:p w14:paraId="0304D196" w14:textId="77777777" w:rsidR="00DA4580" w:rsidRPr="00DA4580" w:rsidRDefault="00DA4580" w:rsidP="00DA4580">
      <w:pPr>
        <w:rPr>
          <w:ins w:id="939" w:author="Greg Stoike" w:date="2018-11-30T10:28:00Z"/>
          <w:rFonts w:ascii="Consolas" w:eastAsiaTheme="minorHAnsi" w:hAnsi="Consolas" w:cs="Lucida Sans Typewriter"/>
          <w:color w:val="268BD2"/>
          <w:sz w:val="16"/>
          <w:szCs w:val="16"/>
        </w:rPr>
      </w:pPr>
      <w:ins w:id="940"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6AE91293" w14:textId="77777777" w:rsidR="00DA4580" w:rsidRPr="00DA4580" w:rsidRDefault="00DA4580" w:rsidP="00DA4580">
      <w:pPr>
        <w:rPr>
          <w:ins w:id="941" w:author="Greg Stoike" w:date="2018-11-30T10:28:00Z"/>
          <w:rFonts w:ascii="Consolas" w:eastAsiaTheme="minorHAnsi" w:hAnsi="Consolas" w:cs="Lucida Sans Typewriter"/>
          <w:color w:val="268BD2"/>
          <w:sz w:val="16"/>
          <w:szCs w:val="16"/>
        </w:rPr>
      </w:pPr>
      <w:ins w:id="942" w:author="Greg Stoike" w:date="2018-11-30T10:28:00Z">
        <w:r w:rsidRPr="00DA4580">
          <w:rPr>
            <w:rFonts w:ascii="Consolas" w:eastAsiaTheme="minorHAnsi" w:hAnsi="Consolas" w:cs="Lucida Sans Typewriter"/>
            <w:color w:val="268BD2"/>
            <w:sz w:val="16"/>
            <w:szCs w:val="16"/>
          </w:rPr>
          <w:t xml:space="preserve">                  &lt;PoolProperty name="Depth of Knowledge" value="1"/&gt;</w:t>
        </w:r>
      </w:ins>
    </w:p>
    <w:p w14:paraId="0A7A7C42" w14:textId="77777777" w:rsidR="00DA4580" w:rsidRPr="00DA4580" w:rsidRDefault="00DA4580" w:rsidP="00DA4580">
      <w:pPr>
        <w:rPr>
          <w:ins w:id="943" w:author="Greg Stoike" w:date="2018-11-30T10:28:00Z"/>
          <w:rFonts w:ascii="Consolas" w:eastAsiaTheme="minorHAnsi" w:hAnsi="Consolas" w:cs="Lucida Sans Typewriter"/>
          <w:color w:val="268BD2"/>
          <w:sz w:val="16"/>
          <w:szCs w:val="16"/>
        </w:rPr>
      </w:pPr>
      <w:ins w:id="944"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17FD94EB" w14:textId="77777777" w:rsidR="00DA4580" w:rsidRPr="00DA4580" w:rsidRDefault="00DA4580" w:rsidP="00DA4580">
      <w:pPr>
        <w:rPr>
          <w:ins w:id="945" w:author="Greg Stoike" w:date="2018-11-30T10:28:00Z"/>
          <w:rFonts w:ascii="Consolas" w:eastAsiaTheme="minorHAnsi" w:hAnsi="Consolas" w:cs="Lucida Sans Typewriter"/>
          <w:color w:val="268BD2"/>
          <w:sz w:val="16"/>
          <w:szCs w:val="16"/>
        </w:rPr>
      </w:pPr>
      <w:ins w:id="946"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7646C3E6" w14:textId="77777777" w:rsidR="00DA4580" w:rsidRPr="00DA4580" w:rsidRDefault="00DA4580" w:rsidP="00DA4580">
      <w:pPr>
        <w:rPr>
          <w:ins w:id="947" w:author="Greg Stoike" w:date="2018-11-30T10:28:00Z"/>
          <w:rFonts w:ascii="Consolas" w:eastAsiaTheme="minorHAnsi" w:hAnsi="Consolas" w:cs="Lucida Sans Typewriter"/>
          <w:color w:val="268BD2"/>
          <w:sz w:val="16"/>
          <w:szCs w:val="16"/>
        </w:rPr>
      </w:pPr>
      <w:ins w:id="948"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13D6482B" w14:textId="77777777" w:rsidR="00DA4580" w:rsidRPr="00DA4580" w:rsidRDefault="00DA4580" w:rsidP="00DA4580">
      <w:pPr>
        <w:rPr>
          <w:ins w:id="949" w:author="Greg Stoike" w:date="2018-11-30T10:28:00Z"/>
          <w:rFonts w:ascii="Consolas" w:eastAsiaTheme="minorHAnsi" w:hAnsi="Consolas" w:cs="Lucida Sans Typewriter"/>
          <w:color w:val="268BD2"/>
          <w:sz w:val="16"/>
          <w:szCs w:val="16"/>
        </w:rPr>
      </w:pPr>
      <w:ins w:id="950"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1E9B459B" w14:textId="77777777" w:rsidR="00DA4580" w:rsidRPr="00DA4580" w:rsidRDefault="00DA4580" w:rsidP="00DA4580">
      <w:pPr>
        <w:rPr>
          <w:ins w:id="951" w:author="Greg Stoike" w:date="2018-11-30T10:28:00Z"/>
          <w:rFonts w:ascii="Consolas" w:eastAsiaTheme="minorHAnsi" w:hAnsi="Consolas" w:cs="Lucida Sans Typewriter"/>
          <w:color w:val="268BD2"/>
          <w:sz w:val="16"/>
          <w:szCs w:val="16"/>
        </w:rPr>
      </w:pPr>
      <w:ins w:id="952"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45CA16B0" w14:textId="77777777" w:rsidR="00DA4580" w:rsidRPr="00DA4580" w:rsidRDefault="00DA4580" w:rsidP="00DA4580">
      <w:pPr>
        <w:rPr>
          <w:ins w:id="953" w:author="Greg Stoike" w:date="2018-11-30T10:28:00Z"/>
          <w:rFonts w:ascii="Consolas" w:eastAsiaTheme="minorHAnsi" w:hAnsi="Consolas" w:cs="Lucida Sans Typewriter"/>
          <w:color w:val="268BD2"/>
          <w:sz w:val="16"/>
          <w:szCs w:val="16"/>
        </w:rPr>
      </w:pPr>
      <w:ins w:id="954" w:author="Greg Stoike" w:date="2018-11-30T10:28:00Z">
        <w:r w:rsidRPr="00DA4580">
          <w:rPr>
            <w:rFonts w:ascii="Consolas" w:eastAsiaTheme="minorHAnsi" w:hAnsi="Consolas" w:cs="Lucida Sans Typewriter"/>
            <w:color w:val="268BD2"/>
            <w:sz w:val="16"/>
            <w:szCs w:val="16"/>
          </w:rPr>
          <w:lastRenderedPageBreak/>
          <w:t xml:space="preserve">                  &lt;PoolProperty name="Glossary" value="Punjabi"/&gt;</w:t>
        </w:r>
      </w:ins>
    </w:p>
    <w:p w14:paraId="74D52D6F" w14:textId="77777777" w:rsidR="00DA4580" w:rsidRPr="00DA4580" w:rsidRDefault="00DA4580" w:rsidP="00DA4580">
      <w:pPr>
        <w:rPr>
          <w:ins w:id="955" w:author="Greg Stoike" w:date="2018-11-30T10:28:00Z"/>
          <w:rFonts w:ascii="Consolas" w:eastAsiaTheme="minorHAnsi" w:hAnsi="Consolas" w:cs="Lucida Sans Typewriter"/>
          <w:color w:val="268BD2"/>
          <w:sz w:val="16"/>
          <w:szCs w:val="16"/>
        </w:rPr>
      </w:pPr>
      <w:ins w:id="956"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313CF0D0" w14:textId="77777777" w:rsidR="00DA4580" w:rsidRPr="00DA4580" w:rsidRDefault="00DA4580" w:rsidP="00DA4580">
      <w:pPr>
        <w:rPr>
          <w:ins w:id="957" w:author="Greg Stoike" w:date="2018-11-30T10:28:00Z"/>
          <w:rFonts w:ascii="Consolas" w:eastAsiaTheme="minorHAnsi" w:hAnsi="Consolas" w:cs="Lucida Sans Typewriter"/>
          <w:color w:val="268BD2"/>
          <w:sz w:val="16"/>
          <w:szCs w:val="16"/>
        </w:rPr>
      </w:pPr>
      <w:ins w:id="958"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09EF2E36" w14:textId="77777777" w:rsidR="00DA4580" w:rsidRPr="00DA4580" w:rsidRDefault="00DA4580" w:rsidP="00DA4580">
      <w:pPr>
        <w:rPr>
          <w:ins w:id="959" w:author="Greg Stoike" w:date="2018-11-30T10:28:00Z"/>
          <w:rFonts w:ascii="Consolas" w:eastAsiaTheme="minorHAnsi" w:hAnsi="Consolas" w:cs="Lucida Sans Typewriter"/>
          <w:color w:val="268BD2"/>
          <w:sz w:val="16"/>
          <w:szCs w:val="16"/>
        </w:rPr>
      </w:pPr>
      <w:ins w:id="960"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37CC8E82" w14:textId="77777777" w:rsidR="00DA4580" w:rsidRPr="00DA4580" w:rsidRDefault="00DA4580" w:rsidP="00DA4580">
      <w:pPr>
        <w:rPr>
          <w:ins w:id="961" w:author="Greg Stoike" w:date="2018-11-30T10:28:00Z"/>
          <w:rFonts w:ascii="Consolas" w:eastAsiaTheme="minorHAnsi" w:hAnsi="Consolas" w:cs="Lucida Sans Typewriter"/>
          <w:color w:val="268BD2"/>
          <w:sz w:val="16"/>
          <w:szCs w:val="16"/>
        </w:rPr>
      </w:pPr>
      <w:ins w:id="962" w:author="Greg Stoike" w:date="2018-11-30T10:28:00Z">
        <w:r w:rsidRPr="00DA4580">
          <w:rPr>
            <w:rFonts w:ascii="Consolas" w:eastAsiaTheme="minorHAnsi" w:hAnsi="Consolas" w:cs="Lucida Sans Typewriter"/>
            <w:color w:val="268BD2"/>
            <w:sz w:val="16"/>
            <w:szCs w:val="16"/>
          </w:rPr>
          <w:t xml:space="preserve">                  &lt;PoolProperty name="Glossary" value="Ukrainian"/&gt;</w:t>
        </w:r>
      </w:ins>
    </w:p>
    <w:p w14:paraId="3D83D03E" w14:textId="77777777" w:rsidR="00DA4580" w:rsidRPr="00DA4580" w:rsidRDefault="00DA4580" w:rsidP="00DA4580">
      <w:pPr>
        <w:rPr>
          <w:ins w:id="963" w:author="Greg Stoike" w:date="2018-11-30T10:28:00Z"/>
          <w:rFonts w:ascii="Consolas" w:eastAsiaTheme="minorHAnsi" w:hAnsi="Consolas" w:cs="Lucida Sans Typewriter"/>
          <w:color w:val="268BD2"/>
          <w:sz w:val="16"/>
          <w:szCs w:val="16"/>
        </w:rPr>
      </w:pPr>
      <w:ins w:id="964"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04D8AB26" w14:textId="77777777" w:rsidR="00DA4580" w:rsidRPr="00DA4580" w:rsidRDefault="00DA4580" w:rsidP="00DA4580">
      <w:pPr>
        <w:rPr>
          <w:ins w:id="965" w:author="Greg Stoike" w:date="2018-11-30T10:28:00Z"/>
          <w:rFonts w:ascii="Consolas" w:eastAsiaTheme="minorHAnsi" w:hAnsi="Consolas" w:cs="Lucida Sans Typewriter"/>
          <w:color w:val="268BD2"/>
          <w:sz w:val="16"/>
          <w:szCs w:val="16"/>
        </w:rPr>
      </w:pPr>
      <w:ins w:id="966"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072A955E" w14:textId="77777777" w:rsidR="00DA4580" w:rsidRPr="00DA4580" w:rsidRDefault="00DA4580" w:rsidP="00DA4580">
      <w:pPr>
        <w:rPr>
          <w:ins w:id="967" w:author="Greg Stoike" w:date="2018-11-30T10:28:00Z"/>
          <w:rFonts w:ascii="Consolas" w:eastAsiaTheme="minorHAnsi" w:hAnsi="Consolas" w:cs="Lucida Sans Typewriter"/>
          <w:color w:val="268BD2"/>
          <w:sz w:val="16"/>
          <w:szCs w:val="16"/>
        </w:rPr>
      </w:pPr>
      <w:ins w:id="968"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07B0F258" w14:textId="77777777" w:rsidR="00DA4580" w:rsidRPr="00DA4580" w:rsidRDefault="00DA4580" w:rsidP="00DA4580">
      <w:pPr>
        <w:rPr>
          <w:ins w:id="969" w:author="Greg Stoike" w:date="2018-11-30T10:28:00Z"/>
          <w:rFonts w:ascii="Consolas" w:eastAsiaTheme="minorHAnsi" w:hAnsi="Consolas" w:cs="Lucida Sans Typewriter"/>
          <w:color w:val="268BD2"/>
          <w:sz w:val="16"/>
          <w:szCs w:val="16"/>
        </w:rPr>
      </w:pPr>
      <w:ins w:id="970"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2A4DE07A" w14:textId="77777777" w:rsidR="00DA4580" w:rsidRPr="00DA4580" w:rsidRDefault="00DA4580" w:rsidP="00DA4580">
      <w:pPr>
        <w:rPr>
          <w:ins w:id="971" w:author="Greg Stoike" w:date="2018-11-30T10:28:00Z"/>
          <w:rFonts w:ascii="Consolas" w:eastAsiaTheme="minorHAnsi" w:hAnsi="Consolas" w:cs="Lucida Sans Typewriter"/>
          <w:color w:val="268BD2"/>
          <w:sz w:val="16"/>
          <w:szCs w:val="16"/>
        </w:rPr>
      </w:pPr>
      <w:ins w:id="972"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08A97F3E" w14:textId="77777777" w:rsidR="00DA4580" w:rsidRPr="00DA4580" w:rsidRDefault="00DA4580" w:rsidP="00DA4580">
      <w:pPr>
        <w:rPr>
          <w:ins w:id="973" w:author="Greg Stoike" w:date="2018-11-30T10:28:00Z"/>
          <w:rFonts w:ascii="Consolas" w:eastAsiaTheme="minorHAnsi" w:hAnsi="Consolas" w:cs="Lucida Sans Typewriter"/>
          <w:color w:val="268BD2"/>
          <w:sz w:val="16"/>
          <w:szCs w:val="16"/>
        </w:rPr>
      </w:pPr>
      <w:ins w:id="974"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6983159C" w14:textId="77777777" w:rsidR="00DA4580" w:rsidRPr="00DA4580" w:rsidRDefault="00DA4580" w:rsidP="00DA4580">
      <w:pPr>
        <w:rPr>
          <w:ins w:id="975" w:author="Greg Stoike" w:date="2018-11-30T10:28:00Z"/>
          <w:rFonts w:ascii="Consolas" w:eastAsiaTheme="minorHAnsi" w:hAnsi="Consolas" w:cs="Lucida Sans Typewriter"/>
          <w:color w:val="268BD2"/>
          <w:sz w:val="16"/>
          <w:szCs w:val="16"/>
        </w:rPr>
      </w:pPr>
      <w:ins w:id="976" w:author="Greg Stoike" w:date="2018-11-30T10:28:00Z">
        <w:r w:rsidRPr="00DA4580">
          <w:rPr>
            <w:rFonts w:ascii="Consolas" w:eastAsiaTheme="minorHAnsi" w:hAnsi="Consolas" w:cs="Lucida Sans Typewriter"/>
            <w:color w:val="268BD2"/>
            <w:sz w:val="16"/>
            <w:szCs w:val="16"/>
          </w:rPr>
          <w:t xml:space="preserve">                  &lt;PoolProperty name="Answer Key" value="A"/&gt;</w:t>
        </w:r>
      </w:ins>
    </w:p>
    <w:p w14:paraId="64E0E254" w14:textId="77777777" w:rsidR="00DA4580" w:rsidRPr="00DA4580" w:rsidRDefault="00DA4580" w:rsidP="00DA4580">
      <w:pPr>
        <w:rPr>
          <w:ins w:id="977" w:author="Greg Stoike" w:date="2018-11-30T10:28:00Z"/>
          <w:rFonts w:ascii="Consolas" w:eastAsiaTheme="minorHAnsi" w:hAnsi="Consolas" w:cs="Lucida Sans Typewriter"/>
          <w:color w:val="268BD2"/>
          <w:sz w:val="16"/>
          <w:szCs w:val="16"/>
        </w:rPr>
      </w:pPr>
      <w:ins w:id="978" w:author="Greg Stoike" w:date="2018-11-30T10:28:00Z">
        <w:r w:rsidRPr="00DA4580">
          <w:rPr>
            <w:rFonts w:ascii="Consolas" w:eastAsiaTheme="minorHAnsi" w:hAnsi="Consolas" w:cs="Lucida Sans Typewriter"/>
            <w:color w:val="268BD2"/>
            <w:sz w:val="16"/>
            <w:szCs w:val="16"/>
          </w:rPr>
          <w:t xml:space="preserve">                &lt;/PoolProperties&gt;</w:t>
        </w:r>
      </w:ins>
    </w:p>
    <w:p w14:paraId="2257967F" w14:textId="77777777" w:rsidR="00DA4580" w:rsidRPr="00DA4580" w:rsidRDefault="00DA4580" w:rsidP="00DA4580">
      <w:pPr>
        <w:rPr>
          <w:ins w:id="979" w:author="Greg Stoike" w:date="2018-11-30T10:28:00Z"/>
          <w:rFonts w:ascii="Consolas" w:eastAsiaTheme="minorHAnsi" w:hAnsi="Consolas" w:cs="Lucida Sans Typewriter"/>
          <w:color w:val="268BD2"/>
          <w:sz w:val="16"/>
          <w:szCs w:val="16"/>
        </w:rPr>
      </w:pPr>
      <w:ins w:id="980" w:author="Greg Stoike" w:date="2018-11-30T10:28:00Z">
        <w:r w:rsidRPr="00DA4580">
          <w:rPr>
            <w:rFonts w:ascii="Consolas" w:eastAsiaTheme="minorHAnsi" w:hAnsi="Consolas" w:cs="Lucida Sans Typewriter"/>
            <w:color w:val="268BD2"/>
            <w:sz w:val="16"/>
            <w:szCs w:val="16"/>
          </w:rPr>
          <w:t xml:space="preserve">                &lt;BlueprintReferences&gt;</w:t>
        </w:r>
      </w:ins>
    </w:p>
    <w:p w14:paraId="153541C8" w14:textId="77777777" w:rsidR="00DA4580" w:rsidRPr="00DA4580" w:rsidRDefault="00DA4580" w:rsidP="00DA4580">
      <w:pPr>
        <w:rPr>
          <w:ins w:id="981" w:author="Greg Stoike" w:date="2018-11-30T10:28:00Z"/>
          <w:rFonts w:ascii="Consolas" w:eastAsiaTheme="minorHAnsi" w:hAnsi="Consolas" w:cs="Lucida Sans Typewriter"/>
          <w:color w:val="268BD2"/>
          <w:sz w:val="16"/>
          <w:szCs w:val="16"/>
        </w:rPr>
      </w:pPr>
      <w:ins w:id="982"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37295F9D" w14:textId="77777777" w:rsidR="00DA4580" w:rsidRPr="00DA4580" w:rsidRDefault="00DA4580" w:rsidP="00DA4580">
      <w:pPr>
        <w:rPr>
          <w:ins w:id="983" w:author="Greg Stoike" w:date="2018-11-30T10:28:00Z"/>
          <w:rFonts w:ascii="Consolas" w:eastAsiaTheme="minorHAnsi" w:hAnsi="Consolas" w:cs="Lucida Sans Typewriter"/>
          <w:color w:val="268BD2"/>
          <w:sz w:val="16"/>
          <w:szCs w:val="16"/>
        </w:rPr>
      </w:pPr>
      <w:ins w:id="984" w:author="Greg Stoike" w:date="2018-11-30T10:28:00Z">
        <w:r w:rsidRPr="00DA4580">
          <w:rPr>
            <w:rFonts w:ascii="Consolas" w:eastAsiaTheme="minorHAnsi" w:hAnsi="Consolas" w:cs="Lucida Sans Typewriter"/>
            <w:color w:val="268BD2"/>
            <w:sz w:val="16"/>
            <w:szCs w:val="16"/>
          </w:rPr>
          <w:t xml:space="preserve">                  &lt;BlueprintReference idRef="1"/&gt;</w:t>
        </w:r>
      </w:ins>
    </w:p>
    <w:p w14:paraId="4945C83A" w14:textId="77777777" w:rsidR="00DA4580" w:rsidRPr="00DA4580" w:rsidRDefault="00DA4580" w:rsidP="00DA4580">
      <w:pPr>
        <w:rPr>
          <w:ins w:id="985" w:author="Greg Stoike" w:date="2018-11-30T10:28:00Z"/>
          <w:rFonts w:ascii="Consolas" w:eastAsiaTheme="minorHAnsi" w:hAnsi="Consolas" w:cs="Lucida Sans Typewriter"/>
          <w:color w:val="268BD2"/>
          <w:sz w:val="16"/>
          <w:szCs w:val="16"/>
        </w:rPr>
      </w:pPr>
      <w:ins w:id="986" w:author="Greg Stoike" w:date="2018-11-30T10:28:00Z">
        <w:r w:rsidRPr="00DA4580">
          <w:rPr>
            <w:rFonts w:ascii="Consolas" w:eastAsiaTheme="minorHAnsi" w:hAnsi="Consolas" w:cs="Lucida Sans Typewriter"/>
            <w:color w:val="268BD2"/>
            <w:sz w:val="16"/>
            <w:szCs w:val="16"/>
          </w:rPr>
          <w:t xml:space="preserve">                  &lt;BlueprintReference idRef="1|P"/&gt;</w:t>
        </w:r>
      </w:ins>
    </w:p>
    <w:p w14:paraId="151F29C5" w14:textId="77777777" w:rsidR="00DA4580" w:rsidRPr="00DA4580" w:rsidRDefault="00DA4580" w:rsidP="00DA4580">
      <w:pPr>
        <w:rPr>
          <w:ins w:id="987" w:author="Greg Stoike" w:date="2018-11-30T10:28:00Z"/>
          <w:rFonts w:ascii="Consolas" w:eastAsiaTheme="minorHAnsi" w:hAnsi="Consolas" w:cs="Lucida Sans Typewriter"/>
          <w:color w:val="268BD2"/>
          <w:sz w:val="16"/>
          <w:szCs w:val="16"/>
        </w:rPr>
      </w:pPr>
      <w:ins w:id="988" w:author="Greg Stoike" w:date="2018-11-30T10:28:00Z">
        <w:r w:rsidRPr="00DA4580">
          <w:rPr>
            <w:rFonts w:ascii="Consolas" w:eastAsiaTheme="minorHAnsi" w:hAnsi="Consolas" w:cs="Lucida Sans Typewriter"/>
            <w:color w:val="268BD2"/>
            <w:sz w:val="16"/>
            <w:szCs w:val="16"/>
          </w:rPr>
          <w:t xml:space="preserve">                  &lt;BlueprintReference idRef="1|P|TS04"/&gt;</w:t>
        </w:r>
      </w:ins>
    </w:p>
    <w:p w14:paraId="67923618" w14:textId="77777777" w:rsidR="00DA4580" w:rsidRPr="00DA4580" w:rsidRDefault="00DA4580" w:rsidP="00DA4580">
      <w:pPr>
        <w:rPr>
          <w:ins w:id="989" w:author="Greg Stoike" w:date="2018-11-30T10:28:00Z"/>
          <w:rFonts w:ascii="Consolas" w:eastAsiaTheme="minorHAnsi" w:hAnsi="Consolas" w:cs="Lucida Sans Typewriter"/>
          <w:color w:val="268BD2"/>
          <w:sz w:val="16"/>
          <w:szCs w:val="16"/>
        </w:rPr>
      </w:pPr>
      <w:ins w:id="990" w:author="Greg Stoike" w:date="2018-11-30T10:28:00Z">
        <w:r w:rsidRPr="00DA4580">
          <w:rPr>
            <w:rFonts w:ascii="Consolas" w:eastAsiaTheme="minorHAnsi" w:hAnsi="Consolas" w:cs="Lucida Sans Typewriter"/>
            <w:color w:val="268BD2"/>
            <w:sz w:val="16"/>
            <w:szCs w:val="16"/>
          </w:rPr>
          <w:t xml:space="preserve">                  &lt;BlueprintReference idRef="1|P|TS04|J"/&gt;</w:t>
        </w:r>
      </w:ins>
    </w:p>
    <w:p w14:paraId="6F321427" w14:textId="77777777" w:rsidR="00DA4580" w:rsidRPr="00DA4580" w:rsidRDefault="00DA4580" w:rsidP="00DA4580">
      <w:pPr>
        <w:rPr>
          <w:ins w:id="991" w:author="Greg Stoike" w:date="2018-11-30T10:28:00Z"/>
          <w:rFonts w:ascii="Consolas" w:eastAsiaTheme="minorHAnsi" w:hAnsi="Consolas" w:cs="Lucida Sans Typewriter"/>
          <w:color w:val="268BD2"/>
          <w:sz w:val="16"/>
          <w:szCs w:val="16"/>
        </w:rPr>
      </w:pPr>
      <w:ins w:id="992" w:author="Greg Stoike" w:date="2018-11-30T10:28:00Z">
        <w:r w:rsidRPr="00DA4580">
          <w:rPr>
            <w:rFonts w:ascii="Consolas" w:eastAsiaTheme="minorHAnsi" w:hAnsi="Consolas" w:cs="Lucida Sans Typewriter"/>
            <w:color w:val="268BD2"/>
            <w:sz w:val="16"/>
            <w:szCs w:val="16"/>
          </w:rPr>
          <w:t xml:space="preserve">                &lt;/BlueprintReferences&gt;</w:t>
        </w:r>
      </w:ins>
    </w:p>
    <w:p w14:paraId="6F3C0969" w14:textId="77777777" w:rsidR="00DA4580" w:rsidRPr="00DA4580" w:rsidRDefault="00DA4580" w:rsidP="00DA4580">
      <w:pPr>
        <w:rPr>
          <w:ins w:id="993" w:author="Greg Stoike" w:date="2018-11-30T10:28:00Z"/>
          <w:rFonts w:ascii="Consolas" w:eastAsiaTheme="minorHAnsi" w:hAnsi="Consolas" w:cs="Lucida Sans Typewriter"/>
          <w:color w:val="268BD2"/>
          <w:sz w:val="16"/>
          <w:szCs w:val="16"/>
        </w:rPr>
      </w:pPr>
      <w:ins w:id="994" w:author="Greg Stoike" w:date="2018-11-30T10:28:00Z">
        <w:r w:rsidRPr="00DA4580">
          <w:rPr>
            <w:rFonts w:ascii="Consolas" w:eastAsiaTheme="minorHAnsi" w:hAnsi="Consolas" w:cs="Lucida Sans Typewriter"/>
            <w:color w:val="268BD2"/>
            <w:sz w:val="16"/>
            <w:szCs w:val="16"/>
          </w:rPr>
          <w:t xml:space="preserve">                &lt;Presentations&gt;</w:t>
        </w:r>
      </w:ins>
    </w:p>
    <w:p w14:paraId="6D41FB0D" w14:textId="77777777" w:rsidR="00DA4580" w:rsidRPr="00DA4580" w:rsidRDefault="00DA4580" w:rsidP="00DA4580">
      <w:pPr>
        <w:rPr>
          <w:ins w:id="995" w:author="Greg Stoike" w:date="2018-11-30T10:28:00Z"/>
          <w:rFonts w:ascii="Consolas" w:eastAsiaTheme="minorHAnsi" w:hAnsi="Consolas" w:cs="Lucida Sans Typewriter"/>
          <w:color w:val="268BD2"/>
          <w:sz w:val="16"/>
          <w:szCs w:val="16"/>
        </w:rPr>
      </w:pPr>
      <w:ins w:id="996"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17490FF2" w14:textId="77777777" w:rsidR="00DA4580" w:rsidRPr="00DA4580" w:rsidRDefault="00DA4580" w:rsidP="00DA4580">
      <w:pPr>
        <w:rPr>
          <w:ins w:id="997" w:author="Greg Stoike" w:date="2018-11-30T10:28:00Z"/>
          <w:rFonts w:ascii="Consolas" w:eastAsiaTheme="minorHAnsi" w:hAnsi="Consolas" w:cs="Lucida Sans Typewriter"/>
          <w:color w:val="268BD2"/>
          <w:sz w:val="16"/>
          <w:szCs w:val="16"/>
        </w:rPr>
      </w:pPr>
      <w:ins w:id="998"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68F571E1" w14:textId="77777777" w:rsidR="00DA4580" w:rsidRPr="00DA4580" w:rsidRDefault="00DA4580" w:rsidP="00DA4580">
      <w:pPr>
        <w:rPr>
          <w:ins w:id="999" w:author="Greg Stoike" w:date="2018-11-30T10:28:00Z"/>
          <w:rFonts w:ascii="Consolas" w:eastAsiaTheme="minorHAnsi" w:hAnsi="Consolas" w:cs="Lucida Sans Typewriter"/>
          <w:color w:val="268BD2"/>
          <w:sz w:val="16"/>
          <w:szCs w:val="16"/>
        </w:rPr>
      </w:pPr>
      <w:ins w:id="1000"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2B1EC312" w14:textId="77777777" w:rsidR="00DA4580" w:rsidRPr="00DA4580" w:rsidRDefault="00DA4580" w:rsidP="00DA4580">
      <w:pPr>
        <w:rPr>
          <w:ins w:id="1001" w:author="Greg Stoike" w:date="2018-11-30T10:28:00Z"/>
          <w:rFonts w:ascii="Consolas" w:eastAsiaTheme="minorHAnsi" w:hAnsi="Consolas" w:cs="Lucida Sans Typewriter"/>
          <w:color w:val="268BD2"/>
          <w:sz w:val="16"/>
          <w:szCs w:val="16"/>
        </w:rPr>
      </w:pPr>
      <w:ins w:id="1002" w:author="Greg Stoike" w:date="2018-11-30T10:28:00Z">
        <w:r w:rsidRPr="00DA4580">
          <w:rPr>
            <w:rFonts w:ascii="Consolas" w:eastAsiaTheme="minorHAnsi" w:hAnsi="Consolas" w:cs="Lucida Sans Typewriter"/>
            <w:color w:val="268BD2"/>
            <w:sz w:val="16"/>
            <w:szCs w:val="16"/>
          </w:rPr>
          <w:t xml:space="preserve">                &lt;/Presentations&gt;</w:t>
        </w:r>
      </w:ins>
    </w:p>
    <w:p w14:paraId="562E4674" w14:textId="77777777" w:rsidR="00DA4580" w:rsidRPr="00DA4580" w:rsidRDefault="00DA4580" w:rsidP="00DA4580">
      <w:pPr>
        <w:rPr>
          <w:ins w:id="1003" w:author="Greg Stoike" w:date="2018-11-30T10:28:00Z"/>
          <w:rFonts w:ascii="Consolas" w:eastAsiaTheme="minorHAnsi" w:hAnsi="Consolas" w:cs="Lucida Sans Typewriter"/>
          <w:color w:val="268BD2"/>
          <w:sz w:val="16"/>
          <w:szCs w:val="16"/>
        </w:rPr>
      </w:pPr>
      <w:ins w:id="1004" w:author="Greg Stoike" w:date="2018-11-30T10:28:00Z">
        <w:r w:rsidRPr="00DA4580">
          <w:rPr>
            <w:rFonts w:ascii="Consolas" w:eastAsiaTheme="minorHAnsi" w:hAnsi="Consolas" w:cs="Lucida Sans Typewriter"/>
            <w:color w:val="268BD2"/>
            <w:sz w:val="16"/>
            <w:szCs w:val="16"/>
          </w:rPr>
          <w:t xml:space="preserve">              &lt;/Item&gt;</w:t>
        </w:r>
      </w:ins>
    </w:p>
    <w:p w14:paraId="4851C3D4" w14:textId="77777777" w:rsidR="00DA4580" w:rsidRPr="00DA4580" w:rsidRDefault="00DA4580" w:rsidP="00DA4580">
      <w:pPr>
        <w:rPr>
          <w:ins w:id="1005" w:author="Greg Stoike" w:date="2018-11-30T10:28:00Z"/>
          <w:rFonts w:ascii="Consolas" w:eastAsiaTheme="minorHAnsi" w:hAnsi="Consolas" w:cs="Lucida Sans Typewriter"/>
          <w:color w:val="268BD2"/>
          <w:sz w:val="16"/>
          <w:szCs w:val="16"/>
        </w:rPr>
      </w:pPr>
      <w:ins w:id="1006" w:author="Greg Stoike" w:date="2018-11-30T10:28:00Z">
        <w:r w:rsidRPr="00DA4580">
          <w:rPr>
            <w:rFonts w:ascii="Consolas" w:eastAsiaTheme="minorHAnsi" w:hAnsi="Consolas" w:cs="Lucida Sans Typewriter"/>
            <w:color w:val="268BD2"/>
            <w:sz w:val="16"/>
            <w:szCs w:val="16"/>
          </w:rPr>
          <w:t xml:space="preserve">            &lt;/ItemGroup&gt;</w:t>
        </w:r>
      </w:ins>
    </w:p>
    <w:p w14:paraId="03D2873E" w14:textId="77777777" w:rsidR="00DA4580" w:rsidRPr="00DA4580" w:rsidRDefault="00DA4580" w:rsidP="00DA4580">
      <w:pPr>
        <w:rPr>
          <w:ins w:id="1007" w:author="Greg Stoike" w:date="2018-11-30T10:28:00Z"/>
          <w:rFonts w:ascii="Consolas" w:eastAsiaTheme="minorHAnsi" w:hAnsi="Consolas" w:cs="Lucida Sans Typewriter"/>
          <w:color w:val="268BD2"/>
          <w:sz w:val="16"/>
          <w:szCs w:val="16"/>
        </w:rPr>
      </w:pPr>
      <w:ins w:id="1008" w:author="Greg Stoike" w:date="2018-11-30T10:28:00Z">
        <w:r w:rsidRPr="00DA4580">
          <w:rPr>
            <w:rFonts w:ascii="Consolas" w:eastAsiaTheme="minorHAnsi" w:hAnsi="Consolas" w:cs="Lucida Sans Typewriter"/>
            <w:color w:val="268BD2"/>
            <w:sz w:val="16"/>
            <w:szCs w:val="16"/>
          </w:rPr>
          <w:t xml:space="preserve">            &lt;ItemGroup maxItems="ALL" maxResponses="0" id="19513"&gt;</w:t>
        </w:r>
      </w:ins>
    </w:p>
    <w:p w14:paraId="3E9B063A" w14:textId="77777777" w:rsidR="00DA4580" w:rsidRPr="00DA4580" w:rsidRDefault="00DA4580" w:rsidP="00DA4580">
      <w:pPr>
        <w:rPr>
          <w:ins w:id="1009" w:author="Greg Stoike" w:date="2018-11-30T10:28:00Z"/>
          <w:rFonts w:ascii="Consolas" w:eastAsiaTheme="minorHAnsi" w:hAnsi="Consolas" w:cs="Lucida Sans Typewriter"/>
          <w:color w:val="268BD2"/>
          <w:sz w:val="16"/>
          <w:szCs w:val="16"/>
        </w:rPr>
      </w:pPr>
      <w:ins w:id="1010"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id="19513" type="MI"&gt;</w:t>
        </w:r>
      </w:ins>
    </w:p>
    <w:p w14:paraId="5C4ABB75" w14:textId="77777777" w:rsidR="00DA4580" w:rsidRPr="00DA4580" w:rsidRDefault="00DA4580" w:rsidP="00DA4580">
      <w:pPr>
        <w:rPr>
          <w:ins w:id="1011" w:author="Greg Stoike" w:date="2018-11-30T10:28:00Z"/>
          <w:rFonts w:ascii="Consolas" w:eastAsiaTheme="minorHAnsi" w:hAnsi="Consolas" w:cs="Lucida Sans Typewriter"/>
          <w:color w:val="268BD2"/>
          <w:sz w:val="16"/>
          <w:szCs w:val="16"/>
        </w:rPr>
      </w:pPr>
      <w:ins w:id="1012" w:author="Greg Stoike" w:date="2018-11-30T10:28:00Z">
        <w:r w:rsidRPr="00DA4580">
          <w:rPr>
            <w:rFonts w:ascii="Consolas" w:eastAsiaTheme="minorHAnsi" w:hAnsi="Consolas" w:cs="Lucida Sans Typewriter"/>
            <w:color w:val="268BD2"/>
            <w:sz w:val="16"/>
            <w:szCs w:val="16"/>
          </w:rPr>
          <w:t xml:space="preserve">                &lt;ItemScoreDimensions&gt;</w:t>
        </w:r>
      </w:ins>
    </w:p>
    <w:p w14:paraId="3A064FEC" w14:textId="77777777" w:rsidR="00DA4580" w:rsidRPr="00DA4580" w:rsidRDefault="00DA4580" w:rsidP="00DA4580">
      <w:pPr>
        <w:rPr>
          <w:ins w:id="1013" w:author="Greg Stoike" w:date="2018-11-30T10:28:00Z"/>
          <w:rFonts w:ascii="Consolas" w:eastAsiaTheme="minorHAnsi" w:hAnsi="Consolas" w:cs="Lucida Sans Typewriter"/>
          <w:color w:val="268BD2"/>
          <w:sz w:val="16"/>
          <w:szCs w:val="16"/>
        </w:rPr>
      </w:pPr>
      <w:ins w:id="1014" w:author="Greg Stoike" w:date="2018-11-30T10:28:00Z">
        <w:r w:rsidRPr="00DA4580">
          <w:rPr>
            <w:rFonts w:ascii="Consolas" w:eastAsiaTheme="minorHAnsi" w:hAnsi="Consolas" w:cs="Lucida Sans Typewriter"/>
            <w:color w:val="268BD2"/>
            <w:sz w:val="16"/>
            <w:szCs w:val="16"/>
          </w:rPr>
          <w:lastRenderedPageBreak/>
          <w:t xml:space="preserve">                  &lt;ItemScoreDimension measurementModel="IRT3PLn" scorePoints="1" weight="1.0"&gt;</w:t>
        </w:r>
      </w:ins>
    </w:p>
    <w:p w14:paraId="1F34D11A" w14:textId="77777777" w:rsidR="00DA4580" w:rsidRPr="00DA4580" w:rsidRDefault="00DA4580" w:rsidP="00DA4580">
      <w:pPr>
        <w:rPr>
          <w:ins w:id="1015" w:author="Greg Stoike" w:date="2018-11-30T10:28:00Z"/>
          <w:rFonts w:ascii="Consolas" w:eastAsiaTheme="minorHAnsi" w:hAnsi="Consolas" w:cs="Lucida Sans Typewriter"/>
          <w:color w:val="268BD2"/>
          <w:sz w:val="16"/>
          <w:szCs w:val="16"/>
        </w:rPr>
      </w:pPr>
      <w:ins w:id="1016" w:author="Greg Stoike" w:date="2018-11-30T10:28:00Z">
        <w:r w:rsidRPr="00DA4580">
          <w:rPr>
            <w:rFonts w:ascii="Consolas" w:eastAsiaTheme="minorHAnsi" w:hAnsi="Consolas" w:cs="Lucida Sans Typewriter"/>
            <w:color w:val="268BD2"/>
            <w:sz w:val="16"/>
            <w:szCs w:val="16"/>
          </w:rPr>
          <w:t xml:space="preserve">                    &lt;ItemScoreParameter value="0.5890399813652039" measurementParameter="a"/&gt;</w:t>
        </w:r>
      </w:ins>
    </w:p>
    <w:p w14:paraId="4846870B" w14:textId="77777777" w:rsidR="00DA4580" w:rsidRPr="00DA4580" w:rsidRDefault="00DA4580" w:rsidP="00DA4580">
      <w:pPr>
        <w:rPr>
          <w:ins w:id="1017" w:author="Greg Stoike" w:date="2018-11-30T10:28:00Z"/>
          <w:rFonts w:ascii="Consolas" w:eastAsiaTheme="minorHAnsi" w:hAnsi="Consolas" w:cs="Lucida Sans Typewriter"/>
          <w:color w:val="268BD2"/>
          <w:sz w:val="16"/>
          <w:szCs w:val="16"/>
        </w:rPr>
      </w:pPr>
      <w:ins w:id="1018" w:author="Greg Stoike" w:date="2018-11-30T10:28:00Z">
        <w:r w:rsidRPr="00DA4580">
          <w:rPr>
            <w:rFonts w:ascii="Consolas" w:eastAsiaTheme="minorHAnsi" w:hAnsi="Consolas" w:cs="Lucida Sans Typewriter"/>
            <w:color w:val="268BD2"/>
            <w:sz w:val="16"/>
            <w:szCs w:val="16"/>
          </w:rPr>
          <w:t xml:space="preserve">                    &lt;ItemScoreParameter value="0.9945899844169617" measurementParameter="b"/&gt;</w:t>
        </w:r>
      </w:ins>
    </w:p>
    <w:p w14:paraId="54B79E77" w14:textId="77777777" w:rsidR="00DA4580" w:rsidRPr="00DA4580" w:rsidRDefault="00DA4580" w:rsidP="00DA4580">
      <w:pPr>
        <w:rPr>
          <w:ins w:id="1019" w:author="Greg Stoike" w:date="2018-11-30T10:28:00Z"/>
          <w:rFonts w:ascii="Consolas" w:eastAsiaTheme="minorHAnsi" w:hAnsi="Consolas" w:cs="Lucida Sans Typewriter"/>
          <w:color w:val="268BD2"/>
          <w:sz w:val="16"/>
          <w:szCs w:val="16"/>
        </w:rPr>
      </w:pPr>
      <w:ins w:id="1020"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23472388" w14:textId="77777777" w:rsidR="00DA4580" w:rsidRPr="00DA4580" w:rsidRDefault="00DA4580" w:rsidP="00DA4580">
      <w:pPr>
        <w:rPr>
          <w:ins w:id="1021" w:author="Greg Stoike" w:date="2018-11-30T10:28:00Z"/>
          <w:rFonts w:ascii="Consolas" w:eastAsiaTheme="minorHAnsi" w:hAnsi="Consolas" w:cs="Lucida Sans Typewriter"/>
          <w:color w:val="268BD2"/>
          <w:sz w:val="16"/>
          <w:szCs w:val="16"/>
        </w:rPr>
      </w:pPr>
      <w:ins w:id="1022" w:author="Greg Stoike" w:date="2018-11-30T10:28:00Z">
        <w:r w:rsidRPr="00DA4580">
          <w:rPr>
            <w:rFonts w:ascii="Consolas" w:eastAsiaTheme="minorHAnsi" w:hAnsi="Consolas" w:cs="Lucida Sans Typewriter"/>
            <w:color w:val="268BD2"/>
            <w:sz w:val="16"/>
            <w:szCs w:val="16"/>
          </w:rPr>
          <w:t xml:space="preserve">                  &lt;/ItemScoreDimension&gt;</w:t>
        </w:r>
      </w:ins>
    </w:p>
    <w:p w14:paraId="7B2AEC3F" w14:textId="77777777" w:rsidR="00DA4580" w:rsidRPr="00DA4580" w:rsidRDefault="00DA4580" w:rsidP="00DA4580">
      <w:pPr>
        <w:rPr>
          <w:ins w:id="1023" w:author="Greg Stoike" w:date="2018-11-30T10:28:00Z"/>
          <w:rFonts w:ascii="Consolas" w:eastAsiaTheme="minorHAnsi" w:hAnsi="Consolas" w:cs="Lucida Sans Typewriter"/>
          <w:color w:val="268BD2"/>
          <w:sz w:val="16"/>
          <w:szCs w:val="16"/>
        </w:rPr>
      </w:pPr>
      <w:ins w:id="1024" w:author="Greg Stoike" w:date="2018-11-30T10:28:00Z">
        <w:r w:rsidRPr="00DA4580">
          <w:rPr>
            <w:rFonts w:ascii="Consolas" w:eastAsiaTheme="minorHAnsi" w:hAnsi="Consolas" w:cs="Lucida Sans Typewriter"/>
            <w:color w:val="268BD2"/>
            <w:sz w:val="16"/>
            <w:szCs w:val="16"/>
          </w:rPr>
          <w:t xml:space="preserve">                &lt;/ItemScoreDimensions&gt;</w:t>
        </w:r>
      </w:ins>
    </w:p>
    <w:p w14:paraId="38B636E8" w14:textId="77777777" w:rsidR="00DA4580" w:rsidRPr="00DA4580" w:rsidRDefault="00DA4580" w:rsidP="00DA4580">
      <w:pPr>
        <w:rPr>
          <w:ins w:id="1025" w:author="Greg Stoike" w:date="2018-11-30T10:28:00Z"/>
          <w:rFonts w:ascii="Consolas" w:eastAsiaTheme="minorHAnsi" w:hAnsi="Consolas" w:cs="Lucida Sans Typewriter"/>
          <w:color w:val="268BD2"/>
          <w:sz w:val="16"/>
          <w:szCs w:val="16"/>
        </w:rPr>
      </w:pPr>
      <w:ins w:id="1026" w:author="Greg Stoike" w:date="2018-11-30T10:28:00Z">
        <w:r w:rsidRPr="00DA4580">
          <w:rPr>
            <w:rFonts w:ascii="Consolas" w:eastAsiaTheme="minorHAnsi" w:hAnsi="Consolas" w:cs="Lucida Sans Typewriter"/>
            <w:color w:val="268BD2"/>
            <w:sz w:val="16"/>
            <w:szCs w:val="16"/>
          </w:rPr>
          <w:t xml:space="preserve">                &lt;PoolProperties&gt;</w:t>
        </w:r>
      </w:ins>
    </w:p>
    <w:p w14:paraId="41652C3C" w14:textId="77777777" w:rsidR="00DA4580" w:rsidRPr="00DA4580" w:rsidRDefault="00DA4580" w:rsidP="00DA4580">
      <w:pPr>
        <w:rPr>
          <w:ins w:id="1027" w:author="Greg Stoike" w:date="2018-11-30T10:28:00Z"/>
          <w:rFonts w:ascii="Consolas" w:eastAsiaTheme="minorHAnsi" w:hAnsi="Consolas" w:cs="Lucida Sans Typewriter"/>
          <w:color w:val="268BD2"/>
          <w:sz w:val="16"/>
          <w:szCs w:val="16"/>
        </w:rPr>
      </w:pPr>
      <w:ins w:id="1028"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615EDE59" w14:textId="77777777" w:rsidR="00DA4580" w:rsidRPr="00DA4580" w:rsidRDefault="00DA4580" w:rsidP="00DA4580">
      <w:pPr>
        <w:rPr>
          <w:ins w:id="1029" w:author="Greg Stoike" w:date="2018-11-30T10:28:00Z"/>
          <w:rFonts w:ascii="Consolas" w:eastAsiaTheme="minorHAnsi" w:hAnsi="Consolas" w:cs="Lucida Sans Typewriter"/>
          <w:color w:val="268BD2"/>
          <w:sz w:val="16"/>
          <w:szCs w:val="16"/>
        </w:rPr>
      </w:pPr>
      <w:ins w:id="1030"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0F84F365" w14:textId="77777777" w:rsidR="00DA4580" w:rsidRPr="00DA4580" w:rsidRDefault="00DA4580" w:rsidP="00DA4580">
      <w:pPr>
        <w:rPr>
          <w:ins w:id="1031" w:author="Greg Stoike" w:date="2018-11-30T10:28:00Z"/>
          <w:rFonts w:ascii="Consolas" w:eastAsiaTheme="minorHAnsi" w:hAnsi="Consolas" w:cs="Lucida Sans Typewriter"/>
          <w:color w:val="268BD2"/>
          <w:sz w:val="16"/>
          <w:szCs w:val="16"/>
        </w:rPr>
      </w:pPr>
      <w:ins w:id="1032" w:author="Greg Stoike" w:date="2018-11-30T10:28:00Z">
        <w:r w:rsidRPr="00DA4580">
          <w:rPr>
            <w:rFonts w:ascii="Consolas" w:eastAsiaTheme="minorHAnsi" w:hAnsi="Consolas" w:cs="Lucida Sans Typewriter"/>
            <w:color w:val="268BD2"/>
            <w:sz w:val="16"/>
            <w:szCs w:val="16"/>
          </w:rPr>
          <w:t xml:space="preserve">                  &lt;PoolProperty name="Braille" value="PRN"/&gt;</w:t>
        </w:r>
      </w:ins>
    </w:p>
    <w:p w14:paraId="7A7A3537" w14:textId="77777777" w:rsidR="00DA4580" w:rsidRPr="00DA4580" w:rsidRDefault="00DA4580" w:rsidP="00DA4580">
      <w:pPr>
        <w:rPr>
          <w:ins w:id="1033" w:author="Greg Stoike" w:date="2018-11-30T10:28:00Z"/>
          <w:rFonts w:ascii="Consolas" w:eastAsiaTheme="minorHAnsi" w:hAnsi="Consolas" w:cs="Lucida Sans Typewriter"/>
          <w:color w:val="268BD2"/>
          <w:sz w:val="16"/>
          <w:szCs w:val="16"/>
        </w:rPr>
      </w:pPr>
      <w:ins w:id="1034"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3D5882C8" w14:textId="77777777" w:rsidR="00DA4580" w:rsidRPr="00DA4580" w:rsidRDefault="00DA4580" w:rsidP="00DA4580">
      <w:pPr>
        <w:rPr>
          <w:ins w:id="1035" w:author="Greg Stoike" w:date="2018-11-30T10:28:00Z"/>
          <w:rFonts w:ascii="Consolas" w:eastAsiaTheme="minorHAnsi" w:hAnsi="Consolas" w:cs="Lucida Sans Typewriter"/>
          <w:color w:val="268BD2"/>
          <w:sz w:val="16"/>
          <w:szCs w:val="16"/>
        </w:rPr>
      </w:pPr>
      <w:ins w:id="1036" w:author="Greg Stoike" w:date="2018-11-30T10:28:00Z">
        <w:r w:rsidRPr="00DA4580">
          <w:rPr>
            <w:rFonts w:ascii="Consolas" w:eastAsiaTheme="minorHAnsi" w:hAnsi="Consolas" w:cs="Lucida Sans Typewriter"/>
            <w:color w:val="268BD2"/>
            <w:sz w:val="16"/>
            <w:szCs w:val="16"/>
          </w:rPr>
          <w:t xml:space="preserve">                  &lt;PoolProperty name="Depth of Knowledge" value="1"/&gt;</w:t>
        </w:r>
      </w:ins>
    </w:p>
    <w:p w14:paraId="079DF99E" w14:textId="77777777" w:rsidR="00DA4580" w:rsidRPr="00DA4580" w:rsidRDefault="00DA4580" w:rsidP="00DA4580">
      <w:pPr>
        <w:rPr>
          <w:ins w:id="1037" w:author="Greg Stoike" w:date="2018-11-30T10:28:00Z"/>
          <w:rFonts w:ascii="Consolas" w:eastAsiaTheme="minorHAnsi" w:hAnsi="Consolas" w:cs="Lucida Sans Typewriter"/>
          <w:color w:val="268BD2"/>
          <w:sz w:val="16"/>
          <w:szCs w:val="16"/>
        </w:rPr>
      </w:pPr>
      <w:ins w:id="1038"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527DD666" w14:textId="77777777" w:rsidR="00DA4580" w:rsidRPr="00DA4580" w:rsidRDefault="00DA4580" w:rsidP="00DA4580">
      <w:pPr>
        <w:rPr>
          <w:ins w:id="1039" w:author="Greg Stoike" w:date="2018-11-30T10:28:00Z"/>
          <w:rFonts w:ascii="Consolas" w:eastAsiaTheme="minorHAnsi" w:hAnsi="Consolas" w:cs="Lucida Sans Typewriter"/>
          <w:color w:val="268BD2"/>
          <w:sz w:val="16"/>
          <w:szCs w:val="16"/>
        </w:rPr>
      </w:pPr>
      <w:ins w:id="1040"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4096E324" w14:textId="77777777" w:rsidR="00DA4580" w:rsidRPr="00DA4580" w:rsidRDefault="00DA4580" w:rsidP="00DA4580">
      <w:pPr>
        <w:rPr>
          <w:ins w:id="1041" w:author="Greg Stoike" w:date="2018-11-30T10:28:00Z"/>
          <w:rFonts w:ascii="Consolas" w:eastAsiaTheme="minorHAnsi" w:hAnsi="Consolas" w:cs="Lucida Sans Typewriter"/>
          <w:color w:val="268BD2"/>
          <w:sz w:val="16"/>
          <w:szCs w:val="16"/>
        </w:rPr>
      </w:pPr>
      <w:ins w:id="1042"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7794BEFB" w14:textId="77777777" w:rsidR="00DA4580" w:rsidRPr="00DA4580" w:rsidRDefault="00DA4580" w:rsidP="00DA4580">
      <w:pPr>
        <w:rPr>
          <w:ins w:id="1043" w:author="Greg Stoike" w:date="2018-11-30T10:28:00Z"/>
          <w:rFonts w:ascii="Consolas" w:eastAsiaTheme="minorHAnsi" w:hAnsi="Consolas" w:cs="Lucida Sans Typewriter"/>
          <w:color w:val="268BD2"/>
          <w:sz w:val="16"/>
          <w:szCs w:val="16"/>
        </w:rPr>
      </w:pPr>
      <w:ins w:id="1044"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206F9A66" w14:textId="77777777" w:rsidR="00DA4580" w:rsidRPr="00DA4580" w:rsidRDefault="00DA4580" w:rsidP="00DA4580">
      <w:pPr>
        <w:rPr>
          <w:ins w:id="1045" w:author="Greg Stoike" w:date="2018-11-30T10:28:00Z"/>
          <w:rFonts w:ascii="Consolas" w:eastAsiaTheme="minorHAnsi" w:hAnsi="Consolas" w:cs="Lucida Sans Typewriter"/>
          <w:color w:val="268BD2"/>
          <w:sz w:val="16"/>
          <w:szCs w:val="16"/>
        </w:rPr>
      </w:pPr>
      <w:ins w:id="1046"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7482EE3A" w14:textId="77777777" w:rsidR="00DA4580" w:rsidRPr="00DA4580" w:rsidRDefault="00DA4580" w:rsidP="00DA4580">
      <w:pPr>
        <w:rPr>
          <w:ins w:id="1047" w:author="Greg Stoike" w:date="2018-11-30T10:28:00Z"/>
          <w:rFonts w:ascii="Consolas" w:eastAsiaTheme="minorHAnsi" w:hAnsi="Consolas" w:cs="Lucida Sans Typewriter"/>
          <w:color w:val="268BD2"/>
          <w:sz w:val="16"/>
          <w:szCs w:val="16"/>
        </w:rPr>
      </w:pPr>
      <w:ins w:id="1048"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5DFA2998" w14:textId="77777777" w:rsidR="00DA4580" w:rsidRPr="00DA4580" w:rsidRDefault="00DA4580" w:rsidP="00DA4580">
      <w:pPr>
        <w:rPr>
          <w:ins w:id="1049" w:author="Greg Stoike" w:date="2018-11-30T10:28:00Z"/>
          <w:rFonts w:ascii="Consolas" w:eastAsiaTheme="minorHAnsi" w:hAnsi="Consolas" w:cs="Lucida Sans Typewriter"/>
          <w:color w:val="268BD2"/>
          <w:sz w:val="16"/>
          <w:szCs w:val="16"/>
        </w:rPr>
      </w:pPr>
      <w:ins w:id="1050"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611A963E" w14:textId="77777777" w:rsidR="00DA4580" w:rsidRPr="00DA4580" w:rsidRDefault="00DA4580" w:rsidP="00DA4580">
      <w:pPr>
        <w:rPr>
          <w:ins w:id="1051" w:author="Greg Stoike" w:date="2018-11-30T10:28:00Z"/>
          <w:rFonts w:ascii="Consolas" w:eastAsiaTheme="minorHAnsi" w:hAnsi="Consolas" w:cs="Lucida Sans Typewriter"/>
          <w:color w:val="268BD2"/>
          <w:sz w:val="16"/>
          <w:szCs w:val="16"/>
        </w:rPr>
      </w:pPr>
      <w:ins w:id="1052"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5402A330" w14:textId="77777777" w:rsidR="00DA4580" w:rsidRPr="00DA4580" w:rsidRDefault="00DA4580" w:rsidP="00DA4580">
      <w:pPr>
        <w:rPr>
          <w:ins w:id="1053" w:author="Greg Stoike" w:date="2018-11-30T10:28:00Z"/>
          <w:rFonts w:ascii="Consolas" w:eastAsiaTheme="minorHAnsi" w:hAnsi="Consolas" w:cs="Lucida Sans Typewriter"/>
          <w:color w:val="268BD2"/>
          <w:sz w:val="16"/>
          <w:szCs w:val="16"/>
        </w:rPr>
      </w:pPr>
      <w:ins w:id="1054"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043B3A0A" w14:textId="77777777" w:rsidR="00DA4580" w:rsidRPr="00DA4580" w:rsidRDefault="00DA4580" w:rsidP="00DA4580">
      <w:pPr>
        <w:rPr>
          <w:ins w:id="1055" w:author="Greg Stoike" w:date="2018-11-30T10:28:00Z"/>
          <w:rFonts w:ascii="Consolas" w:eastAsiaTheme="minorHAnsi" w:hAnsi="Consolas" w:cs="Lucida Sans Typewriter"/>
          <w:color w:val="268BD2"/>
          <w:sz w:val="16"/>
          <w:szCs w:val="16"/>
        </w:rPr>
      </w:pPr>
      <w:ins w:id="1056"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6F2E3DB0" w14:textId="77777777" w:rsidR="00DA4580" w:rsidRPr="00DA4580" w:rsidRDefault="00DA4580" w:rsidP="00DA4580">
      <w:pPr>
        <w:rPr>
          <w:ins w:id="1057" w:author="Greg Stoike" w:date="2018-11-30T10:28:00Z"/>
          <w:rFonts w:ascii="Consolas" w:eastAsiaTheme="minorHAnsi" w:hAnsi="Consolas" w:cs="Lucida Sans Typewriter"/>
          <w:color w:val="268BD2"/>
          <w:sz w:val="16"/>
          <w:szCs w:val="16"/>
        </w:rPr>
      </w:pPr>
      <w:ins w:id="1058"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5C0181A5" w14:textId="77777777" w:rsidR="00DA4580" w:rsidRPr="00DA4580" w:rsidRDefault="00DA4580" w:rsidP="00DA4580">
      <w:pPr>
        <w:rPr>
          <w:ins w:id="1059" w:author="Greg Stoike" w:date="2018-11-30T10:28:00Z"/>
          <w:rFonts w:ascii="Consolas" w:eastAsiaTheme="minorHAnsi" w:hAnsi="Consolas" w:cs="Lucida Sans Typewriter"/>
          <w:color w:val="268BD2"/>
          <w:sz w:val="16"/>
          <w:szCs w:val="16"/>
        </w:rPr>
      </w:pPr>
      <w:ins w:id="1060" w:author="Greg Stoike" w:date="2018-11-30T10:28:00Z">
        <w:r w:rsidRPr="00DA4580">
          <w:rPr>
            <w:rFonts w:ascii="Consolas" w:eastAsiaTheme="minorHAnsi" w:hAnsi="Consolas" w:cs="Lucida Sans Typewriter"/>
            <w:color w:val="268BD2"/>
            <w:sz w:val="16"/>
            <w:szCs w:val="16"/>
          </w:rPr>
          <w:t xml:space="preserve">                  &lt;PoolProperty name="Rubric Source" value="Human Rubric"/&gt;</w:t>
        </w:r>
      </w:ins>
    </w:p>
    <w:p w14:paraId="40D788C2" w14:textId="77777777" w:rsidR="00DA4580" w:rsidRPr="00DA4580" w:rsidRDefault="00DA4580" w:rsidP="00DA4580">
      <w:pPr>
        <w:rPr>
          <w:ins w:id="1061" w:author="Greg Stoike" w:date="2018-11-30T10:28:00Z"/>
          <w:rFonts w:ascii="Consolas" w:eastAsiaTheme="minorHAnsi" w:hAnsi="Consolas" w:cs="Lucida Sans Typewriter"/>
          <w:color w:val="268BD2"/>
          <w:sz w:val="16"/>
          <w:szCs w:val="16"/>
        </w:rPr>
      </w:pPr>
      <w:ins w:id="1062"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27A650F2" w14:textId="77777777" w:rsidR="00DA4580" w:rsidRPr="00DA4580" w:rsidRDefault="00DA4580" w:rsidP="00DA4580">
      <w:pPr>
        <w:rPr>
          <w:ins w:id="1063" w:author="Greg Stoike" w:date="2018-11-30T10:28:00Z"/>
          <w:rFonts w:ascii="Consolas" w:eastAsiaTheme="minorHAnsi" w:hAnsi="Consolas" w:cs="Lucida Sans Typewriter"/>
          <w:color w:val="268BD2"/>
          <w:sz w:val="16"/>
          <w:szCs w:val="16"/>
        </w:rPr>
      </w:pPr>
      <w:ins w:id="1064"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327C1EEB" w14:textId="77777777" w:rsidR="00DA4580" w:rsidRPr="00DA4580" w:rsidRDefault="00DA4580" w:rsidP="00DA4580">
      <w:pPr>
        <w:rPr>
          <w:ins w:id="1065" w:author="Greg Stoike" w:date="2018-11-30T10:28:00Z"/>
          <w:rFonts w:ascii="Consolas" w:eastAsiaTheme="minorHAnsi" w:hAnsi="Consolas" w:cs="Lucida Sans Typewriter"/>
          <w:color w:val="268BD2"/>
          <w:sz w:val="16"/>
          <w:szCs w:val="16"/>
        </w:rPr>
      </w:pPr>
      <w:ins w:id="1066"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5EBAF064" w14:textId="77777777" w:rsidR="00DA4580" w:rsidRPr="00DA4580" w:rsidRDefault="00DA4580" w:rsidP="00DA4580">
      <w:pPr>
        <w:rPr>
          <w:ins w:id="1067" w:author="Greg Stoike" w:date="2018-11-30T10:28:00Z"/>
          <w:rFonts w:ascii="Consolas" w:eastAsiaTheme="minorHAnsi" w:hAnsi="Consolas" w:cs="Lucida Sans Typewriter"/>
          <w:color w:val="268BD2"/>
          <w:sz w:val="16"/>
          <w:szCs w:val="16"/>
        </w:rPr>
      </w:pPr>
      <w:ins w:id="1068"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44A5100F" w14:textId="77777777" w:rsidR="00DA4580" w:rsidRPr="00DA4580" w:rsidRDefault="00DA4580" w:rsidP="00DA4580">
      <w:pPr>
        <w:rPr>
          <w:ins w:id="1069" w:author="Greg Stoike" w:date="2018-11-30T10:28:00Z"/>
          <w:rFonts w:ascii="Consolas" w:eastAsiaTheme="minorHAnsi" w:hAnsi="Consolas" w:cs="Lucida Sans Typewriter"/>
          <w:color w:val="268BD2"/>
          <w:sz w:val="16"/>
          <w:szCs w:val="16"/>
        </w:rPr>
      </w:pPr>
      <w:ins w:id="1070" w:author="Greg Stoike" w:date="2018-11-30T10:28:00Z">
        <w:r w:rsidRPr="00DA4580">
          <w:rPr>
            <w:rFonts w:ascii="Consolas" w:eastAsiaTheme="minorHAnsi" w:hAnsi="Consolas" w:cs="Lucida Sans Typewriter"/>
            <w:color w:val="268BD2"/>
            <w:sz w:val="16"/>
            <w:szCs w:val="16"/>
          </w:rPr>
          <w:t xml:space="preserve">                &lt;/PoolProperties&gt;</w:t>
        </w:r>
      </w:ins>
    </w:p>
    <w:p w14:paraId="0B65E03A" w14:textId="77777777" w:rsidR="00DA4580" w:rsidRPr="00DA4580" w:rsidRDefault="00DA4580" w:rsidP="00DA4580">
      <w:pPr>
        <w:rPr>
          <w:ins w:id="1071" w:author="Greg Stoike" w:date="2018-11-30T10:28:00Z"/>
          <w:rFonts w:ascii="Consolas" w:eastAsiaTheme="minorHAnsi" w:hAnsi="Consolas" w:cs="Lucida Sans Typewriter"/>
          <w:color w:val="268BD2"/>
          <w:sz w:val="16"/>
          <w:szCs w:val="16"/>
        </w:rPr>
      </w:pPr>
      <w:ins w:id="1072" w:author="Greg Stoike" w:date="2018-11-30T10:28:00Z">
        <w:r w:rsidRPr="00DA4580">
          <w:rPr>
            <w:rFonts w:ascii="Consolas" w:eastAsiaTheme="minorHAnsi" w:hAnsi="Consolas" w:cs="Lucida Sans Typewriter"/>
            <w:color w:val="268BD2"/>
            <w:sz w:val="16"/>
            <w:szCs w:val="16"/>
          </w:rPr>
          <w:t xml:space="preserve">                &lt;BlueprintReferences&gt;</w:t>
        </w:r>
      </w:ins>
    </w:p>
    <w:p w14:paraId="5E57BD34" w14:textId="77777777" w:rsidR="00DA4580" w:rsidRPr="00DA4580" w:rsidRDefault="00DA4580" w:rsidP="00DA4580">
      <w:pPr>
        <w:rPr>
          <w:ins w:id="1073" w:author="Greg Stoike" w:date="2018-11-30T10:28:00Z"/>
          <w:rFonts w:ascii="Consolas" w:eastAsiaTheme="minorHAnsi" w:hAnsi="Consolas" w:cs="Lucida Sans Typewriter"/>
          <w:color w:val="268BD2"/>
          <w:sz w:val="16"/>
          <w:szCs w:val="16"/>
        </w:rPr>
      </w:pPr>
      <w:ins w:id="1074"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67024D34" w14:textId="77777777" w:rsidR="00DA4580" w:rsidRPr="00DA4580" w:rsidRDefault="00DA4580" w:rsidP="00DA4580">
      <w:pPr>
        <w:rPr>
          <w:ins w:id="1075" w:author="Greg Stoike" w:date="2018-11-30T10:28:00Z"/>
          <w:rFonts w:ascii="Consolas" w:eastAsiaTheme="minorHAnsi" w:hAnsi="Consolas" w:cs="Lucida Sans Typewriter"/>
          <w:color w:val="268BD2"/>
          <w:sz w:val="16"/>
          <w:szCs w:val="16"/>
        </w:rPr>
      </w:pPr>
      <w:ins w:id="1076" w:author="Greg Stoike" w:date="2018-11-30T10:28:00Z">
        <w:r w:rsidRPr="00DA4580">
          <w:rPr>
            <w:rFonts w:ascii="Consolas" w:eastAsiaTheme="minorHAnsi" w:hAnsi="Consolas" w:cs="Lucida Sans Typewriter"/>
            <w:color w:val="268BD2"/>
            <w:sz w:val="16"/>
            <w:szCs w:val="16"/>
          </w:rPr>
          <w:lastRenderedPageBreak/>
          <w:t xml:space="preserve">                  &lt;BlueprintReference idRef="1"/&gt;</w:t>
        </w:r>
      </w:ins>
    </w:p>
    <w:p w14:paraId="5E58B182" w14:textId="77777777" w:rsidR="00DA4580" w:rsidRPr="00DA4580" w:rsidRDefault="00DA4580" w:rsidP="00DA4580">
      <w:pPr>
        <w:rPr>
          <w:ins w:id="1077" w:author="Greg Stoike" w:date="2018-11-30T10:28:00Z"/>
          <w:rFonts w:ascii="Consolas" w:eastAsiaTheme="minorHAnsi" w:hAnsi="Consolas" w:cs="Lucida Sans Typewriter"/>
          <w:color w:val="268BD2"/>
          <w:sz w:val="16"/>
          <w:szCs w:val="16"/>
        </w:rPr>
      </w:pPr>
      <w:ins w:id="1078" w:author="Greg Stoike" w:date="2018-11-30T10:28:00Z">
        <w:r w:rsidRPr="00DA4580">
          <w:rPr>
            <w:rFonts w:ascii="Consolas" w:eastAsiaTheme="minorHAnsi" w:hAnsi="Consolas" w:cs="Lucida Sans Typewriter"/>
            <w:color w:val="268BD2"/>
            <w:sz w:val="16"/>
            <w:szCs w:val="16"/>
          </w:rPr>
          <w:t xml:space="preserve">                  &lt;BlueprintReference idRef="1|P"/&gt;</w:t>
        </w:r>
      </w:ins>
    </w:p>
    <w:p w14:paraId="0B9EBE78" w14:textId="77777777" w:rsidR="00DA4580" w:rsidRPr="00DA4580" w:rsidRDefault="00DA4580" w:rsidP="00DA4580">
      <w:pPr>
        <w:rPr>
          <w:ins w:id="1079" w:author="Greg Stoike" w:date="2018-11-30T10:28:00Z"/>
          <w:rFonts w:ascii="Consolas" w:eastAsiaTheme="minorHAnsi" w:hAnsi="Consolas" w:cs="Lucida Sans Typewriter"/>
          <w:color w:val="268BD2"/>
          <w:sz w:val="16"/>
          <w:szCs w:val="16"/>
        </w:rPr>
      </w:pPr>
      <w:ins w:id="1080" w:author="Greg Stoike" w:date="2018-11-30T10:28:00Z">
        <w:r w:rsidRPr="00DA4580">
          <w:rPr>
            <w:rFonts w:ascii="Consolas" w:eastAsiaTheme="minorHAnsi" w:hAnsi="Consolas" w:cs="Lucida Sans Typewriter"/>
            <w:color w:val="268BD2"/>
            <w:sz w:val="16"/>
            <w:szCs w:val="16"/>
          </w:rPr>
          <w:t xml:space="preserve">                  &lt;BlueprintReference idRef="1|P|TS06"/&gt;</w:t>
        </w:r>
      </w:ins>
    </w:p>
    <w:p w14:paraId="63FDA6D5" w14:textId="77777777" w:rsidR="00DA4580" w:rsidRPr="00DA4580" w:rsidRDefault="00DA4580" w:rsidP="00DA4580">
      <w:pPr>
        <w:rPr>
          <w:ins w:id="1081" w:author="Greg Stoike" w:date="2018-11-30T10:28:00Z"/>
          <w:rFonts w:ascii="Consolas" w:eastAsiaTheme="minorHAnsi" w:hAnsi="Consolas" w:cs="Lucida Sans Typewriter"/>
          <w:color w:val="268BD2"/>
          <w:sz w:val="16"/>
          <w:szCs w:val="16"/>
        </w:rPr>
      </w:pPr>
      <w:ins w:id="1082" w:author="Greg Stoike" w:date="2018-11-30T10:28:00Z">
        <w:r w:rsidRPr="00DA4580">
          <w:rPr>
            <w:rFonts w:ascii="Consolas" w:eastAsiaTheme="minorHAnsi" w:hAnsi="Consolas" w:cs="Lucida Sans Typewriter"/>
            <w:color w:val="268BD2"/>
            <w:sz w:val="16"/>
            <w:szCs w:val="16"/>
          </w:rPr>
          <w:t xml:space="preserve">                  &lt;BlueprintReference idRef="1|P|TS06|L"/&gt;</w:t>
        </w:r>
      </w:ins>
    </w:p>
    <w:p w14:paraId="14F61DC9" w14:textId="77777777" w:rsidR="00DA4580" w:rsidRPr="00DA4580" w:rsidRDefault="00DA4580" w:rsidP="00DA4580">
      <w:pPr>
        <w:rPr>
          <w:ins w:id="1083" w:author="Greg Stoike" w:date="2018-11-30T10:28:00Z"/>
          <w:rFonts w:ascii="Consolas" w:eastAsiaTheme="minorHAnsi" w:hAnsi="Consolas" w:cs="Lucida Sans Typewriter"/>
          <w:color w:val="268BD2"/>
          <w:sz w:val="16"/>
          <w:szCs w:val="16"/>
        </w:rPr>
      </w:pPr>
      <w:ins w:id="1084" w:author="Greg Stoike" w:date="2018-11-30T10:28:00Z">
        <w:r w:rsidRPr="00DA4580">
          <w:rPr>
            <w:rFonts w:ascii="Consolas" w:eastAsiaTheme="minorHAnsi" w:hAnsi="Consolas" w:cs="Lucida Sans Typewriter"/>
            <w:color w:val="268BD2"/>
            <w:sz w:val="16"/>
            <w:szCs w:val="16"/>
          </w:rPr>
          <w:t xml:space="preserve">                &lt;/BlueprintReferences&gt;</w:t>
        </w:r>
      </w:ins>
    </w:p>
    <w:p w14:paraId="40E16AC8" w14:textId="77777777" w:rsidR="00DA4580" w:rsidRPr="00DA4580" w:rsidRDefault="00DA4580" w:rsidP="00DA4580">
      <w:pPr>
        <w:rPr>
          <w:ins w:id="1085" w:author="Greg Stoike" w:date="2018-11-30T10:28:00Z"/>
          <w:rFonts w:ascii="Consolas" w:eastAsiaTheme="minorHAnsi" w:hAnsi="Consolas" w:cs="Lucida Sans Typewriter"/>
          <w:color w:val="268BD2"/>
          <w:sz w:val="16"/>
          <w:szCs w:val="16"/>
        </w:rPr>
      </w:pPr>
      <w:ins w:id="1086" w:author="Greg Stoike" w:date="2018-11-30T10:28:00Z">
        <w:r w:rsidRPr="00DA4580">
          <w:rPr>
            <w:rFonts w:ascii="Consolas" w:eastAsiaTheme="minorHAnsi" w:hAnsi="Consolas" w:cs="Lucida Sans Typewriter"/>
            <w:color w:val="268BD2"/>
            <w:sz w:val="16"/>
            <w:szCs w:val="16"/>
          </w:rPr>
          <w:t xml:space="preserve">                &lt;Presentations&gt;</w:t>
        </w:r>
      </w:ins>
    </w:p>
    <w:p w14:paraId="22CA4E6E" w14:textId="77777777" w:rsidR="00DA4580" w:rsidRPr="00DA4580" w:rsidRDefault="00DA4580" w:rsidP="00DA4580">
      <w:pPr>
        <w:rPr>
          <w:ins w:id="1087" w:author="Greg Stoike" w:date="2018-11-30T10:28:00Z"/>
          <w:rFonts w:ascii="Consolas" w:eastAsiaTheme="minorHAnsi" w:hAnsi="Consolas" w:cs="Lucida Sans Typewriter"/>
          <w:color w:val="268BD2"/>
          <w:sz w:val="16"/>
          <w:szCs w:val="16"/>
        </w:rPr>
      </w:pPr>
      <w:ins w:id="1088"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462F8849" w14:textId="77777777" w:rsidR="00DA4580" w:rsidRPr="00DA4580" w:rsidRDefault="00DA4580" w:rsidP="00DA4580">
      <w:pPr>
        <w:rPr>
          <w:ins w:id="1089" w:author="Greg Stoike" w:date="2018-11-30T10:28:00Z"/>
          <w:rFonts w:ascii="Consolas" w:eastAsiaTheme="minorHAnsi" w:hAnsi="Consolas" w:cs="Lucida Sans Typewriter"/>
          <w:color w:val="268BD2"/>
          <w:sz w:val="16"/>
          <w:szCs w:val="16"/>
        </w:rPr>
      </w:pPr>
      <w:ins w:id="1090"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288C2672" w14:textId="77777777" w:rsidR="00DA4580" w:rsidRPr="00DA4580" w:rsidRDefault="00DA4580" w:rsidP="00DA4580">
      <w:pPr>
        <w:rPr>
          <w:ins w:id="1091" w:author="Greg Stoike" w:date="2018-11-30T10:28:00Z"/>
          <w:rFonts w:ascii="Consolas" w:eastAsiaTheme="minorHAnsi" w:hAnsi="Consolas" w:cs="Lucida Sans Typewriter"/>
          <w:color w:val="268BD2"/>
          <w:sz w:val="16"/>
          <w:szCs w:val="16"/>
        </w:rPr>
      </w:pPr>
      <w:ins w:id="1092"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23ABB9A9" w14:textId="77777777" w:rsidR="00DA4580" w:rsidRPr="00DA4580" w:rsidRDefault="00DA4580" w:rsidP="00DA4580">
      <w:pPr>
        <w:rPr>
          <w:ins w:id="1093" w:author="Greg Stoike" w:date="2018-11-30T10:28:00Z"/>
          <w:rFonts w:ascii="Consolas" w:eastAsiaTheme="minorHAnsi" w:hAnsi="Consolas" w:cs="Lucida Sans Typewriter"/>
          <w:color w:val="268BD2"/>
          <w:sz w:val="16"/>
          <w:szCs w:val="16"/>
        </w:rPr>
      </w:pPr>
      <w:ins w:id="1094" w:author="Greg Stoike" w:date="2018-11-30T10:28:00Z">
        <w:r w:rsidRPr="00DA4580">
          <w:rPr>
            <w:rFonts w:ascii="Consolas" w:eastAsiaTheme="minorHAnsi" w:hAnsi="Consolas" w:cs="Lucida Sans Typewriter"/>
            <w:color w:val="268BD2"/>
            <w:sz w:val="16"/>
            <w:szCs w:val="16"/>
          </w:rPr>
          <w:t xml:space="preserve">                &lt;/Presentations&gt;</w:t>
        </w:r>
      </w:ins>
    </w:p>
    <w:p w14:paraId="0DFE3E7F" w14:textId="77777777" w:rsidR="00DA4580" w:rsidRPr="00DA4580" w:rsidRDefault="00DA4580" w:rsidP="00DA4580">
      <w:pPr>
        <w:rPr>
          <w:ins w:id="1095" w:author="Greg Stoike" w:date="2018-11-30T10:28:00Z"/>
          <w:rFonts w:ascii="Consolas" w:eastAsiaTheme="minorHAnsi" w:hAnsi="Consolas" w:cs="Lucida Sans Typewriter"/>
          <w:color w:val="268BD2"/>
          <w:sz w:val="16"/>
          <w:szCs w:val="16"/>
        </w:rPr>
      </w:pPr>
      <w:ins w:id="1096" w:author="Greg Stoike" w:date="2018-11-30T10:28:00Z">
        <w:r w:rsidRPr="00DA4580">
          <w:rPr>
            <w:rFonts w:ascii="Consolas" w:eastAsiaTheme="minorHAnsi" w:hAnsi="Consolas" w:cs="Lucida Sans Typewriter"/>
            <w:color w:val="268BD2"/>
            <w:sz w:val="16"/>
            <w:szCs w:val="16"/>
          </w:rPr>
          <w:t xml:space="preserve">              &lt;/Item&gt;</w:t>
        </w:r>
      </w:ins>
    </w:p>
    <w:p w14:paraId="6DB04728" w14:textId="77777777" w:rsidR="00DA4580" w:rsidRPr="00DA4580" w:rsidRDefault="00DA4580" w:rsidP="00DA4580">
      <w:pPr>
        <w:rPr>
          <w:ins w:id="1097" w:author="Greg Stoike" w:date="2018-11-30T10:28:00Z"/>
          <w:rFonts w:ascii="Consolas" w:eastAsiaTheme="minorHAnsi" w:hAnsi="Consolas" w:cs="Lucida Sans Typewriter"/>
          <w:color w:val="268BD2"/>
          <w:sz w:val="16"/>
          <w:szCs w:val="16"/>
        </w:rPr>
      </w:pPr>
      <w:ins w:id="1098" w:author="Greg Stoike" w:date="2018-11-30T10:28:00Z">
        <w:r w:rsidRPr="00DA4580">
          <w:rPr>
            <w:rFonts w:ascii="Consolas" w:eastAsiaTheme="minorHAnsi" w:hAnsi="Consolas" w:cs="Lucida Sans Typewriter"/>
            <w:color w:val="268BD2"/>
            <w:sz w:val="16"/>
            <w:szCs w:val="16"/>
          </w:rPr>
          <w:t xml:space="preserve">            &lt;/ItemGroup&gt;</w:t>
        </w:r>
      </w:ins>
    </w:p>
    <w:p w14:paraId="1EA6AC24" w14:textId="77777777" w:rsidR="00DA4580" w:rsidRPr="00DA4580" w:rsidRDefault="00DA4580" w:rsidP="00DA4580">
      <w:pPr>
        <w:rPr>
          <w:ins w:id="1099" w:author="Greg Stoike" w:date="2018-11-30T10:28:00Z"/>
          <w:rFonts w:ascii="Consolas" w:eastAsiaTheme="minorHAnsi" w:hAnsi="Consolas" w:cs="Lucida Sans Typewriter"/>
          <w:color w:val="268BD2"/>
          <w:sz w:val="16"/>
          <w:szCs w:val="16"/>
        </w:rPr>
      </w:pPr>
      <w:ins w:id="1100" w:author="Greg Stoike" w:date="2018-11-30T10:28:00Z">
        <w:r w:rsidRPr="00DA4580">
          <w:rPr>
            <w:rFonts w:ascii="Consolas" w:eastAsiaTheme="minorHAnsi" w:hAnsi="Consolas" w:cs="Lucida Sans Typewriter"/>
            <w:color w:val="268BD2"/>
            <w:sz w:val="16"/>
            <w:szCs w:val="16"/>
          </w:rPr>
          <w:t xml:space="preserve">            &lt;ItemGroup maxItems="ALL" maxResponses="0" id="20702"&gt;</w:t>
        </w:r>
      </w:ins>
    </w:p>
    <w:p w14:paraId="7B26960D" w14:textId="77777777" w:rsidR="00DA4580" w:rsidRPr="00DA4580" w:rsidRDefault="00DA4580" w:rsidP="00DA4580">
      <w:pPr>
        <w:rPr>
          <w:ins w:id="1101" w:author="Greg Stoike" w:date="2018-11-30T10:28:00Z"/>
          <w:rFonts w:ascii="Consolas" w:eastAsiaTheme="minorHAnsi" w:hAnsi="Consolas" w:cs="Lucida Sans Typewriter"/>
          <w:color w:val="268BD2"/>
          <w:sz w:val="16"/>
          <w:szCs w:val="16"/>
        </w:rPr>
      </w:pPr>
      <w:ins w:id="1102"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id="20702" type="EQ"&gt;</w:t>
        </w:r>
      </w:ins>
    </w:p>
    <w:p w14:paraId="12575AAD" w14:textId="77777777" w:rsidR="00DA4580" w:rsidRPr="00DA4580" w:rsidRDefault="00DA4580" w:rsidP="00DA4580">
      <w:pPr>
        <w:rPr>
          <w:ins w:id="1103" w:author="Greg Stoike" w:date="2018-11-30T10:28:00Z"/>
          <w:rFonts w:ascii="Consolas" w:eastAsiaTheme="minorHAnsi" w:hAnsi="Consolas" w:cs="Lucida Sans Typewriter"/>
          <w:color w:val="268BD2"/>
          <w:sz w:val="16"/>
          <w:szCs w:val="16"/>
        </w:rPr>
      </w:pPr>
      <w:ins w:id="1104" w:author="Greg Stoike" w:date="2018-11-30T10:28:00Z">
        <w:r w:rsidRPr="00DA4580">
          <w:rPr>
            <w:rFonts w:ascii="Consolas" w:eastAsiaTheme="minorHAnsi" w:hAnsi="Consolas" w:cs="Lucida Sans Typewriter"/>
            <w:color w:val="268BD2"/>
            <w:sz w:val="16"/>
            <w:szCs w:val="16"/>
          </w:rPr>
          <w:t xml:space="preserve">                &lt;ItemScoreDimensions&gt;</w:t>
        </w:r>
      </w:ins>
    </w:p>
    <w:p w14:paraId="3C3E4C54" w14:textId="77777777" w:rsidR="00DA4580" w:rsidRPr="00DA4580" w:rsidRDefault="00DA4580" w:rsidP="00DA4580">
      <w:pPr>
        <w:rPr>
          <w:ins w:id="1105" w:author="Greg Stoike" w:date="2018-11-30T10:28:00Z"/>
          <w:rFonts w:ascii="Consolas" w:eastAsiaTheme="minorHAnsi" w:hAnsi="Consolas" w:cs="Lucida Sans Typewriter"/>
          <w:color w:val="268BD2"/>
          <w:sz w:val="16"/>
          <w:szCs w:val="16"/>
        </w:rPr>
      </w:pPr>
      <w:ins w:id="1106" w:author="Greg Stoike" w:date="2018-11-30T10:28:00Z">
        <w:r w:rsidRPr="00DA4580">
          <w:rPr>
            <w:rFonts w:ascii="Consolas" w:eastAsiaTheme="minorHAnsi" w:hAnsi="Consolas" w:cs="Lucida Sans Typewriter"/>
            <w:color w:val="268BD2"/>
            <w:sz w:val="16"/>
            <w:szCs w:val="16"/>
          </w:rPr>
          <w:t xml:space="preserve">                  &lt;ItemScoreDimension measurementModel="IRTGPC" scorePoints="2" weight="1.0"&gt;</w:t>
        </w:r>
      </w:ins>
    </w:p>
    <w:p w14:paraId="3D03162C" w14:textId="77777777" w:rsidR="00DA4580" w:rsidRPr="00DA4580" w:rsidRDefault="00DA4580" w:rsidP="00DA4580">
      <w:pPr>
        <w:rPr>
          <w:ins w:id="1107" w:author="Greg Stoike" w:date="2018-11-30T10:28:00Z"/>
          <w:rFonts w:ascii="Consolas" w:eastAsiaTheme="minorHAnsi" w:hAnsi="Consolas" w:cs="Lucida Sans Typewriter"/>
          <w:color w:val="268BD2"/>
          <w:sz w:val="16"/>
          <w:szCs w:val="16"/>
        </w:rPr>
      </w:pPr>
      <w:ins w:id="1108" w:author="Greg Stoike" w:date="2018-11-30T10:28:00Z">
        <w:r w:rsidRPr="00DA4580">
          <w:rPr>
            <w:rFonts w:ascii="Consolas" w:eastAsiaTheme="minorHAnsi" w:hAnsi="Consolas" w:cs="Lucida Sans Typewriter"/>
            <w:color w:val="268BD2"/>
            <w:sz w:val="16"/>
            <w:szCs w:val="16"/>
          </w:rPr>
          <w:t xml:space="preserve">                    &lt;ItemScoreParameter value="0.467960000038147" measurementParameter="a"/&gt;</w:t>
        </w:r>
      </w:ins>
    </w:p>
    <w:p w14:paraId="3A765FCA" w14:textId="77777777" w:rsidR="00DA4580" w:rsidRPr="00DA4580" w:rsidRDefault="00DA4580" w:rsidP="00DA4580">
      <w:pPr>
        <w:rPr>
          <w:ins w:id="1109" w:author="Greg Stoike" w:date="2018-11-30T10:28:00Z"/>
          <w:rFonts w:ascii="Consolas" w:eastAsiaTheme="minorHAnsi" w:hAnsi="Consolas" w:cs="Lucida Sans Typewriter"/>
          <w:color w:val="268BD2"/>
          <w:sz w:val="16"/>
          <w:szCs w:val="16"/>
        </w:rPr>
      </w:pPr>
      <w:ins w:id="1110" w:author="Greg Stoike" w:date="2018-11-30T10:28:00Z">
        <w:r w:rsidRPr="00DA4580">
          <w:rPr>
            <w:rFonts w:ascii="Consolas" w:eastAsiaTheme="minorHAnsi" w:hAnsi="Consolas" w:cs="Lucida Sans Typewriter"/>
            <w:color w:val="268BD2"/>
            <w:sz w:val="16"/>
            <w:szCs w:val="16"/>
          </w:rPr>
          <w:t xml:space="preserve">                    &lt;ItemScoreParameter value="2.653249979019165" measurementParameter="b0"/&gt;</w:t>
        </w:r>
      </w:ins>
    </w:p>
    <w:p w14:paraId="6A459EFF" w14:textId="77777777" w:rsidR="00DA4580" w:rsidRPr="00DA4580" w:rsidRDefault="00DA4580" w:rsidP="00DA4580">
      <w:pPr>
        <w:rPr>
          <w:ins w:id="1111" w:author="Greg Stoike" w:date="2018-11-30T10:28:00Z"/>
          <w:rFonts w:ascii="Consolas" w:eastAsiaTheme="minorHAnsi" w:hAnsi="Consolas" w:cs="Lucida Sans Typewriter"/>
          <w:color w:val="268BD2"/>
          <w:sz w:val="16"/>
          <w:szCs w:val="16"/>
        </w:rPr>
      </w:pPr>
      <w:ins w:id="1112" w:author="Greg Stoike" w:date="2018-11-30T10:28:00Z">
        <w:r w:rsidRPr="00DA4580">
          <w:rPr>
            <w:rFonts w:ascii="Consolas" w:eastAsiaTheme="minorHAnsi" w:hAnsi="Consolas" w:cs="Lucida Sans Typewriter"/>
            <w:color w:val="268BD2"/>
            <w:sz w:val="16"/>
            <w:szCs w:val="16"/>
          </w:rPr>
          <w:t xml:space="preserve">                    &lt;ItemScoreParameter value="1.8361300230026245" measurementParameter="b1"/&gt;</w:t>
        </w:r>
      </w:ins>
    </w:p>
    <w:p w14:paraId="0BF19BF2" w14:textId="77777777" w:rsidR="00DA4580" w:rsidRPr="00DA4580" w:rsidRDefault="00DA4580" w:rsidP="00DA4580">
      <w:pPr>
        <w:rPr>
          <w:ins w:id="1113" w:author="Greg Stoike" w:date="2018-11-30T10:28:00Z"/>
          <w:rFonts w:ascii="Consolas" w:eastAsiaTheme="minorHAnsi" w:hAnsi="Consolas" w:cs="Lucida Sans Typewriter"/>
          <w:color w:val="268BD2"/>
          <w:sz w:val="16"/>
          <w:szCs w:val="16"/>
        </w:rPr>
      </w:pPr>
      <w:ins w:id="1114" w:author="Greg Stoike" w:date="2018-11-30T10:28:00Z">
        <w:r w:rsidRPr="00DA4580">
          <w:rPr>
            <w:rFonts w:ascii="Consolas" w:eastAsiaTheme="minorHAnsi" w:hAnsi="Consolas" w:cs="Lucida Sans Typewriter"/>
            <w:color w:val="268BD2"/>
            <w:sz w:val="16"/>
            <w:szCs w:val="16"/>
          </w:rPr>
          <w:t xml:space="preserve">                  &lt;/ItemScoreDimension&gt;</w:t>
        </w:r>
      </w:ins>
    </w:p>
    <w:p w14:paraId="4EF83754" w14:textId="77777777" w:rsidR="00DA4580" w:rsidRPr="00DA4580" w:rsidRDefault="00DA4580" w:rsidP="00DA4580">
      <w:pPr>
        <w:rPr>
          <w:ins w:id="1115" w:author="Greg Stoike" w:date="2018-11-30T10:28:00Z"/>
          <w:rFonts w:ascii="Consolas" w:eastAsiaTheme="minorHAnsi" w:hAnsi="Consolas" w:cs="Lucida Sans Typewriter"/>
          <w:color w:val="268BD2"/>
          <w:sz w:val="16"/>
          <w:szCs w:val="16"/>
        </w:rPr>
      </w:pPr>
      <w:ins w:id="1116" w:author="Greg Stoike" w:date="2018-11-30T10:28:00Z">
        <w:r w:rsidRPr="00DA4580">
          <w:rPr>
            <w:rFonts w:ascii="Consolas" w:eastAsiaTheme="minorHAnsi" w:hAnsi="Consolas" w:cs="Lucida Sans Typewriter"/>
            <w:color w:val="268BD2"/>
            <w:sz w:val="16"/>
            <w:szCs w:val="16"/>
          </w:rPr>
          <w:t xml:space="preserve">                &lt;/ItemScoreDimensions&gt;</w:t>
        </w:r>
      </w:ins>
    </w:p>
    <w:p w14:paraId="236F75FF" w14:textId="77777777" w:rsidR="00DA4580" w:rsidRPr="00DA4580" w:rsidRDefault="00DA4580" w:rsidP="00DA4580">
      <w:pPr>
        <w:rPr>
          <w:ins w:id="1117" w:author="Greg Stoike" w:date="2018-11-30T10:28:00Z"/>
          <w:rFonts w:ascii="Consolas" w:eastAsiaTheme="minorHAnsi" w:hAnsi="Consolas" w:cs="Lucida Sans Typewriter"/>
          <w:color w:val="268BD2"/>
          <w:sz w:val="16"/>
          <w:szCs w:val="16"/>
        </w:rPr>
      </w:pPr>
      <w:ins w:id="1118" w:author="Greg Stoike" w:date="2018-11-30T10:28:00Z">
        <w:r w:rsidRPr="00DA4580">
          <w:rPr>
            <w:rFonts w:ascii="Consolas" w:eastAsiaTheme="minorHAnsi" w:hAnsi="Consolas" w:cs="Lucida Sans Typewriter"/>
            <w:color w:val="268BD2"/>
            <w:sz w:val="16"/>
            <w:szCs w:val="16"/>
          </w:rPr>
          <w:t xml:space="preserve">                &lt;PoolProperties&gt;</w:t>
        </w:r>
      </w:ins>
    </w:p>
    <w:p w14:paraId="060E815F" w14:textId="77777777" w:rsidR="00DA4580" w:rsidRPr="00DA4580" w:rsidRDefault="00DA4580" w:rsidP="00DA4580">
      <w:pPr>
        <w:rPr>
          <w:ins w:id="1119" w:author="Greg Stoike" w:date="2018-11-30T10:28:00Z"/>
          <w:rFonts w:ascii="Consolas" w:eastAsiaTheme="minorHAnsi" w:hAnsi="Consolas" w:cs="Lucida Sans Typewriter"/>
          <w:color w:val="268BD2"/>
          <w:sz w:val="16"/>
          <w:szCs w:val="16"/>
        </w:rPr>
      </w:pPr>
      <w:ins w:id="1120"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7585C2CB" w14:textId="77777777" w:rsidR="00DA4580" w:rsidRPr="00DA4580" w:rsidRDefault="00DA4580" w:rsidP="00DA4580">
      <w:pPr>
        <w:rPr>
          <w:ins w:id="1121" w:author="Greg Stoike" w:date="2018-11-30T10:28:00Z"/>
          <w:rFonts w:ascii="Consolas" w:eastAsiaTheme="minorHAnsi" w:hAnsi="Consolas" w:cs="Lucida Sans Typewriter"/>
          <w:color w:val="268BD2"/>
          <w:sz w:val="16"/>
          <w:szCs w:val="16"/>
        </w:rPr>
      </w:pPr>
      <w:ins w:id="1122"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278EE92C" w14:textId="77777777" w:rsidR="00DA4580" w:rsidRPr="00DA4580" w:rsidRDefault="00DA4580" w:rsidP="00DA4580">
      <w:pPr>
        <w:rPr>
          <w:ins w:id="1123" w:author="Greg Stoike" w:date="2018-11-30T10:28:00Z"/>
          <w:rFonts w:ascii="Consolas" w:eastAsiaTheme="minorHAnsi" w:hAnsi="Consolas" w:cs="Lucida Sans Typewriter"/>
          <w:color w:val="268BD2"/>
          <w:sz w:val="16"/>
          <w:szCs w:val="16"/>
        </w:rPr>
      </w:pPr>
      <w:ins w:id="1124"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3094078A" w14:textId="77777777" w:rsidR="00DA4580" w:rsidRPr="00DA4580" w:rsidRDefault="00DA4580" w:rsidP="00DA4580">
      <w:pPr>
        <w:rPr>
          <w:ins w:id="1125" w:author="Greg Stoike" w:date="2018-11-30T10:28:00Z"/>
          <w:rFonts w:ascii="Consolas" w:eastAsiaTheme="minorHAnsi" w:hAnsi="Consolas" w:cs="Lucida Sans Typewriter"/>
          <w:color w:val="268BD2"/>
          <w:sz w:val="16"/>
          <w:szCs w:val="16"/>
        </w:rPr>
      </w:pPr>
      <w:ins w:id="1126"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39F208B5" w14:textId="77777777" w:rsidR="00DA4580" w:rsidRPr="00DA4580" w:rsidRDefault="00DA4580" w:rsidP="00DA4580">
      <w:pPr>
        <w:rPr>
          <w:ins w:id="1127" w:author="Greg Stoike" w:date="2018-11-30T10:28:00Z"/>
          <w:rFonts w:ascii="Consolas" w:eastAsiaTheme="minorHAnsi" w:hAnsi="Consolas" w:cs="Lucida Sans Typewriter"/>
          <w:color w:val="268BD2"/>
          <w:sz w:val="16"/>
          <w:szCs w:val="16"/>
        </w:rPr>
      </w:pPr>
      <w:ins w:id="1128"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1544DDD9" w14:textId="77777777" w:rsidR="00DA4580" w:rsidRPr="00DA4580" w:rsidRDefault="00DA4580" w:rsidP="00DA4580">
      <w:pPr>
        <w:rPr>
          <w:ins w:id="1129" w:author="Greg Stoike" w:date="2018-11-30T10:28:00Z"/>
          <w:rFonts w:ascii="Consolas" w:eastAsiaTheme="minorHAnsi" w:hAnsi="Consolas" w:cs="Lucida Sans Typewriter"/>
          <w:color w:val="268BD2"/>
          <w:sz w:val="16"/>
          <w:szCs w:val="16"/>
        </w:rPr>
      </w:pPr>
      <w:ins w:id="1130" w:author="Greg Stoike" w:date="2018-11-30T10:28:00Z">
        <w:r w:rsidRPr="00DA4580">
          <w:rPr>
            <w:rFonts w:ascii="Consolas" w:eastAsiaTheme="minorHAnsi" w:hAnsi="Consolas" w:cs="Lucida Sans Typewriter"/>
            <w:color w:val="268BD2"/>
            <w:sz w:val="16"/>
            <w:szCs w:val="16"/>
          </w:rPr>
          <w:t xml:space="preserve">                  &lt;PoolProperty name="Difficulty Category" value="Overall=Difficult"/&gt;</w:t>
        </w:r>
      </w:ins>
    </w:p>
    <w:p w14:paraId="0DFF9C5C" w14:textId="77777777" w:rsidR="00DA4580" w:rsidRPr="00DA4580" w:rsidRDefault="00DA4580" w:rsidP="00DA4580">
      <w:pPr>
        <w:rPr>
          <w:ins w:id="1131" w:author="Greg Stoike" w:date="2018-11-30T10:28:00Z"/>
          <w:rFonts w:ascii="Consolas" w:eastAsiaTheme="minorHAnsi" w:hAnsi="Consolas" w:cs="Lucida Sans Typewriter"/>
          <w:color w:val="268BD2"/>
          <w:sz w:val="16"/>
          <w:szCs w:val="16"/>
        </w:rPr>
      </w:pPr>
      <w:ins w:id="1132"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221E36B0" w14:textId="77777777" w:rsidR="00DA4580" w:rsidRPr="00DA4580" w:rsidRDefault="00DA4580" w:rsidP="00DA4580">
      <w:pPr>
        <w:rPr>
          <w:ins w:id="1133" w:author="Greg Stoike" w:date="2018-11-30T10:28:00Z"/>
          <w:rFonts w:ascii="Consolas" w:eastAsiaTheme="minorHAnsi" w:hAnsi="Consolas" w:cs="Lucida Sans Typewriter"/>
          <w:color w:val="268BD2"/>
          <w:sz w:val="16"/>
          <w:szCs w:val="16"/>
        </w:rPr>
      </w:pPr>
      <w:ins w:id="1134" w:author="Greg Stoike" w:date="2018-11-30T10:28:00Z">
        <w:r w:rsidRPr="00DA4580">
          <w:rPr>
            <w:rFonts w:ascii="Consolas" w:eastAsiaTheme="minorHAnsi" w:hAnsi="Consolas" w:cs="Lucida Sans Typewriter"/>
            <w:color w:val="268BD2"/>
            <w:sz w:val="16"/>
            <w:szCs w:val="16"/>
          </w:rPr>
          <w:t xml:space="preserve">                  &lt;PoolProperty name="Rubric Source" value="Student Xml Proposition"/&gt;</w:t>
        </w:r>
      </w:ins>
    </w:p>
    <w:p w14:paraId="7C24B96D" w14:textId="77777777" w:rsidR="00DA4580" w:rsidRPr="00DA4580" w:rsidRDefault="00DA4580" w:rsidP="00DA4580">
      <w:pPr>
        <w:rPr>
          <w:ins w:id="1135" w:author="Greg Stoike" w:date="2018-11-30T10:28:00Z"/>
          <w:rFonts w:ascii="Consolas" w:eastAsiaTheme="minorHAnsi" w:hAnsi="Consolas" w:cs="Lucida Sans Typewriter"/>
          <w:color w:val="268BD2"/>
          <w:sz w:val="16"/>
          <w:szCs w:val="16"/>
        </w:rPr>
      </w:pPr>
      <w:ins w:id="1136" w:author="Greg Stoike" w:date="2018-11-30T10:28:00Z">
        <w:r w:rsidRPr="00DA4580">
          <w:rPr>
            <w:rFonts w:ascii="Consolas" w:eastAsiaTheme="minorHAnsi" w:hAnsi="Consolas" w:cs="Lucida Sans Typewriter"/>
            <w:color w:val="268BD2"/>
            <w:sz w:val="16"/>
            <w:szCs w:val="16"/>
          </w:rPr>
          <w:lastRenderedPageBreak/>
          <w:t xml:space="preserve">                  &lt;PoolProperty name="Scoring Engine" value="Automatic with Machine Rubric"/&gt;</w:t>
        </w:r>
      </w:ins>
    </w:p>
    <w:p w14:paraId="27EA9358" w14:textId="77777777" w:rsidR="00DA4580" w:rsidRPr="00DA4580" w:rsidRDefault="00DA4580" w:rsidP="00DA4580">
      <w:pPr>
        <w:rPr>
          <w:ins w:id="1137" w:author="Greg Stoike" w:date="2018-11-30T10:28:00Z"/>
          <w:rFonts w:ascii="Consolas" w:eastAsiaTheme="minorHAnsi" w:hAnsi="Consolas" w:cs="Lucida Sans Typewriter"/>
          <w:color w:val="268BD2"/>
          <w:sz w:val="16"/>
          <w:szCs w:val="16"/>
        </w:rPr>
      </w:pPr>
      <w:ins w:id="1138"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6D235D79" w14:textId="77777777" w:rsidR="00DA4580" w:rsidRPr="00DA4580" w:rsidRDefault="00DA4580" w:rsidP="00DA4580">
      <w:pPr>
        <w:rPr>
          <w:ins w:id="1139" w:author="Greg Stoike" w:date="2018-11-30T10:28:00Z"/>
          <w:rFonts w:ascii="Consolas" w:eastAsiaTheme="minorHAnsi" w:hAnsi="Consolas" w:cs="Lucida Sans Typewriter"/>
          <w:color w:val="268BD2"/>
          <w:sz w:val="16"/>
          <w:szCs w:val="16"/>
        </w:rPr>
      </w:pPr>
      <w:ins w:id="1140"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00C5E83E" w14:textId="77777777" w:rsidR="00DA4580" w:rsidRPr="00DA4580" w:rsidRDefault="00DA4580" w:rsidP="00DA4580">
      <w:pPr>
        <w:rPr>
          <w:ins w:id="1141" w:author="Greg Stoike" w:date="2018-11-30T10:28:00Z"/>
          <w:rFonts w:ascii="Consolas" w:eastAsiaTheme="minorHAnsi" w:hAnsi="Consolas" w:cs="Lucida Sans Typewriter"/>
          <w:color w:val="268BD2"/>
          <w:sz w:val="16"/>
          <w:szCs w:val="16"/>
        </w:rPr>
      </w:pPr>
      <w:ins w:id="1142"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436B3A9C" w14:textId="77777777" w:rsidR="00DA4580" w:rsidRPr="00DA4580" w:rsidRDefault="00DA4580" w:rsidP="00DA4580">
      <w:pPr>
        <w:rPr>
          <w:ins w:id="1143" w:author="Greg Stoike" w:date="2018-11-30T10:28:00Z"/>
          <w:rFonts w:ascii="Consolas" w:eastAsiaTheme="minorHAnsi" w:hAnsi="Consolas" w:cs="Lucida Sans Typewriter"/>
          <w:color w:val="268BD2"/>
          <w:sz w:val="16"/>
          <w:szCs w:val="16"/>
        </w:rPr>
      </w:pPr>
      <w:ins w:id="1144" w:author="Greg Stoike" w:date="2018-11-30T10:28:00Z">
        <w:r w:rsidRPr="00DA4580">
          <w:rPr>
            <w:rFonts w:ascii="Consolas" w:eastAsiaTheme="minorHAnsi" w:hAnsi="Consolas" w:cs="Lucida Sans Typewriter"/>
            <w:color w:val="268BD2"/>
            <w:sz w:val="16"/>
            <w:szCs w:val="16"/>
          </w:rPr>
          <w:t xml:space="preserve">                &lt;/PoolProperties&gt;</w:t>
        </w:r>
      </w:ins>
    </w:p>
    <w:p w14:paraId="03B45356" w14:textId="77777777" w:rsidR="00DA4580" w:rsidRPr="00DA4580" w:rsidRDefault="00DA4580" w:rsidP="00DA4580">
      <w:pPr>
        <w:rPr>
          <w:ins w:id="1145" w:author="Greg Stoike" w:date="2018-11-30T10:28:00Z"/>
          <w:rFonts w:ascii="Consolas" w:eastAsiaTheme="minorHAnsi" w:hAnsi="Consolas" w:cs="Lucida Sans Typewriter"/>
          <w:color w:val="268BD2"/>
          <w:sz w:val="16"/>
          <w:szCs w:val="16"/>
        </w:rPr>
      </w:pPr>
      <w:ins w:id="1146" w:author="Greg Stoike" w:date="2018-11-30T10:28:00Z">
        <w:r w:rsidRPr="00DA4580">
          <w:rPr>
            <w:rFonts w:ascii="Consolas" w:eastAsiaTheme="minorHAnsi" w:hAnsi="Consolas" w:cs="Lucida Sans Typewriter"/>
            <w:color w:val="268BD2"/>
            <w:sz w:val="16"/>
            <w:szCs w:val="16"/>
          </w:rPr>
          <w:t xml:space="preserve">                &lt;BlueprintReferences&gt;</w:t>
        </w:r>
      </w:ins>
    </w:p>
    <w:p w14:paraId="37EDAEF5" w14:textId="77777777" w:rsidR="00DA4580" w:rsidRPr="00DA4580" w:rsidRDefault="00DA4580" w:rsidP="00DA4580">
      <w:pPr>
        <w:rPr>
          <w:ins w:id="1147" w:author="Greg Stoike" w:date="2018-11-30T10:28:00Z"/>
          <w:rFonts w:ascii="Consolas" w:eastAsiaTheme="minorHAnsi" w:hAnsi="Consolas" w:cs="Lucida Sans Typewriter"/>
          <w:color w:val="268BD2"/>
          <w:sz w:val="16"/>
          <w:szCs w:val="16"/>
        </w:rPr>
      </w:pPr>
      <w:ins w:id="1148"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345DC6FE" w14:textId="77777777" w:rsidR="00DA4580" w:rsidRPr="00DA4580" w:rsidRDefault="00DA4580" w:rsidP="00DA4580">
      <w:pPr>
        <w:rPr>
          <w:ins w:id="1149" w:author="Greg Stoike" w:date="2018-11-30T10:28:00Z"/>
          <w:rFonts w:ascii="Consolas" w:eastAsiaTheme="minorHAnsi" w:hAnsi="Consolas" w:cs="Lucida Sans Typewriter"/>
          <w:color w:val="268BD2"/>
          <w:sz w:val="16"/>
          <w:szCs w:val="16"/>
        </w:rPr>
      </w:pPr>
      <w:ins w:id="1150" w:author="Greg Stoike" w:date="2018-11-30T10:28:00Z">
        <w:r w:rsidRPr="00DA4580">
          <w:rPr>
            <w:rFonts w:ascii="Consolas" w:eastAsiaTheme="minorHAnsi" w:hAnsi="Consolas" w:cs="Lucida Sans Typewriter"/>
            <w:color w:val="268BD2"/>
            <w:sz w:val="16"/>
            <w:szCs w:val="16"/>
          </w:rPr>
          <w:t xml:space="preserve">                  &lt;BlueprintReference idRef="2"/&gt;</w:t>
        </w:r>
      </w:ins>
    </w:p>
    <w:p w14:paraId="0CA7DDE3" w14:textId="77777777" w:rsidR="00DA4580" w:rsidRPr="00DA4580" w:rsidRDefault="00DA4580" w:rsidP="00DA4580">
      <w:pPr>
        <w:rPr>
          <w:ins w:id="1151" w:author="Greg Stoike" w:date="2018-11-30T10:28:00Z"/>
          <w:rFonts w:ascii="Consolas" w:eastAsiaTheme="minorHAnsi" w:hAnsi="Consolas" w:cs="Lucida Sans Typewriter"/>
          <w:color w:val="268BD2"/>
          <w:sz w:val="16"/>
          <w:szCs w:val="16"/>
        </w:rPr>
      </w:pPr>
      <w:ins w:id="1152" w:author="Greg Stoike" w:date="2018-11-30T10:28:00Z">
        <w:r w:rsidRPr="00DA4580">
          <w:rPr>
            <w:rFonts w:ascii="Consolas" w:eastAsiaTheme="minorHAnsi" w:hAnsi="Consolas" w:cs="Lucida Sans Typewriter"/>
            <w:color w:val="268BD2"/>
            <w:sz w:val="16"/>
            <w:szCs w:val="16"/>
          </w:rPr>
          <w:t xml:space="preserve">                  &lt;BlueprintReference idRef="2|A"/&gt;</w:t>
        </w:r>
      </w:ins>
    </w:p>
    <w:p w14:paraId="1EF7F840" w14:textId="77777777" w:rsidR="00DA4580" w:rsidRPr="00DA4580" w:rsidRDefault="00DA4580" w:rsidP="00DA4580">
      <w:pPr>
        <w:rPr>
          <w:ins w:id="1153" w:author="Greg Stoike" w:date="2018-11-30T10:28:00Z"/>
          <w:rFonts w:ascii="Consolas" w:eastAsiaTheme="minorHAnsi" w:hAnsi="Consolas" w:cs="Lucida Sans Typewriter"/>
          <w:color w:val="268BD2"/>
          <w:sz w:val="16"/>
          <w:szCs w:val="16"/>
        </w:rPr>
      </w:pPr>
      <w:ins w:id="1154" w:author="Greg Stoike" w:date="2018-11-30T10:28:00Z">
        <w:r w:rsidRPr="00DA4580">
          <w:rPr>
            <w:rFonts w:ascii="Consolas" w:eastAsiaTheme="minorHAnsi" w:hAnsi="Consolas" w:cs="Lucida Sans Typewriter"/>
            <w:color w:val="268BD2"/>
            <w:sz w:val="16"/>
            <w:szCs w:val="16"/>
          </w:rPr>
          <w:t xml:space="preserve">                  &lt;BlueprintReference idRef="2|A|NA"/&gt;</w:t>
        </w:r>
      </w:ins>
    </w:p>
    <w:p w14:paraId="29FB7E3A" w14:textId="77777777" w:rsidR="00DA4580" w:rsidRPr="00DA4580" w:rsidRDefault="00DA4580" w:rsidP="00DA4580">
      <w:pPr>
        <w:rPr>
          <w:ins w:id="1155" w:author="Greg Stoike" w:date="2018-11-30T10:28:00Z"/>
          <w:rFonts w:ascii="Consolas" w:eastAsiaTheme="minorHAnsi" w:hAnsi="Consolas" w:cs="Lucida Sans Typewriter"/>
          <w:color w:val="268BD2"/>
          <w:sz w:val="16"/>
          <w:szCs w:val="16"/>
        </w:rPr>
      </w:pPr>
      <w:ins w:id="1156" w:author="Greg Stoike" w:date="2018-11-30T10:28:00Z">
        <w:r w:rsidRPr="00DA4580">
          <w:rPr>
            <w:rFonts w:ascii="Consolas" w:eastAsiaTheme="minorHAnsi" w:hAnsi="Consolas" w:cs="Lucida Sans Typewriter"/>
            <w:color w:val="268BD2"/>
            <w:sz w:val="16"/>
            <w:szCs w:val="16"/>
          </w:rPr>
          <w:t xml:space="preserve">                  &lt;BlueprintReference idRef="2|A|NA|A"/&gt;</w:t>
        </w:r>
      </w:ins>
    </w:p>
    <w:p w14:paraId="30263BC8" w14:textId="77777777" w:rsidR="00DA4580" w:rsidRPr="00DA4580" w:rsidRDefault="00DA4580" w:rsidP="00DA4580">
      <w:pPr>
        <w:rPr>
          <w:ins w:id="1157" w:author="Greg Stoike" w:date="2018-11-30T10:28:00Z"/>
          <w:rFonts w:ascii="Consolas" w:eastAsiaTheme="minorHAnsi" w:hAnsi="Consolas" w:cs="Lucida Sans Typewriter"/>
          <w:color w:val="268BD2"/>
          <w:sz w:val="16"/>
          <w:szCs w:val="16"/>
        </w:rPr>
      </w:pPr>
      <w:ins w:id="1158" w:author="Greg Stoike" w:date="2018-11-30T10:28:00Z">
        <w:r w:rsidRPr="00DA4580">
          <w:rPr>
            <w:rFonts w:ascii="Consolas" w:eastAsiaTheme="minorHAnsi" w:hAnsi="Consolas" w:cs="Lucida Sans Typewriter"/>
            <w:color w:val="268BD2"/>
            <w:sz w:val="16"/>
            <w:szCs w:val="16"/>
          </w:rPr>
          <w:t xml:space="preserve">                &lt;/BlueprintReferences&gt;</w:t>
        </w:r>
      </w:ins>
    </w:p>
    <w:p w14:paraId="45D030C9" w14:textId="77777777" w:rsidR="00DA4580" w:rsidRPr="00DA4580" w:rsidRDefault="00DA4580" w:rsidP="00DA4580">
      <w:pPr>
        <w:rPr>
          <w:ins w:id="1159" w:author="Greg Stoike" w:date="2018-11-30T10:28:00Z"/>
          <w:rFonts w:ascii="Consolas" w:eastAsiaTheme="minorHAnsi" w:hAnsi="Consolas" w:cs="Lucida Sans Typewriter"/>
          <w:color w:val="268BD2"/>
          <w:sz w:val="16"/>
          <w:szCs w:val="16"/>
        </w:rPr>
      </w:pPr>
      <w:ins w:id="1160" w:author="Greg Stoike" w:date="2018-11-30T10:28:00Z">
        <w:r w:rsidRPr="00DA4580">
          <w:rPr>
            <w:rFonts w:ascii="Consolas" w:eastAsiaTheme="minorHAnsi" w:hAnsi="Consolas" w:cs="Lucida Sans Typewriter"/>
            <w:color w:val="268BD2"/>
            <w:sz w:val="16"/>
            <w:szCs w:val="16"/>
          </w:rPr>
          <w:t xml:space="preserve">                &lt;Presentations&gt;</w:t>
        </w:r>
      </w:ins>
    </w:p>
    <w:p w14:paraId="5EEC73A6" w14:textId="77777777" w:rsidR="00DA4580" w:rsidRPr="00DA4580" w:rsidRDefault="00DA4580" w:rsidP="00DA4580">
      <w:pPr>
        <w:rPr>
          <w:ins w:id="1161" w:author="Greg Stoike" w:date="2018-11-30T10:28:00Z"/>
          <w:rFonts w:ascii="Consolas" w:eastAsiaTheme="minorHAnsi" w:hAnsi="Consolas" w:cs="Lucida Sans Typewriter"/>
          <w:color w:val="268BD2"/>
          <w:sz w:val="16"/>
          <w:szCs w:val="16"/>
        </w:rPr>
      </w:pPr>
      <w:ins w:id="1162"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301D7EF9" w14:textId="77777777" w:rsidR="00DA4580" w:rsidRPr="00DA4580" w:rsidRDefault="00DA4580" w:rsidP="00DA4580">
      <w:pPr>
        <w:rPr>
          <w:ins w:id="1163" w:author="Greg Stoike" w:date="2018-11-30T10:28:00Z"/>
          <w:rFonts w:ascii="Consolas" w:eastAsiaTheme="minorHAnsi" w:hAnsi="Consolas" w:cs="Lucida Sans Typewriter"/>
          <w:color w:val="268BD2"/>
          <w:sz w:val="16"/>
          <w:szCs w:val="16"/>
        </w:rPr>
      </w:pPr>
      <w:ins w:id="1164"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769CDDDC" w14:textId="77777777" w:rsidR="00DA4580" w:rsidRPr="00DA4580" w:rsidRDefault="00DA4580" w:rsidP="00DA4580">
      <w:pPr>
        <w:rPr>
          <w:ins w:id="1165" w:author="Greg Stoike" w:date="2018-11-30T10:28:00Z"/>
          <w:rFonts w:ascii="Consolas" w:eastAsiaTheme="minorHAnsi" w:hAnsi="Consolas" w:cs="Lucida Sans Typewriter"/>
          <w:color w:val="268BD2"/>
          <w:sz w:val="16"/>
          <w:szCs w:val="16"/>
        </w:rPr>
      </w:pPr>
      <w:ins w:id="1166"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7AF84518" w14:textId="77777777" w:rsidR="00DA4580" w:rsidRPr="00DA4580" w:rsidRDefault="00DA4580" w:rsidP="00DA4580">
      <w:pPr>
        <w:rPr>
          <w:ins w:id="1167" w:author="Greg Stoike" w:date="2018-11-30T10:28:00Z"/>
          <w:rFonts w:ascii="Consolas" w:eastAsiaTheme="minorHAnsi" w:hAnsi="Consolas" w:cs="Lucida Sans Typewriter"/>
          <w:color w:val="268BD2"/>
          <w:sz w:val="16"/>
          <w:szCs w:val="16"/>
        </w:rPr>
      </w:pPr>
      <w:ins w:id="1168" w:author="Greg Stoike" w:date="2018-11-30T10:28:00Z">
        <w:r w:rsidRPr="00DA4580">
          <w:rPr>
            <w:rFonts w:ascii="Consolas" w:eastAsiaTheme="minorHAnsi" w:hAnsi="Consolas" w:cs="Lucida Sans Typewriter"/>
            <w:color w:val="268BD2"/>
            <w:sz w:val="16"/>
            <w:szCs w:val="16"/>
          </w:rPr>
          <w:t xml:space="preserve">                &lt;/Presentations&gt;</w:t>
        </w:r>
      </w:ins>
    </w:p>
    <w:p w14:paraId="217F9372" w14:textId="77777777" w:rsidR="00DA4580" w:rsidRPr="00DA4580" w:rsidRDefault="00DA4580" w:rsidP="00DA4580">
      <w:pPr>
        <w:rPr>
          <w:ins w:id="1169" w:author="Greg Stoike" w:date="2018-11-30T10:28:00Z"/>
          <w:rFonts w:ascii="Consolas" w:eastAsiaTheme="minorHAnsi" w:hAnsi="Consolas" w:cs="Lucida Sans Typewriter"/>
          <w:color w:val="268BD2"/>
          <w:sz w:val="16"/>
          <w:szCs w:val="16"/>
        </w:rPr>
      </w:pPr>
      <w:ins w:id="1170" w:author="Greg Stoike" w:date="2018-11-30T10:28:00Z">
        <w:r w:rsidRPr="00DA4580">
          <w:rPr>
            <w:rFonts w:ascii="Consolas" w:eastAsiaTheme="minorHAnsi" w:hAnsi="Consolas" w:cs="Lucida Sans Typewriter"/>
            <w:color w:val="268BD2"/>
            <w:sz w:val="16"/>
            <w:szCs w:val="16"/>
          </w:rPr>
          <w:t xml:space="preserve">              &lt;/Item&gt;</w:t>
        </w:r>
      </w:ins>
    </w:p>
    <w:p w14:paraId="36483B48" w14:textId="77777777" w:rsidR="00DA4580" w:rsidRPr="00DA4580" w:rsidRDefault="00DA4580" w:rsidP="00DA4580">
      <w:pPr>
        <w:rPr>
          <w:ins w:id="1171" w:author="Greg Stoike" w:date="2018-11-30T10:28:00Z"/>
          <w:rFonts w:ascii="Consolas" w:eastAsiaTheme="minorHAnsi" w:hAnsi="Consolas" w:cs="Lucida Sans Typewriter"/>
          <w:color w:val="268BD2"/>
          <w:sz w:val="16"/>
          <w:szCs w:val="16"/>
        </w:rPr>
      </w:pPr>
      <w:ins w:id="1172" w:author="Greg Stoike" w:date="2018-11-30T10:28:00Z">
        <w:r w:rsidRPr="00DA4580">
          <w:rPr>
            <w:rFonts w:ascii="Consolas" w:eastAsiaTheme="minorHAnsi" w:hAnsi="Consolas" w:cs="Lucida Sans Typewriter"/>
            <w:color w:val="268BD2"/>
            <w:sz w:val="16"/>
            <w:szCs w:val="16"/>
          </w:rPr>
          <w:t xml:space="preserve">            &lt;/ItemGroup&gt;</w:t>
        </w:r>
      </w:ins>
    </w:p>
    <w:p w14:paraId="0C16FBD9" w14:textId="77777777" w:rsidR="00DA4580" w:rsidRPr="00DA4580" w:rsidRDefault="00DA4580" w:rsidP="00DA4580">
      <w:pPr>
        <w:rPr>
          <w:ins w:id="1173" w:author="Greg Stoike" w:date="2018-11-30T10:28:00Z"/>
          <w:rFonts w:ascii="Consolas" w:eastAsiaTheme="minorHAnsi" w:hAnsi="Consolas" w:cs="Lucida Sans Typewriter"/>
          <w:color w:val="268BD2"/>
          <w:sz w:val="16"/>
          <w:szCs w:val="16"/>
        </w:rPr>
      </w:pPr>
      <w:ins w:id="1174" w:author="Greg Stoike" w:date="2018-11-30T10:28:00Z">
        <w:r w:rsidRPr="00DA4580">
          <w:rPr>
            <w:rFonts w:ascii="Consolas" w:eastAsiaTheme="minorHAnsi" w:hAnsi="Consolas" w:cs="Lucida Sans Typewriter"/>
            <w:color w:val="268BD2"/>
            <w:sz w:val="16"/>
            <w:szCs w:val="16"/>
          </w:rPr>
          <w:t xml:space="preserve">            &lt;ItemGroup maxItems="ALL" maxResponses="0" id="50197"&gt;</w:t>
        </w:r>
      </w:ins>
    </w:p>
    <w:p w14:paraId="68C85A45" w14:textId="77777777" w:rsidR="00DA4580" w:rsidRPr="00DA4580" w:rsidRDefault="00DA4580" w:rsidP="00DA4580">
      <w:pPr>
        <w:rPr>
          <w:ins w:id="1175" w:author="Greg Stoike" w:date="2018-11-30T10:28:00Z"/>
          <w:rFonts w:ascii="Consolas" w:eastAsiaTheme="minorHAnsi" w:hAnsi="Consolas" w:cs="Lucida Sans Typewriter"/>
          <w:color w:val="268BD2"/>
          <w:sz w:val="16"/>
          <w:szCs w:val="16"/>
        </w:rPr>
      </w:pPr>
      <w:ins w:id="1176"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id="50197" type="MI"&gt;</w:t>
        </w:r>
      </w:ins>
    </w:p>
    <w:p w14:paraId="693BE9DF" w14:textId="77777777" w:rsidR="00DA4580" w:rsidRPr="00DA4580" w:rsidRDefault="00DA4580" w:rsidP="00DA4580">
      <w:pPr>
        <w:rPr>
          <w:ins w:id="1177" w:author="Greg Stoike" w:date="2018-11-30T10:28:00Z"/>
          <w:rFonts w:ascii="Consolas" w:eastAsiaTheme="minorHAnsi" w:hAnsi="Consolas" w:cs="Lucida Sans Typewriter"/>
          <w:color w:val="268BD2"/>
          <w:sz w:val="16"/>
          <w:szCs w:val="16"/>
        </w:rPr>
      </w:pPr>
      <w:ins w:id="1178" w:author="Greg Stoike" w:date="2018-11-30T10:28:00Z">
        <w:r w:rsidRPr="00DA4580">
          <w:rPr>
            <w:rFonts w:ascii="Consolas" w:eastAsiaTheme="minorHAnsi" w:hAnsi="Consolas" w:cs="Lucida Sans Typewriter"/>
            <w:color w:val="268BD2"/>
            <w:sz w:val="16"/>
            <w:szCs w:val="16"/>
          </w:rPr>
          <w:t xml:space="preserve">                &lt;ItemScoreDimensions&gt;</w:t>
        </w:r>
      </w:ins>
    </w:p>
    <w:p w14:paraId="3A8803ED" w14:textId="77777777" w:rsidR="00DA4580" w:rsidRPr="00DA4580" w:rsidRDefault="00DA4580" w:rsidP="00DA4580">
      <w:pPr>
        <w:rPr>
          <w:ins w:id="1179" w:author="Greg Stoike" w:date="2018-11-30T10:28:00Z"/>
          <w:rFonts w:ascii="Consolas" w:eastAsiaTheme="minorHAnsi" w:hAnsi="Consolas" w:cs="Lucida Sans Typewriter"/>
          <w:color w:val="268BD2"/>
          <w:sz w:val="16"/>
          <w:szCs w:val="16"/>
        </w:rPr>
      </w:pPr>
      <w:ins w:id="1180"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0F0B74DD" w14:textId="77777777" w:rsidR="00DA4580" w:rsidRPr="00DA4580" w:rsidRDefault="00DA4580" w:rsidP="00DA4580">
      <w:pPr>
        <w:rPr>
          <w:ins w:id="1181" w:author="Greg Stoike" w:date="2018-11-30T10:28:00Z"/>
          <w:rFonts w:ascii="Consolas" w:eastAsiaTheme="minorHAnsi" w:hAnsi="Consolas" w:cs="Lucida Sans Typewriter"/>
          <w:color w:val="268BD2"/>
          <w:sz w:val="16"/>
          <w:szCs w:val="16"/>
        </w:rPr>
      </w:pPr>
      <w:ins w:id="1182" w:author="Greg Stoike" w:date="2018-11-30T10:28:00Z">
        <w:r w:rsidRPr="00DA4580">
          <w:rPr>
            <w:rFonts w:ascii="Consolas" w:eastAsiaTheme="minorHAnsi" w:hAnsi="Consolas" w:cs="Lucida Sans Typewriter"/>
            <w:color w:val="268BD2"/>
            <w:sz w:val="16"/>
            <w:szCs w:val="16"/>
          </w:rPr>
          <w:t xml:space="preserve">                    &lt;ItemScoreParameter value="0.734790027141571" measurementParameter="a"/&gt;</w:t>
        </w:r>
      </w:ins>
    </w:p>
    <w:p w14:paraId="458F0CFD" w14:textId="77777777" w:rsidR="00DA4580" w:rsidRPr="00DA4580" w:rsidRDefault="00DA4580" w:rsidP="00DA4580">
      <w:pPr>
        <w:rPr>
          <w:ins w:id="1183" w:author="Greg Stoike" w:date="2018-11-30T10:28:00Z"/>
          <w:rFonts w:ascii="Consolas" w:eastAsiaTheme="minorHAnsi" w:hAnsi="Consolas" w:cs="Lucida Sans Typewriter"/>
          <w:color w:val="268BD2"/>
          <w:sz w:val="16"/>
          <w:szCs w:val="16"/>
        </w:rPr>
      </w:pPr>
      <w:ins w:id="1184" w:author="Greg Stoike" w:date="2018-11-30T10:28:00Z">
        <w:r w:rsidRPr="00DA4580">
          <w:rPr>
            <w:rFonts w:ascii="Consolas" w:eastAsiaTheme="minorHAnsi" w:hAnsi="Consolas" w:cs="Lucida Sans Typewriter"/>
            <w:color w:val="268BD2"/>
            <w:sz w:val="16"/>
            <w:szCs w:val="16"/>
          </w:rPr>
          <w:t xml:space="preserve">                    &lt;ItemScoreParameter value="1.1230900287628174" measurementParameter="b"/&gt;</w:t>
        </w:r>
      </w:ins>
    </w:p>
    <w:p w14:paraId="1BF2236C" w14:textId="77777777" w:rsidR="00DA4580" w:rsidRPr="00DA4580" w:rsidRDefault="00DA4580" w:rsidP="00DA4580">
      <w:pPr>
        <w:rPr>
          <w:ins w:id="1185" w:author="Greg Stoike" w:date="2018-11-30T10:28:00Z"/>
          <w:rFonts w:ascii="Consolas" w:eastAsiaTheme="minorHAnsi" w:hAnsi="Consolas" w:cs="Lucida Sans Typewriter"/>
          <w:color w:val="268BD2"/>
          <w:sz w:val="16"/>
          <w:szCs w:val="16"/>
        </w:rPr>
      </w:pPr>
      <w:ins w:id="1186"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3345B416" w14:textId="77777777" w:rsidR="00DA4580" w:rsidRPr="00DA4580" w:rsidRDefault="00DA4580" w:rsidP="00DA4580">
      <w:pPr>
        <w:rPr>
          <w:ins w:id="1187" w:author="Greg Stoike" w:date="2018-11-30T10:28:00Z"/>
          <w:rFonts w:ascii="Consolas" w:eastAsiaTheme="minorHAnsi" w:hAnsi="Consolas" w:cs="Lucida Sans Typewriter"/>
          <w:color w:val="268BD2"/>
          <w:sz w:val="16"/>
          <w:szCs w:val="16"/>
        </w:rPr>
      </w:pPr>
      <w:ins w:id="1188" w:author="Greg Stoike" w:date="2018-11-30T10:28:00Z">
        <w:r w:rsidRPr="00DA4580">
          <w:rPr>
            <w:rFonts w:ascii="Consolas" w:eastAsiaTheme="minorHAnsi" w:hAnsi="Consolas" w:cs="Lucida Sans Typewriter"/>
            <w:color w:val="268BD2"/>
            <w:sz w:val="16"/>
            <w:szCs w:val="16"/>
          </w:rPr>
          <w:t xml:space="preserve">                  &lt;/ItemScoreDimension&gt;</w:t>
        </w:r>
      </w:ins>
    </w:p>
    <w:p w14:paraId="141A7F45" w14:textId="77777777" w:rsidR="00DA4580" w:rsidRPr="00DA4580" w:rsidRDefault="00DA4580" w:rsidP="00DA4580">
      <w:pPr>
        <w:rPr>
          <w:ins w:id="1189" w:author="Greg Stoike" w:date="2018-11-30T10:28:00Z"/>
          <w:rFonts w:ascii="Consolas" w:eastAsiaTheme="minorHAnsi" w:hAnsi="Consolas" w:cs="Lucida Sans Typewriter"/>
          <w:color w:val="268BD2"/>
          <w:sz w:val="16"/>
          <w:szCs w:val="16"/>
        </w:rPr>
      </w:pPr>
      <w:ins w:id="1190" w:author="Greg Stoike" w:date="2018-11-30T10:28:00Z">
        <w:r w:rsidRPr="00DA4580">
          <w:rPr>
            <w:rFonts w:ascii="Consolas" w:eastAsiaTheme="minorHAnsi" w:hAnsi="Consolas" w:cs="Lucida Sans Typewriter"/>
            <w:color w:val="268BD2"/>
            <w:sz w:val="16"/>
            <w:szCs w:val="16"/>
          </w:rPr>
          <w:t xml:space="preserve">                &lt;/ItemScoreDimensions&gt;</w:t>
        </w:r>
      </w:ins>
    </w:p>
    <w:p w14:paraId="57913449" w14:textId="77777777" w:rsidR="00DA4580" w:rsidRPr="00DA4580" w:rsidRDefault="00DA4580" w:rsidP="00DA4580">
      <w:pPr>
        <w:rPr>
          <w:ins w:id="1191" w:author="Greg Stoike" w:date="2018-11-30T10:28:00Z"/>
          <w:rFonts w:ascii="Consolas" w:eastAsiaTheme="minorHAnsi" w:hAnsi="Consolas" w:cs="Lucida Sans Typewriter"/>
          <w:color w:val="268BD2"/>
          <w:sz w:val="16"/>
          <w:szCs w:val="16"/>
        </w:rPr>
      </w:pPr>
      <w:ins w:id="1192" w:author="Greg Stoike" w:date="2018-11-30T10:28:00Z">
        <w:r w:rsidRPr="00DA4580">
          <w:rPr>
            <w:rFonts w:ascii="Consolas" w:eastAsiaTheme="minorHAnsi" w:hAnsi="Consolas" w:cs="Lucida Sans Typewriter"/>
            <w:color w:val="268BD2"/>
            <w:sz w:val="16"/>
            <w:szCs w:val="16"/>
          </w:rPr>
          <w:t xml:space="preserve">                &lt;PoolProperties&gt;</w:t>
        </w:r>
      </w:ins>
    </w:p>
    <w:p w14:paraId="788FB387" w14:textId="77777777" w:rsidR="00DA4580" w:rsidRPr="00DA4580" w:rsidRDefault="00DA4580" w:rsidP="00DA4580">
      <w:pPr>
        <w:rPr>
          <w:ins w:id="1193" w:author="Greg Stoike" w:date="2018-11-30T10:28:00Z"/>
          <w:rFonts w:ascii="Consolas" w:eastAsiaTheme="minorHAnsi" w:hAnsi="Consolas" w:cs="Lucida Sans Typewriter"/>
          <w:color w:val="268BD2"/>
          <w:sz w:val="16"/>
          <w:szCs w:val="16"/>
        </w:rPr>
      </w:pPr>
      <w:ins w:id="1194"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3BE7282C" w14:textId="77777777" w:rsidR="00DA4580" w:rsidRPr="00DA4580" w:rsidRDefault="00DA4580" w:rsidP="00DA4580">
      <w:pPr>
        <w:rPr>
          <w:ins w:id="1195" w:author="Greg Stoike" w:date="2018-11-30T10:28:00Z"/>
          <w:rFonts w:ascii="Consolas" w:eastAsiaTheme="minorHAnsi" w:hAnsi="Consolas" w:cs="Lucida Sans Typewriter"/>
          <w:color w:val="268BD2"/>
          <w:sz w:val="16"/>
          <w:szCs w:val="16"/>
        </w:rPr>
      </w:pPr>
      <w:ins w:id="1196" w:author="Greg Stoike" w:date="2018-11-30T10:28:00Z">
        <w:r w:rsidRPr="00DA4580">
          <w:rPr>
            <w:rFonts w:ascii="Consolas" w:eastAsiaTheme="minorHAnsi" w:hAnsi="Consolas" w:cs="Lucida Sans Typewriter"/>
            <w:color w:val="268BD2"/>
            <w:sz w:val="16"/>
            <w:szCs w:val="16"/>
          </w:rPr>
          <w:lastRenderedPageBreak/>
          <w:t xml:space="preserve">                  &lt;PoolProperty name="Answer Key (Part II)" value="NA"/&gt;</w:t>
        </w:r>
      </w:ins>
    </w:p>
    <w:p w14:paraId="2DFCE9A4" w14:textId="77777777" w:rsidR="00DA4580" w:rsidRPr="00DA4580" w:rsidRDefault="00DA4580" w:rsidP="00DA4580">
      <w:pPr>
        <w:rPr>
          <w:ins w:id="1197" w:author="Greg Stoike" w:date="2018-11-30T10:28:00Z"/>
          <w:rFonts w:ascii="Consolas" w:eastAsiaTheme="minorHAnsi" w:hAnsi="Consolas" w:cs="Lucida Sans Typewriter"/>
          <w:color w:val="268BD2"/>
          <w:sz w:val="16"/>
          <w:szCs w:val="16"/>
        </w:rPr>
      </w:pPr>
      <w:ins w:id="1198"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5A9C0142" w14:textId="77777777" w:rsidR="00DA4580" w:rsidRPr="00DA4580" w:rsidRDefault="00DA4580" w:rsidP="00DA4580">
      <w:pPr>
        <w:rPr>
          <w:ins w:id="1199" w:author="Greg Stoike" w:date="2018-11-30T10:28:00Z"/>
          <w:rFonts w:ascii="Consolas" w:eastAsiaTheme="minorHAnsi" w:hAnsi="Consolas" w:cs="Lucida Sans Typewriter"/>
          <w:color w:val="268BD2"/>
          <w:sz w:val="16"/>
          <w:szCs w:val="16"/>
        </w:rPr>
      </w:pPr>
      <w:ins w:id="1200"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2DE92229" w14:textId="77777777" w:rsidR="00DA4580" w:rsidRPr="00DA4580" w:rsidRDefault="00DA4580" w:rsidP="00DA4580">
      <w:pPr>
        <w:rPr>
          <w:ins w:id="1201" w:author="Greg Stoike" w:date="2018-11-30T10:28:00Z"/>
          <w:rFonts w:ascii="Consolas" w:eastAsiaTheme="minorHAnsi" w:hAnsi="Consolas" w:cs="Lucida Sans Typewriter"/>
          <w:color w:val="268BD2"/>
          <w:sz w:val="16"/>
          <w:szCs w:val="16"/>
        </w:rPr>
      </w:pPr>
      <w:ins w:id="1202"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63D048EC" w14:textId="77777777" w:rsidR="00DA4580" w:rsidRPr="00DA4580" w:rsidRDefault="00DA4580" w:rsidP="00DA4580">
      <w:pPr>
        <w:rPr>
          <w:ins w:id="1203" w:author="Greg Stoike" w:date="2018-11-30T10:28:00Z"/>
          <w:rFonts w:ascii="Consolas" w:eastAsiaTheme="minorHAnsi" w:hAnsi="Consolas" w:cs="Lucida Sans Typewriter"/>
          <w:color w:val="268BD2"/>
          <w:sz w:val="16"/>
          <w:szCs w:val="16"/>
        </w:rPr>
      </w:pPr>
      <w:ins w:id="1204"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488A7142" w14:textId="77777777" w:rsidR="00DA4580" w:rsidRPr="00DA4580" w:rsidRDefault="00DA4580" w:rsidP="00DA4580">
      <w:pPr>
        <w:rPr>
          <w:ins w:id="1205" w:author="Greg Stoike" w:date="2018-11-30T10:28:00Z"/>
          <w:rFonts w:ascii="Consolas" w:eastAsiaTheme="minorHAnsi" w:hAnsi="Consolas" w:cs="Lucida Sans Typewriter"/>
          <w:color w:val="268BD2"/>
          <w:sz w:val="16"/>
          <w:szCs w:val="16"/>
        </w:rPr>
      </w:pPr>
      <w:ins w:id="1206"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0227BD8F" w14:textId="77777777" w:rsidR="00DA4580" w:rsidRPr="00DA4580" w:rsidRDefault="00DA4580" w:rsidP="00DA4580">
      <w:pPr>
        <w:rPr>
          <w:ins w:id="1207" w:author="Greg Stoike" w:date="2018-11-30T10:28:00Z"/>
          <w:rFonts w:ascii="Consolas" w:eastAsiaTheme="minorHAnsi" w:hAnsi="Consolas" w:cs="Lucida Sans Typewriter"/>
          <w:color w:val="268BD2"/>
          <w:sz w:val="16"/>
          <w:szCs w:val="16"/>
        </w:rPr>
      </w:pPr>
      <w:ins w:id="1208"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499FBC7D" w14:textId="77777777" w:rsidR="00DA4580" w:rsidRPr="00DA4580" w:rsidRDefault="00DA4580" w:rsidP="00DA4580">
      <w:pPr>
        <w:rPr>
          <w:ins w:id="1209" w:author="Greg Stoike" w:date="2018-11-30T10:28:00Z"/>
          <w:rFonts w:ascii="Consolas" w:eastAsiaTheme="minorHAnsi" w:hAnsi="Consolas" w:cs="Lucida Sans Typewriter"/>
          <w:color w:val="268BD2"/>
          <w:sz w:val="16"/>
          <w:szCs w:val="16"/>
        </w:rPr>
      </w:pPr>
      <w:ins w:id="1210" w:author="Greg Stoike" w:date="2018-11-30T10:28:00Z">
        <w:r w:rsidRPr="00DA4580">
          <w:rPr>
            <w:rFonts w:ascii="Consolas" w:eastAsiaTheme="minorHAnsi" w:hAnsi="Consolas" w:cs="Lucida Sans Typewriter"/>
            <w:color w:val="268BD2"/>
            <w:sz w:val="16"/>
            <w:szCs w:val="16"/>
          </w:rPr>
          <w:t xml:space="preserve">                  &lt;PoolProperty name="Rubric Source" value="Human Rubric"/&gt;</w:t>
        </w:r>
      </w:ins>
    </w:p>
    <w:p w14:paraId="100EE154" w14:textId="77777777" w:rsidR="00DA4580" w:rsidRPr="00DA4580" w:rsidRDefault="00DA4580" w:rsidP="00DA4580">
      <w:pPr>
        <w:rPr>
          <w:ins w:id="1211" w:author="Greg Stoike" w:date="2018-11-30T10:28:00Z"/>
          <w:rFonts w:ascii="Consolas" w:eastAsiaTheme="minorHAnsi" w:hAnsi="Consolas" w:cs="Lucida Sans Typewriter"/>
          <w:color w:val="268BD2"/>
          <w:sz w:val="16"/>
          <w:szCs w:val="16"/>
        </w:rPr>
      </w:pPr>
      <w:ins w:id="1212"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25E71CCC" w14:textId="77777777" w:rsidR="00DA4580" w:rsidRPr="00DA4580" w:rsidRDefault="00DA4580" w:rsidP="00DA4580">
      <w:pPr>
        <w:rPr>
          <w:ins w:id="1213" w:author="Greg Stoike" w:date="2018-11-30T10:28:00Z"/>
          <w:rFonts w:ascii="Consolas" w:eastAsiaTheme="minorHAnsi" w:hAnsi="Consolas" w:cs="Lucida Sans Typewriter"/>
          <w:color w:val="268BD2"/>
          <w:sz w:val="16"/>
          <w:szCs w:val="16"/>
        </w:rPr>
      </w:pPr>
      <w:ins w:id="1214"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2E488A50" w14:textId="77777777" w:rsidR="00DA4580" w:rsidRPr="00DA4580" w:rsidRDefault="00DA4580" w:rsidP="00DA4580">
      <w:pPr>
        <w:rPr>
          <w:ins w:id="1215" w:author="Greg Stoike" w:date="2018-11-30T10:28:00Z"/>
          <w:rFonts w:ascii="Consolas" w:eastAsiaTheme="minorHAnsi" w:hAnsi="Consolas" w:cs="Lucida Sans Typewriter"/>
          <w:color w:val="268BD2"/>
          <w:sz w:val="16"/>
          <w:szCs w:val="16"/>
        </w:rPr>
      </w:pPr>
      <w:ins w:id="1216"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2FEEEE7D" w14:textId="77777777" w:rsidR="00DA4580" w:rsidRPr="00DA4580" w:rsidRDefault="00DA4580" w:rsidP="00DA4580">
      <w:pPr>
        <w:rPr>
          <w:ins w:id="1217" w:author="Greg Stoike" w:date="2018-11-30T10:28:00Z"/>
          <w:rFonts w:ascii="Consolas" w:eastAsiaTheme="minorHAnsi" w:hAnsi="Consolas" w:cs="Lucida Sans Typewriter"/>
          <w:color w:val="268BD2"/>
          <w:sz w:val="16"/>
          <w:szCs w:val="16"/>
        </w:rPr>
      </w:pPr>
      <w:ins w:id="1218"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7C3FF990" w14:textId="77777777" w:rsidR="00DA4580" w:rsidRPr="00DA4580" w:rsidRDefault="00DA4580" w:rsidP="00DA4580">
      <w:pPr>
        <w:rPr>
          <w:ins w:id="1219" w:author="Greg Stoike" w:date="2018-11-30T10:28:00Z"/>
          <w:rFonts w:ascii="Consolas" w:eastAsiaTheme="minorHAnsi" w:hAnsi="Consolas" w:cs="Lucida Sans Typewriter"/>
          <w:color w:val="268BD2"/>
          <w:sz w:val="16"/>
          <w:szCs w:val="16"/>
        </w:rPr>
      </w:pPr>
      <w:ins w:id="1220" w:author="Greg Stoike" w:date="2018-11-30T10:28:00Z">
        <w:r w:rsidRPr="00DA4580">
          <w:rPr>
            <w:rFonts w:ascii="Consolas" w:eastAsiaTheme="minorHAnsi" w:hAnsi="Consolas" w:cs="Lucida Sans Typewriter"/>
            <w:color w:val="268BD2"/>
            <w:sz w:val="16"/>
            <w:szCs w:val="16"/>
          </w:rPr>
          <w:t xml:space="preserve">                &lt;/PoolProperties&gt;</w:t>
        </w:r>
      </w:ins>
    </w:p>
    <w:p w14:paraId="3D560671" w14:textId="77777777" w:rsidR="00DA4580" w:rsidRPr="00DA4580" w:rsidRDefault="00DA4580" w:rsidP="00DA4580">
      <w:pPr>
        <w:rPr>
          <w:ins w:id="1221" w:author="Greg Stoike" w:date="2018-11-30T10:28:00Z"/>
          <w:rFonts w:ascii="Consolas" w:eastAsiaTheme="minorHAnsi" w:hAnsi="Consolas" w:cs="Lucida Sans Typewriter"/>
          <w:color w:val="268BD2"/>
          <w:sz w:val="16"/>
          <w:szCs w:val="16"/>
        </w:rPr>
      </w:pPr>
      <w:ins w:id="1222" w:author="Greg Stoike" w:date="2018-11-30T10:28:00Z">
        <w:r w:rsidRPr="00DA4580">
          <w:rPr>
            <w:rFonts w:ascii="Consolas" w:eastAsiaTheme="minorHAnsi" w:hAnsi="Consolas" w:cs="Lucida Sans Typewriter"/>
            <w:color w:val="268BD2"/>
            <w:sz w:val="16"/>
            <w:szCs w:val="16"/>
          </w:rPr>
          <w:t xml:space="preserve">                &lt;BlueprintReferences&gt;</w:t>
        </w:r>
      </w:ins>
    </w:p>
    <w:p w14:paraId="28420414" w14:textId="77777777" w:rsidR="00DA4580" w:rsidRPr="00DA4580" w:rsidRDefault="00DA4580" w:rsidP="00DA4580">
      <w:pPr>
        <w:rPr>
          <w:ins w:id="1223" w:author="Greg Stoike" w:date="2018-11-30T10:28:00Z"/>
          <w:rFonts w:ascii="Consolas" w:eastAsiaTheme="minorHAnsi" w:hAnsi="Consolas" w:cs="Lucida Sans Typewriter"/>
          <w:color w:val="268BD2"/>
          <w:sz w:val="16"/>
          <w:szCs w:val="16"/>
        </w:rPr>
      </w:pPr>
      <w:ins w:id="1224"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07A343BE" w14:textId="77777777" w:rsidR="00DA4580" w:rsidRPr="00DA4580" w:rsidRDefault="00DA4580" w:rsidP="00DA4580">
      <w:pPr>
        <w:rPr>
          <w:ins w:id="1225" w:author="Greg Stoike" w:date="2018-11-30T10:28:00Z"/>
          <w:rFonts w:ascii="Consolas" w:eastAsiaTheme="minorHAnsi" w:hAnsi="Consolas" w:cs="Lucida Sans Typewriter"/>
          <w:color w:val="268BD2"/>
          <w:sz w:val="16"/>
          <w:szCs w:val="16"/>
        </w:rPr>
      </w:pPr>
      <w:ins w:id="1226" w:author="Greg Stoike" w:date="2018-11-30T10:28:00Z">
        <w:r w:rsidRPr="00DA4580">
          <w:rPr>
            <w:rFonts w:ascii="Consolas" w:eastAsiaTheme="minorHAnsi" w:hAnsi="Consolas" w:cs="Lucida Sans Typewriter"/>
            <w:color w:val="268BD2"/>
            <w:sz w:val="16"/>
            <w:szCs w:val="16"/>
          </w:rPr>
          <w:t xml:space="preserve">                  &lt;BlueprintReference idRef="1"/&gt;</w:t>
        </w:r>
      </w:ins>
    </w:p>
    <w:p w14:paraId="1D6A86A6" w14:textId="77777777" w:rsidR="00DA4580" w:rsidRPr="00DA4580" w:rsidRDefault="00DA4580" w:rsidP="00DA4580">
      <w:pPr>
        <w:rPr>
          <w:ins w:id="1227" w:author="Greg Stoike" w:date="2018-11-30T10:28:00Z"/>
          <w:rFonts w:ascii="Consolas" w:eastAsiaTheme="minorHAnsi" w:hAnsi="Consolas" w:cs="Lucida Sans Typewriter"/>
          <w:color w:val="268BD2"/>
          <w:sz w:val="16"/>
          <w:szCs w:val="16"/>
        </w:rPr>
      </w:pPr>
      <w:ins w:id="1228" w:author="Greg Stoike" w:date="2018-11-30T10:28:00Z">
        <w:r w:rsidRPr="00DA4580">
          <w:rPr>
            <w:rFonts w:ascii="Consolas" w:eastAsiaTheme="minorHAnsi" w:hAnsi="Consolas" w:cs="Lucida Sans Typewriter"/>
            <w:color w:val="268BD2"/>
            <w:sz w:val="16"/>
            <w:szCs w:val="16"/>
          </w:rPr>
          <w:t xml:space="preserve">                  &lt;BlueprintReference idRef="1|P"/&gt;</w:t>
        </w:r>
      </w:ins>
    </w:p>
    <w:p w14:paraId="1ABC51BE" w14:textId="77777777" w:rsidR="00DA4580" w:rsidRPr="00DA4580" w:rsidRDefault="00DA4580" w:rsidP="00DA4580">
      <w:pPr>
        <w:rPr>
          <w:ins w:id="1229" w:author="Greg Stoike" w:date="2018-11-30T10:28:00Z"/>
          <w:rFonts w:ascii="Consolas" w:eastAsiaTheme="minorHAnsi" w:hAnsi="Consolas" w:cs="Lucida Sans Typewriter"/>
          <w:color w:val="268BD2"/>
          <w:sz w:val="16"/>
          <w:szCs w:val="16"/>
        </w:rPr>
      </w:pPr>
      <w:ins w:id="1230" w:author="Greg Stoike" w:date="2018-11-30T10:28:00Z">
        <w:r w:rsidRPr="00DA4580">
          <w:rPr>
            <w:rFonts w:ascii="Consolas" w:eastAsiaTheme="minorHAnsi" w:hAnsi="Consolas" w:cs="Lucida Sans Typewriter"/>
            <w:color w:val="268BD2"/>
            <w:sz w:val="16"/>
            <w:szCs w:val="16"/>
          </w:rPr>
          <w:t xml:space="preserve">                  &lt;BlueprintReference idRef="1|P|TS06"/&gt;</w:t>
        </w:r>
      </w:ins>
    </w:p>
    <w:p w14:paraId="4598ABC8" w14:textId="77777777" w:rsidR="00DA4580" w:rsidRPr="00DA4580" w:rsidRDefault="00DA4580" w:rsidP="00DA4580">
      <w:pPr>
        <w:rPr>
          <w:ins w:id="1231" w:author="Greg Stoike" w:date="2018-11-30T10:28:00Z"/>
          <w:rFonts w:ascii="Consolas" w:eastAsiaTheme="minorHAnsi" w:hAnsi="Consolas" w:cs="Lucida Sans Typewriter"/>
          <w:color w:val="268BD2"/>
          <w:sz w:val="16"/>
          <w:szCs w:val="16"/>
        </w:rPr>
      </w:pPr>
      <w:ins w:id="1232" w:author="Greg Stoike" w:date="2018-11-30T10:28:00Z">
        <w:r w:rsidRPr="00DA4580">
          <w:rPr>
            <w:rFonts w:ascii="Consolas" w:eastAsiaTheme="minorHAnsi" w:hAnsi="Consolas" w:cs="Lucida Sans Typewriter"/>
            <w:color w:val="268BD2"/>
            <w:sz w:val="16"/>
            <w:szCs w:val="16"/>
          </w:rPr>
          <w:t xml:space="preserve">                  &lt;BlueprintReference idRef="1|P|TS06|M"/&gt;</w:t>
        </w:r>
      </w:ins>
    </w:p>
    <w:p w14:paraId="0D02F59F" w14:textId="77777777" w:rsidR="00DA4580" w:rsidRPr="00DA4580" w:rsidRDefault="00DA4580" w:rsidP="00DA4580">
      <w:pPr>
        <w:rPr>
          <w:ins w:id="1233" w:author="Greg Stoike" w:date="2018-11-30T10:28:00Z"/>
          <w:rFonts w:ascii="Consolas" w:eastAsiaTheme="minorHAnsi" w:hAnsi="Consolas" w:cs="Lucida Sans Typewriter"/>
          <w:color w:val="268BD2"/>
          <w:sz w:val="16"/>
          <w:szCs w:val="16"/>
        </w:rPr>
      </w:pPr>
      <w:ins w:id="1234" w:author="Greg Stoike" w:date="2018-11-30T10:28:00Z">
        <w:r w:rsidRPr="00DA4580">
          <w:rPr>
            <w:rFonts w:ascii="Consolas" w:eastAsiaTheme="minorHAnsi" w:hAnsi="Consolas" w:cs="Lucida Sans Typewriter"/>
            <w:color w:val="268BD2"/>
            <w:sz w:val="16"/>
            <w:szCs w:val="16"/>
          </w:rPr>
          <w:t xml:space="preserve">                &lt;/BlueprintReferences&gt;</w:t>
        </w:r>
      </w:ins>
    </w:p>
    <w:p w14:paraId="45957FB2" w14:textId="77777777" w:rsidR="00DA4580" w:rsidRPr="00DA4580" w:rsidRDefault="00DA4580" w:rsidP="00DA4580">
      <w:pPr>
        <w:rPr>
          <w:ins w:id="1235" w:author="Greg Stoike" w:date="2018-11-30T10:28:00Z"/>
          <w:rFonts w:ascii="Consolas" w:eastAsiaTheme="minorHAnsi" w:hAnsi="Consolas" w:cs="Lucida Sans Typewriter"/>
          <w:color w:val="268BD2"/>
          <w:sz w:val="16"/>
          <w:szCs w:val="16"/>
        </w:rPr>
      </w:pPr>
      <w:ins w:id="1236" w:author="Greg Stoike" w:date="2018-11-30T10:28:00Z">
        <w:r w:rsidRPr="00DA4580">
          <w:rPr>
            <w:rFonts w:ascii="Consolas" w:eastAsiaTheme="minorHAnsi" w:hAnsi="Consolas" w:cs="Lucida Sans Typewriter"/>
            <w:color w:val="268BD2"/>
            <w:sz w:val="16"/>
            <w:szCs w:val="16"/>
          </w:rPr>
          <w:t xml:space="preserve">                &lt;Presentations&gt;</w:t>
        </w:r>
      </w:ins>
    </w:p>
    <w:p w14:paraId="1350AC94" w14:textId="77777777" w:rsidR="00DA4580" w:rsidRPr="00DA4580" w:rsidRDefault="00DA4580" w:rsidP="00DA4580">
      <w:pPr>
        <w:rPr>
          <w:ins w:id="1237" w:author="Greg Stoike" w:date="2018-11-30T10:28:00Z"/>
          <w:rFonts w:ascii="Consolas" w:eastAsiaTheme="minorHAnsi" w:hAnsi="Consolas" w:cs="Lucida Sans Typewriter"/>
          <w:color w:val="268BD2"/>
          <w:sz w:val="16"/>
          <w:szCs w:val="16"/>
        </w:rPr>
      </w:pPr>
      <w:ins w:id="1238"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18F9663C" w14:textId="77777777" w:rsidR="00DA4580" w:rsidRPr="00DA4580" w:rsidRDefault="00DA4580" w:rsidP="00DA4580">
      <w:pPr>
        <w:rPr>
          <w:ins w:id="1239" w:author="Greg Stoike" w:date="2018-11-30T10:28:00Z"/>
          <w:rFonts w:ascii="Consolas" w:eastAsiaTheme="minorHAnsi" w:hAnsi="Consolas" w:cs="Lucida Sans Typewriter"/>
          <w:color w:val="268BD2"/>
          <w:sz w:val="16"/>
          <w:szCs w:val="16"/>
        </w:rPr>
      </w:pPr>
      <w:ins w:id="1240"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32D3D5AD" w14:textId="77777777" w:rsidR="00DA4580" w:rsidRPr="00DA4580" w:rsidRDefault="00DA4580" w:rsidP="00DA4580">
      <w:pPr>
        <w:rPr>
          <w:ins w:id="1241" w:author="Greg Stoike" w:date="2018-11-30T10:28:00Z"/>
          <w:rFonts w:ascii="Consolas" w:eastAsiaTheme="minorHAnsi" w:hAnsi="Consolas" w:cs="Lucida Sans Typewriter"/>
          <w:color w:val="268BD2"/>
          <w:sz w:val="16"/>
          <w:szCs w:val="16"/>
        </w:rPr>
      </w:pPr>
      <w:ins w:id="1242"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03B92B70" w14:textId="77777777" w:rsidR="00DA4580" w:rsidRPr="00DA4580" w:rsidRDefault="00DA4580" w:rsidP="00DA4580">
      <w:pPr>
        <w:rPr>
          <w:ins w:id="1243" w:author="Greg Stoike" w:date="2018-11-30T10:28:00Z"/>
          <w:rFonts w:ascii="Consolas" w:eastAsiaTheme="minorHAnsi" w:hAnsi="Consolas" w:cs="Lucida Sans Typewriter"/>
          <w:color w:val="268BD2"/>
          <w:sz w:val="16"/>
          <w:szCs w:val="16"/>
        </w:rPr>
      </w:pPr>
      <w:ins w:id="1244" w:author="Greg Stoike" w:date="2018-11-30T10:28:00Z">
        <w:r w:rsidRPr="00DA4580">
          <w:rPr>
            <w:rFonts w:ascii="Consolas" w:eastAsiaTheme="minorHAnsi" w:hAnsi="Consolas" w:cs="Lucida Sans Typewriter"/>
            <w:color w:val="268BD2"/>
            <w:sz w:val="16"/>
            <w:szCs w:val="16"/>
          </w:rPr>
          <w:t xml:space="preserve">                &lt;/Presentations&gt;</w:t>
        </w:r>
      </w:ins>
    </w:p>
    <w:p w14:paraId="71C41624" w14:textId="77777777" w:rsidR="00DA4580" w:rsidRPr="00DA4580" w:rsidRDefault="00DA4580" w:rsidP="00DA4580">
      <w:pPr>
        <w:rPr>
          <w:ins w:id="1245" w:author="Greg Stoike" w:date="2018-11-30T10:28:00Z"/>
          <w:rFonts w:ascii="Consolas" w:eastAsiaTheme="minorHAnsi" w:hAnsi="Consolas" w:cs="Lucida Sans Typewriter"/>
          <w:color w:val="268BD2"/>
          <w:sz w:val="16"/>
          <w:szCs w:val="16"/>
        </w:rPr>
      </w:pPr>
      <w:ins w:id="1246" w:author="Greg Stoike" w:date="2018-11-30T10:28:00Z">
        <w:r w:rsidRPr="00DA4580">
          <w:rPr>
            <w:rFonts w:ascii="Consolas" w:eastAsiaTheme="minorHAnsi" w:hAnsi="Consolas" w:cs="Lucida Sans Typewriter"/>
            <w:color w:val="268BD2"/>
            <w:sz w:val="16"/>
            <w:szCs w:val="16"/>
          </w:rPr>
          <w:t xml:space="preserve">              &lt;/Item&gt;</w:t>
        </w:r>
      </w:ins>
    </w:p>
    <w:p w14:paraId="0A925499" w14:textId="77777777" w:rsidR="00DA4580" w:rsidRPr="00DA4580" w:rsidRDefault="00DA4580" w:rsidP="00DA4580">
      <w:pPr>
        <w:rPr>
          <w:ins w:id="1247" w:author="Greg Stoike" w:date="2018-11-30T10:28:00Z"/>
          <w:rFonts w:ascii="Consolas" w:eastAsiaTheme="minorHAnsi" w:hAnsi="Consolas" w:cs="Lucida Sans Typewriter"/>
          <w:color w:val="268BD2"/>
          <w:sz w:val="16"/>
          <w:szCs w:val="16"/>
        </w:rPr>
      </w:pPr>
      <w:ins w:id="1248" w:author="Greg Stoike" w:date="2018-11-30T10:28:00Z">
        <w:r w:rsidRPr="00DA4580">
          <w:rPr>
            <w:rFonts w:ascii="Consolas" w:eastAsiaTheme="minorHAnsi" w:hAnsi="Consolas" w:cs="Lucida Sans Typewriter"/>
            <w:color w:val="268BD2"/>
            <w:sz w:val="16"/>
            <w:szCs w:val="16"/>
          </w:rPr>
          <w:t xml:space="preserve">            &lt;/ItemGroup&gt;</w:t>
        </w:r>
      </w:ins>
    </w:p>
    <w:p w14:paraId="2AC42C41" w14:textId="77777777" w:rsidR="00DA4580" w:rsidRPr="00DA4580" w:rsidRDefault="00DA4580" w:rsidP="00DA4580">
      <w:pPr>
        <w:rPr>
          <w:ins w:id="1249" w:author="Greg Stoike" w:date="2018-11-30T10:28:00Z"/>
          <w:rFonts w:ascii="Consolas" w:eastAsiaTheme="minorHAnsi" w:hAnsi="Consolas" w:cs="Lucida Sans Typewriter"/>
          <w:color w:val="268BD2"/>
          <w:sz w:val="16"/>
          <w:szCs w:val="16"/>
        </w:rPr>
      </w:pPr>
      <w:ins w:id="1250" w:author="Greg Stoike" w:date="2018-11-30T10:28:00Z">
        <w:r w:rsidRPr="00DA4580">
          <w:rPr>
            <w:rFonts w:ascii="Consolas" w:eastAsiaTheme="minorHAnsi" w:hAnsi="Consolas" w:cs="Lucida Sans Typewriter"/>
            <w:color w:val="268BD2"/>
            <w:sz w:val="16"/>
            <w:szCs w:val="16"/>
          </w:rPr>
          <w:t xml:space="preserve">            &lt;ItemGroup maxItems="ALL" maxResponses="0" id="32678"&gt;</w:t>
        </w:r>
      </w:ins>
    </w:p>
    <w:p w14:paraId="42E275B5" w14:textId="77777777" w:rsidR="00DA4580" w:rsidRPr="00DA4580" w:rsidRDefault="00DA4580" w:rsidP="00DA4580">
      <w:pPr>
        <w:rPr>
          <w:ins w:id="1251" w:author="Greg Stoike" w:date="2018-11-30T10:28:00Z"/>
          <w:rFonts w:ascii="Consolas" w:eastAsiaTheme="minorHAnsi" w:hAnsi="Consolas" w:cs="Lucida Sans Typewriter"/>
          <w:color w:val="268BD2"/>
          <w:sz w:val="16"/>
          <w:szCs w:val="16"/>
        </w:rPr>
      </w:pPr>
      <w:ins w:id="1252"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id="32678" type="MC"&gt;</w:t>
        </w:r>
      </w:ins>
    </w:p>
    <w:p w14:paraId="04CA6E29" w14:textId="77777777" w:rsidR="00DA4580" w:rsidRPr="00DA4580" w:rsidRDefault="00DA4580" w:rsidP="00DA4580">
      <w:pPr>
        <w:rPr>
          <w:ins w:id="1253" w:author="Greg Stoike" w:date="2018-11-30T10:28:00Z"/>
          <w:rFonts w:ascii="Consolas" w:eastAsiaTheme="minorHAnsi" w:hAnsi="Consolas" w:cs="Lucida Sans Typewriter"/>
          <w:color w:val="268BD2"/>
          <w:sz w:val="16"/>
          <w:szCs w:val="16"/>
        </w:rPr>
      </w:pPr>
      <w:ins w:id="1254" w:author="Greg Stoike" w:date="2018-11-30T10:28:00Z">
        <w:r w:rsidRPr="00DA4580">
          <w:rPr>
            <w:rFonts w:ascii="Consolas" w:eastAsiaTheme="minorHAnsi" w:hAnsi="Consolas" w:cs="Lucida Sans Typewriter"/>
            <w:color w:val="268BD2"/>
            <w:sz w:val="16"/>
            <w:szCs w:val="16"/>
          </w:rPr>
          <w:t xml:space="preserve">                &lt;ItemScoreDimensions&gt;</w:t>
        </w:r>
      </w:ins>
    </w:p>
    <w:p w14:paraId="64F0C05B" w14:textId="77777777" w:rsidR="00DA4580" w:rsidRPr="00DA4580" w:rsidRDefault="00DA4580" w:rsidP="00DA4580">
      <w:pPr>
        <w:rPr>
          <w:ins w:id="1255" w:author="Greg Stoike" w:date="2018-11-30T10:28:00Z"/>
          <w:rFonts w:ascii="Consolas" w:eastAsiaTheme="minorHAnsi" w:hAnsi="Consolas" w:cs="Lucida Sans Typewriter"/>
          <w:color w:val="268BD2"/>
          <w:sz w:val="16"/>
          <w:szCs w:val="16"/>
        </w:rPr>
      </w:pPr>
      <w:ins w:id="1256" w:author="Greg Stoike" w:date="2018-11-30T10:28:00Z">
        <w:r w:rsidRPr="00DA4580">
          <w:rPr>
            <w:rFonts w:ascii="Consolas" w:eastAsiaTheme="minorHAnsi" w:hAnsi="Consolas" w:cs="Lucida Sans Typewriter"/>
            <w:color w:val="268BD2"/>
            <w:sz w:val="16"/>
            <w:szCs w:val="16"/>
          </w:rPr>
          <w:lastRenderedPageBreak/>
          <w:t xml:space="preserve">                  &lt;ItemScoreDimension measurementModel="IRT3PLn" scorePoints="1" weight="1.0"&gt;</w:t>
        </w:r>
      </w:ins>
    </w:p>
    <w:p w14:paraId="03105C5F" w14:textId="77777777" w:rsidR="00DA4580" w:rsidRPr="00DA4580" w:rsidRDefault="00DA4580" w:rsidP="00DA4580">
      <w:pPr>
        <w:rPr>
          <w:ins w:id="1257" w:author="Greg Stoike" w:date="2018-11-30T10:28:00Z"/>
          <w:rFonts w:ascii="Consolas" w:eastAsiaTheme="minorHAnsi" w:hAnsi="Consolas" w:cs="Lucida Sans Typewriter"/>
          <w:color w:val="268BD2"/>
          <w:sz w:val="16"/>
          <w:szCs w:val="16"/>
        </w:rPr>
      </w:pPr>
      <w:ins w:id="1258" w:author="Greg Stoike" w:date="2018-11-30T10:28:00Z">
        <w:r w:rsidRPr="00DA4580">
          <w:rPr>
            <w:rFonts w:ascii="Consolas" w:eastAsiaTheme="minorHAnsi" w:hAnsi="Consolas" w:cs="Lucida Sans Typewriter"/>
            <w:color w:val="268BD2"/>
            <w:sz w:val="16"/>
            <w:szCs w:val="16"/>
          </w:rPr>
          <w:t xml:space="preserve">                    &lt;ItemScoreParameter value="0.3404400050640106" measurementParameter="a"/&gt;</w:t>
        </w:r>
      </w:ins>
    </w:p>
    <w:p w14:paraId="25B45EE9" w14:textId="77777777" w:rsidR="00DA4580" w:rsidRPr="00DA4580" w:rsidRDefault="00DA4580" w:rsidP="00DA4580">
      <w:pPr>
        <w:rPr>
          <w:ins w:id="1259" w:author="Greg Stoike" w:date="2018-11-30T10:28:00Z"/>
          <w:rFonts w:ascii="Consolas" w:eastAsiaTheme="minorHAnsi" w:hAnsi="Consolas" w:cs="Lucida Sans Typewriter"/>
          <w:color w:val="268BD2"/>
          <w:sz w:val="16"/>
          <w:szCs w:val="16"/>
        </w:rPr>
      </w:pPr>
      <w:ins w:id="1260" w:author="Greg Stoike" w:date="2018-11-30T10:28:00Z">
        <w:r w:rsidRPr="00DA4580">
          <w:rPr>
            <w:rFonts w:ascii="Consolas" w:eastAsiaTheme="minorHAnsi" w:hAnsi="Consolas" w:cs="Lucida Sans Typewriter"/>
            <w:color w:val="268BD2"/>
            <w:sz w:val="16"/>
            <w:szCs w:val="16"/>
          </w:rPr>
          <w:t xml:space="preserve">                    &lt;ItemScoreParameter value="2.0712599754333496" measurementParameter="b"/&gt;</w:t>
        </w:r>
      </w:ins>
    </w:p>
    <w:p w14:paraId="13A9E58B" w14:textId="77777777" w:rsidR="00DA4580" w:rsidRPr="00DA4580" w:rsidRDefault="00DA4580" w:rsidP="00DA4580">
      <w:pPr>
        <w:rPr>
          <w:ins w:id="1261" w:author="Greg Stoike" w:date="2018-11-30T10:28:00Z"/>
          <w:rFonts w:ascii="Consolas" w:eastAsiaTheme="minorHAnsi" w:hAnsi="Consolas" w:cs="Lucida Sans Typewriter"/>
          <w:color w:val="268BD2"/>
          <w:sz w:val="16"/>
          <w:szCs w:val="16"/>
        </w:rPr>
      </w:pPr>
      <w:ins w:id="1262"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77D7C841" w14:textId="77777777" w:rsidR="00DA4580" w:rsidRPr="00DA4580" w:rsidRDefault="00DA4580" w:rsidP="00DA4580">
      <w:pPr>
        <w:rPr>
          <w:ins w:id="1263" w:author="Greg Stoike" w:date="2018-11-30T10:28:00Z"/>
          <w:rFonts w:ascii="Consolas" w:eastAsiaTheme="minorHAnsi" w:hAnsi="Consolas" w:cs="Lucida Sans Typewriter"/>
          <w:color w:val="268BD2"/>
          <w:sz w:val="16"/>
          <w:szCs w:val="16"/>
        </w:rPr>
      </w:pPr>
      <w:ins w:id="1264" w:author="Greg Stoike" w:date="2018-11-30T10:28:00Z">
        <w:r w:rsidRPr="00DA4580">
          <w:rPr>
            <w:rFonts w:ascii="Consolas" w:eastAsiaTheme="minorHAnsi" w:hAnsi="Consolas" w:cs="Lucida Sans Typewriter"/>
            <w:color w:val="268BD2"/>
            <w:sz w:val="16"/>
            <w:szCs w:val="16"/>
          </w:rPr>
          <w:t xml:space="preserve">                  &lt;/ItemScoreDimension&gt;</w:t>
        </w:r>
      </w:ins>
    </w:p>
    <w:p w14:paraId="2C2A5FBF" w14:textId="77777777" w:rsidR="00DA4580" w:rsidRPr="00DA4580" w:rsidRDefault="00DA4580" w:rsidP="00DA4580">
      <w:pPr>
        <w:rPr>
          <w:ins w:id="1265" w:author="Greg Stoike" w:date="2018-11-30T10:28:00Z"/>
          <w:rFonts w:ascii="Consolas" w:eastAsiaTheme="minorHAnsi" w:hAnsi="Consolas" w:cs="Lucida Sans Typewriter"/>
          <w:color w:val="268BD2"/>
          <w:sz w:val="16"/>
          <w:szCs w:val="16"/>
        </w:rPr>
      </w:pPr>
      <w:ins w:id="1266" w:author="Greg Stoike" w:date="2018-11-30T10:28:00Z">
        <w:r w:rsidRPr="00DA4580">
          <w:rPr>
            <w:rFonts w:ascii="Consolas" w:eastAsiaTheme="minorHAnsi" w:hAnsi="Consolas" w:cs="Lucida Sans Typewriter"/>
            <w:color w:val="268BD2"/>
            <w:sz w:val="16"/>
            <w:szCs w:val="16"/>
          </w:rPr>
          <w:t xml:space="preserve">                &lt;/ItemScoreDimensions&gt;</w:t>
        </w:r>
      </w:ins>
    </w:p>
    <w:p w14:paraId="70A7FF38" w14:textId="77777777" w:rsidR="00DA4580" w:rsidRPr="00DA4580" w:rsidRDefault="00DA4580" w:rsidP="00DA4580">
      <w:pPr>
        <w:rPr>
          <w:ins w:id="1267" w:author="Greg Stoike" w:date="2018-11-30T10:28:00Z"/>
          <w:rFonts w:ascii="Consolas" w:eastAsiaTheme="minorHAnsi" w:hAnsi="Consolas" w:cs="Lucida Sans Typewriter"/>
          <w:color w:val="268BD2"/>
          <w:sz w:val="16"/>
          <w:szCs w:val="16"/>
        </w:rPr>
      </w:pPr>
      <w:ins w:id="1268" w:author="Greg Stoike" w:date="2018-11-30T10:28:00Z">
        <w:r w:rsidRPr="00DA4580">
          <w:rPr>
            <w:rFonts w:ascii="Consolas" w:eastAsiaTheme="minorHAnsi" w:hAnsi="Consolas" w:cs="Lucida Sans Typewriter"/>
            <w:color w:val="268BD2"/>
            <w:sz w:val="16"/>
            <w:szCs w:val="16"/>
          </w:rPr>
          <w:t xml:space="preserve">                &lt;PoolProperties&gt;</w:t>
        </w:r>
      </w:ins>
    </w:p>
    <w:p w14:paraId="77F70991" w14:textId="77777777" w:rsidR="00DA4580" w:rsidRPr="00DA4580" w:rsidRDefault="00DA4580" w:rsidP="00DA4580">
      <w:pPr>
        <w:rPr>
          <w:ins w:id="1269" w:author="Greg Stoike" w:date="2018-11-30T10:28:00Z"/>
          <w:rFonts w:ascii="Consolas" w:eastAsiaTheme="minorHAnsi" w:hAnsi="Consolas" w:cs="Lucida Sans Typewriter"/>
          <w:color w:val="268BD2"/>
          <w:sz w:val="16"/>
          <w:szCs w:val="16"/>
        </w:rPr>
      </w:pPr>
      <w:ins w:id="1270" w:author="Greg Stoike" w:date="2018-11-30T10:28:00Z">
        <w:r w:rsidRPr="00DA4580">
          <w:rPr>
            <w:rFonts w:ascii="Consolas" w:eastAsiaTheme="minorHAnsi" w:hAnsi="Consolas" w:cs="Lucida Sans Typewriter"/>
            <w:color w:val="268BD2"/>
            <w:sz w:val="16"/>
            <w:szCs w:val="16"/>
          </w:rPr>
          <w:t xml:space="preserve">                  &lt;PoolProperty name="Answer Key" value="C"/&gt;</w:t>
        </w:r>
      </w:ins>
    </w:p>
    <w:p w14:paraId="5B36F430" w14:textId="77777777" w:rsidR="00DA4580" w:rsidRPr="00DA4580" w:rsidRDefault="00DA4580" w:rsidP="00DA4580">
      <w:pPr>
        <w:rPr>
          <w:ins w:id="1271" w:author="Greg Stoike" w:date="2018-11-30T10:28:00Z"/>
          <w:rFonts w:ascii="Consolas" w:eastAsiaTheme="minorHAnsi" w:hAnsi="Consolas" w:cs="Lucida Sans Typewriter"/>
          <w:color w:val="268BD2"/>
          <w:sz w:val="16"/>
          <w:szCs w:val="16"/>
        </w:rPr>
      </w:pPr>
      <w:ins w:id="1272"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6642C0A8" w14:textId="77777777" w:rsidR="00DA4580" w:rsidRPr="00DA4580" w:rsidRDefault="00DA4580" w:rsidP="00DA4580">
      <w:pPr>
        <w:rPr>
          <w:ins w:id="1273" w:author="Greg Stoike" w:date="2018-11-30T10:28:00Z"/>
          <w:rFonts w:ascii="Consolas" w:eastAsiaTheme="minorHAnsi" w:hAnsi="Consolas" w:cs="Lucida Sans Typewriter"/>
          <w:color w:val="268BD2"/>
          <w:sz w:val="16"/>
          <w:szCs w:val="16"/>
        </w:rPr>
      </w:pPr>
      <w:ins w:id="1274"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29E5EA76" w14:textId="77777777" w:rsidR="00DA4580" w:rsidRPr="00DA4580" w:rsidRDefault="00DA4580" w:rsidP="00DA4580">
      <w:pPr>
        <w:rPr>
          <w:ins w:id="1275" w:author="Greg Stoike" w:date="2018-11-30T10:28:00Z"/>
          <w:rFonts w:ascii="Consolas" w:eastAsiaTheme="minorHAnsi" w:hAnsi="Consolas" w:cs="Lucida Sans Typewriter"/>
          <w:color w:val="268BD2"/>
          <w:sz w:val="16"/>
          <w:szCs w:val="16"/>
        </w:rPr>
      </w:pPr>
      <w:ins w:id="1276"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74608D40" w14:textId="77777777" w:rsidR="00DA4580" w:rsidRPr="00DA4580" w:rsidRDefault="00DA4580" w:rsidP="00DA4580">
      <w:pPr>
        <w:rPr>
          <w:ins w:id="1277" w:author="Greg Stoike" w:date="2018-11-30T10:28:00Z"/>
          <w:rFonts w:ascii="Consolas" w:eastAsiaTheme="minorHAnsi" w:hAnsi="Consolas" w:cs="Lucida Sans Typewriter"/>
          <w:color w:val="268BD2"/>
          <w:sz w:val="16"/>
          <w:szCs w:val="16"/>
        </w:rPr>
      </w:pPr>
      <w:ins w:id="1278" w:author="Greg Stoike" w:date="2018-11-30T10:28:00Z">
        <w:r w:rsidRPr="00DA4580">
          <w:rPr>
            <w:rFonts w:ascii="Consolas" w:eastAsiaTheme="minorHAnsi" w:hAnsi="Consolas" w:cs="Lucida Sans Typewriter"/>
            <w:color w:val="268BD2"/>
            <w:sz w:val="16"/>
            <w:szCs w:val="16"/>
          </w:rPr>
          <w:t xml:space="preserve">                  &lt;PoolProperty name="Depth of Knowledge" value="3"/&gt;</w:t>
        </w:r>
      </w:ins>
    </w:p>
    <w:p w14:paraId="3717CF08" w14:textId="77777777" w:rsidR="00DA4580" w:rsidRPr="00DA4580" w:rsidRDefault="00DA4580" w:rsidP="00DA4580">
      <w:pPr>
        <w:rPr>
          <w:ins w:id="1279" w:author="Greg Stoike" w:date="2018-11-30T10:28:00Z"/>
          <w:rFonts w:ascii="Consolas" w:eastAsiaTheme="minorHAnsi" w:hAnsi="Consolas" w:cs="Lucida Sans Typewriter"/>
          <w:color w:val="268BD2"/>
          <w:sz w:val="16"/>
          <w:szCs w:val="16"/>
        </w:rPr>
      </w:pPr>
      <w:ins w:id="1280" w:author="Greg Stoike" w:date="2018-11-30T10:28:00Z">
        <w:r w:rsidRPr="00DA4580">
          <w:rPr>
            <w:rFonts w:ascii="Consolas" w:eastAsiaTheme="minorHAnsi" w:hAnsi="Consolas" w:cs="Lucida Sans Typewriter"/>
            <w:color w:val="268BD2"/>
            <w:sz w:val="16"/>
            <w:szCs w:val="16"/>
          </w:rPr>
          <w:t xml:space="preserve">                  &lt;PoolProperty name="Difficulty Category" value="Overall=Difficult"/&gt;</w:t>
        </w:r>
      </w:ins>
    </w:p>
    <w:p w14:paraId="276E2645" w14:textId="77777777" w:rsidR="00DA4580" w:rsidRPr="00DA4580" w:rsidRDefault="00DA4580" w:rsidP="00DA4580">
      <w:pPr>
        <w:rPr>
          <w:ins w:id="1281" w:author="Greg Stoike" w:date="2018-11-30T10:28:00Z"/>
          <w:rFonts w:ascii="Consolas" w:eastAsiaTheme="minorHAnsi" w:hAnsi="Consolas" w:cs="Lucida Sans Typewriter"/>
          <w:color w:val="268BD2"/>
          <w:sz w:val="16"/>
          <w:szCs w:val="16"/>
        </w:rPr>
      </w:pPr>
      <w:ins w:id="1282"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47BF0007" w14:textId="77777777" w:rsidR="00DA4580" w:rsidRPr="00DA4580" w:rsidRDefault="00DA4580" w:rsidP="00DA4580">
      <w:pPr>
        <w:rPr>
          <w:ins w:id="1283" w:author="Greg Stoike" w:date="2018-11-30T10:28:00Z"/>
          <w:rFonts w:ascii="Consolas" w:eastAsiaTheme="minorHAnsi" w:hAnsi="Consolas" w:cs="Lucida Sans Typewriter"/>
          <w:color w:val="268BD2"/>
          <w:sz w:val="16"/>
          <w:szCs w:val="16"/>
        </w:rPr>
      </w:pPr>
      <w:ins w:id="1284"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0570FA04" w14:textId="77777777" w:rsidR="00DA4580" w:rsidRPr="00DA4580" w:rsidRDefault="00DA4580" w:rsidP="00DA4580">
      <w:pPr>
        <w:rPr>
          <w:ins w:id="1285" w:author="Greg Stoike" w:date="2018-11-30T10:28:00Z"/>
          <w:rFonts w:ascii="Consolas" w:eastAsiaTheme="minorHAnsi" w:hAnsi="Consolas" w:cs="Lucida Sans Typewriter"/>
          <w:color w:val="268BD2"/>
          <w:sz w:val="16"/>
          <w:szCs w:val="16"/>
        </w:rPr>
      </w:pPr>
      <w:ins w:id="1286"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5A342D64" w14:textId="77777777" w:rsidR="00DA4580" w:rsidRPr="00DA4580" w:rsidRDefault="00DA4580" w:rsidP="00DA4580">
      <w:pPr>
        <w:rPr>
          <w:ins w:id="1287" w:author="Greg Stoike" w:date="2018-11-30T10:28:00Z"/>
          <w:rFonts w:ascii="Consolas" w:eastAsiaTheme="minorHAnsi" w:hAnsi="Consolas" w:cs="Lucida Sans Typewriter"/>
          <w:color w:val="268BD2"/>
          <w:sz w:val="16"/>
          <w:szCs w:val="16"/>
        </w:rPr>
      </w:pPr>
      <w:ins w:id="1288"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1EBE292D" w14:textId="77777777" w:rsidR="00DA4580" w:rsidRPr="00DA4580" w:rsidRDefault="00DA4580" w:rsidP="00DA4580">
      <w:pPr>
        <w:rPr>
          <w:ins w:id="1289" w:author="Greg Stoike" w:date="2018-11-30T10:28:00Z"/>
          <w:rFonts w:ascii="Consolas" w:eastAsiaTheme="minorHAnsi" w:hAnsi="Consolas" w:cs="Lucida Sans Typewriter"/>
          <w:color w:val="268BD2"/>
          <w:sz w:val="16"/>
          <w:szCs w:val="16"/>
        </w:rPr>
      </w:pPr>
      <w:ins w:id="1290"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003E60A5" w14:textId="77777777" w:rsidR="00DA4580" w:rsidRPr="00DA4580" w:rsidRDefault="00DA4580" w:rsidP="00DA4580">
      <w:pPr>
        <w:rPr>
          <w:ins w:id="1291" w:author="Greg Stoike" w:date="2018-11-30T10:28:00Z"/>
          <w:rFonts w:ascii="Consolas" w:eastAsiaTheme="minorHAnsi" w:hAnsi="Consolas" w:cs="Lucida Sans Typewriter"/>
          <w:color w:val="268BD2"/>
          <w:sz w:val="16"/>
          <w:szCs w:val="16"/>
        </w:rPr>
      </w:pPr>
      <w:ins w:id="1292" w:author="Greg Stoike" w:date="2018-11-30T10:28:00Z">
        <w:r w:rsidRPr="00DA4580">
          <w:rPr>
            <w:rFonts w:ascii="Consolas" w:eastAsiaTheme="minorHAnsi" w:hAnsi="Consolas" w:cs="Lucida Sans Typewriter"/>
            <w:color w:val="268BD2"/>
            <w:sz w:val="16"/>
            <w:szCs w:val="16"/>
          </w:rPr>
          <w:t xml:space="preserve">                  &lt;PoolProperty name="Answer Key" value="C"/&gt;</w:t>
        </w:r>
      </w:ins>
    </w:p>
    <w:p w14:paraId="740E3D61" w14:textId="77777777" w:rsidR="00DA4580" w:rsidRPr="00DA4580" w:rsidRDefault="00DA4580" w:rsidP="00DA4580">
      <w:pPr>
        <w:rPr>
          <w:ins w:id="1293" w:author="Greg Stoike" w:date="2018-11-30T10:28:00Z"/>
          <w:rFonts w:ascii="Consolas" w:eastAsiaTheme="minorHAnsi" w:hAnsi="Consolas" w:cs="Lucida Sans Typewriter"/>
          <w:color w:val="268BD2"/>
          <w:sz w:val="16"/>
          <w:szCs w:val="16"/>
        </w:rPr>
      </w:pPr>
      <w:ins w:id="1294" w:author="Greg Stoike" w:date="2018-11-30T10:28:00Z">
        <w:r w:rsidRPr="00DA4580">
          <w:rPr>
            <w:rFonts w:ascii="Consolas" w:eastAsiaTheme="minorHAnsi" w:hAnsi="Consolas" w:cs="Lucida Sans Typewriter"/>
            <w:color w:val="268BD2"/>
            <w:sz w:val="16"/>
            <w:szCs w:val="16"/>
          </w:rPr>
          <w:t xml:space="preserve">                &lt;/PoolProperties&gt;</w:t>
        </w:r>
      </w:ins>
    </w:p>
    <w:p w14:paraId="6155AF38" w14:textId="77777777" w:rsidR="00DA4580" w:rsidRPr="00DA4580" w:rsidRDefault="00DA4580" w:rsidP="00DA4580">
      <w:pPr>
        <w:rPr>
          <w:ins w:id="1295" w:author="Greg Stoike" w:date="2018-11-30T10:28:00Z"/>
          <w:rFonts w:ascii="Consolas" w:eastAsiaTheme="minorHAnsi" w:hAnsi="Consolas" w:cs="Lucida Sans Typewriter"/>
          <w:color w:val="268BD2"/>
          <w:sz w:val="16"/>
          <w:szCs w:val="16"/>
        </w:rPr>
      </w:pPr>
      <w:ins w:id="1296" w:author="Greg Stoike" w:date="2018-11-30T10:28:00Z">
        <w:r w:rsidRPr="00DA4580">
          <w:rPr>
            <w:rFonts w:ascii="Consolas" w:eastAsiaTheme="minorHAnsi" w:hAnsi="Consolas" w:cs="Lucida Sans Typewriter"/>
            <w:color w:val="268BD2"/>
            <w:sz w:val="16"/>
            <w:szCs w:val="16"/>
          </w:rPr>
          <w:t xml:space="preserve">                &lt;BlueprintReferences&gt;</w:t>
        </w:r>
      </w:ins>
    </w:p>
    <w:p w14:paraId="2F2FDEAC" w14:textId="77777777" w:rsidR="00DA4580" w:rsidRPr="00DA4580" w:rsidRDefault="00DA4580" w:rsidP="00DA4580">
      <w:pPr>
        <w:rPr>
          <w:ins w:id="1297" w:author="Greg Stoike" w:date="2018-11-30T10:28:00Z"/>
          <w:rFonts w:ascii="Consolas" w:eastAsiaTheme="minorHAnsi" w:hAnsi="Consolas" w:cs="Lucida Sans Typewriter"/>
          <w:color w:val="268BD2"/>
          <w:sz w:val="16"/>
          <w:szCs w:val="16"/>
        </w:rPr>
      </w:pPr>
      <w:ins w:id="1298"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5A7E3277" w14:textId="77777777" w:rsidR="00DA4580" w:rsidRPr="00DA4580" w:rsidRDefault="00DA4580" w:rsidP="00DA4580">
      <w:pPr>
        <w:rPr>
          <w:ins w:id="1299" w:author="Greg Stoike" w:date="2018-11-30T10:28:00Z"/>
          <w:rFonts w:ascii="Consolas" w:eastAsiaTheme="minorHAnsi" w:hAnsi="Consolas" w:cs="Lucida Sans Typewriter"/>
          <w:color w:val="268BD2"/>
          <w:sz w:val="16"/>
          <w:szCs w:val="16"/>
        </w:rPr>
      </w:pPr>
      <w:ins w:id="1300" w:author="Greg Stoike" w:date="2018-11-30T10:28:00Z">
        <w:r w:rsidRPr="00DA4580">
          <w:rPr>
            <w:rFonts w:ascii="Consolas" w:eastAsiaTheme="minorHAnsi" w:hAnsi="Consolas" w:cs="Lucida Sans Typewriter"/>
            <w:color w:val="268BD2"/>
            <w:sz w:val="16"/>
            <w:szCs w:val="16"/>
          </w:rPr>
          <w:t xml:space="preserve">                  &lt;BlueprintReference idRef="3"/&gt;</w:t>
        </w:r>
      </w:ins>
    </w:p>
    <w:p w14:paraId="3662F219" w14:textId="77777777" w:rsidR="00DA4580" w:rsidRPr="00DA4580" w:rsidRDefault="00DA4580" w:rsidP="00DA4580">
      <w:pPr>
        <w:rPr>
          <w:ins w:id="1301" w:author="Greg Stoike" w:date="2018-11-30T10:28:00Z"/>
          <w:rFonts w:ascii="Consolas" w:eastAsiaTheme="minorHAnsi" w:hAnsi="Consolas" w:cs="Lucida Sans Typewriter"/>
          <w:color w:val="268BD2"/>
          <w:sz w:val="16"/>
          <w:szCs w:val="16"/>
        </w:rPr>
      </w:pPr>
      <w:ins w:id="1302" w:author="Greg Stoike" w:date="2018-11-30T10:28:00Z">
        <w:r w:rsidRPr="00DA4580">
          <w:rPr>
            <w:rFonts w:ascii="Consolas" w:eastAsiaTheme="minorHAnsi" w:hAnsi="Consolas" w:cs="Lucida Sans Typewriter"/>
            <w:color w:val="268BD2"/>
            <w:sz w:val="16"/>
            <w:szCs w:val="16"/>
          </w:rPr>
          <w:t xml:space="preserve">                  &lt;BlueprintReference idRef="3|A"/&gt;</w:t>
        </w:r>
      </w:ins>
    </w:p>
    <w:p w14:paraId="0CEE6E05" w14:textId="77777777" w:rsidR="00DA4580" w:rsidRPr="00DA4580" w:rsidRDefault="00DA4580" w:rsidP="00DA4580">
      <w:pPr>
        <w:rPr>
          <w:ins w:id="1303" w:author="Greg Stoike" w:date="2018-11-30T10:28:00Z"/>
          <w:rFonts w:ascii="Consolas" w:eastAsiaTheme="minorHAnsi" w:hAnsi="Consolas" w:cs="Lucida Sans Typewriter"/>
          <w:color w:val="268BD2"/>
          <w:sz w:val="16"/>
          <w:szCs w:val="16"/>
        </w:rPr>
      </w:pPr>
      <w:ins w:id="1304" w:author="Greg Stoike" w:date="2018-11-30T10:28:00Z">
        <w:r w:rsidRPr="00DA4580">
          <w:rPr>
            <w:rFonts w:ascii="Consolas" w:eastAsiaTheme="minorHAnsi" w:hAnsi="Consolas" w:cs="Lucida Sans Typewriter"/>
            <w:color w:val="268BD2"/>
            <w:sz w:val="16"/>
            <w:szCs w:val="16"/>
          </w:rPr>
          <w:t xml:space="preserve">                  &lt;BlueprintReference idRef="3|A|NA"/&gt;</w:t>
        </w:r>
      </w:ins>
    </w:p>
    <w:p w14:paraId="31FF6D7D" w14:textId="77777777" w:rsidR="00DA4580" w:rsidRPr="00DA4580" w:rsidRDefault="00DA4580" w:rsidP="00DA4580">
      <w:pPr>
        <w:rPr>
          <w:ins w:id="1305" w:author="Greg Stoike" w:date="2018-11-30T10:28:00Z"/>
          <w:rFonts w:ascii="Consolas" w:eastAsiaTheme="minorHAnsi" w:hAnsi="Consolas" w:cs="Lucida Sans Typewriter"/>
          <w:color w:val="268BD2"/>
          <w:sz w:val="16"/>
          <w:szCs w:val="16"/>
        </w:rPr>
      </w:pPr>
      <w:ins w:id="1306" w:author="Greg Stoike" w:date="2018-11-30T10:28:00Z">
        <w:r w:rsidRPr="00DA4580">
          <w:rPr>
            <w:rFonts w:ascii="Consolas" w:eastAsiaTheme="minorHAnsi" w:hAnsi="Consolas" w:cs="Lucida Sans Typewriter"/>
            <w:color w:val="268BD2"/>
            <w:sz w:val="16"/>
            <w:szCs w:val="16"/>
          </w:rPr>
          <w:t xml:space="preserve">                  &lt;BlueprintReference idRef="3|A|NA|E"/&gt;</w:t>
        </w:r>
      </w:ins>
    </w:p>
    <w:p w14:paraId="2F182CAD" w14:textId="77777777" w:rsidR="00DA4580" w:rsidRPr="00DA4580" w:rsidRDefault="00DA4580" w:rsidP="00DA4580">
      <w:pPr>
        <w:rPr>
          <w:ins w:id="1307" w:author="Greg Stoike" w:date="2018-11-30T10:28:00Z"/>
          <w:rFonts w:ascii="Consolas" w:eastAsiaTheme="minorHAnsi" w:hAnsi="Consolas" w:cs="Lucida Sans Typewriter"/>
          <w:color w:val="268BD2"/>
          <w:sz w:val="16"/>
          <w:szCs w:val="16"/>
        </w:rPr>
      </w:pPr>
      <w:ins w:id="1308" w:author="Greg Stoike" w:date="2018-11-30T10:28:00Z">
        <w:r w:rsidRPr="00DA4580">
          <w:rPr>
            <w:rFonts w:ascii="Consolas" w:eastAsiaTheme="minorHAnsi" w:hAnsi="Consolas" w:cs="Lucida Sans Typewriter"/>
            <w:color w:val="268BD2"/>
            <w:sz w:val="16"/>
            <w:szCs w:val="16"/>
          </w:rPr>
          <w:t xml:space="preserve">                &lt;/BlueprintReferences&gt;</w:t>
        </w:r>
      </w:ins>
    </w:p>
    <w:p w14:paraId="4D76C1A3" w14:textId="77777777" w:rsidR="00DA4580" w:rsidRPr="00DA4580" w:rsidRDefault="00DA4580" w:rsidP="00DA4580">
      <w:pPr>
        <w:rPr>
          <w:ins w:id="1309" w:author="Greg Stoike" w:date="2018-11-30T10:28:00Z"/>
          <w:rFonts w:ascii="Consolas" w:eastAsiaTheme="minorHAnsi" w:hAnsi="Consolas" w:cs="Lucida Sans Typewriter"/>
          <w:color w:val="268BD2"/>
          <w:sz w:val="16"/>
          <w:szCs w:val="16"/>
        </w:rPr>
      </w:pPr>
      <w:ins w:id="1310" w:author="Greg Stoike" w:date="2018-11-30T10:28:00Z">
        <w:r w:rsidRPr="00DA4580">
          <w:rPr>
            <w:rFonts w:ascii="Consolas" w:eastAsiaTheme="minorHAnsi" w:hAnsi="Consolas" w:cs="Lucida Sans Typewriter"/>
            <w:color w:val="268BD2"/>
            <w:sz w:val="16"/>
            <w:szCs w:val="16"/>
          </w:rPr>
          <w:t xml:space="preserve">                &lt;Presentations&gt;</w:t>
        </w:r>
      </w:ins>
    </w:p>
    <w:p w14:paraId="5FEF6D6B" w14:textId="77777777" w:rsidR="00DA4580" w:rsidRPr="00DA4580" w:rsidRDefault="00DA4580" w:rsidP="00DA4580">
      <w:pPr>
        <w:rPr>
          <w:ins w:id="1311" w:author="Greg Stoike" w:date="2018-11-30T10:28:00Z"/>
          <w:rFonts w:ascii="Consolas" w:eastAsiaTheme="minorHAnsi" w:hAnsi="Consolas" w:cs="Lucida Sans Typewriter"/>
          <w:color w:val="268BD2"/>
          <w:sz w:val="16"/>
          <w:szCs w:val="16"/>
        </w:rPr>
      </w:pPr>
      <w:ins w:id="1312"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7F458E97" w14:textId="77777777" w:rsidR="00DA4580" w:rsidRPr="00DA4580" w:rsidRDefault="00DA4580" w:rsidP="00DA4580">
      <w:pPr>
        <w:rPr>
          <w:ins w:id="1313" w:author="Greg Stoike" w:date="2018-11-30T10:28:00Z"/>
          <w:rFonts w:ascii="Consolas" w:eastAsiaTheme="minorHAnsi" w:hAnsi="Consolas" w:cs="Lucida Sans Typewriter"/>
          <w:color w:val="268BD2"/>
          <w:sz w:val="16"/>
          <w:szCs w:val="16"/>
        </w:rPr>
      </w:pPr>
      <w:ins w:id="1314"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2A7C2633" w14:textId="77777777" w:rsidR="00DA4580" w:rsidRPr="00DA4580" w:rsidRDefault="00DA4580" w:rsidP="00DA4580">
      <w:pPr>
        <w:rPr>
          <w:ins w:id="1315" w:author="Greg Stoike" w:date="2018-11-30T10:28:00Z"/>
          <w:rFonts w:ascii="Consolas" w:eastAsiaTheme="minorHAnsi" w:hAnsi="Consolas" w:cs="Lucida Sans Typewriter"/>
          <w:color w:val="268BD2"/>
          <w:sz w:val="16"/>
          <w:szCs w:val="16"/>
        </w:rPr>
      </w:pPr>
      <w:ins w:id="1316"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77D2495E" w14:textId="77777777" w:rsidR="00DA4580" w:rsidRPr="00DA4580" w:rsidRDefault="00DA4580" w:rsidP="00DA4580">
      <w:pPr>
        <w:rPr>
          <w:ins w:id="1317" w:author="Greg Stoike" w:date="2018-11-30T10:28:00Z"/>
          <w:rFonts w:ascii="Consolas" w:eastAsiaTheme="minorHAnsi" w:hAnsi="Consolas" w:cs="Lucida Sans Typewriter"/>
          <w:color w:val="268BD2"/>
          <w:sz w:val="16"/>
          <w:szCs w:val="16"/>
        </w:rPr>
      </w:pPr>
      <w:ins w:id="1318" w:author="Greg Stoike" w:date="2018-11-30T10:28:00Z">
        <w:r w:rsidRPr="00DA4580">
          <w:rPr>
            <w:rFonts w:ascii="Consolas" w:eastAsiaTheme="minorHAnsi" w:hAnsi="Consolas" w:cs="Lucida Sans Typewriter"/>
            <w:color w:val="268BD2"/>
            <w:sz w:val="16"/>
            <w:szCs w:val="16"/>
          </w:rPr>
          <w:lastRenderedPageBreak/>
          <w:t xml:space="preserve">                &lt;/Presentations&gt;</w:t>
        </w:r>
      </w:ins>
    </w:p>
    <w:p w14:paraId="595588FE" w14:textId="77777777" w:rsidR="00DA4580" w:rsidRPr="00DA4580" w:rsidRDefault="00DA4580" w:rsidP="00DA4580">
      <w:pPr>
        <w:rPr>
          <w:ins w:id="1319" w:author="Greg Stoike" w:date="2018-11-30T10:28:00Z"/>
          <w:rFonts w:ascii="Consolas" w:eastAsiaTheme="minorHAnsi" w:hAnsi="Consolas" w:cs="Lucida Sans Typewriter"/>
          <w:color w:val="268BD2"/>
          <w:sz w:val="16"/>
          <w:szCs w:val="16"/>
        </w:rPr>
      </w:pPr>
      <w:ins w:id="1320" w:author="Greg Stoike" w:date="2018-11-30T10:28:00Z">
        <w:r w:rsidRPr="00DA4580">
          <w:rPr>
            <w:rFonts w:ascii="Consolas" w:eastAsiaTheme="minorHAnsi" w:hAnsi="Consolas" w:cs="Lucida Sans Typewriter"/>
            <w:color w:val="268BD2"/>
            <w:sz w:val="16"/>
            <w:szCs w:val="16"/>
          </w:rPr>
          <w:t xml:space="preserve">              &lt;/Item&gt;</w:t>
        </w:r>
      </w:ins>
    </w:p>
    <w:p w14:paraId="41755D34" w14:textId="77777777" w:rsidR="00DA4580" w:rsidRPr="00DA4580" w:rsidRDefault="00DA4580" w:rsidP="00DA4580">
      <w:pPr>
        <w:rPr>
          <w:ins w:id="1321" w:author="Greg Stoike" w:date="2018-11-30T10:28:00Z"/>
          <w:rFonts w:ascii="Consolas" w:eastAsiaTheme="minorHAnsi" w:hAnsi="Consolas" w:cs="Lucida Sans Typewriter"/>
          <w:color w:val="268BD2"/>
          <w:sz w:val="16"/>
          <w:szCs w:val="16"/>
        </w:rPr>
      </w:pPr>
      <w:ins w:id="1322" w:author="Greg Stoike" w:date="2018-11-30T10:28:00Z">
        <w:r w:rsidRPr="00DA4580">
          <w:rPr>
            <w:rFonts w:ascii="Consolas" w:eastAsiaTheme="minorHAnsi" w:hAnsi="Consolas" w:cs="Lucida Sans Typewriter"/>
            <w:color w:val="268BD2"/>
            <w:sz w:val="16"/>
            <w:szCs w:val="16"/>
          </w:rPr>
          <w:t xml:space="preserve">            &lt;/ItemGroup&gt;</w:t>
        </w:r>
      </w:ins>
    </w:p>
    <w:p w14:paraId="4E856111" w14:textId="77777777" w:rsidR="00DA4580" w:rsidRPr="00DA4580" w:rsidRDefault="00DA4580" w:rsidP="00DA4580">
      <w:pPr>
        <w:rPr>
          <w:ins w:id="1323" w:author="Greg Stoike" w:date="2018-11-30T10:28:00Z"/>
          <w:rFonts w:ascii="Consolas" w:eastAsiaTheme="minorHAnsi" w:hAnsi="Consolas" w:cs="Lucida Sans Typewriter"/>
          <w:color w:val="268BD2"/>
          <w:sz w:val="16"/>
          <w:szCs w:val="16"/>
        </w:rPr>
      </w:pPr>
      <w:ins w:id="1324" w:author="Greg Stoike" w:date="2018-11-30T10:28:00Z">
        <w:r w:rsidRPr="00DA4580">
          <w:rPr>
            <w:rFonts w:ascii="Consolas" w:eastAsiaTheme="minorHAnsi" w:hAnsi="Consolas" w:cs="Lucida Sans Typewriter"/>
            <w:color w:val="268BD2"/>
            <w:sz w:val="16"/>
            <w:szCs w:val="16"/>
          </w:rPr>
          <w:t xml:space="preserve">            &lt;ItemGroup maxItems="ALL" maxResponses="0" id="31336"&gt;</w:t>
        </w:r>
      </w:ins>
    </w:p>
    <w:p w14:paraId="6DE9A676" w14:textId="77777777" w:rsidR="00DA4580" w:rsidRPr="00DA4580" w:rsidRDefault="00DA4580" w:rsidP="00DA4580">
      <w:pPr>
        <w:rPr>
          <w:ins w:id="1325" w:author="Greg Stoike" w:date="2018-11-30T10:28:00Z"/>
          <w:rFonts w:ascii="Consolas" w:eastAsiaTheme="minorHAnsi" w:hAnsi="Consolas" w:cs="Lucida Sans Typewriter"/>
          <w:color w:val="268BD2"/>
          <w:sz w:val="16"/>
          <w:szCs w:val="16"/>
        </w:rPr>
      </w:pPr>
      <w:ins w:id="1326"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id="31336" type="MI"&gt;</w:t>
        </w:r>
      </w:ins>
    </w:p>
    <w:p w14:paraId="37A3DC2D" w14:textId="77777777" w:rsidR="00DA4580" w:rsidRPr="00DA4580" w:rsidRDefault="00DA4580" w:rsidP="00DA4580">
      <w:pPr>
        <w:rPr>
          <w:ins w:id="1327" w:author="Greg Stoike" w:date="2018-11-30T10:28:00Z"/>
          <w:rFonts w:ascii="Consolas" w:eastAsiaTheme="minorHAnsi" w:hAnsi="Consolas" w:cs="Lucida Sans Typewriter"/>
          <w:color w:val="268BD2"/>
          <w:sz w:val="16"/>
          <w:szCs w:val="16"/>
        </w:rPr>
      </w:pPr>
      <w:ins w:id="1328" w:author="Greg Stoike" w:date="2018-11-30T10:28:00Z">
        <w:r w:rsidRPr="00DA4580">
          <w:rPr>
            <w:rFonts w:ascii="Consolas" w:eastAsiaTheme="minorHAnsi" w:hAnsi="Consolas" w:cs="Lucida Sans Typewriter"/>
            <w:color w:val="268BD2"/>
            <w:sz w:val="16"/>
            <w:szCs w:val="16"/>
          </w:rPr>
          <w:t xml:space="preserve">                &lt;ItemScoreDimensions&gt;</w:t>
        </w:r>
      </w:ins>
    </w:p>
    <w:p w14:paraId="244285FD" w14:textId="77777777" w:rsidR="00DA4580" w:rsidRPr="00DA4580" w:rsidRDefault="00DA4580" w:rsidP="00DA4580">
      <w:pPr>
        <w:rPr>
          <w:ins w:id="1329" w:author="Greg Stoike" w:date="2018-11-30T10:28:00Z"/>
          <w:rFonts w:ascii="Consolas" w:eastAsiaTheme="minorHAnsi" w:hAnsi="Consolas" w:cs="Lucida Sans Typewriter"/>
          <w:color w:val="268BD2"/>
          <w:sz w:val="16"/>
          <w:szCs w:val="16"/>
        </w:rPr>
      </w:pPr>
      <w:ins w:id="1330"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271AF402" w14:textId="77777777" w:rsidR="00DA4580" w:rsidRPr="00DA4580" w:rsidRDefault="00DA4580" w:rsidP="00DA4580">
      <w:pPr>
        <w:rPr>
          <w:ins w:id="1331" w:author="Greg Stoike" w:date="2018-11-30T10:28:00Z"/>
          <w:rFonts w:ascii="Consolas" w:eastAsiaTheme="minorHAnsi" w:hAnsi="Consolas" w:cs="Lucida Sans Typewriter"/>
          <w:color w:val="268BD2"/>
          <w:sz w:val="16"/>
          <w:szCs w:val="16"/>
        </w:rPr>
      </w:pPr>
      <w:ins w:id="1332" w:author="Greg Stoike" w:date="2018-11-30T10:28:00Z">
        <w:r w:rsidRPr="00DA4580">
          <w:rPr>
            <w:rFonts w:ascii="Consolas" w:eastAsiaTheme="minorHAnsi" w:hAnsi="Consolas" w:cs="Lucida Sans Typewriter"/>
            <w:color w:val="268BD2"/>
            <w:sz w:val="16"/>
            <w:szCs w:val="16"/>
          </w:rPr>
          <w:t xml:space="preserve">                    &lt;ItemScoreParameter value="0.27156999707221985" measurementParameter="a"/&gt;</w:t>
        </w:r>
      </w:ins>
    </w:p>
    <w:p w14:paraId="500FB3F0" w14:textId="77777777" w:rsidR="00DA4580" w:rsidRPr="00DA4580" w:rsidRDefault="00DA4580" w:rsidP="00DA4580">
      <w:pPr>
        <w:rPr>
          <w:ins w:id="1333" w:author="Greg Stoike" w:date="2018-11-30T10:28:00Z"/>
          <w:rFonts w:ascii="Consolas" w:eastAsiaTheme="minorHAnsi" w:hAnsi="Consolas" w:cs="Lucida Sans Typewriter"/>
          <w:color w:val="268BD2"/>
          <w:sz w:val="16"/>
          <w:szCs w:val="16"/>
        </w:rPr>
      </w:pPr>
      <w:ins w:id="1334" w:author="Greg Stoike" w:date="2018-11-30T10:28:00Z">
        <w:r w:rsidRPr="00DA4580">
          <w:rPr>
            <w:rFonts w:ascii="Consolas" w:eastAsiaTheme="minorHAnsi" w:hAnsi="Consolas" w:cs="Lucida Sans Typewriter"/>
            <w:color w:val="268BD2"/>
            <w:sz w:val="16"/>
            <w:szCs w:val="16"/>
          </w:rPr>
          <w:t xml:space="preserve">                    &lt;ItemScoreParameter value="2.687040090560913" measurementParameter="b"/&gt;</w:t>
        </w:r>
      </w:ins>
    </w:p>
    <w:p w14:paraId="0576D568" w14:textId="77777777" w:rsidR="00DA4580" w:rsidRPr="00DA4580" w:rsidRDefault="00DA4580" w:rsidP="00DA4580">
      <w:pPr>
        <w:rPr>
          <w:ins w:id="1335" w:author="Greg Stoike" w:date="2018-11-30T10:28:00Z"/>
          <w:rFonts w:ascii="Consolas" w:eastAsiaTheme="minorHAnsi" w:hAnsi="Consolas" w:cs="Lucida Sans Typewriter"/>
          <w:color w:val="268BD2"/>
          <w:sz w:val="16"/>
          <w:szCs w:val="16"/>
        </w:rPr>
      </w:pPr>
      <w:ins w:id="1336"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3AE5BABE" w14:textId="77777777" w:rsidR="00DA4580" w:rsidRPr="00DA4580" w:rsidRDefault="00DA4580" w:rsidP="00DA4580">
      <w:pPr>
        <w:rPr>
          <w:ins w:id="1337" w:author="Greg Stoike" w:date="2018-11-30T10:28:00Z"/>
          <w:rFonts w:ascii="Consolas" w:eastAsiaTheme="minorHAnsi" w:hAnsi="Consolas" w:cs="Lucida Sans Typewriter"/>
          <w:color w:val="268BD2"/>
          <w:sz w:val="16"/>
          <w:szCs w:val="16"/>
        </w:rPr>
      </w:pPr>
      <w:ins w:id="1338" w:author="Greg Stoike" w:date="2018-11-30T10:28:00Z">
        <w:r w:rsidRPr="00DA4580">
          <w:rPr>
            <w:rFonts w:ascii="Consolas" w:eastAsiaTheme="minorHAnsi" w:hAnsi="Consolas" w:cs="Lucida Sans Typewriter"/>
            <w:color w:val="268BD2"/>
            <w:sz w:val="16"/>
            <w:szCs w:val="16"/>
          </w:rPr>
          <w:t xml:space="preserve">                  &lt;/ItemScoreDimension&gt;</w:t>
        </w:r>
      </w:ins>
    </w:p>
    <w:p w14:paraId="1A39DB33" w14:textId="77777777" w:rsidR="00DA4580" w:rsidRPr="00DA4580" w:rsidRDefault="00DA4580" w:rsidP="00DA4580">
      <w:pPr>
        <w:rPr>
          <w:ins w:id="1339" w:author="Greg Stoike" w:date="2018-11-30T10:28:00Z"/>
          <w:rFonts w:ascii="Consolas" w:eastAsiaTheme="minorHAnsi" w:hAnsi="Consolas" w:cs="Lucida Sans Typewriter"/>
          <w:color w:val="268BD2"/>
          <w:sz w:val="16"/>
          <w:szCs w:val="16"/>
        </w:rPr>
      </w:pPr>
      <w:ins w:id="1340" w:author="Greg Stoike" w:date="2018-11-30T10:28:00Z">
        <w:r w:rsidRPr="00DA4580">
          <w:rPr>
            <w:rFonts w:ascii="Consolas" w:eastAsiaTheme="minorHAnsi" w:hAnsi="Consolas" w:cs="Lucida Sans Typewriter"/>
            <w:color w:val="268BD2"/>
            <w:sz w:val="16"/>
            <w:szCs w:val="16"/>
          </w:rPr>
          <w:t xml:space="preserve">                &lt;/ItemScoreDimensions&gt;</w:t>
        </w:r>
      </w:ins>
    </w:p>
    <w:p w14:paraId="389AF4A4" w14:textId="77777777" w:rsidR="00DA4580" w:rsidRPr="00DA4580" w:rsidRDefault="00DA4580" w:rsidP="00DA4580">
      <w:pPr>
        <w:rPr>
          <w:ins w:id="1341" w:author="Greg Stoike" w:date="2018-11-30T10:28:00Z"/>
          <w:rFonts w:ascii="Consolas" w:eastAsiaTheme="minorHAnsi" w:hAnsi="Consolas" w:cs="Lucida Sans Typewriter"/>
          <w:color w:val="268BD2"/>
          <w:sz w:val="16"/>
          <w:szCs w:val="16"/>
        </w:rPr>
      </w:pPr>
      <w:ins w:id="1342" w:author="Greg Stoike" w:date="2018-11-30T10:28:00Z">
        <w:r w:rsidRPr="00DA4580">
          <w:rPr>
            <w:rFonts w:ascii="Consolas" w:eastAsiaTheme="minorHAnsi" w:hAnsi="Consolas" w:cs="Lucida Sans Typewriter"/>
            <w:color w:val="268BD2"/>
            <w:sz w:val="16"/>
            <w:szCs w:val="16"/>
          </w:rPr>
          <w:t xml:space="preserve">                &lt;PoolProperties&gt;</w:t>
        </w:r>
      </w:ins>
    </w:p>
    <w:p w14:paraId="2BA80B80" w14:textId="77777777" w:rsidR="00DA4580" w:rsidRPr="00DA4580" w:rsidRDefault="00DA4580" w:rsidP="00DA4580">
      <w:pPr>
        <w:rPr>
          <w:ins w:id="1343" w:author="Greg Stoike" w:date="2018-11-30T10:28:00Z"/>
          <w:rFonts w:ascii="Consolas" w:eastAsiaTheme="minorHAnsi" w:hAnsi="Consolas" w:cs="Lucida Sans Typewriter"/>
          <w:color w:val="268BD2"/>
          <w:sz w:val="16"/>
          <w:szCs w:val="16"/>
        </w:rPr>
      </w:pPr>
      <w:ins w:id="1344"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68CDF1C2" w14:textId="77777777" w:rsidR="00DA4580" w:rsidRPr="00DA4580" w:rsidRDefault="00DA4580" w:rsidP="00DA4580">
      <w:pPr>
        <w:rPr>
          <w:ins w:id="1345" w:author="Greg Stoike" w:date="2018-11-30T10:28:00Z"/>
          <w:rFonts w:ascii="Consolas" w:eastAsiaTheme="minorHAnsi" w:hAnsi="Consolas" w:cs="Lucida Sans Typewriter"/>
          <w:color w:val="268BD2"/>
          <w:sz w:val="16"/>
          <w:szCs w:val="16"/>
        </w:rPr>
      </w:pPr>
      <w:ins w:id="1346"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3FC08B86" w14:textId="77777777" w:rsidR="00DA4580" w:rsidRPr="00DA4580" w:rsidRDefault="00DA4580" w:rsidP="00DA4580">
      <w:pPr>
        <w:rPr>
          <w:ins w:id="1347" w:author="Greg Stoike" w:date="2018-11-30T10:28:00Z"/>
          <w:rFonts w:ascii="Consolas" w:eastAsiaTheme="minorHAnsi" w:hAnsi="Consolas" w:cs="Lucida Sans Typewriter"/>
          <w:color w:val="268BD2"/>
          <w:sz w:val="16"/>
          <w:szCs w:val="16"/>
        </w:rPr>
      </w:pPr>
      <w:ins w:id="1348"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58B56AAC" w14:textId="77777777" w:rsidR="00DA4580" w:rsidRPr="00DA4580" w:rsidRDefault="00DA4580" w:rsidP="00DA4580">
      <w:pPr>
        <w:rPr>
          <w:ins w:id="1349" w:author="Greg Stoike" w:date="2018-11-30T10:28:00Z"/>
          <w:rFonts w:ascii="Consolas" w:eastAsiaTheme="minorHAnsi" w:hAnsi="Consolas" w:cs="Lucida Sans Typewriter"/>
          <w:color w:val="268BD2"/>
          <w:sz w:val="16"/>
          <w:szCs w:val="16"/>
        </w:rPr>
      </w:pPr>
      <w:ins w:id="1350"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42CA1DE7" w14:textId="77777777" w:rsidR="00DA4580" w:rsidRPr="00DA4580" w:rsidRDefault="00DA4580" w:rsidP="00DA4580">
      <w:pPr>
        <w:rPr>
          <w:ins w:id="1351" w:author="Greg Stoike" w:date="2018-11-30T10:28:00Z"/>
          <w:rFonts w:ascii="Consolas" w:eastAsiaTheme="minorHAnsi" w:hAnsi="Consolas" w:cs="Lucida Sans Typewriter"/>
          <w:color w:val="268BD2"/>
          <w:sz w:val="16"/>
          <w:szCs w:val="16"/>
        </w:rPr>
      </w:pPr>
      <w:ins w:id="1352"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5EEA0374" w14:textId="77777777" w:rsidR="00DA4580" w:rsidRPr="00DA4580" w:rsidRDefault="00DA4580" w:rsidP="00DA4580">
      <w:pPr>
        <w:rPr>
          <w:ins w:id="1353" w:author="Greg Stoike" w:date="2018-11-30T10:28:00Z"/>
          <w:rFonts w:ascii="Consolas" w:eastAsiaTheme="minorHAnsi" w:hAnsi="Consolas" w:cs="Lucida Sans Typewriter"/>
          <w:color w:val="268BD2"/>
          <w:sz w:val="16"/>
          <w:szCs w:val="16"/>
        </w:rPr>
      </w:pPr>
      <w:ins w:id="1354" w:author="Greg Stoike" w:date="2018-11-30T10:28:00Z">
        <w:r w:rsidRPr="00DA4580">
          <w:rPr>
            <w:rFonts w:ascii="Consolas" w:eastAsiaTheme="minorHAnsi" w:hAnsi="Consolas" w:cs="Lucida Sans Typewriter"/>
            <w:color w:val="268BD2"/>
            <w:sz w:val="16"/>
            <w:szCs w:val="16"/>
          </w:rPr>
          <w:t xml:space="preserve">                  &lt;PoolProperty name="Difficulty Category" value="Overall=Difficult"/&gt;</w:t>
        </w:r>
      </w:ins>
    </w:p>
    <w:p w14:paraId="52935F7E" w14:textId="77777777" w:rsidR="00DA4580" w:rsidRPr="00DA4580" w:rsidRDefault="00DA4580" w:rsidP="00DA4580">
      <w:pPr>
        <w:rPr>
          <w:ins w:id="1355" w:author="Greg Stoike" w:date="2018-11-30T10:28:00Z"/>
          <w:rFonts w:ascii="Consolas" w:eastAsiaTheme="minorHAnsi" w:hAnsi="Consolas" w:cs="Lucida Sans Typewriter"/>
          <w:color w:val="268BD2"/>
          <w:sz w:val="16"/>
          <w:szCs w:val="16"/>
        </w:rPr>
      </w:pPr>
      <w:ins w:id="1356"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7AC34341" w14:textId="77777777" w:rsidR="00DA4580" w:rsidRPr="00DA4580" w:rsidRDefault="00DA4580" w:rsidP="00DA4580">
      <w:pPr>
        <w:rPr>
          <w:ins w:id="1357" w:author="Greg Stoike" w:date="2018-11-30T10:28:00Z"/>
          <w:rFonts w:ascii="Consolas" w:eastAsiaTheme="minorHAnsi" w:hAnsi="Consolas" w:cs="Lucida Sans Typewriter"/>
          <w:color w:val="268BD2"/>
          <w:sz w:val="16"/>
          <w:szCs w:val="16"/>
        </w:rPr>
      </w:pPr>
      <w:ins w:id="1358"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2FF816B1" w14:textId="77777777" w:rsidR="00DA4580" w:rsidRPr="00DA4580" w:rsidRDefault="00DA4580" w:rsidP="00DA4580">
      <w:pPr>
        <w:rPr>
          <w:ins w:id="1359" w:author="Greg Stoike" w:date="2018-11-30T10:28:00Z"/>
          <w:rFonts w:ascii="Consolas" w:eastAsiaTheme="minorHAnsi" w:hAnsi="Consolas" w:cs="Lucida Sans Typewriter"/>
          <w:color w:val="268BD2"/>
          <w:sz w:val="16"/>
          <w:szCs w:val="16"/>
        </w:rPr>
      </w:pPr>
      <w:ins w:id="1360"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5B8B445D" w14:textId="77777777" w:rsidR="00DA4580" w:rsidRPr="00DA4580" w:rsidRDefault="00DA4580" w:rsidP="00DA4580">
      <w:pPr>
        <w:rPr>
          <w:ins w:id="1361" w:author="Greg Stoike" w:date="2018-11-30T10:28:00Z"/>
          <w:rFonts w:ascii="Consolas" w:eastAsiaTheme="minorHAnsi" w:hAnsi="Consolas" w:cs="Lucida Sans Typewriter"/>
          <w:color w:val="268BD2"/>
          <w:sz w:val="16"/>
          <w:szCs w:val="16"/>
        </w:rPr>
      </w:pPr>
      <w:ins w:id="1362"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08CA893E" w14:textId="77777777" w:rsidR="00DA4580" w:rsidRPr="00DA4580" w:rsidRDefault="00DA4580" w:rsidP="00DA4580">
      <w:pPr>
        <w:rPr>
          <w:ins w:id="1363" w:author="Greg Stoike" w:date="2018-11-30T10:28:00Z"/>
          <w:rFonts w:ascii="Consolas" w:eastAsiaTheme="minorHAnsi" w:hAnsi="Consolas" w:cs="Lucida Sans Typewriter"/>
          <w:color w:val="268BD2"/>
          <w:sz w:val="16"/>
          <w:szCs w:val="16"/>
        </w:rPr>
      </w:pPr>
      <w:ins w:id="1364"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5CFFC0C0" w14:textId="77777777" w:rsidR="00DA4580" w:rsidRPr="00DA4580" w:rsidRDefault="00DA4580" w:rsidP="00DA4580">
      <w:pPr>
        <w:rPr>
          <w:ins w:id="1365" w:author="Greg Stoike" w:date="2018-11-30T10:28:00Z"/>
          <w:rFonts w:ascii="Consolas" w:eastAsiaTheme="minorHAnsi" w:hAnsi="Consolas" w:cs="Lucida Sans Typewriter"/>
          <w:color w:val="268BD2"/>
          <w:sz w:val="16"/>
          <w:szCs w:val="16"/>
        </w:rPr>
      </w:pPr>
      <w:ins w:id="1366"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5A926C8D" w14:textId="77777777" w:rsidR="00DA4580" w:rsidRPr="00DA4580" w:rsidRDefault="00DA4580" w:rsidP="00DA4580">
      <w:pPr>
        <w:rPr>
          <w:ins w:id="1367" w:author="Greg Stoike" w:date="2018-11-30T10:28:00Z"/>
          <w:rFonts w:ascii="Consolas" w:eastAsiaTheme="minorHAnsi" w:hAnsi="Consolas" w:cs="Lucida Sans Typewriter"/>
          <w:color w:val="268BD2"/>
          <w:sz w:val="16"/>
          <w:szCs w:val="16"/>
        </w:rPr>
      </w:pPr>
      <w:ins w:id="1368"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3E5B3F28" w14:textId="77777777" w:rsidR="00DA4580" w:rsidRPr="00DA4580" w:rsidRDefault="00DA4580" w:rsidP="00DA4580">
      <w:pPr>
        <w:rPr>
          <w:ins w:id="1369" w:author="Greg Stoike" w:date="2018-11-30T10:28:00Z"/>
          <w:rFonts w:ascii="Consolas" w:eastAsiaTheme="minorHAnsi" w:hAnsi="Consolas" w:cs="Lucida Sans Typewriter"/>
          <w:color w:val="268BD2"/>
          <w:sz w:val="16"/>
          <w:szCs w:val="16"/>
        </w:rPr>
      </w:pPr>
      <w:ins w:id="1370"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4D92A484" w14:textId="77777777" w:rsidR="00DA4580" w:rsidRPr="00DA4580" w:rsidRDefault="00DA4580" w:rsidP="00DA4580">
      <w:pPr>
        <w:rPr>
          <w:ins w:id="1371" w:author="Greg Stoike" w:date="2018-11-30T10:28:00Z"/>
          <w:rFonts w:ascii="Consolas" w:eastAsiaTheme="minorHAnsi" w:hAnsi="Consolas" w:cs="Lucida Sans Typewriter"/>
          <w:color w:val="268BD2"/>
          <w:sz w:val="16"/>
          <w:szCs w:val="16"/>
        </w:rPr>
      </w:pPr>
      <w:ins w:id="1372"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0DBE44A2" w14:textId="77777777" w:rsidR="00DA4580" w:rsidRPr="00DA4580" w:rsidRDefault="00DA4580" w:rsidP="00DA4580">
      <w:pPr>
        <w:rPr>
          <w:ins w:id="1373" w:author="Greg Stoike" w:date="2018-11-30T10:28:00Z"/>
          <w:rFonts w:ascii="Consolas" w:eastAsiaTheme="minorHAnsi" w:hAnsi="Consolas" w:cs="Lucida Sans Typewriter"/>
          <w:color w:val="268BD2"/>
          <w:sz w:val="16"/>
          <w:szCs w:val="16"/>
        </w:rPr>
      </w:pPr>
      <w:ins w:id="1374"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575BA4CF" w14:textId="77777777" w:rsidR="00DA4580" w:rsidRPr="00DA4580" w:rsidRDefault="00DA4580" w:rsidP="00DA4580">
      <w:pPr>
        <w:rPr>
          <w:ins w:id="1375" w:author="Greg Stoike" w:date="2018-11-30T10:28:00Z"/>
          <w:rFonts w:ascii="Consolas" w:eastAsiaTheme="minorHAnsi" w:hAnsi="Consolas" w:cs="Lucida Sans Typewriter"/>
          <w:color w:val="268BD2"/>
          <w:sz w:val="16"/>
          <w:szCs w:val="16"/>
        </w:rPr>
      </w:pPr>
      <w:ins w:id="1376" w:author="Greg Stoike" w:date="2018-11-30T10:28:00Z">
        <w:r w:rsidRPr="00DA4580">
          <w:rPr>
            <w:rFonts w:ascii="Consolas" w:eastAsiaTheme="minorHAnsi" w:hAnsi="Consolas" w:cs="Lucida Sans Typewriter"/>
            <w:color w:val="268BD2"/>
            <w:sz w:val="16"/>
            <w:szCs w:val="16"/>
          </w:rPr>
          <w:t xml:space="preserve">                  &lt;PoolProperty name="Rubric Source" value="Human Rubric"/&gt;</w:t>
        </w:r>
      </w:ins>
    </w:p>
    <w:p w14:paraId="71CE8E9C" w14:textId="77777777" w:rsidR="00DA4580" w:rsidRPr="00DA4580" w:rsidRDefault="00DA4580" w:rsidP="00DA4580">
      <w:pPr>
        <w:rPr>
          <w:ins w:id="1377" w:author="Greg Stoike" w:date="2018-11-30T10:28:00Z"/>
          <w:rFonts w:ascii="Consolas" w:eastAsiaTheme="minorHAnsi" w:hAnsi="Consolas" w:cs="Lucida Sans Typewriter"/>
          <w:color w:val="268BD2"/>
          <w:sz w:val="16"/>
          <w:szCs w:val="16"/>
        </w:rPr>
      </w:pPr>
      <w:ins w:id="1378" w:author="Greg Stoike" w:date="2018-11-30T10:28:00Z">
        <w:r w:rsidRPr="00DA4580">
          <w:rPr>
            <w:rFonts w:ascii="Consolas" w:eastAsiaTheme="minorHAnsi" w:hAnsi="Consolas" w:cs="Lucida Sans Typewriter"/>
            <w:color w:val="268BD2"/>
            <w:sz w:val="16"/>
            <w:szCs w:val="16"/>
          </w:rPr>
          <w:lastRenderedPageBreak/>
          <w:t xml:space="preserve">                  &lt;PoolProperty name="Scoring Engine" value="Automatic with Machine Rubric"/&gt;</w:t>
        </w:r>
      </w:ins>
    </w:p>
    <w:p w14:paraId="1C41E8B7" w14:textId="77777777" w:rsidR="00DA4580" w:rsidRPr="00DA4580" w:rsidRDefault="00DA4580" w:rsidP="00DA4580">
      <w:pPr>
        <w:rPr>
          <w:ins w:id="1379" w:author="Greg Stoike" w:date="2018-11-30T10:28:00Z"/>
          <w:rFonts w:ascii="Consolas" w:eastAsiaTheme="minorHAnsi" w:hAnsi="Consolas" w:cs="Lucida Sans Typewriter"/>
          <w:color w:val="268BD2"/>
          <w:sz w:val="16"/>
          <w:szCs w:val="16"/>
        </w:rPr>
      </w:pPr>
      <w:ins w:id="1380"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278979A4" w14:textId="77777777" w:rsidR="00DA4580" w:rsidRPr="00DA4580" w:rsidRDefault="00DA4580" w:rsidP="00DA4580">
      <w:pPr>
        <w:rPr>
          <w:ins w:id="1381" w:author="Greg Stoike" w:date="2018-11-30T10:28:00Z"/>
          <w:rFonts w:ascii="Consolas" w:eastAsiaTheme="minorHAnsi" w:hAnsi="Consolas" w:cs="Lucida Sans Typewriter"/>
          <w:color w:val="268BD2"/>
          <w:sz w:val="16"/>
          <w:szCs w:val="16"/>
        </w:rPr>
      </w:pPr>
      <w:ins w:id="1382"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600C5527" w14:textId="77777777" w:rsidR="00DA4580" w:rsidRPr="00DA4580" w:rsidRDefault="00DA4580" w:rsidP="00DA4580">
      <w:pPr>
        <w:rPr>
          <w:ins w:id="1383" w:author="Greg Stoike" w:date="2018-11-30T10:28:00Z"/>
          <w:rFonts w:ascii="Consolas" w:eastAsiaTheme="minorHAnsi" w:hAnsi="Consolas" w:cs="Lucida Sans Typewriter"/>
          <w:color w:val="268BD2"/>
          <w:sz w:val="16"/>
          <w:szCs w:val="16"/>
        </w:rPr>
      </w:pPr>
      <w:ins w:id="1384" w:author="Greg Stoike" w:date="2018-11-30T10:28:00Z">
        <w:r w:rsidRPr="00DA4580">
          <w:rPr>
            <w:rFonts w:ascii="Consolas" w:eastAsiaTheme="minorHAnsi" w:hAnsi="Consolas" w:cs="Lucida Sans Typewriter"/>
            <w:color w:val="268BD2"/>
            <w:sz w:val="16"/>
            <w:szCs w:val="16"/>
          </w:rPr>
          <w:t xml:space="preserve">                  &lt;PoolProperty name="Answer Key" value="MI"/&gt;</w:t>
        </w:r>
      </w:ins>
    </w:p>
    <w:p w14:paraId="542BAB6F" w14:textId="77777777" w:rsidR="00DA4580" w:rsidRPr="00DA4580" w:rsidRDefault="00DA4580" w:rsidP="00DA4580">
      <w:pPr>
        <w:rPr>
          <w:ins w:id="1385" w:author="Greg Stoike" w:date="2018-11-30T10:28:00Z"/>
          <w:rFonts w:ascii="Consolas" w:eastAsiaTheme="minorHAnsi" w:hAnsi="Consolas" w:cs="Lucida Sans Typewriter"/>
          <w:color w:val="268BD2"/>
          <w:sz w:val="16"/>
          <w:szCs w:val="16"/>
        </w:rPr>
      </w:pPr>
      <w:ins w:id="1386" w:author="Greg Stoike" w:date="2018-11-30T10:28:00Z">
        <w:r w:rsidRPr="00DA4580">
          <w:rPr>
            <w:rFonts w:ascii="Consolas" w:eastAsiaTheme="minorHAnsi" w:hAnsi="Consolas" w:cs="Lucida Sans Typewriter"/>
            <w:color w:val="268BD2"/>
            <w:sz w:val="16"/>
            <w:szCs w:val="16"/>
          </w:rPr>
          <w:t xml:space="preserve">                &lt;/PoolProperties&gt;</w:t>
        </w:r>
      </w:ins>
    </w:p>
    <w:p w14:paraId="2A5C9B3D" w14:textId="77777777" w:rsidR="00DA4580" w:rsidRPr="00DA4580" w:rsidRDefault="00DA4580" w:rsidP="00DA4580">
      <w:pPr>
        <w:rPr>
          <w:ins w:id="1387" w:author="Greg Stoike" w:date="2018-11-30T10:28:00Z"/>
          <w:rFonts w:ascii="Consolas" w:eastAsiaTheme="minorHAnsi" w:hAnsi="Consolas" w:cs="Lucida Sans Typewriter"/>
          <w:color w:val="268BD2"/>
          <w:sz w:val="16"/>
          <w:szCs w:val="16"/>
        </w:rPr>
      </w:pPr>
      <w:ins w:id="1388" w:author="Greg Stoike" w:date="2018-11-30T10:28:00Z">
        <w:r w:rsidRPr="00DA4580">
          <w:rPr>
            <w:rFonts w:ascii="Consolas" w:eastAsiaTheme="minorHAnsi" w:hAnsi="Consolas" w:cs="Lucida Sans Typewriter"/>
            <w:color w:val="268BD2"/>
            <w:sz w:val="16"/>
            <w:szCs w:val="16"/>
          </w:rPr>
          <w:t xml:space="preserve">                &lt;BlueprintReferences&gt;</w:t>
        </w:r>
      </w:ins>
    </w:p>
    <w:p w14:paraId="3DBC4BCD" w14:textId="77777777" w:rsidR="00DA4580" w:rsidRPr="00DA4580" w:rsidRDefault="00DA4580" w:rsidP="00DA4580">
      <w:pPr>
        <w:rPr>
          <w:ins w:id="1389" w:author="Greg Stoike" w:date="2018-11-30T10:28:00Z"/>
          <w:rFonts w:ascii="Consolas" w:eastAsiaTheme="minorHAnsi" w:hAnsi="Consolas" w:cs="Lucida Sans Typewriter"/>
          <w:color w:val="268BD2"/>
          <w:sz w:val="16"/>
          <w:szCs w:val="16"/>
        </w:rPr>
      </w:pPr>
      <w:ins w:id="1390"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7BB4CCBD" w14:textId="77777777" w:rsidR="00DA4580" w:rsidRPr="00DA4580" w:rsidRDefault="00DA4580" w:rsidP="00DA4580">
      <w:pPr>
        <w:rPr>
          <w:ins w:id="1391" w:author="Greg Stoike" w:date="2018-11-30T10:28:00Z"/>
          <w:rFonts w:ascii="Consolas" w:eastAsiaTheme="minorHAnsi" w:hAnsi="Consolas" w:cs="Lucida Sans Typewriter"/>
          <w:color w:val="268BD2"/>
          <w:sz w:val="16"/>
          <w:szCs w:val="16"/>
        </w:rPr>
      </w:pPr>
      <w:ins w:id="1392" w:author="Greg Stoike" w:date="2018-11-30T10:28:00Z">
        <w:r w:rsidRPr="00DA4580">
          <w:rPr>
            <w:rFonts w:ascii="Consolas" w:eastAsiaTheme="minorHAnsi" w:hAnsi="Consolas" w:cs="Lucida Sans Typewriter"/>
            <w:color w:val="268BD2"/>
            <w:sz w:val="16"/>
            <w:szCs w:val="16"/>
          </w:rPr>
          <w:t xml:space="preserve">                  &lt;BlueprintReference idRef="1"/&gt;</w:t>
        </w:r>
      </w:ins>
    </w:p>
    <w:p w14:paraId="621F639F" w14:textId="77777777" w:rsidR="00DA4580" w:rsidRPr="00DA4580" w:rsidRDefault="00DA4580" w:rsidP="00DA4580">
      <w:pPr>
        <w:rPr>
          <w:ins w:id="1393" w:author="Greg Stoike" w:date="2018-11-30T10:28:00Z"/>
          <w:rFonts w:ascii="Consolas" w:eastAsiaTheme="minorHAnsi" w:hAnsi="Consolas" w:cs="Lucida Sans Typewriter"/>
          <w:color w:val="268BD2"/>
          <w:sz w:val="16"/>
          <w:szCs w:val="16"/>
        </w:rPr>
      </w:pPr>
      <w:ins w:id="1394" w:author="Greg Stoike" w:date="2018-11-30T10:28:00Z">
        <w:r w:rsidRPr="00DA4580">
          <w:rPr>
            <w:rFonts w:ascii="Consolas" w:eastAsiaTheme="minorHAnsi" w:hAnsi="Consolas" w:cs="Lucida Sans Typewriter"/>
            <w:color w:val="268BD2"/>
            <w:sz w:val="16"/>
            <w:szCs w:val="16"/>
          </w:rPr>
          <w:t xml:space="preserve">                  &lt;BlueprintReference idRef="1|P"/&gt;</w:t>
        </w:r>
      </w:ins>
    </w:p>
    <w:p w14:paraId="693DB96E" w14:textId="77777777" w:rsidR="00DA4580" w:rsidRPr="00DA4580" w:rsidRDefault="00DA4580" w:rsidP="00DA4580">
      <w:pPr>
        <w:rPr>
          <w:ins w:id="1395" w:author="Greg Stoike" w:date="2018-11-30T10:28:00Z"/>
          <w:rFonts w:ascii="Consolas" w:eastAsiaTheme="minorHAnsi" w:hAnsi="Consolas" w:cs="Lucida Sans Typewriter"/>
          <w:color w:val="268BD2"/>
          <w:sz w:val="16"/>
          <w:szCs w:val="16"/>
        </w:rPr>
      </w:pPr>
      <w:ins w:id="1396" w:author="Greg Stoike" w:date="2018-11-30T10:28:00Z">
        <w:r w:rsidRPr="00DA4580">
          <w:rPr>
            <w:rFonts w:ascii="Consolas" w:eastAsiaTheme="minorHAnsi" w:hAnsi="Consolas" w:cs="Lucida Sans Typewriter"/>
            <w:color w:val="268BD2"/>
            <w:sz w:val="16"/>
            <w:szCs w:val="16"/>
          </w:rPr>
          <w:t xml:space="preserve">                  &lt;BlueprintReference idRef="1|P|TS06"/&gt;</w:t>
        </w:r>
      </w:ins>
    </w:p>
    <w:p w14:paraId="7FFF95A9" w14:textId="77777777" w:rsidR="00DA4580" w:rsidRPr="00DA4580" w:rsidRDefault="00DA4580" w:rsidP="00DA4580">
      <w:pPr>
        <w:rPr>
          <w:ins w:id="1397" w:author="Greg Stoike" w:date="2018-11-30T10:28:00Z"/>
          <w:rFonts w:ascii="Consolas" w:eastAsiaTheme="minorHAnsi" w:hAnsi="Consolas" w:cs="Lucida Sans Typewriter"/>
          <w:color w:val="268BD2"/>
          <w:sz w:val="16"/>
          <w:szCs w:val="16"/>
        </w:rPr>
      </w:pPr>
      <w:ins w:id="1398" w:author="Greg Stoike" w:date="2018-11-30T10:28:00Z">
        <w:r w:rsidRPr="00DA4580">
          <w:rPr>
            <w:rFonts w:ascii="Consolas" w:eastAsiaTheme="minorHAnsi" w:hAnsi="Consolas" w:cs="Lucida Sans Typewriter"/>
            <w:color w:val="268BD2"/>
            <w:sz w:val="16"/>
            <w:szCs w:val="16"/>
          </w:rPr>
          <w:t xml:space="preserve">                  &lt;BlueprintReference idRef="1|P|TS06|N"/&gt;</w:t>
        </w:r>
      </w:ins>
    </w:p>
    <w:p w14:paraId="0B1D7965" w14:textId="77777777" w:rsidR="00DA4580" w:rsidRPr="00DA4580" w:rsidRDefault="00DA4580" w:rsidP="00DA4580">
      <w:pPr>
        <w:rPr>
          <w:ins w:id="1399" w:author="Greg Stoike" w:date="2018-11-30T10:28:00Z"/>
          <w:rFonts w:ascii="Consolas" w:eastAsiaTheme="minorHAnsi" w:hAnsi="Consolas" w:cs="Lucida Sans Typewriter"/>
          <w:color w:val="268BD2"/>
          <w:sz w:val="16"/>
          <w:szCs w:val="16"/>
        </w:rPr>
      </w:pPr>
      <w:ins w:id="1400" w:author="Greg Stoike" w:date="2018-11-30T10:28:00Z">
        <w:r w:rsidRPr="00DA4580">
          <w:rPr>
            <w:rFonts w:ascii="Consolas" w:eastAsiaTheme="minorHAnsi" w:hAnsi="Consolas" w:cs="Lucida Sans Typewriter"/>
            <w:color w:val="268BD2"/>
            <w:sz w:val="16"/>
            <w:szCs w:val="16"/>
          </w:rPr>
          <w:t xml:space="preserve">                &lt;/BlueprintReferences&gt;</w:t>
        </w:r>
      </w:ins>
    </w:p>
    <w:p w14:paraId="04C6DB0E" w14:textId="77777777" w:rsidR="00DA4580" w:rsidRPr="00DA4580" w:rsidRDefault="00DA4580" w:rsidP="00DA4580">
      <w:pPr>
        <w:rPr>
          <w:ins w:id="1401" w:author="Greg Stoike" w:date="2018-11-30T10:28:00Z"/>
          <w:rFonts w:ascii="Consolas" w:eastAsiaTheme="minorHAnsi" w:hAnsi="Consolas" w:cs="Lucida Sans Typewriter"/>
          <w:color w:val="268BD2"/>
          <w:sz w:val="16"/>
          <w:szCs w:val="16"/>
        </w:rPr>
      </w:pPr>
      <w:ins w:id="1402" w:author="Greg Stoike" w:date="2018-11-30T10:28:00Z">
        <w:r w:rsidRPr="00DA4580">
          <w:rPr>
            <w:rFonts w:ascii="Consolas" w:eastAsiaTheme="minorHAnsi" w:hAnsi="Consolas" w:cs="Lucida Sans Typewriter"/>
            <w:color w:val="268BD2"/>
            <w:sz w:val="16"/>
            <w:szCs w:val="16"/>
          </w:rPr>
          <w:t xml:space="preserve">                &lt;Presentations&gt;</w:t>
        </w:r>
      </w:ins>
    </w:p>
    <w:p w14:paraId="5BCE66E0" w14:textId="77777777" w:rsidR="00DA4580" w:rsidRPr="00DA4580" w:rsidRDefault="00DA4580" w:rsidP="00DA4580">
      <w:pPr>
        <w:rPr>
          <w:ins w:id="1403" w:author="Greg Stoike" w:date="2018-11-30T10:28:00Z"/>
          <w:rFonts w:ascii="Consolas" w:eastAsiaTheme="minorHAnsi" w:hAnsi="Consolas" w:cs="Lucida Sans Typewriter"/>
          <w:color w:val="268BD2"/>
          <w:sz w:val="16"/>
          <w:szCs w:val="16"/>
        </w:rPr>
      </w:pPr>
      <w:ins w:id="1404"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184D8175" w14:textId="77777777" w:rsidR="00DA4580" w:rsidRPr="00DA4580" w:rsidRDefault="00DA4580" w:rsidP="00DA4580">
      <w:pPr>
        <w:rPr>
          <w:ins w:id="1405" w:author="Greg Stoike" w:date="2018-11-30T10:28:00Z"/>
          <w:rFonts w:ascii="Consolas" w:eastAsiaTheme="minorHAnsi" w:hAnsi="Consolas" w:cs="Lucida Sans Typewriter"/>
          <w:color w:val="268BD2"/>
          <w:sz w:val="16"/>
          <w:szCs w:val="16"/>
        </w:rPr>
      </w:pPr>
      <w:ins w:id="1406"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706C366D" w14:textId="77777777" w:rsidR="00DA4580" w:rsidRPr="00DA4580" w:rsidRDefault="00DA4580" w:rsidP="00DA4580">
      <w:pPr>
        <w:rPr>
          <w:ins w:id="1407" w:author="Greg Stoike" w:date="2018-11-30T10:28:00Z"/>
          <w:rFonts w:ascii="Consolas" w:eastAsiaTheme="minorHAnsi" w:hAnsi="Consolas" w:cs="Lucida Sans Typewriter"/>
          <w:color w:val="268BD2"/>
          <w:sz w:val="16"/>
          <w:szCs w:val="16"/>
        </w:rPr>
      </w:pPr>
      <w:ins w:id="1408"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0270D409" w14:textId="77777777" w:rsidR="00DA4580" w:rsidRPr="00DA4580" w:rsidRDefault="00DA4580" w:rsidP="00DA4580">
      <w:pPr>
        <w:rPr>
          <w:ins w:id="1409" w:author="Greg Stoike" w:date="2018-11-30T10:28:00Z"/>
          <w:rFonts w:ascii="Consolas" w:eastAsiaTheme="minorHAnsi" w:hAnsi="Consolas" w:cs="Lucida Sans Typewriter"/>
          <w:color w:val="268BD2"/>
          <w:sz w:val="16"/>
          <w:szCs w:val="16"/>
        </w:rPr>
      </w:pPr>
      <w:ins w:id="1410" w:author="Greg Stoike" w:date="2018-11-30T10:28:00Z">
        <w:r w:rsidRPr="00DA4580">
          <w:rPr>
            <w:rFonts w:ascii="Consolas" w:eastAsiaTheme="minorHAnsi" w:hAnsi="Consolas" w:cs="Lucida Sans Typewriter"/>
            <w:color w:val="268BD2"/>
            <w:sz w:val="16"/>
            <w:szCs w:val="16"/>
          </w:rPr>
          <w:t xml:space="preserve">                &lt;/Presentations&gt;</w:t>
        </w:r>
      </w:ins>
    </w:p>
    <w:p w14:paraId="3D83080E" w14:textId="77777777" w:rsidR="00DA4580" w:rsidRPr="00DA4580" w:rsidRDefault="00DA4580" w:rsidP="00DA4580">
      <w:pPr>
        <w:rPr>
          <w:ins w:id="1411" w:author="Greg Stoike" w:date="2018-11-30T10:28:00Z"/>
          <w:rFonts w:ascii="Consolas" w:eastAsiaTheme="minorHAnsi" w:hAnsi="Consolas" w:cs="Lucida Sans Typewriter"/>
          <w:color w:val="268BD2"/>
          <w:sz w:val="16"/>
          <w:szCs w:val="16"/>
        </w:rPr>
      </w:pPr>
      <w:ins w:id="1412" w:author="Greg Stoike" w:date="2018-11-30T10:28:00Z">
        <w:r w:rsidRPr="00DA4580">
          <w:rPr>
            <w:rFonts w:ascii="Consolas" w:eastAsiaTheme="minorHAnsi" w:hAnsi="Consolas" w:cs="Lucida Sans Typewriter"/>
            <w:color w:val="268BD2"/>
            <w:sz w:val="16"/>
            <w:szCs w:val="16"/>
          </w:rPr>
          <w:t xml:space="preserve">              &lt;/Item&gt;</w:t>
        </w:r>
      </w:ins>
    </w:p>
    <w:p w14:paraId="66D8D010" w14:textId="77777777" w:rsidR="00DA4580" w:rsidRPr="00DA4580" w:rsidRDefault="00DA4580" w:rsidP="00DA4580">
      <w:pPr>
        <w:rPr>
          <w:ins w:id="1413" w:author="Greg Stoike" w:date="2018-11-30T10:28:00Z"/>
          <w:rFonts w:ascii="Consolas" w:eastAsiaTheme="minorHAnsi" w:hAnsi="Consolas" w:cs="Lucida Sans Typewriter"/>
          <w:color w:val="268BD2"/>
          <w:sz w:val="16"/>
          <w:szCs w:val="16"/>
        </w:rPr>
      </w:pPr>
      <w:ins w:id="1414" w:author="Greg Stoike" w:date="2018-11-30T10:28:00Z">
        <w:r w:rsidRPr="00DA4580">
          <w:rPr>
            <w:rFonts w:ascii="Consolas" w:eastAsiaTheme="minorHAnsi" w:hAnsi="Consolas" w:cs="Lucida Sans Typewriter"/>
            <w:color w:val="268BD2"/>
            <w:sz w:val="16"/>
            <w:szCs w:val="16"/>
          </w:rPr>
          <w:t xml:space="preserve">            &lt;/ItemGroup&gt;</w:t>
        </w:r>
      </w:ins>
    </w:p>
    <w:p w14:paraId="26B2D187" w14:textId="77777777" w:rsidR="00DA4580" w:rsidRPr="00DA4580" w:rsidRDefault="00DA4580" w:rsidP="00DA4580">
      <w:pPr>
        <w:rPr>
          <w:ins w:id="1415" w:author="Greg Stoike" w:date="2018-11-30T10:28:00Z"/>
          <w:rFonts w:ascii="Consolas" w:eastAsiaTheme="minorHAnsi" w:hAnsi="Consolas" w:cs="Lucida Sans Typewriter"/>
          <w:color w:val="268BD2"/>
          <w:sz w:val="16"/>
          <w:szCs w:val="16"/>
        </w:rPr>
      </w:pPr>
      <w:ins w:id="1416" w:author="Greg Stoike" w:date="2018-11-30T10:28:00Z">
        <w:r w:rsidRPr="00DA4580">
          <w:rPr>
            <w:rFonts w:ascii="Consolas" w:eastAsiaTheme="minorHAnsi" w:hAnsi="Consolas" w:cs="Lucida Sans Typewriter"/>
            <w:color w:val="268BD2"/>
            <w:sz w:val="16"/>
            <w:szCs w:val="16"/>
          </w:rPr>
          <w:t xml:space="preserve">            &lt;ItemGroup maxItems="ALL" maxResponses="0" id="11984"&gt;</w:t>
        </w:r>
      </w:ins>
    </w:p>
    <w:p w14:paraId="351CE81C" w14:textId="77777777" w:rsidR="00DA4580" w:rsidRPr="00DA4580" w:rsidRDefault="00DA4580" w:rsidP="00DA4580">
      <w:pPr>
        <w:rPr>
          <w:ins w:id="1417" w:author="Greg Stoike" w:date="2018-11-30T10:28:00Z"/>
          <w:rFonts w:ascii="Consolas" w:eastAsiaTheme="minorHAnsi" w:hAnsi="Consolas" w:cs="Lucida Sans Typewriter"/>
          <w:color w:val="268BD2"/>
          <w:sz w:val="16"/>
          <w:szCs w:val="16"/>
        </w:rPr>
      </w:pPr>
      <w:ins w:id="1418"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id="11984" type="EQ"&gt;</w:t>
        </w:r>
      </w:ins>
    </w:p>
    <w:p w14:paraId="31013943" w14:textId="77777777" w:rsidR="00DA4580" w:rsidRPr="00DA4580" w:rsidRDefault="00DA4580" w:rsidP="00DA4580">
      <w:pPr>
        <w:rPr>
          <w:ins w:id="1419" w:author="Greg Stoike" w:date="2018-11-30T10:28:00Z"/>
          <w:rFonts w:ascii="Consolas" w:eastAsiaTheme="minorHAnsi" w:hAnsi="Consolas" w:cs="Lucida Sans Typewriter"/>
          <w:color w:val="268BD2"/>
          <w:sz w:val="16"/>
          <w:szCs w:val="16"/>
        </w:rPr>
      </w:pPr>
      <w:ins w:id="1420" w:author="Greg Stoike" w:date="2018-11-30T10:28:00Z">
        <w:r w:rsidRPr="00DA4580">
          <w:rPr>
            <w:rFonts w:ascii="Consolas" w:eastAsiaTheme="minorHAnsi" w:hAnsi="Consolas" w:cs="Lucida Sans Typewriter"/>
            <w:color w:val="268BD2"/>
            <w:sz w:val="16"/>
            <w:szCs w:val="16"/>
          </w:rPr>
          <w:t xml:space="preserve">                &lt;ItemScoreDimensions&gt;</w:t>
        </w:r>
      </w:ins>
    </w:p>
    <w:p w14:paraId="16FE96EF" w14:textId="77777777" w:rsidR="00DA4580" w:rsidRPr="00DA4580" w:rsidRDefault="00DA4580" w:rsidP="00DA4580">
      <w:pPr>
        <w:rPr>
          <w:ins w:id="1421" w:author="Greg Stoike" w:date="2018-11-30T10:28:00Z"/>
          <w:rFonts w:ascii="Consolas" w:eastAsiaTheme="minorHAnsi" w:hAnsi="Consolas" w:cs="Lucida Sans Typewriter"/>
          <w:color w:val="268BD2"/>
          <w:sz w:val="16"/>
          <w:szCs w:val="16"/>
        </w:rPr>
      </w:pPr>
      <w:ins w:id="1422"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3FF10F43" w14:textId="77777777" w:rsidR="00DA4580" w:rsidRPr="00DA4580" w:rsidRDefault="00DA4580" w:rsidP="00DA4580">
      <w:pPr>
        <w:rPr>
          <w:ins w:id="1423" w:author="Greg Stoike" w:date="2018-11-30T10:28:00Z"/>
          <w:rFonts w:ascii="Consolas" w:eastAsiaTheme="minorHAnsi" w:hAnsi="Consolas" w:cs="Lucida Sans Typewriter"/>
          <w:color w:val="268BD2"/>
          <w:sz w:val="16"/>
          <w:szCs w:val="16"/>
        </w:rPr>
      </w:pPr>
      <w:ins w:id="1424" w:author="Greg Stoike" w:date="2018-11-30T10:28:00Z">
        <w:r w:rsidRPr="00DA4580">
          <w:rPr>
            <w:rFonts w:ascii="Consolas" w:eastAsiaTheme="minorHAnsi" w:hAnsi="Consolas" w:cs="Lucida Sans Typewriter"/>
            <w:color w:val="268BD2"/>
            <w:sz w:val="16"/>
            <w:szCs w:val="16"/>
          </w:rPr>
          <w:t xml:space="preserve">                    &lt;ItemScoreParameter value="0.7490299940109253" measurementParameter="a"/&gt;</w:t>
        </w:r>
      </w:ins>
    </w:p>
    <w:p w14:paraId="1DE35F46" w14:textId="77777777" w:rsidR="00DA4580" w:rsidRPr="00DA4580" w:rsidRDefault="00DA4580" w:rsidP="00DA4580">
      <w:pPr>
        <w:rPr>
          <w:ins w:id="1425" w:author="Greg Stoike" w:date="2018-11-30T10:28:00Z"/>
          <w:rFonts w:ascii="Consolas" w:eastAsiaTheme="minorHAnsi" w:hAnsi="Consolas" w:cs="Lucida Sans Typewriter"/>
          <w:color w:val="268BD2"/>
          <w:sz w:val="16"/>
          <w:szCs w:val="16"/>
        </w:rPr>
      </w:pPr>
      <w:ins w:id="1426" w:author="Greg Stoike" w:date="2018-11-30T10:28:00Z">
        <w:r w:rsidRPr="00DA4580">
          <w:rPr>
            <w:rFonts w:ascii="Consolas" w:eastAsiaTheme="minorHAnsi" w:hAnsi="Consolas" w:cs="Lucida Sans Typewriter"/>
            <w:color w:val="268BD2"/>
            <w:sz w:val="16"/>
            <w:szCs w:val="16"/>
          </w:rPr>
          <w:t xml:space="preserve">                    &lt;ItemScoreParameter value="1.8384699821472168" measurementParameter="b"/&gt;</w:t>
        </w:r>
      </w:ins>
    </w:p>
    <w:p w14:paraId="36CAC36B" w14:textId="77777777" w:rsidR="00DA4580" w:rsidRPr="00DA4580" w:rsidRDefault="00DA4580" w:rsidP="00DA4580">
      <w:pPr>
        <w:rPr>
          <w:ins w:id="1427" w:author="Greg Stoike" w:date="2018-11-30T10:28:00Z"/>
          <w:rFonts w:ascii="Consolas" w:eastAsiaTheme="minorHAnsi" w:hAnsi="Consolas" w:cs="Lucida Sans Typewriter"/>
          <w:color w:val="268BD2"/>
          <w:sz w:val="16"/>
          <w:szCs w:val="16"/>
        </w:rPr>
      </w:pPr>
      <w:ins w:id="1428"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1BB7A22F" w14:textId="77777777" w:rsidR="00DA4580" w:rsidRPr="00DA4580" w:rsidRDefault="00DA4580" w:rsidP="00DA4580">
      <w:pPr>
        <w:rPr>
          <w:ins w:id="1429" w:author="Greg Stoike" w:date="2018-11-30T10:28:00Z"/>
          <w:rFonts w:ascii="Consolas" w:eastAsiaTheme="minorHAnsi" w:hAnsi="Consolas" w:cs="Lucida Sans Typewriter"/>
          <w:color w:val="268BD2"/>
          <w:sz w:val="16"/>
          <w:szCs w:val="16"/>
        </w:rPr>
      </w:pPr>
      <w:ins w:id="1430" w:author="Greg Stoike" w:date="2018-11-30T10:28:00Z">
        <w:r w:rsidRPr="00DA4580">
          <w:rPr>
            <w:rFonts w:ascii="Consolas" w:eastAsiaTheme="minorHAnsi" w:hAnsi="Consolas" w:cs="Lucida Sans Typewriter"/>
            <w:color w:val="268BD2"/>
            <w:sz w:val="16"/>
            <w:szCs w:val="16"/>
          </w:rPr>
          <w:t xml:space="preserve">                  &lt;/ItemScoreDimension&gt;</w:t>
        </w:r>
      </w:ins>
    </w:p>
    <w:p w14:paraId="6ED5B565" w14:textId="77777777" w:rsidR="00DA4580" w:rsidRPr="00DA4580" w:rsidRDefault="00DA4580" w:rsidP="00DA4580">
      <w:pPr>
        <w:rPr>
          <w:ins w:id="1431" w:author="Greg Stoike" w:date="2018-11-30T10:28:00Z"/>
          <w:rFonts w:ascii="Consolas" w:eastAsiaTheme="minorHAnsi" w:hAnsi="Consolas" w:cs="Lucida Sans Typewriter"/>
          <w:color w:val="268BD2"/>
          <w:sz w:val="16"/>
          <w:szCs w:val="16"/>
        </w:rPr>
      </w:pPr>
      <w:ins w:id="1432" w:author="Greg Stoike" w:date="2018-11-30T10:28:00Z">
        <w:r w:rsidRPr="00DA4580">
          <w:rPr>
            <w:rFonts w:ascii="Consolas" w:eastAsiaTheme="minorHAnsi" w:hAnsi="Consolas" w:cs="Lucida Sans Typewriter"/>
            <w:color w:val="268BD2"/>
            <w:sz w:val="16"/>
            <w:szCs w:val="16"/>
          </w:rPr>
          <w:t xml:space="preserve">                &lt;/ItemScoreDimensions&gt;</w:t>
        </w:r>
      </w:ins>
    </w:p>
    <w:p w14:paraId="179CD91B" w14:textId="77777777" w:rsidR="00DA4580" w:rsidRPr="00DA4580" w:rsidRDefault="00DA4580" w:rsidP="00DA4580">
      <w:pPr>
        <w:rPr>
          <w:ins w:id="1433" w:author="Greg Stoike" w:date="2018-11-30T10:28:00Z"/>
          <w:rFonts w:ascii="Consolas" w:eastAsiaTheme="minorHAnsi" w:hAnsi="Consolas" w:cs="Lucida Sans Typewriter"/>
          <w:color w:val="268BD2"/>
          <w:sz w:val="16"/>
          <w:szCs w:val="16"/>
        </w:rPr>
      </w:pPr>
      <w:ins w:id="1434" w:author="Greg Stoike" w:date="2018-11-30T10:28:00Z">
        <w:r w:rsidRPr="00DA4580">
          <w:rPr>
            <w:rFonts w:ascii="Consolas" w:eastAsiaTheme="minorHAnsi" w:hAnsi="Consolas" w:cs="Lucida Sans Typewriter"/>
            <w:color w:val="268BD2"/>
            <w:sz w:val="16"/>
            <w:szCs w:val="16"/>
          </w:rPr>
          <w:t xml:space="preserve">                &lt;PoolProperties&gt;</w:t>
        </w:r>
      </w:ins>
    </w:p>
    <w:p w14:paraId="7741AC8F" w14:textId="77777777" w:rsidR="00DA4580" w:rsidRPr="00DA4580" w:rsidRDefault="00DA4580" w:rsidP="00DA4580">
      <w:pPr>
        <w:rPr>
          <w:ins w:id="1435" w:author="Greg Stoike" w:date="2018-11-30T10:28:00Z"/>
          <w:rFonts w:ascii="Consolas" w:eastAsiaTheme="minorHAnsi" w:hAnsi="Consolas" w:cs="Lucida Sans Typewriter"/>
          <w:color w:val="268BD2"/>
          <w:sz w:val="16"/>
          <w:szCs w:val="16"/>
        </w:rPr>
      </w:pPr>
      <w:ins w:id="1436"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2D85DC4B" w14:textId="77777777" w:rsidR="00DA4580" w:rsidRPr="00DA4580" w:rsidRDefault="00DA4580" w:rsidP="00DA4580">
      <w:pPr>
        <w:rPr>
          <w:ins w:id="1437" w:author="Greg Stoike" w:date="2018-11-30T10:28:00Z"/>
          <w:rFonts w:ascii="Consolas" w:eastAsiaTheme="minorHAnsi" w:hAnsi="Consolas" w:cs="Lucida Sans Typewriter"/>
          <w:color w:val="268BD2"/>
          <w:sz w:val="16"/>
          <w:szCs w:val="16"/>
        </w:rPr>
      </w:pPr>
      <w:ins w:id="1438" w:author="Greg Stoike" w:date="2018-11-30T10:28:00Z">
        <w:r w:rsidRPr="00DA4580">
          <w:rPr>
            <w:rFonts w:ascii="Consolas" w:eastAsiaTheme="minorHAnsi" w:hAnsi="Consolas" w:cs="Lucida Sans Typewriter"/>
            <w:color w:val="268BD2"/>
            <w:sz w:val="16"/>
            <w:szCs w:val="16"/>
          </w:rPr>
          <w:lastRenderedPageBreak/>
          <w:t xml:space="preserve">                  &lt;PoolProperty name="ASL" value="Y"/&gt;</w:t>
        </w:r>
      </w:ins>
    </w:p>
    <w:p w14:paraId="0360E3EB" w14:textId="77777777" w:rsidR="00DA4580" w:rsidRPr="00DA4580" w:rsidRDefault="00DA4580" w:rsidP="00DA4580">
      <w:pPr>
        <w:rPr>
          <w:ins w:id="1439" w:author="Greg Stoike" w:date="2018-11-30T10:28:00Z"/>
          <w:rFonts w:ascii="Consolas" w:eastAsiaTheme="minorHAnsi" w:hAnsi="Consolas" w:cs="Lucida Sans Typewriter"/>
          <w:color w:val="268BD2"/>
          <w:sz w:val="16"/>
          <w:szCs w:val="16"/>
        </w:rPr>
      </w:pPr>
      <w:ins w:id="1440"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37146A77" w14:textId="77777777" w:rsidR="00DA4580" w:rsidRPr="00DA4580" w:rsidRDefault="00DA4580" w:rsidP="00DA4580">
      <w:pPr>
        <w:rPr>
          <w:ins w:id="1441" w:author="Greg Stoike" w:date="2018-11-30T10:28:00Z"/>
          <w:rFonts w:ascii="Consolas" w:eastAsiaTheme="minorHAnsi" w:hAnsi="Consolas" w:cs="Lucida Sans Typewriter"/>
          <w:color w:val="268BD2"/>
          <w:sz w:val="16"/>
          <w:szCs w:val="16"/>
        </w:rPr>
      </w:pPr>
      <w:ins w:id="1442"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254524A2" w14:textId="77777777" w:rsidR="00DA4580" w:rsidRPr="00DA4580" w:rsidRDefault="00DA4580" w:rsidP="00DA4580">
      <w:pPr>
        <w:rPr>
          <w:ins w:id="1443" w:author="Greg Stoike" w:date="2018-11-30T10:28:00Z"/>
          <w:rFonts w:ascii="Consolas" w:eastAsiaTheme="minorHAnsi" w:hAnsi="Consolas" w:cs="Lucida Sans Typewriter"/>
          <w:color w:val="268BD2"/>
          <w:sz w:val="16"/>
          <w:szCs w:val="16"/>
        </w:rPr>
      </w:pPr>
      <w:ins w:id="1444"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689B26AD" w14:textId="77777777" w:rsidR="00DA4580" w:rsidRPr="00DA4580" w:rsidRDefault="00DA4580" w:rsidP="00DA4580">
      <w:pPr>
        <w:rPr>
          <w:ins w:id="1445" w:author="Greg Stoike" w:date="2018-11-30T10:28:00Z"/>
          <w:rFonts w:ascii="Consolas" w:eastAsiaTheme="minorHAnsi" w:hAnsi="Consolas" w:cs="Lucida Sans Typewriter"/>
          <w:color w:val="268BD2"/>
          <w:sz w:val="16"/>
          <w:szCs w:val="16"/>
        </w:rPr>
      </w:pPr>
      <w:ins w:id="1446" w:author="Greg Stoike" w:date="2018-11-30T10:28:00Z">
        <w:r w:rsidRPr="00DA4580">
          <w:rPr>
            <w:rFonts w:ascii="Consolas" w:eastAsiaTheme="minorHAnsi" w:hAnsi="Consolas" w:cs="Lucida Sans Typewriter"/>
            <w:color w:val="268BD2"/>
            <w:sz w:val="16"/>
            <w:szCs w:val="16"/>
          </w:rPr>
          <w:t xml:space="preserve">                  &lt;PoolProperty name="Difficulty Category" value="Overall=Difficult"/&gt;</w:t>
        </w:r>
      </w:ins>
    </w:p>
    <w:p w14:paraId="2327B429" w14:textId="77777777" w:rsidR="00DA4580" w:rsidRPr="00DA4580" w:rsidRDefault="00DA4580" w:rsidP="00DA4580">
      <w:pPr>
        <w:rPr>
          <w:ins w:id="1447" w:author="Greg Stoike" w:date="2018-11-30T10:28:00Z"/>
          <w:rFonts w:ascii="Consolas" w:eastAsiaTheme="minorHAnsi" w:hAnsi="Consolas" w:cs="Lucida Sans Typewriter"/>
          <w:color w:val="268BD2"/>
          <w:sz w:val="16"/>
          <w:szCs w:val="16"/>
        </w:rPr>
      </w:pPr>
      <w:ins w:id="1448"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45373F4B" w14:textId="77777777" w:rsidR="00DA4580" w:rsidRPr="00DA4580" w:rsidRDefault="00DA4580" w:rsidP="00DA4580">
      <w:pPr>
        <w:rPr>
          <w:ins w:id="1449" w:author="Greg Stoike" w:date="2018-11-30T10:28:00Z"/>
          <w:rFonts w:ascii="Consolas" w:eastAsiaTheme="minorHAnsi" w:hAnsi="Consolas" w:cs="Lucida Sans Typewriter"/>
          <w:color w:val="268BD2"/>
          <w:sz w:val="16"/>
          <w:szCs w:val="16"/>
        </w:rPr>
      </w:pPr>
      <w:ins w:id="1450"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7383F523" w14:textId="77777777" w:rsidR="00DA4580" w:rsidRPr="00DA4580" w:rsidRDefault="00DA4580" w:rsidP="00DA4580">
      <w:pPr>
        <w:rPr>
          <w:ins w:id="1451" w:author="Greg Stoike" w:date="2018-11-30T10:28:00Z"/>
          <w:rFonts w:ascii="Consolas" w:eastAsiaTheme="minorHAnsi" w:hAnsi="Consolas" w:cs="Lucida Sans Typewriter"/>
          <w:color w:val="268BD2"/>
          <w:sz w:val="16"/>
          <w:szCs w:val="16"/>
        </w:rPr>
      </w:pPr>
      <w:ins w:id="1452"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28603834" w14:textId="77777777" w:rsidR="00DA4580" w:rsidRPr="00DA4580" w:rsidRDefault="00DA4580" w:rsidP="00DA4580">
      <w:pPr>
        <w:rPr>
          <w:ins w:id="1453" w:author="Greg Stoike" w:date="2018-11-30T10:28:00Z"/>
          <w:rFonts w:ascii="Consolas" w:eastAsiaTheme="minorHAnsi" w:hAnsi="Consolas" w:cs="Lucida Sans Typewriter"/>
          <w:color w:val="268BD2"/>
          <w:sz w:val="16"/>
          <w:szCs w:val="16"/>
        </w:rPr>
      </w:pPr>
      <w:ins w:id="1454"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0E58D95E" w14:textId="77777777" w:rsidR="00DA4580" w:rsidRPr="00DA4580" w:rsidRDefault="00DA4580" w:rsidP="00DA4580">
      <w:pPr>
        <w:rPr>
          <w:ins w:id="1455" w:author="Greg Stoike" w:date="2018-11-30T10:28:00Z"/>
          <w:rFonts w:ascii="Consolas" w:eastAsiaTheme="minorHAnsi" w:hAnsi="Consolas" w:cs="Lucida Sans Typewriter"/>
          <w:color w:val="268BD2"/>
          <w:sz w:val="16"/>
          <w:szCs w:val="16"/>
        </w:rPr>
      </w:pPr>
      <w:ins w:id="1456"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0197A0A7" w14:textId="77777777" w:rsidR="00DA4580" w:rsidRPr="00DA4580" w:rsidRDefault="00DA4580" w:rsidP="00DA4580">
      <w:pPr>
        <w:rPr>
          <w:ins w:id="1457" w:author="Greg Stoike" w:date="2018-11-30T10:28:00Z"/>
          <w:rFonts w:ascii="Consolas" w:eastAsiaTheme="minorHAnsi" w:hAnsi="Consolas" w:cs="Lucida Sans Typewriter"/>
          <w:color w:val="268BD2"/>
          <w:sz w:val="16"/>
          <w:szCs w:val="16"/>
        </w:rPr>
      </w:pPr>
      <w:ins w:id="1458"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30FACE4E" w14:textId="77777777" w:rsidR="00DA4580" w:rsidRPr="00DA4580" w:rsidRDefault="00DA4580" w:rsidP="00DA4580">
      <w:pPr>
        <w:rPr>
          <w:ins w:id="1459" w:author="Greg Stoike" w:date="2018-11-30T10:28:00Z"/>
          <w:rFonts w:ascii="Consolas" w:eastAsiaTheme="minorHAnsi" w:hAnsi="Consolas" w:cs="Lucida Sans Typewriter"/>
          <w:color w:val="268BD2"/>
          <w:sz w:val="16"/>
          <w:szCs w:val="16"/>
        </w:rPr>
      </w:pPr>
      <w:ins w:id="1460"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20C9638D" w14:textId="77777777" w:rsidR="00DA4580" w:rsidRPr="00DA4580" w:rsidRDefault="00DA4580" w:rsidP="00DA4580">
      <w:pPr>
        <w:rPr>
          <w:ins w:id="1461" w:author="Greg Stoike" w:date="2018-11-30T10:28:00Z"/>
          <w:rFonts w:ascii="Consolas" w:eastAsiaTheme="minorHAnsi" w:hAnsi="Consolas" w:cs="Lucida Sans Typewriter"/>
          <w:color w:val="268BD2"/>
          <w:sz w:val="16"/>
          <w:szCs w:val="16"/>
        </w:rPr>
      </w:pPr>
      <w:ins w:id="1462"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68FCD5B3" w14:textId="77777777" w:rsidR="00DA4580" w:rsidRPr="00DA4580" w:rsidRDefault="00DA4580" w:rsidP="00DA4580">
      <w:pPr>
        <w:rPr>
          <w:ins w:id="1463" w:author="Greg Stoike" w:date="2018-11-30T10:28:00Z"/>
          <w:rFonts w:ascii="Consolas" w:eastAsiaTheme="minorHAnsi" w:hAnsi="Consolas" w:cs="Lucida Sans Typewriter"/>
          <w:color w:val="268BD2"/>
          <w:sz w:val="16"/>
          <w:szCs w:val="16"/>
        </w:rPr>
      </w:pPr>
      <w:ins w:id="1464"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469F226F" w14:textId="77777777" w:rsidR="00DA4580" w:rsidRPr="00DA4580" w:rsidRDefault="00DA4580" w:rsidP="00DA4580">
      <w:pPr>
        <w:rPr>
          <w:ins w:id="1465" w:author="Greg Stoike" w:date="2018-11-30T10:28:00Z"/>
          <w:rFonts w:ascii="Consolas" w:eastAsiaTheme="minorHAnsi" w:hAnsi="Consolas" w:cs="Lucida Sans Typewriter"/>
          <w:color w:val="268BD2"/>
          <w:sz w:val="16"/>
          <w:szCs w:val="16"/>
        </w:rPr>
      </w:pPr>
      <w:ins w:id="1466"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61F8DBC8" w14:textId="77777777" w:rsidR="00DA4580" w:rsidRPr="00DA4580" w:rsidRDefault="00DA4580" w:rsidP="00DA4580">
      <w:pPr>
        <w:rPr>
          <w:ins w:id="1467" w:author="Greg Stoike" w:date="2018-11-30T10:28:00Z"/>
          <w:rFonts w:ascii="Consolas" w:eastAsiaTheme="minorHAnsi" w:hAnsi="Consolas" w:cs="Lucida Sans Typewriter"/>
          <w:color w:val="268BD2"/>
          <w:sz w:val="16"/>
          <w:szCs w:val="16"/>
        </w:rPr>
      </w:pPr>
      <w:ins w:id="1468" w:author="Greg Stoike" w:date="2018-11-30T10:28:00Z">
        <w:r w:rsidRPr="00DA4580">
          <w:rPr>
            <w:rFonts w:ascii="Consolas" w:eastAsiaTheme="minorHAnsi" w:hAnsi="Consolas" w:cs="Lucida Sans Typewriter"/>
            <w:color w:val="268BD2"/>
            <w:sz w:val="16"/>
            <w:szCs w:val="16"/>
          </w:rPr>
          <w:t xml:space="preserve">                  &lt;PoolProperty name="Rubric Source" value="Student Xml Proposition"/&gt;</w:t>
        </w:r>
      </w:ins>
    </w:p>
    <w:p w14:paraId="2314713B" w14:textId="77777777" w:rsidR="00DA4580" w:rsidRPr="00DA4580" w:rsidRDefault="00DA4580" w:rsidP="00DA4580">
      <w:pPr>
        <w:rPr>
          <w:ins w:id="1469" w:author="Greg Stoike" w:date="2018-11-30T10:28:00Z"/>
          <w:rFonts w:ascii="Consolas" w:eastAsiaTheme="minorHAnsi" w:hAnsi="Consolas" w:cs="Lucida Sans Typewriter"/>
          <w:color w:val="268BD2"/>
          <w:sz w:val="16"/>
          <w:szCs w:val="16"/>
        </w:rPr>
      </w:pPr>
      <w:ins w:id="1470" w:author="Greg Stoike" w:date="2018-11-30T10:28:00Z">
        <w:r w:rsidRPr="00DA4580">
          <w:rPr>
            <w:rFonts w:ascii="Consolas" w:eastAsiaTheme="minorHAnsi" w:hAnsi="Consolas" w:cs="Lucida Sans Typewriter"/>
            <w:color w:val="268BD2"/>
            <w:sz w:val="16"/>
            <w:szCs w:val="16"/>
          </w:rPr>
          <w:t xml:space="preserve">                  &lt;PoolProperty name="Scoring Engine" value="Automatic with Machine Rubric"/&gt;</w:t>
        </w:r>
      </w:ins>
    </w:p>
    <w:p w14:paraId="6248BBA6" w14:textId="77777777" w:rsidR="00DA4580" w:rsidRPr="00DA4580" w:rsidRDefault="00DA4580" w:rsidP="00DA4580">
      <w:pPr>
        <w:rPr>
          <w:ins w:id="1471" w:author="Greg Stoike" w:date="2018-11-30T10:28:00Z"/>
          <w:rFonts w:ascii="Consolas" w:eastAsiaTheme="minorHAnsi" w:hAnsi="Consolas" w:cs="Lucida Sans Typewriter"/>
          <w:color w:val="268BD2"/>
          <w:sz w:val="16"/>
          <w:szCs w:val="16"/>
        </w:rPr>
      </w:pPr>
      <w:ins w:id="1472"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1B53B9A1" w14:textId="77777777" w:rsidR="00DA4580" w:rsidRPr="00DA4580" w:rsidRDefault="00DA4580" w:rsidP="00DA4580">
      <w:pPr>
        <w:rPr>
          <w:ins w:id="1473" w:author="Greg Stoike" w:date="2018-11-30T10:28:00Z"/>
          <w:rFonts w:ascii="Consolas" w:eastAsiaTheme="minorHAnsi" w:hAnsi="Consolas" w:cs="Lucida Sans Typewriter"/>
          <w:color w:val="268BD2"/>
          <w:sz w:val="16"/>
          <w:szCs w:val="16"/>
        </w:rPr>
      </w:pPr>
      <w:ins w:id="1474"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760525A9" w14:textId="77777777" w:rsidR="00DA4580" w:rsidRPr="00DA4580" w:rsidRDefault="00DA4580" w:rsidP="00DA4580">
      <w:pPr>
        <w:rPr>
          <w:ins w:id="1475" w:author="Greg Stoike" w:date="2018-11-30T10:28:00Z"/>
          <w:rFonts w:ascii="Consolas" w:eastAsiaTheme="minorHAnsi" w:hAnsi="Consolas" w:cs="Lucida Sans Typewriter"/>
          <w:color w:val="268BD2"/>
          <w:sz w:val="16"/>
          <w:szCs w:val="16"/>
        </w:rPr>
      </w:pPr>
      <w:ins w:id="1476" w:author="Greg Stoike" w:date="2018-11-30T10:28:00Z">
        <w:r w:rsidRPr="00DA4580">
          <w:rPr>
            <w:rFonts w:ascii="Consolas" w:eastAsiaTheme="minorHAnsi" w:hAnsi="Consolas" w:cs="Lucida Sans Typewriter"/>
            <w:color w:val="268BD2"/>
            <w:sz w:val="16"/>
            <w:szCs w:val="16"/>
          </w:rPr>
          <w:t xml:space="preserve">                  &lt;PoolProperty name="Answer Key" value="EQ"/&gt;</w:t>
        </w:r>
      </w:ins>
    </w:p>
    <w:p w14:paraId="3E82ABDF" w14:textId="77777777" w:rsidR="00DA4580" w:rsidRPr="00DA4580" w:rsidRDefault="00DA4580" w:rsidP="00DA4580">
      <w:pPr>
        <w:rPr>
          <w:ins w:id="1477" w:author="Greg Stoike" w:date="2018-11-30T10:28:00Z"/>
          <w:rFonts w:ascii="Consolas" w:eastAsiaTheme="minorHAnsi" w:hAnsi="Consolas" w:cs="Lucida Sans Typewriter"/>
          <w:color w:val="268BD2"/>
          <w:sz w:val="16"/>
          <w:szCs w:val="16"/>
        </w:rPr>
      </w:pPr>
      <w:ins w:id="1478" w:author="Greg Stoike" w:date="2018-11-30T10:28:00Z">
        <w:r w:rsidRPr="00DA4580">
          <w:rPr>
            <w:rFonts w:ascii="Consolas" w:eastAsiaTheme="minorHAnsi" w:hAnsi="Consolas" w:cs="Lucida Sans Typewriter"/>
            <w:color w:val="268BD2"/>
            <w:sz w:val="16"/>
            <w:szCs w:val="16"/>
          </w:rPr>
          <w:t xml:space="preserve">                &lt;/PoolProperties&gt;</w:t>
        </w:r>
      </w:ins>
    </w:p>
    <w:p w14:paraId="36085E02" w14:textId="77777777" w:rsidR="00DA4580" w:rsidRPr="00DA4580" w:rsidRDefault="00DA4580" w:rsidP="00DA4580">
      <w:pPr>
        <w:rPr>
          <w:ins w:id="1479" w:author="Greg Stoike" w:date="2018-11-30T10:28:00Z"/>
          <w:rFonts w:ascii="Consolas" w:eastAsiaTheme="minorHAnsi" w:hAnsi="Consolas" w:cs="Lucida Sans Typewriter"/>
          <w:color w:val="268BD2"/>
          <w:sz w:val="16"/>
          <w:szCs w:val="16"/>
        </w:rPr>
      </w:pPr>
      <w:ins w:id="1480" w:author="Greg Stoike" w:date="2018-11-30T10:28:00Z">
        <w:r w:rsidRPr="00DA4580">
          <w:rPr>
            <w:rFonts w:ascii="Consolas" w:eastAsiaTheme="minorHAnsi" w:hAnsi="Consolas" w:cs="Lucida Sans Typewriter"/>
            <w:color w:val="268BD2"/>
            <w:sz w:val="16"/>
            <w:szCs w:val="16"/>
          </w:rPr>
          <w:t xml:space="preserve">                &lt;BlueprintReferences&gt;</w:t>
        </w:r>
      </w:ins>
    </w:p>
    <w:p w14:paraId="7A0B3DF4" w14:textId="77777777" w:rsidR="00DA4580" w:rsidRPr="00DA4580" w:rsidRDefault="00DA4580" w:rsidP="00DA4580">
      <w:pPr>
        <w:rPr>
          <w:ins w:id="1481" w:author="Greg Stoike" w:date="2018-11-30T10:28:00Z"/>
          <w:rFonts w:ascii="Consolas" w:eastAsiaTheme="minorHAnsi" w:hAnsi="Consolas" w:cs="Lucida Sans Typewriter"/>
          <w:color w:val="268BD2"/>
          <w:sz w:val="16"/>
          <w:szCs w:val="16"/>
        </w:rPr>
      </w:pPr>
      <w:ins w:id="1482"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1C54A192" w14:textId="77777777" w:rsidR="00DA4580" w:rsidRPr="00DA4580" w:rsidRDefault="00DA4580" w:rsidP="00DA4580">
      <w:pPr>
        <w:rPr>
          <w:ins w:id="1483" w:author="Greg Stoike" w:date="2018-11-30T10:28:00Z"/>
          <w:rFonts w:ascii="Consolas" w:eastAsiaTheme="minorHAnsi" w:hAnsi="Consolas" w:cs="Lucida Sans Typewriter"/>
          <w:color w:val="268BD2"/>
          <w:sz w:val="16"/>
          <w:szCs w:val="16"/>
        </w:rPr>
      </w:pPr>
      <w:ins w:id="1484" w:author="Greg Stoike" w:date="2018-11-30T10:28:00Z">
        <w:r w:rsidRPr="00DA4580">
          <w:rPr>
            <w:rFonts w:ascii="Consolas" w:eastAsiaTheme="minorHAnsi" w:hAnsi="Consolas" w:cs="Lucida Sans Typewriter"/>
            <w:color w:val="268BD2"/>
            <w:sz w:val="16"/>
            <w:szCs w:val="16"/>
          </w:rPr>
          <w:t xml:space="preserve">                  &lt;BlueprintReference idRef="1"/&gt;</w:t>
        </w:r>
      </w:ins>
    </w:p>
    <w:p w14:paraId="75C70F1D" w14:textId="77777777" w:rsidR="00DA4580" w:rsidRPr="00DA4580" w:rsidRDefault="00DA4580" w:rsidP="00DA4580">
      <w:pPr>
        <w:rPr>
          <w:ins w:id="1485" w:author="Greg Stoike" w:date="2018-11-30T10:28:00Z"/>
          <w:rFonts w:ascii="Consolas" w:eastAsiaTheme="minorHAnsi" w:hAnsi="Consolas" w:cs="Lucida Sans Typewriter"/>
          <w:color w:val="268BD2"/>
          <w:sz w:val="16"/>
          <w:szCs w:val="16"/>
        </w:rPr>
      </w:pPr>
      <w:ins w:id="1486" w:author="Greg Stoike" w:date="2018-11-30T10:28:00Z">
        <w:r w:rsidRPr="00DA4580">
          <w:rPr>
            <w:rFonts w:ascii="Consolas" w:eastAsiaTheme="minorHAnsi" w:hAnsi="Consolas" w:cs="Lucida Sans Typewriter"/>
            <w:color w:val="268BD2"/>
            <w:sz w:val="16"/>
            <w:szCs w:val="16"/>
          </w:rPr>
          <w:t xml:space="preserve">                  &lt;BlueprintReference idRef="1|P"/&gt;</w:t>
        </w:r>
      </w:ins>
    </w:p>
    <w:p w14:paraId="709BCAC3" w14:textId="77777777" w:rsidR="00DA4580" w:rsidRPr="00DA4580" w:rsidRDefault="00DA4580" w:rsidP="00DA4580">
      <w:pPr>
        <w:rPr>
          <w:ins w:id="1487" w:author="Greg Stoike" w:date="2018-11-30T10:28:00Z"/>
          <w:rFonts w:ascii="Consolas" w:eastAsiaTheme="minorHAnsi" w:hAnsi="Consolas" w:cs="Lucida Sans Typewriter"/>
          <w:color w:val="268BD2"/>
          <w:sz w:val="16"/>
          <w:szCs w:val="16"/>
        </w:rPr>
      </w:pPr>
      <w:ins w:id="1488" w:author="Greg Stoike" w:date="2018-11-30T10:28:00Z">
        <w:r w:rsidRPr="00DA4580">
          <w:rPr>
            <w:rFonts w:ascii="Consolas" w:eastAsiaTheme="minorHAnsi" w:hAnsi="Consolas" w:cs="Lucida Sans Typewriter"/>
            <w:color w:val="268BD2"/>
            <w:sz w:val="16"/>
            <w:szCs w:val="16"/>
          </w:rPr>
          <w:t xml:space="preserve">                  &lt;BlueprintReference idRef="1|P|TS03"/&gt;</w:t>
        </w:r>
      </w:ins>
    </w:p>
    <w:p w14:paraId="23BE852A" w14:textId="77777777" w:rsidR="00DA4580" w:rsidRPr="00DA4580" w:rsidRDefault="00DA4580" w:rsidP="00DA4580">
      <w:pPr>
        <w:rPr>
          <w:ins w:id="1489" w:author="Greg Stoike" w:date="2018-11-30T10:28:00Z"/>
          <w:rFonts w:ascii="Consolas" w:eastAsiaTheme="minorHAnsi" w:hAnsi="Consolas" w:cs="Lucida Sans Typewriter"/>
          <w:color w:val="268BD2"/>
          <w:sz w:val="16"/>
          <w:szCs w:val="16"/>
        </w:rPr>
      </w:pPr>
      <w:ins w:id="1490" w:author="Greg Stoike" w:date="2018-11-30T10:28:00Z">
        <w:r w:rsidRPr="00DA4580">
          <w:rPr>
            <w:rFonts w:ascii="Consolas" w:eastAsiaTheme="minorHAnsi" w:hAnsi="Consolas" w:cs="Lucida Sans Typewriter"/>
            <w:color w:val="268BD2"/>
            <w:sz w:val="16"/>
            <w:szCs w:val="16"/>
          </w:rPr>
          <w:t xml:space="preserve">                  &lt;BlueprintReference idRef="1|P|TS03|G"/&gt;</w:t>
        </w:r>
      </w:ins>
    </w:p>
    <w:p w14:paraId="5F076C81" w14:textId="77777777" w:rsidR="00DA4580" w:rsidRPr="00DA4580" w:rsidRDefault="00DA4580" w:rsidP="00DA4580">
      <w:pPr>
        <w:rPr>
          <w:ins w:id="1491" w:author="Greg Stoike" w:date="2018-11-30T10:28:00Z"/>
          <w:rFonts w:ascii="Consolas" w:eastAsiaTheme="minorHAnsi" w:hAnsi="Consolas" w:cs="Lucida Sans Typewriter"/>
          <w:color w:val="268BD2"/>
          <w:sz w:val="16"/>
          <w:szCs w:val="16"/>
        </w:rPr>
      </w:pPr>
      <w:ins w:id="1492" w:author="Greg Stoike" w:date="2018-11-30T10:28:00Z">
        <w:r w:rsidRPr="00DA4580">
          <w:rPr>
            <w:rFonts w:ascii="Consolas" w:eastAsiaTheme="minorHAnsi" w:hAnsi="Consolas" w:cs="Lucida Sans Typewriter"/>
            <w:color w:val="268BD2"/>
            <w:sz w:val="16"/>
            <w:szCs w:val="16"/>
          </w:rPr>
          <w:t xml:space="preserve">                &lt;/BlueprintReferences&gt;</w:t>
        </w:r>
      </w:ins>
    </w:p>
    <w:p w14:paraId="3ADA7F4F" w14:textId="77777777" w:rsidR="00DA4580" w:rsidRPr="00DA4580" w:rsidRDefault="00DA4580" w:rsidP="00DA4580">
      <w:pPr>
        <w:rPr>
          <w:ins w:id="1493" w:author="Greg Stoike" w:date="2018-11-30T10:28:00Z"/>
          <w:rFonts w:ascii="Consolas" w:eastAsiaTheme="minorHAnsi" w:hAnsi="Consolas" w:cs="Lucida Sans Typewriter"/>
          <w:color w:val="268BD2"/>
          <w:sz w:val="16"/>
          <w:szCs w:val="16"/>
        </w:rPr>
      </w:pPr>
      <w:ins w:id="1494" w:author="Greg Stoike" w:date="2018-11-30T10:28:00Z">
        <w:r w:rsidRPr="00DA4580">
          <w:rPr>
            <w:rFonts w:ascii="Consolas" w:eastAsiaTheme="minorHAnsi" w:hAnsi="Consolas" w:cs="Lucida Sans Typewriter"/>
            <w:color w:val="268BD2"/>
            <w:sz w:val="16"/>
            <w:szCs w:val="16"/>
          </w:rPr>
          <w:t xml:space="preserve">                &lt;Presentations&gt;</w:t>
        </w:r>
      </w:ins>
    </w:p>
    <w:p w14:paraId="6B52C97F" w14:textId="77777777" w:rsidR="00DA4580" w:rsidRPr="00DA4580" w:rsidRDefault="00DA4580" w:rsidP="00DA4580">
      <w:pPr>
        <w:rPr>
          <w:ins w:id="1495" w:author="Greg Stoike" w:date="2018-11-30T10:28:00Z"/>
          <w:rFonts w:ascii="Consolas" w:eastAsiaTheme="minorHAnsi" w:hAnsi="Consolas" w:cs="Lucida Sans Typewriter"/>
          <w:color w:val="268BD2"/>
          <w:sz w:val="16"/>
          <w:szCs w:val="16"/>
        </w:rPr>
      </w:pPr>
      <w:ins w:id="1496"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6208F822" w14:textId="77777777" w:rsidR="00DA4580" w:rsidRPr="00DA4580" w:rsidRDefault="00DA4580" w:rsidP="00DA4580">
      <w:pPr>
        <w:rPr>
          <w:ins w:id="1497" w:author="Greg Stoike" w:date="2018-11-30T10:28:00Z"/>
          <w:rFonts w:ascii="Consolas" w:eastAsiaTheme="minorHAnsi" w:hAnsi="Consolas" w:cs="Lucida Sans Typewriter"/>
          <w:color w:val="268BD2"/>
          <w:sz w:val="16"/>
          <w:szCs w:val="16"/>
        </w:rPr>
      </w:pPr>
      <w:ins w:id="1498"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0D2418E1" w14:textId="77777777" w:rsidR="00DA4580" w:rsidRPr="00DA4580" w:rsidRDefault="00DA4580" w:rsidP="00DA4580">
      <w:pPr>
        <w:rPr>
          <w:ins w:id="1499" w:author="Greg Stoike" w:date="2018-11-30T10:28:00Z"/>
          <w:rFonts w:ascii="Consolas" w:eastAsiaTheme="minorHAnsi" w:hAnsi="Consolas" w:cs="Lucida Sans Typewriter"/>
          <w:color w:val="268BD2"/>
          <w:sz w:val="16"/>
          <w:szCs w:val="16"/>
        </w:rPr>
      </w:pPr>
      <w:ins w:id="1500" w:author="Greg Stoike" w:date="2018-11-30T10:28:00Z">
        <w:r w:rsidRPr="00DA4580">
          <w:rPr>
            <w:rFonts w:ascii="Consolas" w:eastAsiaTheme="minorHAnsi" w:hAnsi="Consolas" w:cs="Lucida Sans Typewriter"/>
            <w:color w:val="268BD2"/>
            <w:sz w:val="16"/>
            <w:szCs w:val="16"/>
          </w:rPr>
          <w:lastRenderedPageBreak/>
          <w:t xml:space="preserve">                  &lt;Presentation label="English" code="ENU"/&gt;</w:t>
        </w:r>
      </w:ins>
    </w:p>
    <w:p w14:paraId="3CDB3220" w14:textId="77777777" w:rsidR="00DA4580" w:rsidRPr="00DA4580" w:rsidRDefault="00DA4580" w:rsidP="00DA4580">
      <w:pPr>
        <w:rPr>
          <w:ins w:id="1501" w:author="Greg Stoike" w:date="2018-11-30T10:28:00Z"/>
          <w:rFonts w:ascii="Consolas" w:eastAsiaTheme="minorHAnsi" w:hAnsi="Consolas" w:cs="Lucida Sans Typewriter"/>
          <w:color w:val="268BD2"/>
          <w:sz w:val="16"/>
          <w:szCs w:val="16"/>
        </w:rPr>
      </w:pPr>
      <w:ins w:id="1502" w:author="Greg Stoike" w:date="2018-11-30T10:28:00Z">
        <w:r w:rsidRPr="00DA4580">
          <w:rPr>
            <w:rFonts w:ascii="Consolas" w:eastAsiaTheme="minorHAnsi" w:hAnsi="Consolas" w:cs="Lucida Sans Typewriter"/>
            <w:color w:val="268BD2"/>
            <w:sz w:val="16"/>
            <w:szCs w:val="16"/>
          </w:rPr>
          <w:t xml:space="preserve">                &lt;/Presentations&gt;</w:t>
        </w:r>
      </w:ins>
    </w:p>
    <w:p w14:paraId="401ECCEB" w14:textId="77777777" w:rsidR="00DA4580" w:rsidRPr="00DA4580" w:rsidRDefault="00DA4580" w:rsidP="00DA4580">
      <w:pPr>
        <w:rPr>
          <w:ins w:id="1503" w:author="Greg Stoike" w:date="2018-11-30T10:28:00Z"/>
          <w:rFonts w:ascii="Consolas" w:eastAsiaTheme="minorHAnsi" w:hAnsi="Consolas" w:cs="Lucida Sans Typewriter"/>
          <w:color w:val="268BD2"/>
          <w:sz w:val="16"/>
          <w:szCs w:val="16"/>
        </w:rPr>
      </w:pPr>
      <w:ins w:id="1504" w:author="Greg Stoike" w:date="2018-11-30T10:28:00Z">
        <w:r w:rsidRPr="00DA4580">
          <w:rPr>
            <w:rFonts w:ascii="Consolas" w:eastAsiaTheme="minorHAnsi" w:hAnsi="Consolas" w:cs="Lucida Sans Typewriter"/>
            <w:color w:val="268BD2"/>
            <w:sz w:val="16"/>
            <w:szCs w:val="16"/>
          </w:rPr>
          <w:t xml:space="preserve">              &lt;/Item&gt;</w:t>
        </w:r>
      </w:ins>
    </w:p>
    <w:p w14:paraId="78A81E4C" w14:textId="77777777" w:rsidR="00DA4580" w:rsidRPr="00DA4580" w:rsidRDefault="00DA4580" w:rsidP="00DA4580">
      <w:pPr>
        <w:rPr>
          <w:ins w:id="1505" w:author="Greg Stoike" w:date="2018-11-30T10:28:00Z"/>
          <w:rFonts w:ascii="Consolas" w:eastAsiaTheme="minorHAnsi" w:hAnsi="Consolas" w:cs="Lucida Sans Typewriter"/>
          <w:color w:val="268BD2"/>
          <w:sz w:val="16"/>
          <w:szCs w:val="16"/>
        </w:rPr>
      </w:pPr>
      <w:ins w:id="1506" w:author="Greg Stoike" w:date="2018-11-30T10:28:00Z">
        <w:r w:rsidRPr="00DA4580">
          <w:rPr>
            <w:rFonts w:ascii="Consolas" w:eastAsiaTheme="minorHAnsi" w:hAnsi="Consolas" w:cs="Lucida Sans Typewriter"/>
            <w:color w:val="268BD2"/>
            <w:sz w:val="16"/>
            <w:szCs w:val="16"/>
          </w:rPr>
          <w:t xml:space="preserve">            &lt;/ItemGroup&gt;</w:t>
        </w:r>
      </w:ins>
    </w:p>
    <w:p w14:paraId="649F3C06" w14:textId="77777777" w:rsidR="00DA4580" w:rsidRPr="00DA4580" w:rsidRDefault="00DA4580" w:rsidP="00DA4580">
      <w:pPr>
        <w:rPr>
          <w:ins w:id="1507" w:author="Greg Stoike" w:date="2018-11-30T10:28:00Z"/>
          <w:rFonts w:ascii="Consolas" w:eastAsiaTheme="minorHAnsi" w:hAnsi="Consolas" w:cs="Lucida Sans Typewriter"/>
          <w:color w:val="268BD2"/>
          <w:sz w:val="16"/>
          <w:szCs w:val="16"/>
        </w:rPr>
      </w:pPr>
      <w:ins w:id="1508" w:author="Greg Stoike" w:date="2018-11-30T10:28:00Z">
        <w:r w:rsidRPr="00DA4580">
          <w:rPr>
            <w:rFonts w:ascii="Consolas" w:eastAsiaTheme="minorHAnsi" w:hAnsi="Consolas" w:cs="Lucida Sans Typewriter"/>
            <w:color w:val="268BD2"/>
            <w:sz w:val="16"/>
            <w:szCs w:val="16"/>
          </w:rPr>
          <w:t xml:space="preserve">            &lt;ItemGroup maxItems="ALL" maxResponses="0" id="31344"&gt;</w:t>
        </w:r>
      </w:ins>
    </w:p>
    <w:p w14:paraId="4BCE9A1B" w14:textId="77777777" w:rsidR="00DA4580" w:rsidRPr="00DA4580" w:rsidRDefault="00DA4580" w:rsidP="00DA4580">
      <w:pPr>
        <w:rPr>
          <w:ins w:id="1509" w:author="Greg Stoike" w:date="2018-11-30T10:28:00Z"/>
          <w:rFonts w:ascii="Consolas" w:eastAsiaTheme="minorHAnsi" w:hAnsi="Consolas" w:cs="Lucida Sans Typewriter"/>
          <w:color w:val="268BD2"/>
          <w:sz w:val="16"/>
          <w:szCs w:val="16"/>
        </w:rPr>
      </w:pPr>
      <w:ins w:id="1510"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id="31344" type="MC"&gt;</w:t>
        </w:r>
      </w:ins>
    </w:p>
    <w:p w14:paraId="4FFAD52D" w14:textId="77777777" w:rsidR="00DA4580" w:rsidRPr="00DA4580" w:rsidRDefault="00DA4580" w:rsidP="00DA4580">
      <w:pPr>
        <w:rPr>
          <w:ins w:id="1511" w:author="Greg Stoike" w:date="2018-11-30T10:28:00Z"/>
          <w:rFonts w:ascii="Consolas" w:eastAsiaTheme="minorHAnsi" w:hAnsi="Consolas" w:cs="Lucida Sans Typewriter"/>
          <w:color w:val="268BD2"/>
          <w:sz w:val="16"/>
          <w:szCs w:val="16"/>
        </w:rPr>
      </w:pPr>
      <w:ins w:id="1512" w:author="Greg Stoike" w:date="2018-11-30T10:28:00Z">
        <w:r w:rsidRPr="00DA4580">
          <w:rPr>
            <w:rFonts w:ascii="Consolas" w:eastAsiaTheme="minorHAnsi" w:hAnsi="Consolas" w:cs="Lucida Sans Typewriter"/>
            <w:color w:val="268BD2"/>
            <w:sz w:val="16"/>
            <w:szCs w:val="16"/>
          </w:rPr>
          <w:t xml:space="preserve">                &lt;ItemScoreDimensions&gt;</w:t>
        </w:r>
      </w:ins>
    </w:p>
    <w:p w14:paraId="64D0F13E" w14:textId="77777777" w:rsidR="00DA4580" w:rsidRPr="00DA4580" w:rsidRDefault="00DA4580" w:rsidP="00DA4580">
      <w:pPr>
        <w:rPr>
          <w:ins w:id="1513" w:author="Greg Stoike" w:date="2018-11-30T10:28:00Z"/>
          <w:rFonts w:ascii="Consolas" w:eastAsiaTheme="minorHAnsi" w:hAnsi="Consolas" w:cs="Lucida Sans Typewriter"/>
          <w:color w:val="268BD2"/>
          <w:sz w:val="16"/>
          <w:szCs w:val="16"/>
        </w:rPr>
      </w:pPr>
      <w:ins w:id="1514"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3EC3C5D1" w14:textId="77777777" w:rsidR="00DA4580" w:rsidRPr="00DA4580" w:rsidRDefault="00DA4580" w:rsidP="00DA4580">
      <w:pPr>
        <w:rPr>
          <w:ins w:id="1515" w:author="Greg Stoike" w:date="2018-11-30T10:28:00Z"/>
          <w:rFonts w:ascii="Consolas" w:eastAsiaTheme="minorHAnsi" w:hAnsi="Consolas" w:cs="Lucida Sans Typewriter"/>
          <w:color w:val="268BD2"/>
          <w:sz w:val="16"/>
          <w:szCs w:val="16"/>
        </w:rPr>
      </w:pPr>
      <w:ins w:id="1516" w:author="Greg Stoike" w:date="2018-11-30T10:28:00Z">
        <w:r w:rsidRPr="00DA4580">
          <w:rPr>
            <w:rFonts w:ascii="Consolas" w:eastAsiaTheme="minorHAnsi" w:hAnsi="Consolas" w:cs="Lucida Sans Typewriter"/>
            <w:color w:val="268BD2"/>
            <w:sz w:val="16"/>
            <w:szCs w:val="16"/>
          </w:rPr>
          <w:t xml:space="preserve">                    &lt;ItemScoreParameter value="0.6424800157546997" measurementParameter="a"/&gt;</w:t>
        </w:r>
      </w:ins>
    </w:p>
    <w:p w14:paraId="7788CB26" w14:textId="77777777" w:rsidR="00DA4580" w:rsidRPr="00DA4580" w:rsidRDefault="00DA4580" w:rsidP="00DA4580">
      <w:pPr>
        <w:rPr>
          <w:ins w:id="1517" w:author="Greg Stoike" w:date="2018-11-30T10:28:00Z"/>
          <w:rFonts w:ascii="Consolas" w:eastAsiaTheme="minorHAnsi" w:hAnsi="Consolas" w:cs="Lucida Sans Typewriter"/>
          <w:color w:val="268BD2"/>
          <w:sz w:val="16"/>
          <w:szCs w:val="16"/>
        </w:rPr>
      </w:pPr>
      <w:ins w:id="1518" w:author="Greg Stoike" w:date="2018-11-30T10:28:00Z">
        <w:r w:rsidRPr="00DA4580">
          <w:rPr>
            <w:rFonts w:ascii="Consolas" w:eastAsiaTheme="minorHAnsi" w:hAnsi="Consolas" w:cs="Lucida Sans Typewriter"/>
            <w:color w:val="268BD2"/>
            <w:sz w:val="16"/>
            <w:szCs w:val="16"/>
          </w:rPr>
          <w:t xml:space="preserve">                    &lt;ItemScoreParameter value="0.7954199910163879" measurementParameter="b"/&gt;</w:t>
        </w:r>
      </w:ins>
    </w:p>
    <w:p w14:paraId="55E6640B" w14:textId="77777777" w:rsidR="00DA4580" w:rsidRPr="00DA4580" w:rsidRDefault="00DA4580" w:rsidP="00DA4580">
      <w:pPr>
        <w:rPr>
          <w:ins w:id="1519" w:author="Greg Stoike" w:date="2018-11-30T10:28:00Z"/>
          <w:rFonts w:ascii="Consolas" w:eastAsiaTheme="minorHAnsi" w:hAnsi="Consolas" w:cs="Lucida Sans Typewriter"/>
          <w:color w:val="268BD2"/>
          <w:sz w:val="16"/>
          <w:szCs w:val="16"/>
        </w:rPr>
      </w:pPr>
      <w:ins w:id="1520"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0298E1ED" w14:textId="77777777" w:rsidR="00DA4580" w:rsidRPr="00DA4580" w:rsidRDefault="00DA4580" w:rsidP="00DA4580">
      <w:pPr>
        <w:rPr>
          <w:ins w:id="1521" w:author="Greg Stoike" w:date="2018-11-30T10:28:00Z"/>
          <w:rFonts w:ascii="Consolas" w:eastAsiaTheme="minorHAnsi" w:hAnsi="Consolas" w:cs="Lucida Sans Typewriter"/>
          <w:color w:val="268BD2"/>
          <w:sz w:val="16"/>
          <w:szCs w:val="16"/>
        </w:rPr>
      </w:pPr>
      <w:ins w:id="1522" w:author="Greg Stoike" w:date="2018-11-30T10:28:00Z">
        <w:r w:rsidRPr="00DA4580">
          <w:rPr>
            <w:rFonts w:ascii="Consolas" w:eastAsiaTheme="minorHAnsi" w:hAnsi="Consolas" w:cs="Lucida Sans Typewriter"/>
            <w:color w:val="268BD2"/>
            <w:sz w:val="16"/>
            <w:szCs w:val="16"/>
          </w:rPr>
          <w:t xml:space="preserve">                  &lt;/ItemScoreDimension&gt;</w:t>
        </w:r>
      </w:ins>
    </w:p>
    <w:p w14:paraId="3E1FF21A" w14:textId="77777777" w:rsidR="00DA4580" w:rsidRPr="00DA4580" w:rsidRDefault="00DA4580" w:rsidP="00DA4580">
      <w:pPr>
        <w:rPr>
          <w:ins w:id="1523" w:author="Greg Stoike" w:date="2018-11-30T10:28:00Z"/>
          <w:rFonts w:ascii="Consolas" w:eastAsiaTheme="minorHAnsi" w:hAnsi="Consolas" w:cs="Lucida Sans Typewriter"/>
          <w:color w:val="268BD2"/>
          <w:sz w:val="16"/>
          <w:szCs w:val="16"/>
        </w:rPr>
      </w:pPr>
      <w:ins w:id="1524" w:author="Greg Stoike" w:date="2018-11-30T10:28:00Z">
        <w:r w:rsidRPr="00DA4580">
          <w:rPr>
            <w:rFonts w:ascii="Consolas" w:eastAsiaTheme="minorHAnsi" w:hAnsi="Consolas" w:cs="Lucida Sans Typewriter"/>
            <w:color w:val="268BD2"/>
            <w:sz w:val="16"/>
            <w:szCs w:val="16"/>
          </w:rPr>
          <w:t xml:space="preserve">                &lt;/ItemScoreDimensions&gt;</w:t>
        </w:r>
      </w:ins>
    </w:p>
    <w:p w14:paraId="6A97A158" w14:textId="77777777" w:rsidR="00DA4580" w:rsidRPr="00DA4580" w:rsidRDefault="00DA4580" w:rsidP="00DA4580">
      <w:pPr>
        <w:rPr>
          <w:ins w:id="1525" w:author="Greg Stoike" w:date="2018-11-30T10:28:00Z"/>
          <w:rFonts w:ascii="Consolas" w:eastAsiaTheme="minorHAnsi" w:hAnsi="Consolas" w:cs="Lucida Sans Typewriter"/>
          <w:color w:val="268BD2"/>
          <w:sz w:val="16"/>
          <w:szCs w:val="16"/>
        </w:rPr>
      </w:pPr>
      <w:ins w:id="1526" w:author="Greg Stoike" w:date="2018-11-30T10:28:00Z">
        <w:r w:rsidRPr="00DA4580">
          <w:rPr>
            <w:rFonts w:ascii="Consolas" w:eastAsiaTheme="minorHAnsi" w:hAnsi="Consolas" w:cs="Lucida Sans Typewriter"/>
            <w:color w:val="268BD2"/>
            <w:sz w:val="16"/>
            <w:szCs w:val="16"/>
          </w:rPr>
          <w:t xml:space="preserve">                &lt;PoolProperties&gt;</w:t>
        </w:r>
      </w:ins>
    </w:p>
    <w:p w14:paraId="56158BE7" w14:textId="77777777" w:rsidR="00DA4580" w:rsidRPr="00DA4580" w:rsidRDefault="00DA4580" w:rsidP="00DA4580">
      <w:pPr>
        <w:rPr>
          <w:ins w:id="1527" w:author="Greg Stoike" w:date="2018-11-30T10:28:00Z"/>
          <w:rFonts w:ascii="Consolas" w:eastAsiaTheme="minorHAnsi" w:hAnsi="Consolas" w:cs="Lucida Sans Typewriter"/>
          <w:color w:val="268BD2"/>
          <w:sz w:val="16"/>
          <w:szCs w:val="16"/>
        </w:rPr>
      </w:pPr>
      <w:ins w:id="1528" w:author="Greg Stoike" w:date="2018-11-30T10:28:00Z">
        <w:r w:rsidRPr="00DA4580">
          <w:rPr>
            <w:rFonts w:ascii="Consolas" w:eastAsiaTheme="minorHAnsi" w:hAnsi="Consolas" w:cs="Lucida Sans Typewriter"/>
            <w:color w:val="268BD2"/>
            <w:sz w:val="16"/>
            <w:szCs w:val="16"/>
          </w:rPr>
          <w:t xml:space="preserve">                  &lt;PoolProperty name="Answer Key" value="B"/&gt;</w:t>
        </w:r>
      </w:ins>
    </w:p>
    <w:p w14:paraId="13A4FC14" w14:textId="77777777" w:rsidR="00DA4580" w:rsidRPr="00DA4580" w:rsidRDefault="00DA4580" w:rsidP="00DA4580">
      <w:pPr>
        <w:rPr>
          <w:ins w:id="1529" w:author="Greg Stoike" w:date="2018-11-30T10:28:00Z"/>
          <w:rFonts w:ascii="Consolas" w:eastAsiaTheme="minorHAnsi" w:hAnsi="Consolas" w:cs="Lucida Sans Typewriter"/>
          <w:color w:val="268BD2"/>
          <w:sz w:val="16"/>
          <w:szCs w:val="16"/>
        </w:rPr>
      </w:pPr>
      <w:ins w:id="1530" w:author="Greg Stoike" w:date="2018-11-30T10:28:00Z">
        <w:r w:rsidRPr="00DA4580">
          <w:rPr>
            <w:rFonts w:ascii="Consolas" w:eastAsiaTheme="minorHAnsi" w:hAnsi="Consolas" w:cs="Lucida Sans Typewriter"/>
            <w:color w:val="268BD2"/>
            <w:sz w:val="16"/>
            <w:szCs w:val="16"/>
          </w:rPr>
          <w:t xml:space="preserve">                  &lt;PoolProperty name="Answer Key (Part II)" value="NA"/&gt;</w:t>
        </w:r>
      </w:ins>
    </w:p>
    <w:p w14:paraId="3B6758F8" w14:textId="77777777" w:rsidR="00DA4580" w:rsidRPr="00DA4580" w:rsidRDefault="00DA4580" w:rsidP="00DA4580">
      <w:pPr>
        <w:rPr>
          <w:ins w:id="1531" w:author="Greg Stoike" w:date="2018-11-30T10:28:00Z"/>
          <w:rFonts w:ascii="Consolas" w:eastAsiaTheme="minorHAnsi" w:hAnsi="Consolas" w:cs="Lucida Sans Typewriter"/>
          <w:color w:val="268BD2"/>
          <w:sz w:val="16"/>
          <w:szCs w:val="16"/>
        </w:rPr>
      </w:pPr>
      <w:ins w:id="1532"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06CCE36F" w14:textId="77777777" w:rsidR="00DA4580" w:rsidRPr="00DA4580" w:rsidRDefault="00DA4580" w:rsidP="00DA4580">
      <w:pPr>
        <w:rPr>
          <w:ins w:id="1533" w:author="Greg Stoike" w:date="2018-11-30T10:28:00Z"/>
          <w:rFonts w:ascii="Consolas" w:eastAsiaTheme="minorHAnsi" w:hAnsi="Consolas" w:cs="Lucida Sans Typewriter"/>
          <w:color w:val="268BD2"/>
          <w:sz w:val="16"/>
          <w:szCs w:val="16"/>
        </w:rPr>
      </w:pPr>
      <w:ins w:id="1534" w:author="Greg Stoike" w:date="2018-11-30T10:28:00Z">
        <w:r w:rsidRPr="00DA4580">
          <w:rPr>
            <w:rFonts w:ascii="Consolas" w:eastAsiaTheme="minorHAnsi" w:hAnsi="Consolas" w:cs="Lucida Sans Typewriter"/>
            <w:color w:val="268BD2"/>
            <w:sz w:val="16"/>
            <w:szCs w:val="16"/>
          </w:rPr>
          <w:t xml:space="preserve">                  &lt;PoolProperty name="Braille" value="PRN"/&gt;</w:t>
        </w:r>
      </w:ins>
    </w:p>
    <w:p w14:paraId="7D3DDBC8" w14:textId="77777777" w:rsidR="00DA4580" w:rsidRPr="00DA4580" w:rsidRDefault="00DA4580" w:rsidP="00DA4580">
      <w:pPr>
        <w:rPr>
          <w:ins w:id="1535" w:author="Greg Stoike" w:date="2018-11-30T10:28:00Z"/>
          <w:rFonts w:ascii="Consolas" w:eastAsiaTheme="minorHAnsi" w:hAnsi="Consolas" w:cs="Lucida Sans Typewriter"/>
          <w:color w:val="268BD2"/>
          <w:sz w:val="16"/>
          <w:szCs w:val="16"/>
        </w:rPr>
      </w:pPr>
      <w:ins w:id="1536"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49258C47" w14:textId="77777777" w:rsidR="00DA4580" w:rsidRPr="00DA4580" w:rsidRDefault="00DA4580" w:rsidP="00DA4580">
      <w:pPr>
        <w:rPr>
          <w:ins w:id="1537" w:author="Greg Stoike" w:date="2018-11-30T10:28:00Z"/>
          <w:rFonts w:ascii="Consolas" w:eastAsiaTheme="minorHAnsi" w:hAnsi="Consolas" w:cs="Lucida Sans Typewriter"/>
          <w:color w:val="268BD2"/>
          <w:sz w:val="16"/>
          <w:szCs w:val="16"/>
        </w:rPr>
      </w:pPr>
      <w:ins w:id="1538" w:author="Greg Stoike" w:date="2018-11-30T10:28:00Z">
        <w:r w:rsidRPr="00DA4580">
          <w:rPr>
            <w:rFonts w:ascii="Consolas" w:eastAsiaTheme="minorHAnsi" w:hAnsi="Consolas" w:cs="Lucida Sans Typewriter"/>
            <w:color w:val="268BD2"/>
            <w:sz w:val="16"/>
            <w:szCs w:val="16"/>
          </w:rPr>
          <w:t xml:space="preserve">                  &lt;PoolProperty name="Depth of Knowledge" value="2"/&gt;</w:t>
        </w:r>
      </w:ins>
    </w:p>
    <w:p w14:paraId="40836D1D" w14:textId="77777777" w:rsidR="00DA4580" w:rsidRPr="00DA4580" w:rsidRDefault="00DA4580" w:rsidP="00DA4580">
      <w:pPr>
        <w:rPr>
          <w:ins w:id="1539" w:author="Greg Stoike" w:date="2018-11-30T10:28:00Z"/>
          <w:rFonts w:ascii="Consolas" w:eastAsiaTheme="minorHAnsi" w:hAnsi="Consolas" w:cs="Lucida Sans Typewriter"/>
          <w:color w:val="268BD2"/>
          <w:sz w:val="16"/>
          <w:szCs w:val="16"/>
        </w:rPr>
      </w:pPr>
      <w:ins w:id="1540" w:author="Greg Stoike" w:date="2018-11-30T10:28:00Z">
        <w:r w:rsidRPr="00DA4580">
          <w:rPr>
            <w:rFonts w:ascii="Consolas" w:eastAsiaTheme="minorHAnsi" w:hAnsi="Consolas" w:cs="Lucida Sans Typewriter"/>
            <w:color w:val="268BD2"/>
            <w:sz w:val="16"/>
            <w:szCs w:val="16"/>
          </w:rPr>
          <w:t xml:space="preserve">                  &lt;PoolProperty name="Difficulty Category" value="Overall=Moderate"/&gt;</w:t>
        </w:r>
      </w:ins>
    </w:p>
    <w:p w14:paraId="0CFDCBE7" w14:textId="77777777" w:rsidR="00DA4580" w:rsidRPr="00DA4580" w:rsidRDefault="00DA4580" w:rsidP="00DA4580">
      <w:pPr>
        <w:rPr>
          <w:ins w:id="1541" w:author="Greg Stoike" w:date="2018-11-30T10:28:00Z"/>
          <w:rFonts w:ascii="Consolas" w:eastAsiaTheme="minorHAnsi" w:hAnsi="Consolas" w:cs="Lucida Sans Typewriter"/>
          <w:color w:val="268BD2"/>
          <w:sz w:val="16"/>
          <w:szCs w:val="16"/>
        </w:rPr>
      </w:pPr>
      <w:ins w:id="1542"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7F8412A3" w14:textId="77777777" w:rsidR="00DA4580" w:rsidRPr="00DA4580" w:rsidRDefault="00DA4580" w:rsidP="00DA4580">
      <w:pPr>
        <w:rPr>
          <w:ins w:id="1543" w:author="Greg Stoike" w:date="2018-11-30T10:28:00Z"/>
          <w:rFonts w:ascii="Consolas" w:eastAsiaTheme="minorHAnsi" w:hAnsi="Consolas" w:cs="Lucida Sans Typewriter"/>
          <w:color w:val="268BD2"/>
          <w:sz w:val="16"/>
          <w:szCs w:val="16"/>
        </w:rPr>
      </w:pPr>
      <w:ins w:id="1544"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08CC007D" w14:textId="77777777" w:rsidR="00DA4580" w:rsidRPr="00DA4580" w:rsidRDefault="00DA4580" w:rsidP="00DA4580">
      <w:pPr>
        <w:rPr>
          <w:ins w:id="1545" w:author="Greg Stoike" w:date="2018-11-30T10:28:00Z"/>
          <w:rFonts w:ascii="Consolas" w:eastAsiaTheme="minorHAnsi" w:hAnsi="Consolas" w:cs="Lucida Sans Typewriter"/>
          <w:color w:val="268BD2"/>
          <w:sz w:val="16"/>
          <w:szCs w:val="16"/>
        </w:rPr>
      </w:pPr>
      <w:ins w:id="1546"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153B65E6" w14:textId="77777777" w:rsidR="00DA4580" w:rsidRPr="00DA4580" w:rsidRDefault="00DA4580" w:rsidP="00DA4580">
      <w:pPr>
        <w:rPr>
          <w:ins w:id="1547" w:author="Greg Stoike" w:date="2018-11-30T10:28:00Z"/>
          <w:rFonts w:ascii="Consolas" w:eastAsiaTheme="minorHAnsi" w:hAnsi="Consolas" w:cs="Lucida Sans Typewriter"/>
          <w:color w:val="268BD2"/>
          <w:sz w:val="16"/>
          <w:szCs w:val="16"/>
        </w:rPr>
      </w:pPr>
      <w:ins w:id="1548"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22C0DBA8" w14:textId="77777777" w:rsidR="00DA4580" w:rsidRPr="00DA4580" w:rsidRDefault="00DA4580" w:rsidP="00DA4580">
      <w:pPr>
        <w:rPr>
          <w:ins w:id="1549" w:author="Greg Stoike" w:date="2018-11-30T10:28:00Z"/>
          <w:rFonts w:ascii="Consolas" w:eastAsiaTheme="minorHAnsi" w:hAnsi="Consolas" w:cs="Lucida Sans Typewriter"/>
          <w:color w:val="268BD2"/>
          <w:sz w:val="16"/>
          <w:szCs w:val="16"/>
        </w:rPr>
      </w:pPr>
      <w:ins w:id="1550"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5BB79139" w14:textId="77777777" w:rsidR="00DA4580" w:rsidRPr="00DA4580" w:rsidRDefault="00DA4580" w:rsidP="00DA4580">
      <w:pPr>
        <w:rPr>
          <w:ins w:id="1551" w:author="Greg Stoike" w:date="2018-11-30T10:28:00Z"/>
          <w:rFonts w:ascii="Consolas" w:eastAsiaTheme="minorHAnsi" w:hAnsi="Consolas" w:cs="Lucida Sans Typewriter"/>
          <w:color w:val="268BD2"/>
          <w:sz w:val="16"/>
          <w:szCs w:val="16"/>
        </w:rPr>
      </w:pPr>
      <w:ins w:id="1552"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2C4B25B4" w14:textId="77777777" w:rsidR="00DA4580" w:rsidRPr="00DA4580" w:rsidRDefault="00DA4580" w:rsidP="00DA4580">
      <w:pPr>
        <w:rPr>
          <w:ins w:id="1553" w:author="Greg Stoike" w:date="2018-11-30T10:28:00Z"/>
          <w:rFonts w:ascii="Consolas" w:eastAsiaTheme="minorHAnsi" w:hAnsi="Consolas" w:cs="Lucida Sans Typewriter"/>
          <w:color w:val="268BD2"/>
          <w:sz w:val="16"/>
          <w:szCs w:val="16"/>
        </w:rPr>
      </w:pPr>
      <w:ins w:id="1554"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59F236BE" w14:textId="77777777" w:rsidR="00DA4580" w:rsidRPr="00DA4580" w:rsidRDefault="00DA4580" w:rsidP="00DA4580">
      <w:pPr>
        <w:rPr>
          <w:ins w:id="1555" w:author="Greg Stoike" w:date="2018-11-30T10:28:00Z"/>
          <w:rFonts w:ascii="Consolas" w:eastAsiaTheme="minorHAnsi" w:hAnsi="Consolas" w:cs="Lucida Sans Typewriter"/>
          <w:color w:val="268BD2"/>
          <w:sz w:val="16"/>
          <w:szCs w:val="16"/>
        </w:rPr>
      </w:pPr>
      <w:ins w:id="1556"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3C2AF462" w14:textId="77777777" w:rsidR="00DA4580" w:rsidRPr="00DA4580" w:rsidRDefault="00DA4580" w:rsidP="00DA4580">
      <w:pPr>
        <w:rPr>
          <w:ins w:id="1557" w:author="Greg Stoike" w:date="2018-11-30T10:28:00Z"/>
          <w:rFonts w:ascii="Consolas" w:eastAsiaTheme="minorHAnsi" w:hAnsi="Consolas" w:cs="Lucida Sans Typewriter"/>
          <w:color w:val="268BD2"/>
          <w:sz w:val="16"/>
          <w:szCs w:val="16"/>
        </w:rPr>
      </w:pPr>
      <w:ins w:id="1558" w:author="Greg Stoike" w:date="2018-11-30T10:28:00Z">
        <w:r w:rsidRPr="00DA4580">
          <w:rPr>
            <w:rFonts w:ascii="Consolas" w:eastAsiaTheme="minorHAnsi" w:hAnsi="Consolas" w:cs="Lucida Sans Typewriter"/>
            <w:color w:val="268BD2"/>
            <w:sz w:val="16"/>
            <w:szCs w:val="16"/>
          </w:rPr>
          <w:t xml:space="preserve">                  &lt;PoolProperty name="Glossary" value="Ukrainian"/&gt;</w:t>
        </w:r>
      </w:ins>
    </w:p>
    <w:p w14:paraId="56EE39E1" w14:textId="77777777" w:rsidR="00DA4580" w:rsidRPr="00DA4580" w:rsidRDefault="00DA4580" w:rsidP="00DA4580">
      <w:pPr>
        <w:rPr>
          <w:ins w:id="1559" w:author="Greg Stoike" w:date="2018-11-30T10:28:00Z"/>
          <w:rFonts w:ascii="Consolas" w:eastAsiaTheme="minorHAnsi" w:hAnsi="Consolas" w:cs="Lucida Sans Typewriter"/>
          <w:color w:val="268BD2"/>
          <w:sz w:val="16"/>
          <w:szCs w:val="16"/>
        </w:rPr>
      </w:pPr>
      <w:ins w:id="1560" w:author="Greg Stoike" w:date="2018-11-30T10:28:00Z">
        <w:r w:rsidRPr="00DA4580">
          <w:rPr>
            <w:rFonts w:ascii="Consolas" w:eastAsiaTheme="minorHAnsi" w:hAnsi="Consolas" w:cs="Lucida Sans Typewriter"/>
            <w:color w:val="268BD2"/>
            <w:sz w:val="16"/>
            <w:szCs w:val="16"/>
          </w:rPr>
          <w:lastRenderedPageBreak/>
          <w:t xml:space="preserve">                  &lt;PoolProperty name="Glossary" value="Vietnamese"/&gt;</w:t>
        </w:r>
      </w:ins>
    </w:p>
    <w:p w14:paraId="0C2F4442" w14:textId="77777777" w:rsidR="00DA4580" w:rsidRPr="00DA4580" w:rsidRDefault="00DA4580" w:rsidP="00DA4580">
      <w:pPr>
        <w:rPr>
          <w:ins w:id="1561" w:author="Greg Stoike" w:date="2018-11-30T10:28:00Z"/>
          <w:rFonts w:ascii="Consolas" w:eastAsiaTheme="minorHAnsi" w:hAnsi="Consolas" w:cs="Lucida Sans Typewriter"/>
          <w:color w:val="268BD2"/>
          <w:sz w:val="16"/>
          <w:szCs w:val="16"/>
        </w:rPr>
      </w:pPr>
      <w:ins w:id="1562"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0C5A5173" w14:textId="77777777" w:rsidR="00DA4580" w:rsidRPr="00DA4580" w:rsidRDefault="00DA4580" w:rsidP="00DA4580">
      <w:pPr>
        <w:rPr>
          <w:ins w:id="1563" w:author="Greg Stoike" w:date="2018-11-30T10:28:00Z"/>
          <w:rFonts w:ascii="Consolas" w:eastAsiaTheme="minorHAnsi" w:hAnsi="Consolas" w:cs="Lucida Sans Typewriter"/>
          <w:color w:val="268BD2"/>
          <w:sz w:val="16"/>
          <w:szCs w:val="16"/>
        </w:rPr>
      </w:pPr>
      <w:ins w:id="1564"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7FF36876" w14:textId="77777777" w:rsidR="00DA4580" w:rsidRPr="00DA4580" w:rsidRDefault="00DA4580" w:rsidP="00DA4580">
      <w:pPr>
        <w:rPr>
          <w:ins w:id="1565" w:author="Greg Stoike" w:date="2018-11-30T10:28:00Z"/>
          <w:rFonts w:ascii="Consolas" w:eastAsiaTheme="minorHAnsi" w:hAnsi="Consolas" w:cs="Lucida Sans Typewriter"/>
          <w:color w:val="268BD2"/>
          <w:sz w:val="16"/>
          <w:szCs w:val="16"/>
        </w:rPr>
      </w:pPr>
      <w:ins w:id="1566"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37FB8635" w14:textId="77777777" w:rsidR="00DA4580" w:rsidRPr="00DA4580" w:rsidRDefault="00DA4580" w:rsidP="00DA4580">
      <w:pPr>
        <w:rPr>
          <w:ins w:id="1567" w:author="Greg Stoike" w:date="2018-11-30T10:28:00Z"/>
          <w:rFonts w:ascii="Consolas" w:eastAsiaTheme="minorHAnsi" w:hAnsi="Consolas" w:cs="Lucida Sans Typewriter"/>
          <w:color w:val="268BD2"/>
          <w:sz w:val="16"/>
          <w:szCs w:val="16"/>
        </w:rPr>
      </w:pPr>
      <w:ins w:id="1568"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47586529" w14:textId="77777777" w:rsidR="00DA4580" w:rsidRPr="00DA4580" w:rsidRDefault="00DA4580" w:rsidP="00DA4580">
      <w:pPr>
        <w:rPr>
          <w:ins w:id="1569" w:author="Greg Stoike" w:date="2018-11-30T10:28:00Z"/>
          <w:rFonts w:ascii="Consolas" w:eastAsiaTheme="minorHAnsi" w:hAnsi="Consolas" w:cs="Lucida Sans Typewriter"/>
          <w:color w:val="268BD2"/>
          <w:sz w:val="16"/>
          <w:szCs w:val="16"/>
        </w:rPr>
      </w:pPr>
      <w:ins w:id="1570"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252DC1CB" w14:textId="77777777" w:rsidR="00DA4580" w:rsidRPr="00DA4580" w:rsidRDefault="00DA4580" w:rsidP="00DA4580">
      <w:pPr>
        <w:rPr>
          <w:ins w:id="1571" w:author="Greg Stoike" w:date="2018-11-30T10:28:00Z"/>
          <w:rFonts w:ascii="Consolas" w:eastAsiaTheme="minorHAnsi" w:hAnsi="Consolas" w:cs="Lucida Sans Typewriter"/>
          <w:color w:val="268BD2"/>
          <w:sz w:val="16"/>
          <w:szCs w:val="16"/>
        </w:rPr>
      </w:pPr>
      <w:ins w:id="1572" w:author="Greg Stoike" w:date="2018-11-30T10:28:00Z">
        <w:r w:rsidRPr="00DA4580">
          <w:rPr>
            <w:rFonts w:ascii="Consolas" w:eastAsiaTheme="minorHAnsi" w:hAnsi="Consolas" w:cs="Lucida Sans Typewriter"/>
            <w:color w:val="268BD2"/>
            <w:sz w:val="16"/>
            <w:szCs w:val="16"/>
          </w:rPr>
          <w:t xml:space="preserve">                  &lt;PoolProperty name="Answer Key" value="B"/&gt;</w:t>
        </w:r>
      </w:ins>
    </w:p>
    <w:p w14:paraId="677051CD" w14:textId="77777777" w:rsidR="00DA4580" w:rsidRPr="00DA4580" w:rsidRDefault="00DA4580" w:rsidP="00DA4580">
      <w:pPr>
        <w:rPr>
          <w:ins w:id="1573" w:author="Greg Stoike" w:date="2018-11-30T10:28:00Z"/>
          <w:rFonts w:ascii="Consolas" w:eastAsiaTheme="minorHAnsi" w:hAnsi="Consolas" w:cs="Lucida Sans Typewriter"/>
          <w:color w:val="268BD2"/>
          <w:sz w:val="16"/>
          <w:szCs w:val="16"/>
        </w:rPr>
      </w:pPr>
      <w:ins w:id="1574" w:author="Greg Stoike" w:date="2018-11-30T10:28:00Z">
        <w:r w:rsidRPr="00DA4580">
          <w:rPr>
            <w:rFonts w:ascii="Consolas" w:eastAsiaTheme="minorHAnsi" w:hAnsi="Consolas" w:cs="Lucida Sans Typewriter"/>
            <w:color w:val="268BD2"/>
            <w:sz w:val="16"/>
            <w:szCs w:val="16"/>
          </w:rPr>
          <w:t xml:space="preserve">                &lt;/PoolProperties&gt;</w:t>
        </w:r>
      </w:ins>
    </w:p>
    <w:p w14:paraId="5AFF0322" w14:textId="77777777" w:rsidR="00DA4580" w:rsidRPr="00DA4580" w:rsidRDefault="00DA4580" w:rsidP="00DA4580">
      <w:pPr>
        <w:rPr>
          <w:ins w:id="1575" w:author="Greg Stoike" w:date="2018-11-30T10:28:00Z"/>
          <w:rFonts w:ascii="Consolas" w:eastAsiaTheme="minorHAnsi" w:hAnsi="Consolas" w:cs="Lucida Sans Typewriter"/>
          <w:color w:val="268BD2"/>
          <w:sz w:val="16"/>
          <w:szCs w:val="16"/>
        </w:rPr>
      </w:pPr>
      <w:ins w:id="1576" w:author="Greg Stoike" w:date="2018-11-30T10:28:00Z">
        <w:r w:rsidRPr="00DA4580">
          <w:rPr>
            <w:rFonts w:ascii="Consolas" w:eastAsiaTheme="minorHAnsi" w:hAnsi="Consolas" w:cs="Lucida Sans Typewriter"/>
            <w:color w:val="268BD2"/>
            <w:sz w:val="16"/>
            <w:szCs w:val="16"/>
          </w:rPr>
          <w:t xml:space="preserve">                &lt;BlueprintReferences&gt;</w:t>
        </w:r>
      </w:ins>
    </w:p>
    <w:p w14:paraId="04280B25" w14:textId="77777777" w:rsidR="00DA4580" w:rsidRPr="00DA4580" w:rsidRDefault="00DA4580" w:rsidP="00DA4580">
      <w:pPr>
        <w:rPr>
          <w:ins w:id="1577" w:author="Greg Stoike" w:date="2018-11-30T10:28:00Z"/>
          <w:rFonts w:ascii="Consolas" w:eastAsiaTheme="minorHAnsi" w:hAnsi="Consolas" w:cs="Lucida Sans Typewriter"/>
          <w:color w:val="268BD2"/>
          <w:sz w:val="16"/>
          <w:szCs w:val="16"/>
        </w:rPr>
      </w:pPr>
      <w:ins w:id="1578"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0F402B1D" w14:textId="77777777" w:rsidR="00DA4580" w:rsidRPr="00DA4580" w:rsidRDefault="00DA4580" w:rsidP="00DA4580">
      <w:pPr>
        <w:rPr>
          <w:ins w:id="1579" w:author="Greg Stoike" w:date="2018-11-30T10:28:00Z"/>
          <w:rFonts w:ascii="Consolas" w:eastAsiaTheme="minorHAnsi" w:hAnsi="Consolas" w:cs="Lucida Sans Typewriter"/>
          <w:color w:val="268BD2"/>
          <w:sz w:val="16"/>
          <w:szCs w:val="16"/>
        </w:rPr>
      </w:pPr>
      <w:ins w:id="1580" w:author="Greg Stoike" w:date="2018-11-30T10:28:00Z">
        <w:r w:rsidRPr="00DA4580">
          <w:rPr>
            <w:rFonts w:ascii="Consolas" w:eastAsiaTheme="minorHAnsi" w:hAnsi="Consolas" w:cs="Lucida Sans Typewriter"/>
            <w:color w:val="268BD2"/>
            <w:sz w:val="16"/>
            <w:szCs w:val="16"/>
          </w:rPr>
          <w:t xml:space="preserve">                  &lt;BlueprintReference idRef="1"/&gt;</w:t>
        </w:r>
      </w:ins>
    </w:p>
    <w:p w14:paraId="2BC2B281" w14:textId="77777777" w:rsidR="00DA4580" w:rsidRPr="00DA4580" w:rsidRDefault="00DA4580" w:rsidP="00DA4580">
      <w:pPr>
        <w:rPr>
          <w:ins w:id="1581" w:author="Greg Stoike" w:date="2018-11-30T10:28:00Z"/>
          <w:rFonts w:ascii="Consolas" w:eastAsiaTheme="minorHAnsi" w:hAnsi="Consolas" w:cs="Lucida Sans Typewriter"/>
          <w:color w:val="268BD2"/>
          <w:sz w:val="16"/>
          <w:szCs w:val="16"/>
        </w:rPr>
      </w:pPr>
      <w:ins w:id="1582" w:author="Greg Stoike" w:date="2018-11-30T10:28:00Z">
        <w:r w:rsidRPr="00DA4580">
          <w:rPr>
            <w:rFonts w:ascii="Consolas" w:eastAsiaTheme="minorHAnsi" w:hAnsi="Consolas" w:cs="Lucida Sans Typewriter"/>
            <w:color w:val="268BD2"/>
            <w:sz w:val="16"/>
            <w:szCs w:val="16"/>
          </w:rPr>
          <w:t xml:space="preserve">                  &lt;BlueprintReference idRef="1|P"/&gt;</w:t>
        </w:r>
      </w:ins>
    </w:p>
    <w:p w14:paraId="6746D6D4" w14:textId="77777777" w:rsidR="00DA4580" w:rsidRPr="00DA4580" w:rsidRDefault="00DA4580" w:rsidP="00DA4580">
      <w:pPr>
        <w:rPr>
          <w:ins w:id="1583" w:author="Greg Stoike" w:date="2018-11-30T10:28:00Z"/>
          <w:rFonts w:ascii="Consolas" w:eastAsiaTheme="minorHAnsi" w:hAnsi="Consolas" w:cs="Lucida Sans Typewriter"/>
          <w:color w:val="268BD2"/>
          <w:sz w:val="16"/>
          <w:szCs w:val="16"/>
        </w:rPr>
      </w:pPr>
      <w:ins w:id="1584" w:author="Greg Stoike" w:date="2018-11-30T10:28:00Z">
        <w:r w:rsidRPr="00DA4580">
          <w:rPr>
            <w:rFonts w:ascii="Consolas" w:eastAsiaTheme="minorHAnsi" w:hAnsi="Consolas" w:cs="Lucida Sans Typewriter"/>
            <w:color w:val="268BD2"/>
            <w:sz w:val="16"/>
            <w:szCs w:val="16"/>
          </w:rPr>
          <w:t xml:space="preserve">                  &lt;BlueprintReference idRef="1|P|TS04"/&gt;</w:t>
        </w:r>
      </w:ins>
    </w:p>
    <w:p w14:paraId="23AC664C" w14:textId="77777777" w:rsidR="00DA4580" w:rsidRPr="00DA4580" w:rsidRDefault="00DA4580" w:rsidP="00DA4580">
      <w:pPr>
        <w:rPr>
          <w:ins w:id="1585" w:author="Greg Stoike" w:date="2018-11-30T10:28:00Z"/>
          <w:rFonts w:ascii="Consolas" w:eastAsiaTheme="minorHAnsi" w:hAnsi="Consolas" w:cs="Lucida Sans Typewriter"/>
          <w:color w:val="268BD2"/>
          <w:sz w:val="16"/>
          <w:szCs w:val="16"/>
        </w:rPr>
      </w:pPr>
      <w:ins w:id="1586" w:author="Greg Stoike" w:date="2018-11-30T10:28:00Z">
        <w:r w:rsidRPr="00DA4580">
          <w:rPr>
            <w:rFonts w:ascii="Consolas" w:eastAsiaTheme="minorHAnsi" w:hAnsi="Consolas" w:cs="Lucida Sans Typewriter"/>
            <w:color w:val="268BD2"/>
            <w:sz w:val="16"/>
            <w:szCs w:val="16"/>
          </w:rPr>
          <w:t xml:space="preserve">                  &lt;BlueprintReference idRef="1|P|TS04|J"/&gt;</w:t>
        </w:r>
      </w:ins>
    </w:p>
    <w:p w14:paraId="27DD3EF0" w14:textId="77777777" w:rsidR="00DA4580" w:rsidRPr="00DA4580" w:rsidRDefault="00DA4580" w:rsidP="00DA4580">
      <w:pPr>
        <w:rPr>
          <w:ins w:id="1587" w:author="Greg Stoike" w:date="2018-11-30T10:28:00Z"/>
          <w:rFonts w:ascii="Consolas" w:eastAsiaTheme="minorHAnsi" w:hAnsi="Consolas" w:cs="Lucida Sans Typewriter"/>
          <w:color w:val="268BD2"/>
          <w:sz w:val="16"/>
          <w:szCs w:val="16"/>
        </w:rPr>
      </w:pPr>
      <w:ins w:id="1588" w:author="Greg Stoike" w:date="2018-11-30T10:28:00Z">
        <w:r w:rsidRPr="00DA4580">
          <w:rPr>
            <w:rFonts w:ascii="Consolas" w:eastAsiaTheme="minorHAnsi" w:hAnsi="Consolas" w:cs="Lucida Sans Typewriter"/>
            <w:color w:val="268BD2"/>
            <w:sz w:val="16"/>
            <w:szCs w:val="16"/>
          </w:rPr>
          <w:t xml:space="preserve">                &lt;/BlueprintReferences&gt;</w:t>
        </w:r>
      </w:ins>
    </w:p>
    <w:p w14:paraId="6DC4420B" w14:textId="77777777" w:rsidR="00DA4580" w:rsidRPr="00DA4580" w:rsidRDefault="00DA4580" w:rsidP="00DA4580">
      <w:pPr>
        <w:rPr>
          <w:ins w:id="1589" w:author="Greg Stoike" w:date="2018-11-30T10:28:00Z"/>
          <w:rFonts w:ascii="Consolas" w:eastAsiaTheme="minorHAnsi" w:hAnsi="Consolas" w:cs="Lucida Sans Typewriter"/>
          <w:color w:val="268BD2"/>
          <w:sz w:val="16"/>
          <w:szCs w:val="16"/>
        </w:rPr>
      </w:pPr>
      <w:ins w:id="1590" w:author="Greg Stoike" w:date="2018-11-30T10:28:00Z">
        <w:r w:rsidRPr="00DA4580">
          <w:rPr>
            <w:rFonts w:ascii="Consolas" w:eastAsiaTheme="minorHAnsi" w:hAnsi="Consolas" w:cs="Lucida Sans Typewriter"/>
            <w:color w:val="268BD2"/>
            <w:sz w:val="16"/>
            <w:szCs w:val="16"/>
          </w:rPr>
          <w:t xml:space="preserve">                &lt;Presentations&gt;</w:t>
        </w:r>
      </w:ins>
    </w:p>
    <w:p w14:paraId="1D269D6E" w14:textId="77777777" w:rsidR="00DA4580" w:rsidRPr="00DA4580" w:rsidRDefault="00DA4580" w:rsidP="00DA4580">
      <w:pPr>
        <w:rPr>
          <w:ins w:id="1591" w:author="Greg Stoike" w:date="2018-11-30T10:28:00Z"/>
          <w:rFonts w:ascii="Consolas" w:eastAsiaTheme="minorHAnsi" w:hAnsi="Consolas" w:cs="Lucida Sans Typewriter"/>
          <w:color w:val="268BD2"/>
          <w:sz w:val="16"/>
          <w:szCs w:val="16"/>
        </w:rPr>
      </w:pPr>
      <w:ins w:id="1592"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6D723B22" w14:textId="77777777" w:rsidR="00DA4580" w:rsidRPr="00DA4580" w:rsidRDefault="00DA4580" w:rsidP="00DA4580">
      <w:pPr>
        <w:rPr>
          <w:ins w:id="1593" w:author="Greg Stoike" w:date="2018-11-30T10:28:00Z"/>
          <w:rFonts w:ascii="Consolas" w:eastAsiaTheme="minorHAnsi" w:hAnsi="Consolas" w:cs="Lucida Sans Typewriter"/>
          <w:color w:val="268BD2"/>
          <w:sz w:val="16"/>
          <w:szCs w:val="16"/>
        </w:rPr>
      </w:pPr>
      <w:ins w:id="1594"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52536DB4" w14:textId="77777777" w:rsidR="00DA4580" w:rsidRPr="00DA4580" w:rsidRDefault="00DA4580" w:rsidP="00DA4580">
      <w:pPr>
        <w:rPr>
          <w:ins w:id="1595" w:author="Greg Stoike" w:date="2018-11-30T10:28:00Z"/>
          <w:rFonts w:ascii="Consolas" w:eastAsiaTheme="minorHAnsi" w:hAnsi="Consolas" w:cs="Lucida Sans Typewriter"/>
          <w:color w:val="268BD2"/>
          <w:sz w:val="16"/>
          <w:szCs w:val="16"/>
        </w:rPr>
      </w:pPr>
      <w:ins w:id="1596"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65A47106" w14:textId="77777777" w:rsidR="00DA4580" w:rsidRPr="00DA4580" w:rsidRDefault="00DA4580" w:rsidP="00DA4580">
      <w:pPr>
        <w:rPr>
          <w:ins w:id="1597" w:author="Greg Stoike" w:date="2018-11-30T10:28:00Z"/>
          <w:rFonts w:ascii="Consolas" w:eastAsiaTheme="minorHAnsi" w:hAnsi="Consolas" w:cs="Lucida Sans Typewriter"/>
          <w:color w:val="268BD2"/>
          <w:sz w:val="16"/>
          <w:szCs w:val="16"/>
        </w:rPr>
      </w:pPr>
      <w:ins w:id="1598" w:author="Greg Stoike" w:date="2018-11-30T10:28:00Z">
        <w:r w:rsidRPr="00DA4580">
          <w:rPr>
            <w:rFonts w:ascii="Consolas" w:eastAsiaTheme="minorHAnsi" w:hAnsi="Consolas" w:cs="Lucida Sans Typewriter"/>
            <w:color w:val="268BD2"/>
            <w:sz w:val="16"/>
            <w:szCs w:val="16"/>
          </w:rPr>
          <w:t xml:space="preserve">                &lt;/Presentations&gt;</w:t>
        </w:r>
      </w:ins>
    </w:p>
    <w:p w14:paraId="7090DCD3" w14:textId="77777777" w:rsidR="00DA4580" w:rsidRPr="00DA4580" w:rsidRDefault="00DA4580" w:rsidP="00DA4580">
      <w:pPr>
        <w:rPr>
          <w:ins w:id="1599" w:author="Greg Stoike" w:date="2018-11-30T10:28:00Z"/>
          <w:rFonts w:ascii="Consolas" w:eastAsiaTheme="minorHAnsi" w:hAnsi="Consolas" w:cs="Lucida Sans Typewriter"/>
          <w:color w:val="268BD2"/>
          <w:sz w:val="16"/>
          <w:szCs w:val="16"/>
        </w:rPr>
      </w:pPr>
      <w:ins w:id="1600" w:author="Greg Stoike" w:date="2018-11-30T10:28:00Z">
        <w:r w:rsidRPr="00DA4580">
          <w:rPr>
            <w:rFonts w:ascii="Consolas" w:eastAsiaTheme="minorHAnsi" w:hAnsi="Consolas" w:cs="Lucida Sans Typewriter"/>
            <w:color w:val="268BD2"/>
            <w:sz w:val="16"/>
            <w:szCs w:val="16"/>
          </w:rPr>
          <w:t xml:space="preserve">              &lt;/Item&gt;</w:t>
        </w:r>
      </w:ins>
    </w:p>
    <w:p w14:paraId="00748F34" w14:textId="77777777" w:rsidR="00DA4580" w:rsidRPr="00DA4580" w:rsidRDefault="00DA4580" w:rsidP="00DA4580">
      <w:pPr>
        <w:rPr>
          <w:ins w:id="1601" w:author="Greg Stoike" w:date="2018-11-30T10:28:00Z"/>
          <w:rFonts w:ascii="Consolas" w:eastAsiaTheme="minorHAnsi" w:hAnsi="Consolas" w:cs="Lucida Sans Typewriter"/>
          <w:color w:val="268BD2"/>
          <w:sz w:val="16"/>
          <w:szCs w:val="16"/>
        </w:rPr>
      </w:pPr>
      <w:ins w:id="1602" w:author="Greg Stoike" w:date="2018-11-30T10:28:00Z">
        <w:r w:rsidRPr="00DA4580">
          <w:rPr>
            <w:rFonts w:ascii="Consolas" w:eastAsiaTheme="minorHAnsi" w:hAnsi="Consolas" w:cs="Lucida Sans Typewriter"/>
            <w:color w:val="268BD2"/>
            <w:sz w:val="16"/>
            <w:szCs w:val="16"/>
          </w:rPr>
          <w:t xml:space="preserve">            &lt;/ItemGroup&gt;</w:t>
        </w:r>
      </w:ins>
    </w:p>
    <w:p w14:paraId="12A67DCF" w14:textId="77777777" w:rsidR="00DA4580" w:rsidRPr="00DA4580" w:rsidRDefault="00DA4580" w:rsidP="00DA4580">
      <w:pPr>
        <w:rPr>
          <w:ins w:id="1603" w:author="Greg Stoike" w:date="2018-11-30T10:28:00Z"/>
          <w:rFonts w:ascii="Consolas" w:eastAsiaTheme="minorHAnsi" w:hAnsi="Consolas" w:cs="Lucida Sans Typewriter"/>
          <w:color w:val="268BD2"/>
          <w:sz w:val="16"/>
          <w:szCs w:val="16"/>
        </w:rPr>
      </w:pPr>
      <w:ins w:id="1604" w:author="Greg Stoike" w:date="2018-11-30T10:28:00Z">
        <w:r w:rsidRPr="00DA4580">
          <w:rPr>
            <w:rFonts w:ascii="Consolas" w:eastAsiaTheme="minorHAnsi" w:hAnsi="Consolas" w:cs="Lucida Sans Typewriter"/>
            <w:color w:val="268BD2"/>
            <w:sz w:val="16"/>
            <w:szCs w:val="16"/>
          </w:rPr>
          <w:t xml:space="preserve">            &lt;ItemGroup maxItems="ALL" maxResponses="0" id="30309"&gt;</w:t>
        </w:r>
      </w:ins>
    </w:p>
    <w:p w14:paraId="18351F5B" w14:textId="77777777" w:rsidR="00DA4580" w:rsidRPr="00DA4580" w:rsidRDefault="00DA4580" w:rsidP="00DA4580">
      <w:pPr>
        <w:rPr>
          <w:ins w:id="1605" w:author="Greg Stoike" w:date="2018-11-30T10:28:00Z"/>
          <w:rFonts w:ascii="Consolas" w:eastAsiaTheme="minorHAnsi" w:hAnsi="Consolas" w:cs="Lucida Sans Typewriter"/>
          <w:color w:val="268BD2"/>
          <w:sz w:val="16"/>
          <w:szCs w:val="16"/>
        </w:rPr>
      </w:pPr>
      <w:ins w:id="1606" w:author="Greg Stoike" w:date="2018-11-30T10:28:00Z">
        <w:r w:rsidRPr="00DA4580">
          <w:rPr>
            <w:rFonts w:ascii="Consolas" w:eastAsiaTheme="minorHAnsi" w:hAnsi="Consolas" w:cs="Lucida Sans Typewriter"/>
            <w:color w:val="268BD2"/>
            <w:sz w:val="16"/>
            <w:szCs w:val="16"/>
          </w:rPr>
          <w:t xml:space="preserve">              &lt;Item active="true" administrationRequired="true" responseRequired="true" doNotScore="false" handScored="false" fieldTest="false" id="30309" type="MC"&gt;</w:t>
        </w:r>
      </w:ins>
    </w:p>
    <w:p w14:paraId="4900AB08" w14:textId="77777777" w:rsidR="00DA4580" w:rsidRPr="00DA4580" w:rsidRDefault="00DA4580" w:rsidP="00DA4580">
      <w:pPr>
        <w:rPr>
          <w:ins w:id="1607" w:author="Greg Stoike" w:date="2018-11-30T10:28:00Z"/>
          <w:rFonts w:ascii="Consolas" w:eastAsiaTheme="minorHAnsi" w:hAnsi="Consolas" w:cs="Lucida Sans Typewriter"/>
          <w:color w:val="268BD2"/>
          <w:sz w:val="16"/>
          <w:szCs w:val="16"/>
        </w:rPr>
      </w:pPr>
      <w:ins w:id="1608" w:author="Greg Stoike" w:date="2018-11-30T10:28:00Z">
        <w:r w:rsidRPr="00DA4580">
          <w:rPr>
            <w:rFonts w:ascii="Consolas" w:eastAsiaTheme="minorHAnsi" w:hAnsi="Consolas" w:cs="Lucida Sans Typewriter"/>
            <w:color w:val="268BD2"/>
            <w:sz w:val="16"/>
            <w:szCs w:val="16"/>
          </w:rPr>
          <w:t xml:space="preserve">                &lt;ItemScoreDimensions&gt;</w:t>
        </w:r>
      </w:ins>
    </w:p>
    <w:p w14:paraId="39AE203F" w14:textId="77777777" w:rsidR="00DA4580" w:rsidRPr="00DA4580" w:rsidRDefault="00DA4580" w:rsidP="00DA4580">
      <w:pPr>
        <w:rPr>
          <w:ins w:id="1609" w:author="Greg Stoike" w:date="2018-11-30T10:28:00Z"/>
          <w:rFonts w:ascii="Consolas" w:eastAsiaTheme="minorHAnsi" w:hAnsi="Consolas" w:cs="Lucida Sans Typewriter"/>
          <w:color w:val="268BD2"/>
          <w:sz w:val="16"/>
          <w:szCs w:val="16"/>
        </w:rPr>
      </w:pPr>
      <w:ins w:id="1610" w:author="Greg Stoike" w:date="2018-11-30T10:28:00Z">
        <w:r w:rsidRPr="00DA4580">
          <w:rPr>
            <w:rFonts w:ascii="Consolas" w:eastAsiaTheme="minorHAnsi" w:hAnsi="Consolas" w:cs="Lucida Sans Typewriter"/>
            <w:color w:val="268BD2"/>
            <w:sz w:val="16"/>
            <w:szCs w:val="16"/>
          </w:rPr>
          <w:t xml:space="preserve">                  &lt;ItemScoreDimension measurementModel="IRT3PLn" scorePoints="1" weight="1.0"&gt;</w:t>
        </w:r>
      </w:ins>
    </w:p>
    <w:p w14:paraId="6817D3DF" w14:textId="77777777" w:rsidR="00DA4580" w:rsidRPr="00DA4580" w:rsidRDefault="00DA4580" w:rsidP="00DA4580">
      <w:pPr>
        <w:rPr>
          <w:ins w:id="1611" w:author="Greg Stoike" w:date="2018-11-30T10:28:00Z"/>
          <w:rFonts w:ascii="Consolas" w:eastAsiaTheme="minorHAnsi" w:hAnsi="Consolas" w:cs="Lucida Sans Typewriter"/>
          <w:color w:val="268BD2"/>
          <w:sz w:val="16"/>
          <w:szCs w:val="16"/>
        </w:rPr>
      </w:pPr>
      <w:ins w:id="1612" w:author="Greg Stoike" w:date="2018-11-30T10:28:00Z">
        <w:r w:rsidRPr="00DA4580">
          <w:rPr>
            <w:rFonts w:ascii="Consolas" w:eastAsiaTheme="minorHAnsi" w:hAnsi="Consolas" w:cs="Lucida Sans Typewriter"/>
            <w:color w:val="268BD2"/>
            <w:sz w:val="16"/>
            <w:szCs w:val="16"/>
          </w:rPr>
          <w:t xml:space="preserve">                    &lt;ItemScoreParameter value="0.30647000670433044" measurementParameter="a"/&gt;</w:t>
        </w:r>
      </w:ins>
    </w:p>
    <w:p w14:paraId="7527FAAF" w14:textId="77777777" w:rsidR="00DA4580" w:rsidRPr="00DA4580" w:rsidRDefault="00DA4580" w:rsidP="00DA4580">
      <w:pPr>
        <w:rPr>
          <w:ins w:id="1613" w:author="Greg Stoike" w:date="2018-11-30T10:28:00Z"/>
          <w:rFonts w:ascii="Consolas" w:eastAsiaTheme="minorHAnsi" w:hAnsi="Consolas" w:cs="Lucida Sans Typewriter"/>
          <w:color w:val="268BD2"/>
          <w:sz w:val="16"/>
          <w:szCs w:val="16"/>
        </w:rPr>
      </w:pPr>
      <w:ins w:id="1614" w:author="Greg Stoike" w:date="2018-11-30T10:28:00Z">
        <w:r w:rsidRPr="00DA4580">
          <w:rPr>
            <w:rFonts w:ascii="Consolas" w:eastAsiaTheme="minorHAnsi" w:hAnsi="Consolas" w:cs="Lucida Sans Typewriter"/>
            <w:color w:val="268BD2"/>
            <w:sz w:val="16"/>
            <w:szCs w:val="16"/>
          </w:rPr>
          <w:t xml:space="preserve">                    &lt;ItemScoreParameter value="4.09345006942749" measurementParameter="b"/&gt;</w:t>
        </w:r>
      </w:ins>
    </w:p>
    <w:p w14:paraId="19C90243" w14:textId="77777777" w:rsidR="00DA4580" w:rsidRPr="00DA4580" w:rsidRDefault="00DA4580" w:rsidP="00DA4580">
      <w:pPr>
        <w:rPr>
          <w:ins w:id="1615" w:author="Greg Stoike" w:date="2018-11-30T10:28:00Z"/>
          <w:rFonts w:ascii="Consolas" w:eastAsiaTheme="minorHAnsi" w:hAnsi="Consolas" w:cs="Lucida Sans Typewriter"/>
          <w:color w:val="268BD2"/>
          <w:sz w:val="16"/>
          <w:szCs w:val="16"/>
        </w:rPr>
      </w:pPr>
      <w:ins w:id="1616" w:author="Greg Stoike" w:date="2018-11-30T10:28:00Z">
        <w:r w:rsidRPr="00DA4580">
          <w:rPr>
            <w:rFonts w:ascii="Consolas" w:eastAsiaTheme="minorHAnsi" w:hAnsi="Consolas" w:cs="Lucida Sans Typewriter"/>
            <w:color w:val="268BD2"/>
            <w:sz w:val="16"/>
            <w:szCs w:val="16"/>
          </w:rPr>
          <w:t xml:space="preserve">                    &lt;ItemScoreParameter value="0.0" measurementParameter="c"/&gt;</w:t>
        </w:r>
      </w:ins>
    </w:p>
    <w:p w14:paraId="4F689363" w14:textId="77777777" w:rsidR="00DA4580" w:rsidRPr="00DA4580" w:rsidRDefault="00DA4580" w:rsidP="00DA4580">
      <w:pPr>
        <w:rPr>
          <w:ins w:id="1617" w:author="Greg Stoike" w:date="2018-11-30T10:28:00Z"/>
          <w:rFonts w:ascii="Consolas" w:eastAsiaTheme="minorHAnsi" w:hAnsi="Consolas" w:cs="Lucida Sans Typewriter"/>
          <w:color w:val="268BD2"/>
          <w:sz w:val="16"/>
          <w:szCs w:val="16"/>
        </w:rPr>
      </w:pPr>
      <w:ins w:id="1618" w:author="Greg Stoike" w:date="2018-11-30T10:28:00Z">
        <w:r w:rsidRPr="00DA4580">
          <w:rPr>
            <w:rFonts w:ascii="Consolas" w:eastAsiaTheme="minorHAnsi" w:hAnsi="Consolas" w:cs="Lucida Sans Typewriter"/>
            <w:color w:val="268BD2"/>
            <w:sz w:val="16"/>
            <w:szCs w:val="16"/>
          </w:rPr>
          <w:t xml:space="preserve">                  &lt;/ItemScoreDimension&gt;</w:t>
        </w:r>
      </w:ins>
    </w:p>
    <w:p w14:paraId="79EB2F01" w14:textId="77777777" w:rsidR="00DA4580" w:rsidRPr="00DA4580" w:rsidRDefault="00DA4580" w:rsidP="00DA4580">
      <w:pPr>
        <w:rPr>
          <w:ins w:id="1619" w:author="Greg Stoike" w:date="2018-11-30T10:28:00Z"/>
          <w:rFonts w:ascii="Consolas" w:eastAsiaTheme="minorHAnsi" w:hAnsi="Consolas" w:cs="Lucida Sans Typewriter"/>
          <w:color w:val="268BD2"/>
          <w:sz w:val="16"/>
          <w:szCs w:val="16"/>
        </w:rPr>
      </w:pPr>
      <w:ins w:id="1620" w:author="Greg Stoike" w:date="2018-11-30T10:28:00Z">
        <w:r w:rsidRPr="00DA4580">
          <w:rPr>
            <w:rFonts w:ascii="Consolas" w:eastAsiaTheme="minorHAnsi" w:hAnsi="Consolas" w:cs="Lucida Sans Typewriter"/>
            <w:color w:val="268BD2"/>
            <w:sz w:val="16"/>
            <w:szCs w:val="16"/>
          </w:rPr>
          <w:lastRenderedPageBreak/>
          <w:t xml:space="preserve">                &lt;/ItemScoreDimensions&gt;</w:t>
        </w:r>
      </w:ins>
    </w:p>
    <w:p w14:paraId="4E7724BC" w14:textId="77777777" w:rsidR="00DA4580" w:rsidRPr="00DA4580" w:rsidRDefault="00DA4580" w:rsidP="00DA4580">
      <w:pPr>
        <w:rPr>
          <w:ins w:id="1621" w:author="Greg Stoike" w:date="2018-11-30T10:28:00Z"/>
          <w:rFonts w:ascii="Consolas" w:eastAsiaTheme="minorHAnsi" w:hAnsi="Consolas" w:cs="Lucida Sans Typewriter"/>
          <w:color w:val="268BD2"/>
          <w:sz w:val="16"/>
          <w:szCs w:val="16"/>
        </w:rPr>
      </w:pPr>
      <w:ins w:id="1622" w:author="Greg Stoike" w:date="2018-11-30T10:28:00Z">
        <w:r w:rsidRPr="00DA4580">
          <w:rPr>
            <w:rFonts w:ascii="Consolas" w:eastAsiaTheme="minorHAnsi" w:hAnsi="Consolas" w:cs="Lucida Sans Typewriter"/>
            <w:color w:val="268BD2"/>
            <w:sz w:val="16"/>
            <w:szCs w:val="16"/>
          </w:rPr>
          <w:t xml:space="preserve">                &lt;PoolProperties&gt;</w:t>
        </w:r>
      </w:ins>
    </w:p>
    <w:p w14:paraId="4BC92560" w14:textId="77777777" w:rsidR="00DA4580" w:rsidRPr="00DA4580" w:rsidRDefault="00DA4580" w:rsidP="00DA4580">
      <w:pPr>
        <w:rPr>
          <w:ins w:id="1623" w:author="Greg Stoike" w:date="2018-11-30T10:28:00Z"/>
          <w:rFonts w:ascii="Consolas" w:eastAsiaTheme="minorHAnsi" w:hAnsi="Consolas" w:cs="Lucida Sans Typewriter"/>
          <w:color w:val="268BD2"/>
          <w:sz w:val="16"/>
          <w:szCs w:val="16"/>
        </w:rPr>
      </w:pPr>
      <w:ins w:id="1624" w:author="Greg Stoike" w:date="2018-11-30T10:28:00Z">
        <w:r w:rsidRPr="00DA4580">
          <w:rPr>
            <w:rFonts w:ascii="Consolas" w:eastAsiaTheme="minorHAnsi" w:hAnsi="Consolas" w:cs="Lucida Sans Typewriter"/>
            <w:color w:val="268BD2"/>
            <w:sz w:val="16"/>
            <w:szCs w:val="16"/>
          </w:rPr>
          <w:t xml:space="preserve">                  &lt;PoolProperty name="Answer Key" value="D"/&gt;</w:t>
        </w:r>
      </w:ins>
    </w:p>
    <w:p w14:paraId="7EABAEFC" w14:textId="77777777" w:rsidR="00DA4580" w:rsidRPr="00DA4580" w:rsidRDefault="00DA4580" w:rsidP="00DA4580">
      <w:pPr>
        <w:rPr>
          <w:ins w:id="1625" w:author="Greg Stoike" w:date="2018-11-30T10:28:00Z"/>
          <w:rFonts w:ascii="Consolas" w:eastAsiaTheme="minorHAnsi" w:hAnsi="Consolas" w:cs="Lucida Sans Typewriter"/>
          <w:color w:val="268BD2"/>
          <w:sz w:val="16"/>
          <w:szCs w:val="16"/>
        </w:rPr>
      </w:pPr>
      <w:ins w:id="1626" w:author="Greg Stoike" w:date="2018-11-30T10:28:00Z">
        <w:r w:rsidRPr="00DA4580">
          <w:rPr>
            <w:rFonts w:ascii="Consolas" w:eastAsiaTheme="minorHAnsi" w:hAnsi="Consolas" w:cs="Lucida Sans Typewriter"/>
            <w:color w:val="268BD2"/>
            <w:sz w:val="16"/>
            <w:szCs w:val="16"/>
          </w:rPr>
          <w:t xml:space="preserve">                  &lt;PoolProperty name="ASL" value="Y"/&gt;</w:t>
        </w:r>
      </w:ins>
    </w:p>
    <w:p w14:paraId="1B64F4F5" w14:textId="77777777" w:rsidR="00DA4580" w:rsidRPr="00DA4580" w:rsidRDefault="00DA4580" w:rsidP="00DA4580">
      <w:pPr>
        <w:rPr>
          <w:ins w:id="1627" w:author="Greg Stoike" w:date="2018-11-30T10:28:00Z"/>
          <w:rFonts w:ascii="Consolas" w:eastAsiaTheme="minorHAnsi" w:hAnsi="Consolas" w:cs="Lucida Sans Typewriter"/>
          <w:color w:val="268BD2"/>
          <w:sz w:val="16"/>
          <w:szCs w:val="16"/>
        </w:rPr>
      </w:pPr>
      <w:ins w:id="1628" w:author="Greg Stoike" w:date="2018-11-30T10:28:00Z">
        <w:r w:rsidRPr="00DA4580">
          <w:rPr>
            <w:rFonts w:ascii="Consolas" w:eastAsiaTheme="minorHAnsi" w:hAnsi="Consolas" w:cs="Lucida Sans Typewriter"/>
            <w:color w:val="268BD2"/>
            <w:sz w:val="16"/>
            <w:szCs w:val="16"/>
          </w:rPr>
          <w:t xml:space="preserve">                  &lt;PoolProperty name="Braille" value="BRF"/&gt;</w:t>
        </w:r>
      </w:ins>
    </w:p>
    <w:p w14:paraId="0B1614C7" w14:textId="77777777" w:rsidR="00DA4580" w:rsidRPr="00DA4580" w:rsidRDefault="00DA4580" w:rsidP="00DA4580">
      <w:pPr>
        <w:rPr>
          <w:ins w:id="1629" w:author="Greg Stoike" w:date="2018-11-30T10:28:00Z"/>
          <w:rFonts w:ascii="Consolas" w:eastAsiaTheme="minorHAnsi" w:hAnsi="Consolas" w:cs="Lucida Sans Typewriter"/>
          <w:color w:val="268BD2"/>
          <w:sz w:val="16"/>
          <w:szCs w:val="16"/>
        </w:rPr>
      </w:pPr>
      <w:ins w:id="1630" w:author="Greg Stoike" w:date="2018-11-30T10:28:00Z">
        <w:r w:rsidRPr="00DA4580">
          <w:rPr>
            <w:rFonts w:ascii="Consolas" w:eastAsiaTheme="minorHAnsi" w:hAnsi="Consolas" w:cs="Lucida Sans Typewriter"/>
            <w:color w:val="268BD2"/>
            <w:sz w:val="16"/>
            <w:szCs w:val="16"/>
          </w:rPr>
          <w:t xml:space="preserve">                  &lt;PoolProperty name="Calculator" value="Yes"/&gt;</w:t>
        </w:r>
      </w:ins>
    </w:p>
    <w:p w14:paraId="6927CB7D" w14:textId="77777777" w:rsidR="00DA4580" w:rsidRPr="00DA4580" w:rsidRDefault="00DA4580" w:rsidP="00DA4580">
      <w:pPr>
        <w:rPr>
          <w:ins w:id="1631" w:author="Greg Stoike" w:date="2018-11-30T10:28:00Z"/>
          <w:rFonts w:ascii="Consolas" w:eastAsiaTheme="minorHAnsi" w:hAnsi="Consolas" w:cs="Lucida Sans Typewriter"/>
          <w:color w:val="268BD2"/>
          <w:sz w:val="16"/>
          <w:szCs w:val="16"/>
        </w:rPr>
      </w:pPr>
      <w:ins w:id="1632" w:author="Greg Stoike" w:date="2018-11-30T10:28:00Z">
        <w:r w:rsidRPr="00DA4580">
          <w:rPr>
            <w:rFonts w:ascii="Consolas" w:eastAsiaTheme="minorHAnsi" w:hAnsi="Consolas" w:cs="Lucida Sans Typewriter"/>
            <w:color w:val="268BD2"/>
            <w:sz w:val="16"/>
            <w:szCs w:val="16"/>
          </w:rPr>
          <w:t xml:space="preserve">                  &lt;PoolProperty name="Depth of Knowledge" value="3"/&gt;</w:t>
        </w:r>
      </w:ins>
    </w:p>
    <w:p w14:paraId="36B67944" w14:textId="77777777" w:rsidR="00DA4580" w:rsidRPr="00DA4580" w:rsidRDefault="00DA4580" w:rsidP="00DA4580">
      <w:pPr>
        <w:rPr>
          <w:ins w:id="1633" w:author="Greg Stoike" w:date="2018-11-30T10:28:00Z"/>
          <w:rFonts w:ascii="Consolas" w:eastAsiaTheme="minorHAnsi" w:hAnsi="Consolas" w:cs="Lucida Sans Typewriter"/>
          <w:color w:val="268BD2"/>
          <w:sz w:val="16"/>
          <w:szCs w:val="16"/>
        </w:rPr>
      </w:pPr>
      <w:ins w:id="1634" w:author="Greg Stoike" w:date="2018-11-30T10:28:00Z">
        <w:r w:rsidRPr="00DA4580">
          <w:rPr>
            <w:rFonts w:ascii="Consolas" w:eastAsiaTheme="minorHAnsi" w:hAnsi="Consolas" w:cs="Lucida Sans Typewriter"/>
            <w:color w:val="268BD2"/>
            <w:sz w:val="16"/>
            <w:szCs w:val="16"/>
          </w:rPr>
          <w:t xml:space="preserve">                  &lt;PoolProperty name="Difficulty Category" value="Overall=Difficult"/&gt;</w:t>
        </w:r>
      </w:ins>
    </w:p>
    <w:p w14:paraId="1156ED0A" w14:textId="77777777" w:rsidR="00DA4580" w:rsidRPr="00DA4580" w:rsidRDefault="00DA4580" w:rsidP="00DA4580">
      <w:pPr>
        <w:rPr>
          <w:ins w:id="1635" w:author="Greg Stoike" w:date="2018-11-30T10:28:00Z"/>
          <w:rFonts w:ascii="Consolas" w:eastAsiaTheme="minorHAnsi" w:hAnsi="Consolas" w:cs="Lucida Sans Typewriter"/>
          <w:color w:val="268BD2"/>
          <w:sz w:val="16"/>
          <w:szCs w:val="16"/>
        </w:rPr>
      </w:pPr>
      <w:ins w:id="1636" w:author="Greg Stoike" w:date="2018-11-30T10:28:00Z">
        <w:r w:rsidRPr="00DA4580">
          <w:rPr>
            <w:rFonts w:ascii="Consolas" w:eastAsiaTheme="minorHAnsi" w:hAnsi="Consolas" w:cs="Lucida Sans Typewriter"/>
            <w:color w:val="268BD2"/>
            <w:sz w:val="16"/>
            <w:szCs w:val="16"/>
          </w:rPr>
          <w:t xml:space="preserve">                  &lt;PoolProperty name="Glossary" value="Arabic"/&gt;</w:t>
        </w:r>
      </w:ins>
    </w:p>
    <w:p w14:paraId="4ED0491C" w14:textId="77777777" w:rsidR="00DA4580" w:rsidRPr="00DA4580" w:rsidRDefault="00DA4580" w:rsidP="00DA4580">
      <w:pPr>
        <w:rPr>
          <w:ins w:id="1637" w:author="Greg Stoike" w:date="2018-11-30T10:28:00Z"/>
          <w:rFonts w:ascii="Consolas" w:eastAsiaTheme="minorHAnsi" w:hAnsi="Consolas" w:cs="Lucida Sans Typewriter"/>
          <w:color w:val="268BD2"/>
          <w:sz w:val="16"/>
          <w:szCs w:val="16"/>
        </w:rPr>
      </w:pPr>
      <w:ins w:id="1638" w:author="Greg Stoike" w:date="2018-11-30T10:28:00Z">
        <w:r w:rsidRPr="00DA4580">
          <w:rPr>
            <w:rFonts w:ascii="Consolas" w:eastAsiaTheme="minorHAnsi" w:hAnsi="Consolas" w:cs="Lucida Sans Typewriter"/>
            <w:color w:val="268BD2"/>
            <w:sz w:val="16"/>
            <w:szCs w:val="16"/>
          </w:rPr>
          <w:t xml:space="preserve">                  &lt;PoolProperty name="Glossary" value="Cantonese"/&gt;</w:t>
        </w:r>
      </w:ins>
    </w:p>
    <w:p w14:paraId="2791A505" w14:textId="77777777" w:rsidR="00DA4580" w:rsidRPr="00DA4580" w:rsidRDefault="00DA4580" w:rsidP="00DA4580">
      <w:pPr>
        <w:rPr>
          <w:ins w:id="1639" w:author="Greg Stoike" w:date="2018-11-30T10:28:00Z"/>
          <w:rFonts w:ascii="Consolas" w:eastAsiaTheme="minorHAnsi" w:hAnsi="Consolas" w:cs="Lucida Sans Typewriter"/>
          <w:color w:val="268BD2"/>
          <w:sz w:val="16"/>
          <w:szCs w:val="16"/>
        </w:rPr>
      </w:pPr>
      <w:ins w:id="1640" w:author="Greg Stoike" w:date="2018-11-30T10:28:00Z">
        <w:r w:rsidRPr="00DA4580">
          <w:rPr>
            <w:rFonts w:ascii="Consolas" w:eastAsiaTheme="minorHAnsi" w:hAnsi="Consolas" w:cs="Lucida Sans Typewriter"/>
            <w:color w:val="268BD2"/>
            <w:sz w:val="16"/>
            <w:szCs w:val="16"/>
          </w:rPr>
          <w:t xml:space="preserve">                  &lt;PoolProperty name="Glossary" value="Korean"/&gt;</w:t>
        </w:r>
      </w:ins>
    </w:p>
    <w:p w14:paraId="19746F3C" w14:textId="77777777" w:rsidR="00DA4580" w:rsidRPr="00DA4580" w:rsidRDefault="00DA4580" w:rsidP="00DA4580">
      <w:pPr>
        <w:rPr>
          <w:ins w:id="1641" w:author="Greg Stoike" w:date="2018-11-30T10:28:00Z"/>
          <w:rFonts w:ascii="Consolas" w:eastAsiaTheme="minorHAnsi" w:hAnsi="Consolas" w:cs="Lucida Sans Typewriter"/>
          <w:color w:val="268BD2"/>
          <w:sz w:val="16"/>
          <w:szCs w:val="16"/>
        </w:rPr>
      </w:pPr>
      <w:ins w:id="1642" w:author="Greg Stoike" w:date="2018-11-30T10:28:00Z">
        <w:r w:rsidRPr="00DA4580">
          <w:rPr>
            <w:rFonts w:ascii="Consolas" w:eastAsiaTheme="minorHAnsi" w:hAnsi="Consolas" w:cs="Lucida Sans Typewriter"/>
            <w:color w:val="268BD2"/>
            <w:sz w:val="16"/>
            <w:szCs w:val="16"/>
          </w:rPr>
          <w:t xml:space="preserve">                  &lt;PoolProperty name="Glossary" value="Mandarin"/&gt;</w:t>
        </w:r>
      </w:ins>
    </w:p>
    <w:p w14:paraId="22DC100A" w14:textId="77777777" w:rsidR="00DA4580" w:rsidRPr="00DA4580" w:rsidRDefault="00DA4580" w:rsidP="00DA4580">
      <w:pPr>
        <w:rPr>
          <w:ins w:id="1643" w:author="Greg Stoike" w:date="2018-11-30T10:28:00Z"/>
          <w:rFonts w:ascii="Consolas" w:eastAsiaTheme="minorHAnsi" w:hAnsi="Consolas" w:cs="Lucida Sans Typewriter"/>
          <w:color w:val="268BD2"/>
          <w:sz w:val="16"/>
          <w:szCs w:val="16"/>
        </w:rPr>
      </w:pPr>
      <w:ins w:id="1644" w:author="Greg Stoike" w:date="2018-11-30T10:28:00Z">
        <w:r w:rsidRPr="00DA4580">
          <w:rPr>
            <w:rFonts w:ascii="Consolas" w:eastAsiaTheme="minorHAnsi" w:hAnsi="Consolas" w:cs="Lucida Sans Typewriter"/>
            <w:color w:val="268BD2"/>
            <w:sz w:val="16"/>
            <w:szCs w:val="16"/>
          </w:rPr>
          <w:t xml:space="preserve">                  &lt;PoolProperty name="Glossary" value="Punjabi"/&gt;</w:t>
        </w:r>
      </w:ins>
    </w:p>
    <w:p w14:paraId="6F600ECB" w14:textId="77777777" w:rsidR="00DA4580" w:rsidRPr="00DA4580" w:rsidRDefault="00DA4580" w:rsidP="00DA4580">
      <w:pPr>
        <w:rPr>
          <w:ins w:id="1645" w:author="Greg Stoike" w:date="2018-11-30T10:28:00Z"/>
          <w:rFonts w:ascii="Consolas" w:eastAsiaTheme="minorHAnsi" w:hAnsi="Consolas" w:cs="Lucida Sans Typewriter"/>
          <w:color w:val="268BD2"/>
          <w:sz w:val="16"/>
          <w:szCs w:val="16"/>
        </w:rPr>
      </w:pPr>
      <w:ins w:id="1646" w:author="Greg Stoike" w:date="2018-11-30T10:28:00Z">
        <w:r w:rsidRPr="00DA4580">
          <w:rPr>
            <w:rFonts w:ascii="Consolas" w:eastAsiaTheme="minorHAnsi" w:hAnsi="Consolas" w:cs="Lucida Sans Typewriter"/>
            <w:color w:val="268BD2"/>
            <w:sz w:val="16"/>
            <w:szCs w:val="16"/>
          </w:rPr>
          <w:t xml:space="preserve">                  &lt;PoolProperty name="Glossary" value="Russian"/&gt;</w:t>
        </w:r>
      </w:ins>
    </w:p>
    <w:p w14:paraId="532486AB" w14:textId="77777777" w:rsidR="00DA4580" w:rsidRPr="00DA4580" w:rsidRDefault="00DA4580" w:rsidP="00DA4580">
      <w:pPr>
        <w:rPr>
          <w:ins w:id="1647" w:author="Greg Stoike" w:date="2018-11-30T10:28:00Z"/>
          <w:rFonts w:ascii="Consolas" w:eastAsiaTheme="minorHAnsi" w:hAnsi="Consolas" w:cs="Lucida Sans Typewriter"/>
          <w:color w:val="268BD2"/>
          <w:sz w:val="16"/>
          <w:szCs w:val="16"/>
        </w:rPr>
      </w:pPr>
      <w:ins w:id="1648" w:author="Greg Stoike" w:date="2018-11-30T10:28:00Z">
        <w:r w:rsidRPr="00DA4580">
          <w:rPr>
            <w:rFonts w:ascii="Consolas" w:eastAsiaTheme="minorHAnsi" w:hAnsi="Consolas" w:cs="Lucida Sans Typewriter"/>
            <w:color w:val="268BD2"/>
            <w:sz w:val="16"/>
            <w:szCs w:val="16"/>
          </w:rPr>
          <w:t xml:space="preserve">                  &lt;PoolProperty name="Glossary" value="Spanish"/&gt;</w:t>
        </w:r>
      </w:ins>
    </w:p>
    <w:p w14:paraId="3B4F30F4" w14:textId="77777777" w:rsidR="00DA4580" w:rsidRPr="00DA4580" w:rsidRDefault="00DA4580" w:rsidP="00DA4580">
      <w:pPr>
        <w:rPr>
          <w:ins w:id="1649" w:author="Greg Stoike" w:date="2018-11-30T10:28:00Z"/>
          <w:rFonts w:ascii="Consolas" w:eastAsiaTheme="minorHAnsi" w:hAnsi="Consolas" w:cs="Lucida Sans Typewriter"/>
          <w:color w:val="268BD2"/>
          <w:sz w:val="16"/>
          <w:szCs w:val="16"/>
        </w:rPr>
      </w:pPr>
      <w:ins w:id="1650" w:author="Greg Stoike" w:date="2018-11-30T10:28:00Z">
        <w:r w:rsidRPr="00DA4580">
          <w:rPr>
            <w:rFonts w:ascii="Consolas" w:eastAsiaTheme="minorHAnsi" w:hAnsi="Consolas" w:cs="Lucida Sans Typewriter"/>
            <w:color w:val="268BD2"/>
            <w:sz w:val="16"/>
            <w:szCs w:val="16"/>
          </w:rPr>
          <w:t xml:space="preserve">                  &lt;PoolProperty name="Glossary" value="Tagal/Tagalog"/&gt;</w:t>
        </w:r>
      </w:ins>
    </w:p>
    <w:p w14:paraId="6815CA85" w14:textId="77777777" w:rsidR="00DA4580" w:rsidRPr="00DA4580" w:rsidRDefault="00DA4580" w:rsidP="00DA4580">
      <w:pPr>
        <w:rPr>
          <w:ins w:id="1651" w:author="Greg Stoike" w:date="2018-11-30T10:28:00Z"/>
          <w:rFonts w:ascii="Consolas" w:eastAsiaTheme="minorHAnsi" w:hAnsi="Consolas" w:cs="Lucida Sans Typewriter"/>
          <w:color w:val="268BD2"/>
          <w:sz w:val="16"/>
          <w:szCs w:val="16"/>
        </w:rPr>
      </w:pPr>
      <w:ins w:id="1652" w:author="Greg Stoike" w:date="2018-11-30T10:28:00Z">
        <w:r w:rsidRPr="00DA4580">
          <w:rPr>
            <w:rFonts w:ascii="Consolas" w:eastAsiaTheme="minorHAnsi" w:hAnsi="Consolas" w:cs="Lucida Sans Typewriter"/>
            <w:color w:val="268BD2"/>
            <w:sz w:val="16"/>
            <w:szCs w:val="16"/>
          </w:rPr>
          <w:t xml:space="preserve">                  &lt;PoolProperty name="Glossary" value="Vietnamese"/&gt;</w:t>
        </w:r>
      </w:ins>
    </w:p>
    <w:p w14:paraId="27072DE7" w14:textId="77777777" w:rsidR="00DA4580" w:rsidRPr="00DA4580" w:rsidRDefault="00DA4580" w:rsidP="00DA4580">
      <w:pPr>
        <w:rPr>
          <w:ins w:id="1653" w:author="Greg Stoike" w:date="2018-11-30T10:28:00Z"/>
          <w:rFonts w:ascii="Consolas" w:eastAsiaTheme="minorHAnsi" w:hAnsi="Consolas" w:cs="Lucida Sans Typewriter"/>
          <w:color w:val="268BD2"/>
          <w:sz w:val="16"/>
          <w:szCs w:val="16"/>
        </w:rPr>
      </w:pPr>
      <w:ins w:id="1654" w:author="Greg Stoike" w:date="2018-11-30T10:28:00Z">
        <w:r w:rsidRPr="00DA4580">
          <w:rPr>
            <w:rFonts w:ascii="Consolas" w:eastAsiaTheme="minorHAnsi" w:hAnsi="Consolas" w:cs="Lucida Sans Typewriter"/>
            <w:color w:val="268BD2"/>
            <w:sz w:val="16"/>
            <w:szCs w:val="16"/>
          </w:rPr>
          <w:t xml:space="preserve">                  &lt;PoolProperty name="Grade" value="11"/&gt;</w:t>
        </w:r>
      </w:ins>
    </w:p>
    <w:p w14:paraId="5978CBBC" w14:textId="77777777" w:rsidR="00DA4580" w:rsidRPr="00DA4580" w:rsidRDefault="00DA4580" w:rsidP="00DA4580">
      <w:pPr>
        <w:rPr>
          <w:ins w:id="1655" w:author="Greg Stoike" w:date="2018-11-30T10:28:00Z"/>
          <w:rFonts w:ascii="Consolas" w:eastAsiaTheme="minorHAnsi" w:hAnsi="Consolas" w:cs="Lucida Sans Typewriter"/>
          <w:color w:val="268BD2"/>
          <w:sz w:val="16"/>
          <w:szCs w:val="16"/>
        </w:rPr>
      </w:pPr>
      <w:ins w:id="1656" w:author="Greg Stoike" w:date="2018-11-30T10:28:00Z">
        <w:r w:rsidRPr="00DA4580">
          <w:rPr>
            <w:rFonts w:ascii="Consolas" w:eastAsiaTheme="minorHAnsi" w:hAnsi="Consolas" w:cs="Lucida Sans Typewriter"/>
            <w:color w:val="268BD2"/>
            <w:sz w:val="16"/>
            <w:szCs w:val="16"/>
          </w:rPr>
          <w:t xml:space="preserve">                  &lt;PoolProperty name="Rubric Source" value="Answer Key"/&gt;</w:t>
        </w:r>
      </w:ins>
    </w:p>
    <w:p w14:paraId="0A2CDCD1" w14:textId="77777777" w:rsidR="00DA4580" w:rsidRPr="00DA4580" w:rsidRDefault="00DA4580" w:rsidP="00DA4580">
      <w:pPr>
        <w:rPr>
          <w:ins w:id="1657" w:author="Greg Stoike" w:date="2018-11-30T10:28:00Z"/>
          <w:rFonts w:ascii="Consolas" w:eastAsiaTheme="minorHAnsi" w:hAnsi="Consolas" w:cs="Lucida Sans Typewriter"/>
          <w:color w:val="268BD2"/>
          <w:sz w:val="16"/>
          <w:szCs w:val="16"/>
        </w:rPr>
      </w:pPr>
      <w:ins w:id="1658" w:author="Greg Stoike" w:date="2018-11-30T10:28:00Z">
        <w:r w:rsidRPr="00DA4580">
          <w:rPr>
            <w:rFonts w:ascii="Consolas" w:eastAsiaTheme="minorHAnsi" w:hAnsi="Consolas" w:cs="Lucida Sans Typewriter"/>
            <w:color w:val="268BD2"/>
            <w:sz w:val="16"/>
            <w:szCs w:val="16"/>
          </w:rPr>
          <w:t xml:space="preserve">                  &lt;PoolProperty name="Scoring Engine" value="Automatic with Key"/&gt;</w:t>
        </w:r>
      </w:ins>
    </w:p>
    <w:p w14:paraId="761FF884" w14:textId="77777777" w:rsidR="00DA4580" w:rsidRPr="00DA4580" w:rsidRDefault="00DA4580" w:rsidP="00DA4580">
      <w:pPr>
        <w:rPr>
          <w:ins w:id="1659" w:author="Greg Stoike" w:date="2018-11-30T10:28:00Z"/>
          <w:rFonts w:ascii="Consolas" w:eastAsiaTheme="minorHAnsi" w:hAnsi="Consolas" w:cs="Lucida Sans Typewriter"/>
          <w:color w:val="268BD2"/>
          <w:sz w:val="16"/>
          <w:szCs w:val="16"/>
        </w:rPr>
      </w:pPr>
      <w:ins w:id="1660" w:author="Greg Stoike" w:date="2018-11-30T10:28:00Z">
        <w:r w:rsidRPr="00DA4580">
          <w:rPr>
            <w:rFonts w:ascii="Consolas" w:eastAsiaTheme="minorHAnsi" w:hAnsi="Consolas" w:cs="Lucida Sans Typewriter"/>
            <w:color w:val="268BD2"/>
            <w:sz w:val="16"/>
            <w:szCs w:val="16"/>
          </w:rPr>
          <w:t xml:space="preserve">                  &lt;PoolProperty name="Spanish Translation" value="Y"/&gt;</w:t>
        </w:r>
      </w:ins>
    </w:p>
    <w:p w14:paraId="438DE1CE" w14:textId="77777777" w:rsidR="00DA4580" w:rsidRPr="00DA4580" w:rsidRDefault="00DA4580" w:rsidP="00DA4580">
      <w:pPr>
        <w:rPr>
          <w:ins w:id="1661" w:author="Greg Stoike" w:date="2018-11-30T10:28:00Z"/>
          <w:rFonts w:ascii="Consolas" w:eastAsiaTheme="minorHAnsi" w:hAnsi="Consolas" w:cs="Lucida Sans Typewriter"/>
          <w:color w:val="268BD2"/>
          <w:sz w:val="16"/>
          <w:szCs w:val="16"/>
        </w:rPr>
      </w:pPr>
      <w:ins w:id="1662" w:author="Greg Stoike" w:date="2018-11-30T10:28:00Z">
        <w:r w:rsidRPr="00DA4580">
          <w:rPr>
            <w:rFonts w:ascii="Consolas" w:eastAsiaTheme="minorHAnsi" w:hAnsi="Consolas" w:cs="Lucida Sans Typewriter"/>
            <w:color w:val="268BD2"/>
            <w:sz w:val="16"/>
            <w:szCs w:val="16"/>
          </w:rPr>
          <w:t xml:space="preserve">                  &lt;PoolProperty name="Test Pool" value="Interim"/&gt;</w:t>
        </w:r>
      </w:ins>
    </w:p>
    <w:p w14:paraId="351C6D6F" w14:textId="77777777" w:rsidR="00DA4580" w:rsidRPr="00DA4580" w:rsidRDefault="00DA4580" w:rsidP="00DA4580">
      <w:pPr>
        <w:rPr>
          <w:ins w:id="1663" w:author="Greg Stoike" w:date="2018-11-30T10:28:00Z"/>
          <w:rFonts w:ascii="Consolas" w:eastAsiaTheme="minorHAnsi" w:hAnsi="Consolas" w:cs="Lucida Sans Typewriter"/>
          <w:color w:val="268BD2"/>
          <w:sz w:val="16"/>
          <w:szCs w:val="16"/>
        </w:rPr>
      </w:pPr>
      <w:ins w:id="1664" w:author="Greg Stoike" w:date="2018-11-30T10:28:00Z">
        <w:r w:rsidRPr="00DA4580">
          <w:rPr>
            <w:rFonts w:ascii="Consolas" w:eastAsiaTheme="minorHAnsi" w:hAnsi="Consolas" w:cs="Lucida Sans Typewriter"/>
            <w:color w:val="268BD2"/>
            <w:sz w:val="16"/>
            <w:szCs w:val="16"/>
          </w:rPr>
          <w:t xml:space="preserve">                  &lt;PoolProperty name="Answer Key" value="D"/&gt;</w:t>
        </w:r>
      </w:ins>
    </w:p>
    <w:p w14:paraId="1E9F0DBF" w14:textId="77777777" w:rsidR="00DA4580" w:rsidRPr="00DA4580" w:rsidRDefault="00DA4580" w:rsidP="00DA4580">
      <w:pPr>
        <w:rPr>
          <w:ins w:id="1665" w:author="Greg Stoike" w:date="2018-11-30T10:28:00Z"/>
          <w:rFonts w:ascii="Consolas" w:eastAsiaTheme="minorHAnsi" w:hAnsi="Consolas" w:cs="Lucida Sans Typewriter"/>
          <w:color w:val="268BD2"/>
          <w:sz w:val="16"/>
          <w:szCs w:val="16"/>
        </w:rPr>
      </w:pPr>
      <w:ins w:id="1666" w:author="Greg Stoike" w:date="2018-11-30T10:28:00Z">
        <w:r w:rsidRPr="00DA4580">
          <w:rPr>
            <w:rFonts w:ascii="Consolas" w:eastAsiaTheme="minorHAnsi" w:hAnsi="Consolas" w:cs="Lucida Sans Typewriter"/>
            <w:color w:val="268BD2"/>
            <w:sz w:val="16"/>
            <w:szCs w:val="16"/>
          </w:rPr>
          <w:t xml:space="preserve">                &lt;/PoolProperties&gt;</w:t>
        </w:r>
      </w:ins>
    </w:p>
    <w:p w14:paraId="56DF2ABB" w14:textId="77777777" w:rsidR="00DA4580" w:rsidRPr="00DA4580" w:rsidRDefault="00DA4580" w:rsidP="00DA4580">
      <w:pPr>
        <w:rPr>
          <w:ins w:id="1667" w:author="Greg Stoike" w:date="2018-11-30T10:28:00Z"/>
          <w:rFonts w:ascii="Consolas" w:eastAsiaTheme="minorHAnsi" w:hAnsi="Consolas" w:cs="Lucida Sans Typewriter"/>
          <w:color w:val="268BD2"/>
          <w:sz w:val="16"/>
          <w:szCs w:val="16"/>
        </w:rPr>
      </w:pPr>
      <w:ins w:id="1668" w:author="Greg Stoike" w:date="2018-11-30T10:28:00Z">
        <w:r w:rsidRPr="00DA4580">
          <w:rPr>
            <w:rFonts w:ascii="Consolas" w:eastAsiaTheme="minorHAnsi" w:hAnsi="Consolas" w:cs="Lucida Sans Typewriter"/>
            <w:color w:val="268BD2"/>
            <w:sz w:val="16"/>
            <w:szCs w:val="16"/>
          </w:rPr>
          <w:t xml:space="preserve">                &lt;BlueprintReferences&gt;</w:t>
        </w:r>
      </w:ins>
    </w:p>
    <w:p w14:paraId="4A7739AD" w14:textId="77777777" w:rsidR="00DA4580" w:rsidRPr="00DA4580" w:rsidRDefault="00DA4580" w:rsidP="00DA4580">
      <w:pPr>
        <w:rPr>
          <w:ins w:id="1669" w:author="Greg Stoike" w:date="2018-11-30T10:28:00Z"/>
          <w:rFonts w:ascii="Consolas" w:eastAsiaTheme="minorHAnsi" w:hAnsi="Consolas" w:cs="Lucida Sans Typewriter"/>
          <w:color w:val="268BD2"/>
          <w:sz w:val="16"/>
          <w:szCs w:val="16"/>
        </w:rPr>
      </w:pPr>
      <w:ins w:id="1670" w:author="Greg Stoike" w:date="2018-11-30T10:28:00Z">
        <w:r w:rsidRPr="00DA4580">
          <w:rPr>
            <w:rFonts w:ascii="Consolas" w:eastAsiaTheme="minorHAnsi" w:hAnsi="Consolas" w:cs="Lucida Sans Typewriter"/>
            <w:color w:val="268BD2"/>
            <w:sz w:val="16"/>
            <w:szCs w:val="16"/>
          </w:rPr>
          <w:t xml:space="preserve">                  &lt;BlueprintReference idRef="SBAC-IAB-FIXED-G11M-AlgLinearFun-Calc-MATH-11"/&gt;</w:t>
        </w:r>
      </w:ins>
    </w:p>
    <w:p w14:paraId="5AEC7158" w14:textId="77777777" w:rsidR="00DA4580" w:rsidRPr="00DA4580" w:rsidRDefault="00DA4580" w:rsidP="00DA4580">
      <w:pPr>
        <w:rPr>
          <w:ins w:id="1671" w:author="Greg Stoike" w:date="2018-11-30T10:28:00Z"/>
          <w:rFonts w:ascii="Consolas" w:eastAsiaTheme="minorHAnsi" w:hAnsi="Consolas" w:cs="Lucida Sans Typewriter"/>
          <w:color w:val="268BD2"/>
          <w:sz w:val="16"/>
          <w:szCs w:val="16"/>
        </w:rPr>
      </w:pPr>
      <w:ins w:id="1672" w:author="Greg Stoike" w:date="2018-11-30T10:28:00Z">
        <w:r w:rsidRPr="00DA4580">
          <w:rPr>
            <w:rFonts w:ascii="Consolas" w:eastAsiaTheme="minorHAnsi" w:hAnsi="Consolas" w:cs="Lucida Sans Typewriter"/>
            <w:color w:val="268BD2"/>
            <w:sz w:val="16"/>
            <w:szCs w:val="16"/>
          </w:rPr>
          <w:t xml:space="preserve">                  &lt;BlueprintReference idRef="4"/&gt;</w:t>
        </w:r>
      </w:ins>
    </w:p>
    <w:p w14:paraId="3BC53275" w14:textId="77777777" w:rsidR="00DA4580" w:rsidRPr="00DA4580" w:rsidRDefault="00DA4580" w:rsidP="00DA4580">
      <w:pPr>
        <w:rPr>
          <w:ins w:id="1673" w:author="Greg Stoike" w:date="2018-11-30T10:28:00Z"/>
          <w:rFonts w:ascii="Consolas" w:eastAsiaTheme="minorHAnsi" w:hAnsi="Consolas" w:cs="Lucida Sans Typewriter"/>
          <w:color w:val="268BD2"/>
          <w:sz w:val="16"/>
          <w:szCs w:val="16"/>
        </w:rPr>
      </w:pPr>
      <w:ins w:id="1674" w:author="Greg Stoike" w:date="2018-11-30T10:28:00Z">
        <w:r w:rsidRPr="00DA4580">
          <w:rPr>
            <w:rFonts w:ascii="Consolas" w:eastAsiaTheme="minorHAnsi" w:hAnsi="Consolas" w:cs="Lucida Sans Typewriter"/>
            <w:color w:val="268BD2"/>
            <w:sz w:val="16"/>
            <w:szCs w:val="16"/>
          </w:rPr>
          <w:t xml:space="preserve">                  &lt;BlueprintReference idRef="4|F"/&gt;</w:t>
        </w:r>
      </w:ins>
    </w:p>
    <w:p w14:paraId="172D8527" w14:textId="77777777" w:rsidR="00DA4580" w:rsidRPr="00DA4580" w:rsidRDefault="00DA4580" w:rsidP="00DA4580">
      <w:pPr>
        <w:rPr>
          <w:ins w:id="1675" w:author="Greg Stoike" w:date="2018-11-30T10:28:00Z"/>
          <w:rFonts w:ascii="Consolas" w:eastAsiaTheme="minorHAnsi" w:hAnsi="Consolas" w:cs="Lucida Sans Typewriter"/>
          <w:color w:val="268BD2"/>
          <w:sz w:val="16"/>
          <w:szCs w:val="16"/>
        </w:rPr>
      </w:pPr>
      <w:ins w:id="1676" w:author="Greg Stoike" w:date="2018-11-30T10:28:00Z">
        <w:r w:rsidRPr="00DA4580">
          <w:rPr>
            <w:rFonts w:ascii="Consolas" w:eastAsiaTheme="minorHAnsi" w:hAnsi="Consolas" w:cs="Lucida Sans Typewriter"/>
            <w:color w:val="268BD2"/>
            <w:sz w:val="16"/>
            <w:szCs w:val="16"/>
          </w:rPr>
          <w:t xml:space="preserve">                  &lt;BlueprintReference idRef="4|F|NA"/&gt;</w:t>
        </w:r>
      </w:ins>
    </w:p>
    <w:p w14:paraId="4859EA0E" w14:textId="77777777" w:rsidR="00DA4580" w:rsidRPr="00DA4580" w:rsidRDefault="00DA4580" w:rsidP="00DA4580">
      <w:pPr>
        <w:rPr>
          <w:ins w:id="1677" w:author="Greg Stoike" w:date="2018-11-30T10:28:00Z"/>
          <w:rFonts w:ascii="Consolas" w:eastAsiaTheme="minorHAnsi" w:hAnsi="Consolas" w:cs="Lucida Sans Typewriter"/>
          <w:color w:val="268BD2"/>
          <w:sz w:val="16"/>
          <w:szCs w:val="16"/>
        </w:rPr>
      </w:pPr>
      <w:ins w:id="1678" w:author="Greg Stoike" w:date="2018-11-30T10:28:00Z">
        <w:r w:rsidRPr="00DA4580">
          <w:rPr>
            <w:rFonts w:ascii="Consolas" w:eastAsiaTheme="minorHAnsi" w:hAnsi="Consolas" w:cs="Lucida Sans Typewriter"/>
            <w:color w:val="268BD2"/>
            <w:sz w:val="16"/>
            <w:szCs w:val="16"/>
          </w:rPr>
          <w:t xml:space="preserve">                  &lt;BlueprintReference idRef="4|F|NA|E"/&gt;</w:t>
        </w:r>
      </w:ins>
    </w:p>
    <w:p w14:paraId="3C750077" w14:textId="77777777" w:rsidR="00DA4580" w:rsidRPr="00DA4580" w:rsidRDefault="00DA4580" w:rsidP="00DA4580">
      <w:pPr>
        <w:rPr>
          <w:ins w:id="1679" w:author="Greg Stoike" w:date="2018-11-30T10:28:00Z"/>
          <w:rFonts w:ascii="Consolas" w:eastAsiaTheme="minorHAnsi" w:hAnsi="Consolas" w:cs="Lucida Sans Typewriter"/>
          <w:color w:val="268BD2"/>
          <w:sz w:val="16"/>
          <w:szCs w:val="16"/>
        </w:rPr>
      </w:pPr>
      <w:ins w:id="1680" w:author="Greg Stoike" w:date="2018-11-30T10:28:00Z">
        <w:r w:rsidRPr="00DA4580">
          <w:rPr>
            <w:rFonts w:ascii="Consolas" w:eastAsiaTheme="minorHAnsi" w:hAnsi="Consolas" w:cs="Lucida Sans Typewriter"/>
            <w:color w:val="268BD2"/>
            <w:sz w:val="16"/>
            <w:szCs w:val="16"/>
          </w:rPr>
          <w:t xml:space="preserve">                &lt;/BlueprintReferences&gt;</w:t>
        </w:r>
      </w:ins>
    </w:p>
    <w:p w14:paraId="6F9FA5DA" w14:textId="77777777" w:rsidR="00DA4580" w:rsidRPr="00DA4580" w:rsidRDefault="00DA4580" w:rsidP="00DA4580">
      <w:pPr>
        <w:rPr>
          <w:ins w:id="1681" w:author="Greg Stoike" w:date="2018-11-30T10:28:00Z"/>
          <w:rFonts w:ascii="Consolas" w:eastAsiaTheme="minorHAnsi" w:hAnsi="Consolas" w:cs="Lucida Sans Typewriter"/>
          <w:color w:val="268BD2"/>
          <w:sz w:val="16"/>
          <w:szCs w:val="16"/>
        </w:rPr>
      </w:pPr>
      <w:ins w:id="1682" w:author="Greg Stoike" w:date="2018-11-30T10:28:00Z">
        <w:r w:rsidRPr="00DA4580">
          <w:rPr>
            <w:rFonts w:ascii="Consolas" w:eastAsiaTheme="minorHAnsi" w:hAnsi="Consolas" w:cs="Lucida Sans Typewriter"/>
            <w:color w:val="268BD2"/>
            <w:sz w:val="16"/>
            <w:szCs w:val="16"/>
          </w:rPr>
          <w:lastRenderedPageBreak/>
          <w:t xml:space="preserve">                &lt;Presentations&gt;</w:t>
        </w:r>
      </w:ins>
    </w:p>
    <w:p w14:paraId="5AAA871E" w14:textId="77777777" w:rsidR="00DA4580" w:rsidRPr="00DA4580" w:rsidRDefault="00DA4580" w:rsidP="00DA4580">
      <w:pPr>
        <w:rPr>
          <w:ins w:id="1683" w:author="Greg Stoike" w:date="2018-11-30T10:28:00Z"/>
          <w:rFonts w:ascii="Consolas" w:eastAsiaTheme="minorHAnsi" w:hAnsi="Consolas" w:cs="Lucida Sans Typewriter"/>
          <w:color w:val="268BD2"/>
          <w:sz w:val="16"/>
          <w:szCs w:val="16"/>
        </w:rPr>
      </w:pPr>
      <w:ins w:id="1684" w:author="Greg Stoike" w:date="2018-11-30T10:28:00Z">
        <w:r w:rsidRPr="00DA4580">
          <w:rPr>
            <w:rFonts w:ascii="Consolas" w:eastAsiaTheme="minorHAnsi" w:hAnsi="Consolas" w:cs="Lucida Sans Typewriter"/>
            <w:color w:val="268BD2"/>
            <w:sz w:val="16"/>
            <w:szCs w:val="16"/>
          </w:rPr>
          <w:t xml:space="preserve">                  &lt;Presentation label="Braille" code="ENU-Braille"/&gt;</w:t>
        </w:r>
      </w:ins>
    </w:p>
    <w:p w14:paraId="5B0E6B87" w14:textId="77777777" w:rsidR="00DA4580" w:rsidRPr="00DA4580" w:rsidRDefault="00DA4580" w:rsidP="00DA4580">
      <w:pPr>
        <w:rPr>
          <w:ins w:id="1685" w:author="Greg Stoike" w:date="2018-11-30T10:28:00Z"/>
          <w:rFonts w:ascii="Consolas" w:eastAsiaTheme="minorHAnsi" w:hAnsi="Consolas" w:cs="Lucida Sans Typewriter"/>
          <w:color w:val="268BD2"/>
          <w:sz w:val="16"/>
          <w:szCs w:val="16"/>
        </w:rPr>
      </w:pPr>
      <w:ins w:id="1686" w:author="Greg Stoike" w:date="2018-11-30T10:28:00Z">
        <w:r w:rsidRPr="00DA4580">
          <w:rPr>
            <w:rFonts w:ascii="Consolas" w:eastAsiaTheme="minorHAnsi" w:hAnsi="Consolas" w:cs="Lucida Sans Typewriter"/>
            <w:color w:val="268BD2"/>
            <w:sz w:val="16"/>
            <w:szCs w:val="16"/>
          </w:rPr>
          <w:t xml:space="preserve">                  &lt;Presentation label="Spanish" code="ESN"/&gt;</w:t>
        </w:r>
      </w:ins>
    </w:p>
    <w:p w14:paraId="53400DE2" w14:textId="77777777" w:rsidR="00DA4580" w:rsidRPr="00DA4580" w:rsidRDefault="00DA4580" w:rsidP="00DA4580">
      <w:pPr>
        <w:rPr>
          <w:ins w:id="1687" w:author="Greg Stoike" w:date="2018-11-30T10:28:00Z"/>
          <w:rFonts w:ascii="Consolas" w:eastAsiaTheme="minorHAnsi" w:hAnsi="Consolas" w:cs="Lucida Sans Typewriter"/>
          <w:color w:val="268BD2"/>
          <w:sz w:val="16"/>
          <w:szCs w:val="16"/>
        </w:rPr>
      </w:pPr>
      <w:ins w:id="1688" w:author="Greg Stoike" w:date="2018-11-30T10:28:00Z">
        <w:r w:rsidRPr="00DA4580">
          <w:rPr>
            <w:rFonts w:ascii="Consolas" w:eastAsiaTheme="minorHAnsi" w:hAnsi="Consolas" w:cs="Lucida Sans Typewriter"/>
            <w:color w:val="268BD2"/>
            <w:sz w:val="16"/>
            <w:szCs w:val="16"/>
          </w:rPr>
          <w:t xml:space="preserve">                  &lt;Presentation label="English" code="ENU"/&gt;</w:t>
        </w:r>
      </w:ins>
    </w:p>
    <w:p w14:paraId="5B6169E5" w14:textId="77777777" w:rsidR="00DA4580" w:rsidRPr="00DA4580" w:rsidRDefault="00DA4580" w:rsidP="00DA4580">
      <w:pPr>
        <w:rPr>
          <w:ins w:id="1689" w:author="Greg Stoike" w:date="2018-11-30T10:28:00Z"/>
          <w:rFonts w:ascii="Consolas" w:eastAsiaTheme="minorHAnsi" w:hAnsi="Consolas" w:cs="Lucida Sans Typewriter"/>
          <w:color w:val="268BD2"/>
          <w:sz w:val="16"/>
          <w:szCs w:val="16"/>
        </w:rPr>
      </w:pPr>
      <w:ins w:id="1690" w:author="Greg Stoike" w:date="2018-11-30T10:28:00Z">
        <w:r w:rsidRPr="00DA4580">
          <w:rPr>
            <w:rFonts w:ascii="Consolas" w:eastAsiaTheme="minorHAnsi" w:hAnsi="Consolas" w:cs="Lucida Sans Typewriter"/>
            <w:color w:val="268BD2"/>
            <w:sz w:val="16"/>
            <w:szCs w:val="16"/>
          </w:rPr>
          <w:t xml:space="preserve">                &lt;/Presentations&gt;</w:t>
        </w:r>
      </w:ins>
    </w:p>
    <w:p w14:paraId="43286B61" w14:textId="77777777" w:rsidR="00DA4580" w:rsidRPr="00DA4580" w:rsidRDefault="00DA4580" w:rsidP="00DA4580">
      <w:pPr>
        <w:rPr>
          <w:ins w:id="1691" w:author="Greg Stoike" w:date="2018-11-30T10:28:00Z"/>
          <w:rFonts w:ascii="Consolas" w:eastAsiaTheme="minorHAnsi" w:hAnsi="Consolas" w:cs="Lucida Sans Typewriter"/>
          <w:color w:val="268BD2"/>
          <w:sz w:val="16"/>
          <w:szCs w:val="16"/>
        </w:rPr>
      </w:pPr>
      <w:ins w:id="1692" w:author="Greg Stoike" w:date="2018-11-30T10:28:00Z">
        <w:r w:rsidRPr="00DA4580">
          <w:rPr>
            <w:rFonts w:ascii="Consolas" w:eastAsiaTheme="minorHAnsi" w:hAnsi="Consolas" w:cs="Lucida Sans Typewriter"/>
            <w:color w:val="268BD2"/>
            <w:sz w:val="16"/>
            <w:szCs w:val="16"/>
          </w:rPr>
          <w:t xml:space="preserve">              &lt;/Item&gt;</w:t>
        </w:r>
      </w:ins>
    </w:p>
    <w:p w14:paraId="00AC4561" w14:textId="77777777" w:rsidR="00DA4580" w:rsidRPr="00DA4580" w:rsidRDefault="00DA4580" w:rsidP="00DA4580">
      <w:pPr>
        <w:rPr>
          <w:ins w:id="1693" w:author="Greg Stoike" w:date="2018-11-30T10:28:00Z"/>
          <w:rFonts w:ascii="Consolas" w:eastAsiaTheme="minorHAnsi" w:hAnsi="Consolas" w:cs="Lucida Sans Typewriter"/>
          <w:color w:val="268BD2"/>
          <w:sz w:val="16"/>
          <w:szCs w:val="16"/>
        </w:rPr>
      </w:pPr>
      <w:ins w:id="1694" w:author="Greg Stoike" w:date="2018-11-30T10:28:00Z">
        <w:r w:rsidRPr="00DA4580">
          <w:rPr>
            <w:rFonts w:ascii="Consolas" w:eastAsiaTheme="minorHAnsi" w:hAnsi="Consolas" w:cs="Lucida Sans Typewriter"/>
            <w:color w:val="268BD2"/>
            <w:sz w:val="16"/>
            <w:szCs w:val="16"/>
          </w:rPr>
          <w:t xml:space="preserve">            &lt;/ItemGroup&gt;</w:t>
        </w:r>
      </w:ins>
    </w:p>
    <w:p w14:paraId="6BEE453F" w14:textId="77777777" w:rsidR="00DA4580" w:rsidRPr="00DA4580" w:rsidRDefault="00DA4580" w:rsidP="00DA4580">
      <w:pPr>
        <w:rPr>
          <w:ins w:id="1695" w:author="Greg Stoike" w:date="2018-11-30T10:28:00Z"/>
          <w:rFonts w:ascii="Consolas" w:eastAsiaTheme="minorHAnsi" w:hAnsi="Consolas" w:cs="Lucida Sans Typewriter"/>
          <w:color w:val="268BD2"/>
          <w:sz w:val="16"/>
          <w:szCs w:val="16"/>
        </w:rPr>
      </w:pPr>
      <w:ins w:id="1696" w:author="Greg Stoike" w:date="2018-11-30T10:28:00Z">
        <w:r w:rsidRPr="00DA4580">
          <w:rPr>
            <w:rFonts w:ascii="Consolas" w:eastAsiaTheme="minorHAnsi" w:hAnsi="Consolas" w:cs="Lucida Sans Typewriter"/>
            <w:color w:val="268BD2"/>
            <w:sz w:val="16"/>
            <w:szCs w:val="16"/>
          </w:rPr>
          <w:t xml:space="preserve">          &lt;/SegmentForm&gt;</w:t>
        </w:r>
      </w:ins>
    </w:p>
    <w:p w14:paraId="2EE365C5" w14:textId="77777777" w:rsidR="00DA4580" w:rsidRPr="00DA4580" w:rsidRDefault="00DA4580" w:rsidP="00DA4580">
      <w:pPr>
        <w:rPr>
          <w:ins w:id="1697" w:author="Greg Stoike" w:date="2018-11-30T10:28:00Z"/>
          <w:rFonts w:ascii="Consolas" w:eastAsiaTheme="minorHAnsi" w:hAnsi="Consolas" w:cs="Lucida Sans Typewriter"/>
          <w:color w:val="268BD2"/>
          <w:sz w:val="16"/>
          <w:szCs w:val="16"/>
        </w:rPr>
      </w:pPr>
      <w:ins w:id="1698" w:author="Greg Stoike" w:date="2018-11-30T10:28:00Z">
        <w:r w:rsidRPr="00DA4580">
          <w:rPr>
            <w:rFonts w:ascii="Consolas" w:eastAsiaTheme="minorHAnsi" w:hAnsi="Consolas" w:cs="Lucida Sans Typewriter"/>
            <w:color w:val="268BD2"/>
            <w:sz w:val="16"/>
            <w:szCs w:val="16"/>
          </w:rPr>
          <w:t xml:space="preserve">        &lt;/SegmentForms&gt;</w:t>
        </w:r>
      </w:ins>
    </w:p>
    <w:p w14:paraId="64C3FA86" w14:textId="77777777" w:rsidR="00DA4580" w:rsidRPr="00DA4580" w:rsidRDefault="00DA4580" w:rsidP="00DA4580">
      <w:pPr>
        <w:rPr>
          <w:ins w:id="1699" w:author="Greg Stoike" w:date="2018-11-30T10:28:00Z"/>
          <w:rFonts w:ascii="Consolas" w:eastAsiaTheme="minorHAnsi" w:hAnsi="Consolas" w:cs="Lucida Sans Typewriter"/>
          <w:color w:val="268BD2"/>
          <w:sz w:val="16"/>
          <w:szCs w:val="16"/>
        </w:rPr>
      </w:pPr>
      <w:ins w:id="1700" w:author="Greg Stoike" w:date="2018-11-30T10:28:00Z">
        <w:r w:rsidRPr="00DA4580">
          <w:rPr>
            <w:rFonts w:ascii="Consolas" w:eastAsiaTheme="minorHAnsi" w:hAnsi="Consolas" w:cs="Lucida Sans Typewriter"/>
            <w:color w:val="268BD2"/>
            <w:sz w:val="16"/>
            <w:szCs w:val="16"/>
          </w:rPr>
          <w:t xml:space="preserve">      &lt;/Segment&gt;</w:t>
        </w:r>
      </w:ins>
    </w:p>
    <w:p w14:paraId="4D6EDD37" w14:textId="77777777" w:rsidR="00DA4580" w:rsidRPr="00DA4580" w:rsidRDefault="00DA4580" w:rsidP="00DA4580">
      <w:pPr>
        <w:rPr>
          <w:ins w:id="1701" w:author="Greg Stoike" w:date="2018-11-30T10:28:00Z"/>
          <w:rFonts w:ascii="Consolas" w:eastAsiaTheme="minorHAnsi" w:hAnsi="Consolas" w:cs="Lucida Sans Typewriter"/>
          <w:color w:val="268BD2"/>
          <w:sz w:val="16"/>
          <w:szCs w:val="16"/>
        </w:rPr>
      </w:pPr>
      <w:ins w:id="1702" w:author="Greg Stoike" w:date="2018-11-30T10:28:00Z">
        <w:r w:rsidRPr="00DA4580">
          <w:rPr>
            <w:rFonts w:ascii="Consolas" w:eastAsiaTheme="minorHAnsi" w:hAnsi="Consolas" w:cs="Lucida Sans Typewriter"/>
            <w:color w:val="268BD2"/>
            <w:sz w:val="16"/>
            <w:szCs w:val="16"/>
          </w:rPr>
          <w:t xml:space="preserve">    &lt;/Segments&gt;</w:t>
        </w:r>
      </w:ins>
    </w:p>
    <w:p w14:paraId="31296E75" w14:textId="77777777" w:rsidR="00DA4580" w:rsidRPr="00DA4580" w:rsidRDefault="00DA4580" w:rsidP="00DA4580">
      <w:pPr>
        <w:rPr>
          <w:ins w:id="1703" w:author="Greg Stoike" w:date="2018-11-30T10:28:00Z"/>
          <w:rFonts w:ascii="Consolas" w:eastAsiaTheme="minorHAnsi" w:hAnsi="Consolas" w:cs="Lucida Sans Typewriter"/>
          <w:color w:val="268BD2"/>
          <w:sz w:val="16"/>
          <w:szCs w:val="16"/>
        </w:rPr>
      </w:pPr>
      <w:ins w:id="1704" w:author="Greg Stoike" w:date="2018-11-30T10:28:00Z">
        <w:r w:rsidRPr="00DA4580">
          <w:rPr>
            <w:rFonts w:ascii="Consolas" w:eastAsiaTheme="minorHAnsi" w:hAnsi="Consolas" w:cs="Lucida Sans Typewriter"/>
            <w:color w:val="268BD2"/>
            <w:sz w:val="16"/>
            <w:szCs w:val="16"/>
          </w:rPr>
          <w:t xml:space="preserve">  &lt;/Test&gt;</w:t>
        </w:r>
      </w:ins>
    </w:p>
    <w:p w14:paraId="47BD143B" w14:textId="1D7F526D" w:rsidR="001E088C" w:rsidRPr="001E088C" w:rsidDel="00DA4580" w:rsidRDefault="00DA4580" w:rsidP="00DA4580">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05" w:author="Greg Stoike" w:date="2018-11-30T10:28:00Z"/>
          <w:rFonts w:ascii="Consolas" w:eastAsiaTheme="minorHAnsi" w:hAnsi="Consolas" w:cs="Lucida Sans Typewriter"/>
          <w:color w:val="268BD2"/>
          <w:sz w:val="16"/>
          <w:szCs w:val="16"/>
        </w:rPr>
      </w:pPr>
      <w:ins w:id="1706" w:author="Greg Stoike" w:date="2018-11-30T10:28:00Z">
        <w:r w:rsidRPr="00DA4580">
          <w:rPr>
            <w:rFonts w:ascii="Consolas" w:eastAsiaTheme="minorHAnsi" w:hAnsi="Consolas" w:cs="Lucida Sans Typewriter"/>
            <w:color w:val="268BD2"/>
            <w:sz w:val="16"/>
            <w:szCs w:val="16"/>
          </w:rPr>
          <w:t>&lt;/TestPackage&gt;</w:t>
        </w:r>
      </w:ins>
      <w:del w:id="1707" w:author="Greg Stoike" w:date="2018-11-30T10:28:00Z">
        <w:r w:rsidR="001E088C" w:rsidRPr="001E088C" w:rsidDel="00DA4580">
          <w:rPr>
            <w:rFonts w:ascii="Consolas" w:eastAsiaTheme="minorHAnsi" w:hAnsi="Consolas" w:cs="Lucida Sans Typewriter"/>
            <w:color w:val="268BD2"/>
            <w:sz w:val="16"/>
            <w:szCs w:val="16"/>
          </w:rPr>
          <w:delText>&lt;TestPackage id="SBAC-IAB-FIXED-G11M-Winter-2017-2018-New" publisher="SBAC" publishDate="2017-06-16T20:51:00Z" subject="MATH" type="interim" version="12101" bankKey="200" academicYear="2018"&gt;</w:delText>
        </w:r>
      </w:del>
    </w:p>
    <w:p w14:paraId="3BBDE8FC" w14:textId="349F40B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08" w:author="Greg Stoike" w:date="2018-11-30T10:28:00Z"/>
          <w:rFonts w:ascii="Consolas" w:eastAsiaTheme="minorHAnsi" w:hAnsi="Consolas" w:cs="Lucida Sans Typewriter"/>
          <w:color w:val="268BD2"/>
          <w:sz w:val="16"/>
          <w:szCs w:val="16"/>
        </w:rPr>
      </w:pPr>
      <w:del w:id="1709" w:author="Greg Stoike" w:date="2018-11-30T10:28:00Z">
        <w:r w:rsidRPr="001E088C" w:rsidDel="00DA4580">
          <w:rPr>
            <w:rFonts w:ascii="Consolas" w:eastAsiaTheme="minorHAnsi" w:hAnsi="Consolas" w:cs="Lucida Sans Typewriter"/>
            <w:color w:val="268BD2"/>
            <w:sz w:val="16"/>
            <w:szCs w:val="16"/>
          </w:rPr>
          <w:delText xml:space="preserve">  &lt;Blueprint&gt;</w:delText>
        </w:r>
      </w:del>
    </w:p>
    <w:p w14:paraId="7F9FE54F" w14:textId="00A60C8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10" w:author="Greg Stoike" w:date="2018-11-30T10:28:00Z"/>
          <w:rFonts w:ascii="Consolas" w:eastAsiaTheme="minorHAnsi" w:hAnsi="Consolas" w:cs="Lucida Sans Typewriter"/>
          <w:color w:val="268BD2"/>
          <w:sz w:val="16"/>
          <w:szCs w:val="16"/>
        </w:rPr>
      </w:pPr>
      <w:del w:id="1711" w:author="Greg Stoike" w:date="2018-11-30T10:28:00Z">
        <w:r w:rsidRPr="001E088C" w:rsidDel="00DA4580">
          <w:rPr>
            <w:rFonts w:ascii="Consolas" w:eastAsiaTheme="minorHAnsi" w:hAnsi="Consolas" w:cs="Lucida Sans Typewriter"/>
            <w:color w:val="268BD2"/>
            <w:sz w:val="16"/>
            <w:szCs w:val="16"/>
          </w:rPr>
          <w:delText xml:space="preserve">    &lt;BlueprintElement id="SBAC-IAB-FIXED-G11M-AlgLin" type="test"&gt;</w:delText>
        </w:r>
      </w:del>
    </w:p>
    <w:p w14:paraId="342CF8C4" w14:textId="45AF1DB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12" w:author="Greg Stoike" w:date="2018-11-30T10:28:00Z"/>
          <w:rFonts w:ascii="Consolas" w:eastAsiaTheme="minorHAnsi" w:hAnsi="Consolas" w:cs="Lucida Sans Typewriter"/>
          <w:color w:val="268BD2"/>
          <w:sz w:val="16"/>
          <w:szCs w:val="16"/>
        </w:rPr>
      </w:pPr>
      <w:del w:id="1713" w:author="Greg Stoike" w:date="2018-11-30T10:28:00Z">
        <w:r w:rsidRPr="001E088C" w:rsidDel="00DA4580">
          <w:rPr>
            <w:rFonts w:ascii="Consolas" w:eastAsiaTheme="minorHAnsi" w:hAnsi="Consolas" w:cs="Lucida Sans Typewriter"/>
            <w:color w:val="268BD2"/>
            <w:sz w:val="16"/>
            <w:szCs w:val="16"/>
          </w:rPr>
          <w:delText xml:space="preserve">      &lt;Scoring&gt;</w:delText>
        </w:r>
      </w:del>
    </w:p>
    <w:p w14:paraId="3C5054CA" w14:textId="70AF70F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14" w:author="Greg Stoike" w:date="2018-11-30T10:28:00Z"/>
          <w:rFonts w:ascii="Consolas" w:eastAsiaTheme="minorHAnsi" w:hAnsi="Consolas" w:cs="Lucida Sans Typewriter"/>
          <w:color w:val="268BD2"/>
          <w:sz w:val="16"/>
          <w:szCs w:val="16"/>
        </w:rPr>
      </w:pPr>
      <w:del w:id="1715" w:author="Greg Stoike" w:date="2018-11-30T10:28:00Z">
        <w:r w:rsidRPr="001E088C" w:rsidDel="00DA4580">
          <w:rPr>
            <w:rFonts w:ascii="Consolas" w:eastAsiaTheme="minorHAnsi" w:hAnsi="Consolas" w:cs="Lucida Sans Typewriter"/>
            <w:color w:val="268BD2"/>
            <w:sz w:val="16"/>
            <w:szCs w:val="16"/>
          </w:rPr>
          <w:delText xml:space="preserve">        &lt;PerformanceLevels&gt;</w:delText>
        </w:r>
      </w:del>
    </w:p>
    <w:p w14:paraId="70D19E33" w14:textId="6A78881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16" w:author="Greg Stoike" w:date="2018-11-30T10:28:00Z"/>
          <w:rFonts w:ascii="Consolas" w:eastAsiaTheme="minorHAnsi" w:hAnsi="Consolas" w:cs="Lucida Sans Typewriter"/>
          <w:color w:val="268BD2"/>
          <w:sz w:val="16"/>
          <w:szCs w:val="16"/>
        </w:rPr>
      </w:pPr>
      <w:del w:id="1717" w:author="Greg Stoike" w:date="2018-11-30T10:28:00Z">
        <w:r w:rsidRPr="001E088C" w:rsidDel="00DA4580">
          <w:rPr>
            <w:rFonts w:ascii="Consolas" w:eastAsiaTheme="minorHAnsi" w:hAnsi="Consolas" w:cs="Lucida Sans Typewriter"/>
            <w:color w:val="268BD2"/>
            <w:sz w:val="16"/>
            <w:szCs w:val="16"/>
          </w:rPr>
          <w:delText xml:space="preserve">          &lt;PerformanceLevel pLevel="1" scaledLo="2280.0" scaledHi="2543.0"/&gt;</w:delText>
        </w:r>
      </w:del>
    </w:p>
    <w:p w14:paraId="34AEFC0B" w14:textId="1B4FC89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18" w:author="Greg Stoike" w:date="2018-11-30T10:28:00Z"/>
          <w:rFonts w:ascii="Consolas" w:eastAsiaTheme="minorHAnsi" w:hAnsi="Consolas" w:cs="Lucida Sans Typewriter"/>
          <w:color w:val="268BD2"/>
          <w:sz w:val="16"/>
          <w:szCs w:val="16"/>
        </w:rPr>
      </w:pPr>
      <w:del w:id="1719" w:author="Greg Stoike" w:date="2018-11-30T10:28:00Z">
        <w:r w:rsidRPr="001E088C" w:rsidDel="00DA4580">
          <w:rPr>
            <w:rFonts w:ascii="Consolas" w:eastAsiaTheme="minorHAnsi" w:hAnsi="Consolas" w:cs="Lucida Sans Typewriter"/>
            <w:color w:val="268BD2"/>
            <w:sz w:val="16"/>
            <w:szCs w:val="16"/>
          </w:rPr>
          <w:delText xml:space="preserve">          &lt;PerformanceLevel pLevel="2" scaledLo="2543.0" scaledHi="2628.0"/&gt;</w:delText>
        </w:r>
      </w:del>
    </w:p>
    <w:p w14:paraId="38081307" w14:textId="2F0CD02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20" w:author="Greg Stoike" w:date="2018-11-30T10:28:00Z"/>
          <w:rFonts w:ascii="Consolas" w:eastAsiaTheme="minorHAnsi" w:hAnsi="Consolas" w:cs="Lucida Sans Typewriter"/>
          <w:color w:val="268BD2"/>
          <w:sz w:val="16"/>
          <w:szCs w:val="16"/>
        </w:rPr>
      </w:pPr>
      <w:del w:id="1721" w:author="Greg Stoike" w:date="2018-11-30T10:28:00Z">
        <w:r w:rsidRPr="001E088C" w:rsidDel="00DA4580">
          <w:rPr>
            <w:rFonts w:ascii="Consolas" w:eastAsiaTheme="minorHAnsi" w:hAnsi="Consolas" w:cs="Lucida Sans Typewriter"/>
            <w:color w:val="268BD2"/>
            <w:sz w:val="16"/>
            <w:szCs w:val="16"/>
          </w:rPr>
          <w:delText xml:space="preserve">          &lt;PerformanceLevel pLevel="3" scaledLo="2628.0" scaledHi="2718.0"/&gt;</w:delText>
        </w:r>
      </w:del>
    </w:p>
    <w:p w14:paraId="28CED600" w14:textId="293CBE8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22" w:author="Greg Stoike" w:date="2018-11-30T10:28:00Z"/>
          <w:rFonts w:ascii="Consolas" w:eastAsiaTheme="minorHAnsi" w:hAnsi="Consolas" w:cs="Lucida Sans Typewriter"/>
          <w:color w:val="268BD2"/>
          <w:sz w:val="16"/>
          <w:szCs w:val="16"/>
        </w:rPr>
      </w:pPr>
      <w:del w:id="1723" w:author="Greg Stoike" w:date="2018-11-30T10:28:00Z">
        <w:r w:rsidRPr="001E088C" w:rsidDel="00DA4580">
          <w:rPr>
            <w:rFonts w:ascii="Consolas" w:eastAsiaTheme="minorHAnsi" w:hAnsi="Consolas" w:cs="Lucida Sans Typewriter"/>
            <w:color w:val="268BD2"/>
            <w:sz w:val="16"/>
            <w:szCs w:val="16"/>
          </w:rPr>
          <w:delText xml:space="preserve">          &lt;PerformanceLevel pLevel="4" scaledLo="2718.0" scaledHi="2862.0"/&gt;</w:delText>
        </w:r>
      </w:del>
    </w:p>
    <w:p w14:paraId="21F48B67" w14:textId="4C697FC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24" w:author="Greg Stoike" w:date="2018-11-30T10:28:00Z"/>
          <w:rFonts w:ascii="Consolas" w:eastAsiaTheme="minorHAnsi" w:hAnsi="Consolas" w:cs="Lucida Sans Typewriter"/>
          <w:color w:val="268BD2"/>
          <w:sz w:val="16"/>
          <w:szCs w:val="16"/>
        </w:rPr>
      </w:pPr>
      <w:del w:id="1725" w:author="Greg Stoike" w:date="2018-11-30T10:28:00Z">
        <w:r w:rsidRPr="001E088C" w:rsidDel="00DA4580">
          <w:rPr>
            <w:rFonts w:ascii="Consolas" w:eastAsiaTheme="minorHAnsi" w:hAnsi="Consolas" w:cs="Lucida Sans Typewriter"/>
            <w:color w:val="268BD2"/>
            <w:sz w:val="16"/>
            <w:szCs w:val="16"/>
          </w:rPr>
          <w:delText xml:space="preserve">        &lt;/PerformanceLevels&gt;</w:delText>
        </w:r>
      </w:del>
    </w:p>
    <w:p w14:paraId="3D94BA3F" w14:textId="212B7A3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26" w:author="Greg Stoike" w:date="2018-11-30T10:28:00Z"/>
          <w:rFonts w:ascii="Consolas" w:eastAsiaTheme="minorHAnsi" w:hAnsi="Consolas" w:cs="Lucida Sans Typewriter"/>
          <w:color w:val="268BD2"/>
          <w:sz w:val="16"/>
          <w:szCs w:val="16"/>
        </w:rPr>
      </w:pPr>
      <w:del w:id="1727" w:author="Greg Stoike" w:date="2018-11-30T10:28:00Z">
        <w:r w:rsidRPr="001E088C" w:rsidDel="00DA4580">
          <w:rPr>
            <w:rFonts w:ascii="Consolas" w:eastAsiaTheme="minorHAnsi" w:hAnsi="Consolas" w:cs="Lucida Sans Typewriter"/>
            <w:color w:val="268BD2"/>
            <w:sz w:val="16"/>
            <w:szCs w:val="16"/>
          </w:rPr>
          <w:delText xml:space="preserve">        &lt;Rules&gt;</w:delText>
        </w:r>
      </w:del>
    </w:p>
    <w:p w14:paraId="0DB9D5D6" w14:textId="591970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28" w:author="Greg Stoike" w:date="2018-11-30T10:28:00Z"/>
          <w:rFonts w:ascii="Consolas" w:eastAsiaTheme="minorHAnsi" w:hAnsi="Consolas" w:cs="Lucida Sans Typewriter"/>
          <w:color w:val="268BD2"/>
          <w:sz w:val="16"/>
          <w:szCs w:val="16"/>
        </w:rPr>
      </w:pPr>
      <w:del w:id="1729" w:author="Greg Stoike" w:date="2018-11-30T10:28:00Z">
        <w:r w:rsidRPr="001E088C" w:rsidDel="00DA4580">
          <w:rPr>
            <w:rFonts w:ascii="Consolas" w:eastAsiaTheme="minorHAnsi" w:hAnsi="Consolas" w:cs="Lucida Sans Typewriter"/>
            <w:color w:val="268BD2"/>
            <w:sz w:val="16"/>
            <w:szCs w:val="16"/>
          </w:rPr>
          <w:delText xml:space="preserve">          &lt;Rule name="ScaleScore" computationOrder="30"/&gt;</w:delText>
        </w:r>
      </w:del>
    </w:p>
    <w:p w14:paraId="2D4D2924" w14:textId="1A116F9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30" w:author="Greg Stoike" w:date="2018-11-30T10:28:00Z"/>
          <w:rFonts w:ascii="Consolas" w:eastAsiaTheme="minorHAnsi" w:hAnsi="Consolas" w:cs="Lucida Sans Typewriter"/>
          <w:color w:val="268BD2"/>
          <w:sz w:val="16"/>
          <w:szCs w:val="16"/>
        </w:rPr>
      </w:pPr>
      <w:del w:id="1731" w:author="Greg Stoike" w:date="2018-11-30T10:28:00Z">
        <w:r w:rsidRPr="001E088C" w:rsidDel="00DA4580">
          <w:rPr>
            <w:rFonts w:ascii="Consolas" w:eastAsiaTheme="minorHAnsi" w:hAnsi="Consolas" w:cs="Lucida Sans Typewriter"/>
            <w:color w:val="268BD2"/>
            <w:sz w:val="16"/>
            <w:szCs w:val="16"/>
          </w:rPr>
          <w:delText xml:space="preserve">          &lt;Rule name="SBACTheta" measure="ThetaScore" computationOrder="20"&gt;</w:delText>
        </w:r>
      </w:del>
    </w:p>
    <w:p w14:paraId="04301EFA" w14:textId="011DFA0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32" w:author="Greg Stoike" w:date="2018-11-30T10:28:00Z"/>
          <w:rFonts w:ascii="Consolas" w:eastAsiaTheme="minorHAnsi" w:hAnsi="Consolas" w:cs="Lucida Sans Typewriter"/>
          <w:color w:val="268BD2"/>
          <w:sz w:val="16"/>
          <w:szCs w:val="16"/>
        </w:rPr>
      </w:pPr>
      <w:del w:id="1733" w:author="Greg Stoike" w:date="2018-11-30T10:28:00Z">
        <w:r w:rsidRPr="001E088C" w:rsidDel="00DA4580">
          <w:rPr>
            <w:rFonts w:ascii="Consolas" w:eastAsiaTheme="minorHAnsi" w:hAnsi="Consolas" w:cs="Lucida Sans Typewriter"/>
            <w:color w:val="268BD2"/>
            <w:sz w:val="16"/>
            <w:szCs w:val="16"/>
          </w:rPr>
          <w:delText xml:space="preserve">            &lt;Parameter name="LOT" id="933D98F3-34BC-4957-8FAE-0B66CB0AB41E" type="double" position="1"&gt;</w:delText>
        </w:r>
      </w:del>
    </w:p>
    <w:p w14:paraId="45210894" w14:textId="067E83C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34" w:author="Greg Stoike" w:date="2018-11-30T10:28:00Z"/>
          <w:rFonts w:ascii="Consolas" w:eastAsiaTheme="minorHAnsi" w:hAnsi="Consolas" w:cs="Lucida Sans Typewriter"/>
          <w:color w:val="268BD2"/>
          <w:sz w:val="16"/>
          <w:szCs w:val="16"/>
        </w:rPr>
      </w:pPr>
      <w:del w:id="1735" w:author="Greg Stoike" w:date="2018-11-30T10:28:00Z">
        <w:r w:rsidRPr="001E088C" w:rsidDel="00DA4580">
          <w:rPr>
            <w:rFonts w:ascii="Consolas" w:eastAsiaTheme="minorHAnsi" w:hAnsi="Consolas" w:cs="Lucida Sans Typewriter"/>
            <w:color w:val="268BD2"/>
            <w:sz w:val="16"/>
            <w:szCs w:val="16"/>
          </w:rPr>
          <w:delText xml:space="preserve">              &lt;Value value="-2.9564"/&gt;</w:delText>
        </w:r>
      </w:del>
    </w:p>
    <w:p w14:paraId="1F52F29B" w14:textId="63DC91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36" w:author="Greg Stoike" w:date="2018-11-30T10:28:00Z"/>
          <w:rFonts w:ascii="Consolas" w:eastAsiaTheme="minorHAnsi" w:hAnsi="Consolas" w:cs="Lucida Sans Typewriter"/>
          <w:color w:val="268BD2"/>
          <w:sz w:val="16"/>
          <w:szCs w:val="16"/>
        </w:rPr>
      </w:pPr>
      <w:del w:id="1737"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4C31D9CF" w14:textId="4DB5438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38" w:author="Greg Stoike" w:date="2018-11-30T10:28:00Z"/>
          <w:rFonts w:ascii="Consolas" w:eastAsiaTheme="minorHAnsi" w:hAnsi="Consolas" w:cs="Lucida Sans Typewriter"/>
          <w:color w:val="268BD2"/>
          <w:sz w:val="16"/>
          <w:szCs w:val="16"/>
        </w:rPr>
      </w:pPr>
      <w:del w:id="1739" w:author="Greg Stoike" w:date="2018-11-30T10:28:00Z">
        <w:r w:rsidRPr="001E088C" w:rsidDel="00DA4580">
          <w:rPr>
            <w:rFonts w:ascii="Consolas" w:eastAsiaTheme="minorHAnsi" w:hAnsi="Consolas" w:cs="Lucida Sans Typewriter"/>
            <w:color w:val="268BD2"/>
            <w:sz w:val="16"/>
            <w:szCs w:val="16"/>
          </w:rPr>
          <w:delText xml:space="preserve">            &lt;Parameter name="HOT" id="11D307FC-7B83-4ECC-AAF8-C5E1445897C8" type="double" position="2"&gt;</w:delText>
        </w:r>
      </w:del>
    </w:p>
    <w:p w14:paraId="2F7DA833" w14:textId="087C0C6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40" w:author="Greg Stoike" w:date="2018-11-30T10:28:00Z"/>
          <w:rFonts w:ascii="Consolas" w:eastAsiaTheme="minorHAnsi" w:hAnsi="Consolas" w:cs="Lucida Sans Typewriter"/>
          <w:color w:val="268BD2"/>
          <w:sz w:val="16"/>
          <w:szCs w:val="16"/>
        </w:rPr>
      </w:pPr>
      <w:del w:id="1741" w:author="Greg Stoike" w:date="2018-11-30T10:28:00Z">
        <w:r w:rsidRPr="001E088C" w:rsidDel="00DA4580">
          <w:rPr>
            <w:rFonts w:ascii="Consolas" w:eastAsiaTheme="minorHAnsi" w:hAnsi="Consolas" w:cs="Lucida Sans Typewriter"/>
            <w:color w:val="268BD2"/>
            <w:sz w:val="16"/>
            <w:szCs w:val="16"/>
          </w:rPr>
          <w:delText xml:space="preserve">              &lt;Value value="4.3804"/&gt;</w:delText>
        </w:r>
      </w:del>
    </w:p>
    <w:p w14:paraId="02AA89BE" w14:textId="2F78EA3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42" w:author="Greg Stoike" w:date="2018-11-30T10:28:00Z"/>
          <w:rFonts w:ascii="Consolas" w:eastAsiaTheme="minorHAnsi" w:hAnsi="Consolas" w:cs="Lucida Sans Typewriter"/>
          <w:color w:val="268BD2"/>
          <w:sz w:val="16"/>
          <w:szCs w:val="16"/>
        </w:rPr>
      </w:pPr>
      <w:del w:id="1743"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6372F000" w14:textId="69A336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44" w:author="Greg Stoike" w:date="2018-11-30T10:28:00Z"/>
          <w:rFonts w:ascii="Consolas" w:eastAsiaTheme="minorHAnsi" w:hAnsi="Consolas" w:cs="Lucida Sans Typewriter"/>
          <w:color w:val="268BD2"/>
          <w:sz w:val="16"/>
          <w:szCs w:val="16"/>
        </w:rPr>
      </w:pPr>
      <w:del w:id="1745" w:author="Greg Stoike" w:date="2018-11-30T10:28:00Z">
        <w:r w:rsidRPr="001E088C" w:rsidDel="00DA4580">
          <w:rPr>
            <w:rFonts w:ascii="Consolas" w:eastAsiaTheme="minorHAnsi" w:hAnsi="Consolas" w:cs="Lucida Sans Typewriter"/>
            <w:color w:val="268BD2"/>
            <w:sz w:val="16"/>
            <w:szCs w:val="16"/>
          </w:rPr>
          <w:delText xml:space="preserve">            &lt;Parameter name="seLimit" id="E766945F-93FF-4671-B21D-ADCEFDB02AF3" type="double" position="3"&gt;</w:delText>
        </w:r>
      </w:del>
    </w:p>
    <w:p w14:paraId="4B6E0FC3" w14:textId="46344A2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46" w:author="Greg Stoike" w:date="2018-11-30T10:28:00Z"/>
          <w:rFonts w:ascii="Consolas" w:eastAsiaTheme="minorHAnsi" w:hAnsi="Consolas" w:cs="Lucida Sans Typewriter"/>
          <w:color w:val="268BD2"/>
          <w:sz w:val="16"/>
          <w:szCs w:val="16"/>
        </w:rPr>
      </w:pPr>
      <w:del w:id="1747" w:author="Greg Stoike" w:date="2018-11-30T10:28:00Z">
        <w:r w:rsidRPr="001E088C" w:rsidDel="00DA4580">
          <w:rPr>
            <w:rFonts w:ascii="Consolas" w:eastAsiaTheme="minorHAnsi" w:hAnsi="Consolas" w:cs="Lucida Sans Typewriter"/>
            <w:color w:val="268BD2"/>
            <w:sz w:val="16"/>
            <w:szCs w:val="16"/>
          </w:rPr>
          <w:delText xml:space="preserve">              &lt;Value value="2.5"/&gt;</w:delText>
        </w:r>
      </w:del>
    </w:p>
    <w:p w14:paraId="585F7B90" w14:textId="497814D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48" w:author="Greg Stoike" w:date="2018-11-30T10:28:00Z"/>
          <w:rFonts w:ascii="Consolas" w:eastAsiaTheme="minorHAnsi" w:hAnsi="Consolas" w:cs="Lucida Sans Typewriter"/>
          <w:color w:val="268BD2"/>
          <w:sz w:val="16"/>
          <w:szCs w:val="16"/>
        </w:rPr>
      </w:pPr>
      <w:del w:id="1749"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62142757" w14:textId="7D13BEF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50" w:author="Greg Stoike" w:date="2018-11-30T10:28:00Z"/>
          <w:rFonts w:ascii="Consolas" w:eastAsiaTheme="minorHAnsi" w:hAnsi="Consolas" w:cs="Lucida Sans Typewriter"/>
          <w:color w:val="268BD2"/>
          <w:sz w:val="16"/>
          <w:szCs w:val="16"/>
        </w:rPr>
      </w:pPr>
      <w:del w:id="1751" w:author="Greg Stoike" w:date="2018-11-30T10:28:00Z">
        <w:r w:rsidRPr="001E088C" w:rsidDel="00DA4580">
          <w:rPr>
            <w:rFonts w:ascii="Consolas" w:eastAsiaTheme="minorHAnsi" w:hAnsi="Consolas" w:cs="Lucida Sans Typewriter"/>
            <w:color w:val="268BD2"/>
            <w:sz w:val="16"/>
            <w:szCs w:val="16"/>
          </w:rPr>
          <w:delText xml:space="preserve">          &lt;/Rule&gt;</w:delText>
        </w:r>
      </w:del>
    </w:p>
    <w:p w14:paraId="3A362141" w14:textId="4CEAD9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52" w:author="Greg Stoike" w:date="2018-11-30T10:28:00Z"/>
          <w:rFonts w:ascii="Consolas" w:eastAsiaTheme="minorHAnsi" w:hAnsi="Consolas" w:cs="Lucida Sans Typewriter"/>
          <w:color w:val="268BD2"/>
          <w:sz w:val="16"/>
          <w:szCs w:val="16"/>
        </w:rPr>
      </w:pPr>
      <w:del w:id="1753" w:author="Greg Stoike" w:date="2018-11-30T10:28:00Z">
        <w:r w:rsidRPr="001E088C" w:rsidDel="00DA4580">
          <w:rPr>
            <w:rFonts w:ascii="Consolas" w:eastAsiaTheme="minorHAnsi" w:hAnsi="Consolas" w:cs="Lucida Sans Typewriter"/>
            <w:color w:val="268BD2"/>
            <w:sz w:val="16"/>
            <w:szCs w:val="16"/>
          </w:rPr>
          <w:delText xml:space="preserve">          &lt;Rule name="SBACIABAttemptedness" measure="Attempted" computationOrder="10"/&gt;</w:delText>
        </w:r>
      </w:del>
    </w:p>
    <w:p w14:paraId="49A67CA0" w14:textId="5A3AA24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54" w:author="Greg Stoike" w:date="2018-11-30T10:28:00Z"/>
          <w:rFonts w:ascii="Consolas" w:eastAsiaTheme="minorHAnsi" w:hAnsi="Consolas" w:cs="Lucida Sans Typewriter"/>
          <w:color w:val="268BD2"/>
          <w:sz w:val="16"/>
          <w:szCs w:val="16"/>
        </w:rPr>
      </w:pPr>
      <w:del w:id="1755" w:author="Greg Stoike" w:date="2018-11-30T10:28:00Z">
        <w:r w:rsidRPr="001E088C" w:rsidDel="00DA4580">
          <w:rPr>
            <w:rFonts w:ascii="Consolas" w:eastAsiaTheme="minorHAnsi" w:hAnsi="Consolas" w:cs="Lucida Sans Typewriter"/>
            <w:color w:val="268BD2"/>
            <w:sz w:val="16"/>
            <w:szCs w:val="16"/>
          </w:rPr>
          <w:delText xml:space="preserve">          &lt;Rule name="SBACAccommodationUseCodes" measure="AccommodationCodes" computationOrder="50"&gt;</w:delText>
        </w:r>
      </w:del>
    </w:p>
    <w:p w14:paraId="1307E0F1" w14:textId="117CC4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56" w:author="Greg Stoike" w:date="2018-11-30T10:28:00Z"/>
          <w:rFonts w:ascii="Consolas" w:eastAsiaTheme="minorHAnsi" w:hAnsi="Consolas" w:cs="Lucida Sans Typewriter"/>
          <w:color w:val="268BD2"/>
          <w:sz w:val="16"/>
          <w:szCs w:val="16"/>
        </w:rPr>
      </w:pPr>
      <w:del w:id="1757" w:author="Greg Stoike" w:date="2018-11-30T10:28:00Z">
        <w:r w:rsidRPr="001E088C" w:rsidDel="00DA4580">
          <w:rPr>
            <w:rFonts w:ascii="Consolas" w:eastAsiaTheme="minorHAnsi" w:hAnsi="Consolas" w:cs="Lucida Sans Typewriter"/>
            <w:color w:val="268BD2"/>
            <w:sz w:val="16"/>
            <w:szCs w:val="16"/>
          </w:rPr>
          <w:delText xml:space="preserve">            &lt;Parameter name="accomNoCodes" id="A04CEA62-7A8C-4C39-859D-CEDA15FAA0AA" type="string" position="1"&gt;</w:delText>
        </w:r>
      </w:del>
    </w:p>
    <w:p w14:paraId="304D36B9" w14:textId="156562E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58" w:author="Greg Stoike" w:date="2018-11-30T10:28:00Z"/>
          <w:rFonts w:ascii="Consolas" w:eastAsiaTheme="minorHAnsi" w:hAnsi="Consolas" w:cs="Lucida Sans Typewriter"/>
          <w:color w:val="268BD2"/>
          <w:sz w:val="16"/>
          <w:szCs w:val="16"/>
        </w:rPr>
      </w:pPr>
      <w:del w:id="1759" w:author="Greg Stoike" w:date="2018-11-30T10:28:00Z">
        <w:r w:rsidRPr="001E088C" w:rsidDel="00DA4580">
          <w:rPr>
            <w:rFonts w:ascii="Consolas" w:eastAsiaTheme="minorHAnsi" w:hAnsi="Consolas" w:cs="Lucida Sans Typewriter"/>
            <w:color w:val="268BD2"/>
            <w:sz w:val="16"/>
            <w:szCs w:val="16"/>
          </w:rPr>
          <w:delText xml:space="preserve">              &lt;Property name="indextype" value="string"/&gt;</w:delText>
        </w:r>
      </w:del>
    </w:p>
    <w:p w14:paraId="1D392163" w14:textId="3D5EAE6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60" w:author="Greg Stoike" w:date="2018-11-30T10:28:00Z"/>
          <w:rFonts w:ascii="Consolas" w:eastAsiaTheme="minorHAnsi" w:hAnsi="Consolas" w:cs="Lucida Sans Typewriter"/>
          <w:color w:val="268BD2"/>
          <w:sz w:val="16"/>
          <w:szCs w:val="16"/>
        </w:rPr>
      </w:pPr>
      <w:del w:id="1761" w:author="Greg Stoike" w:date="2018-11-30T10:28:00Z">
        <w:r w:rsidRPr="001E088C" w:rsidDel="00DA4580">
          <w:rPr>
            <w:rFonts w:ascii="Consolas" w:eastAsiaTheme="minorHAnsi" w:hAnsi="Consolas" w:cs="Lucida Sans Typewriter"/>
            <w:color w:val="268BD2"/>
            <w:sz w:val="16"/>
            <w:szCs w:val="16"/>
          </w:rPr>
          <w:delText xml:space="preserve">              &lt;Value value="TDS_PS_L0" index="Print Size"/&gt;</w:delText>
        </w:r>
      </w:del>
    </w:p>
    <w:p w14:paraId="33C2A610" w14:textId="33E5AF5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62" w:author="Greg Stoike" w:date="2018-11-30T10:28:00Z"/>
          <w:rFonts w:ascii="Consolas" w:eastAsiaTheme="minorHAnsi" w:hAnsi="Consolas" w:cs="Lucida Sans Typewriter"/>
          <w:color w:val="268BD2"/>
          <w:sz w:val="16"/>
          <w:szCs w:val="16"/>
        </w:rPr>
      </w:pPr>
      <w:del w:id="1763"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4D697826" w14:textId="065A2AE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64" w:author="Greg Stoike" w:date="2018-11-30T10:28:00Z"/>
          <w:rFonts w:ascii="Consolas" w:eastAsiaTheme="minorHAnsi" w:hAnsi="Consolas" w:cs="Lucida Sans Typewriter"/>
          <w:color w:val="268BD2"/>
          <w:sz w:val="16"/>
          <w:szCs w:val="16"/>
        </w:rPr>
      </w:pPr>
      <w:del w:id="1765" w:author="Greg Stoike" w:date="2018-11-30T10:28:00Z">
        <w:r w:rsidRPr="001E088C" w:rsidDel="00DA4580">
          <w:rPr>
            <w:rFonts w:ascii="Consolas" w:eastAsiaTheme="minorHAnsi" w:hAnsi="Consolas" w:cs="Lucida Sans Typewriter"/>
            <w:color w:val="268BD2"/>
            <w:sz w:val="16"/>
            <w:szCs w:val="16"/>
          </w:rPr>
          <w:delText xml:space="preserve">          &lt;/Rule&gt;</w:delText>
        </w:r>
      </w:del>
    </w:p>
    <w:p w14:paraId="62331674" w14:textId="593B445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66" w:author="Greg Stoike" w:date="2018-11-30T10:28:00Z"/>
          <w:rFonts w:ascii="Consolas" w:eastAsiaTheme="minorHAnsi" w:hAnsi="Consolas" w:cs="Lucida Sans Typewriter"/>
          <w:color w:val="268BD2"/>
          <w:sz w:val="16"/>
          <w:szCs w:val="16"/>
        </w:rPr>
      </w:pPr>
      <w:del w:id="1767" w:author="Greg Stoike" w:date="2018-11-30T10:28:00Z">
        <w:r w:rsidRPr="001E088C" w:rsidDel="00DA4580">
          <w:rPr>
            <w:rFonts w:ascii="Consolas" w:eastAsiaTheme="minorHAnsi" w:hAnsi="Consolas" w:cs="Lucida Sans Typewriter"/>
            <w:color w:val="268BD2"/>
            <w:sz w:val="16"/>
            <w:szCs w:val="16"/>
          </w:rPr>
          <w:delText xml:space="preserve">          &lt;Rule name="SEBasedPLWithRounding" measure="PerformanceLevel" computationOrder="40"&gt;</w:delText>
        </w:r>
      </w:del>
    </w:p>
    <w:p w14:paraId="5CF15960" w14:textId="39C23DD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68" w:author="Greg Stoike" w:date="2018-11-30T10:28:00Z"/>
          <w:rFonts w:ascii="Consolas" w:eastAsiaTheme="minorHAnsi" w:hAnsi="Consolas" w:cs="Lucida Sans Typewriter"/>
          <w:color w:val="268BD2"/>
          <w:sz w:val="16"/>
          <w:szCs w:val="16"/>
        </w:rPr>
      </w:pPr>
      <w:del w:id="1769" w:author="Greg Stoike" w:date="2018-11-30T10:28:00Z">
        <w:r w:rsidRPr="001E088C" w:rsidDel="00DA4580">
          <w:rPr>
            <w:rFonts w:ascii="Consolas" w:eastAsiaTheme="minorHAnsi" w:hAnsi="Consolas" w:cs="Lucida Sans Typewriter"/>
            <w:color w:val="268BD2"/>
            <w:sz w:val="16"/>
            <w:szCs w:val="16"/>
          </w:rPr>
          <w:delText xml:space="preserve">            &lt;Parameter name="seMultiple" id="7B19E304-3863-4F12-9A75-E311DD578EC1" type="double" position="1"&gt;</w:delText>
        </w:r>
      </w:del>
    </w:p>
    <w:p w14:paraId="31FE8DAB" w14:textId="3C91999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70" w:author="Greg Stoike" w:date="2018-11-30T10:28:00Z"/>
          <w:rFonts w:ascii="Consolas" w:eastAsiaTheme="minorHAnsi" w:hAnsi="Consolas" w:cs="Lucida Sans Typewriter"/>
          <w:color w:val="268BD2"/>
          <w:sz w:val="16"/>
          <w:szCs w:val="16"/>
        </w:rPr>
      </w:pPr>
      <w:del w:id="1771" w:author="Greg Stoike" w:date="2018-11-30T10:28:00Z">
        <w:r w:rsidRPr="001E088C" w:rsidDel="00DA4580">
          <w:rPr>
            <w:rFonts w:ascii="Consolas" w:eastAsiaTheme="minorHAnsi" w:hAnsi="Consolas" w:cs="Lucida Sans Typewriter"/>
            <w:color w:val="268BD2"/>
            <w:sz w:val="16"/>
            <w:szCs w:val="16"/>
          </w:rPr>
          <w:delText xml:space="preserve">              &lt;Value value="1.5"/&gt;</w:delText>
        </w:r>
      </w:del>
    </w:p>
    <w:p w14:paraId="0D8DB224" w14:textId="118C5CC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72" w:author="Greg Stoike" w:date="2018-11-30T10:28:00Z"/>
          <w:rFonts w:ascii="Consolas" w:eastAsiaTheme="minorHAnsi" w:hAnsi="Consolas" w:cs="Lucida Sans Typewriter"/>
          <w:color w:val="268BD2"/>
          <w:sz w:val="16"/>
          <w:szCs w:val="16"/>
        </w:rPr>
      </w:pPr>
      <w:del w:id="1773"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0FF7BA77" w14:textId="0250945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74" w:author="Greg Stoike" w:date="2018-11-30T10:28:00Z"/>
          <w:rFonts w:ascii="Consolas" w:eastAsiaTheme="minorHAnsi" w:hAnsi="Consolas" w:cs="Lucida Sans Typewriter"/>
          <w:color w:val="268BD2"/>
          <w:sz w:val="16"/>
          <w:szCs w:val="16"/>
        </w:rPr>
      </w:pPr>
      <w:del w:id="1775" w:author="Greg Stoike" w:date="2018-11-30T10:28:00Z">
        <w:r w:rsidRPr="001E088C" w:rsidDel="00DA4580">
          <w:rPr>
            <w:rFonts w:ascii="Consolas" w:eastAsiaTheme="minorHAnsi" w:hAnsi="Consolas" w:cs="Lucida Sans Typewriter"/>
            <w:color w:val="268BD2"/>
            <w:sz w:val="16"/>
            <w:szCs w:val="16"/>
          </w:rPr>
          <w:delText xml:space="preserve">            &lt;Parameter name="proficientPerformanceLevel" id="2EE0DDB3-7AD5-495E-B1CE-72D4C2BB1AAC" type="int" position="2"&gt;</w:delText>
        </w:r>
      </w:del>
    </w:p>
    <w:p w14:paraId="2DB9213A" w14:textId="7754B82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76" w:author="Greg Stoike" w:date="2018-11-30T10:28:00Z"/>
          <w:rFonts w:ascii="Consolas" w:eastAsiaTheme="minorHAnsi" w:hAnsi="Consolas" w:cs="Lucida Sans Typewriter"/>
          <w:color w:val="268BD2"/>
          <w:sz w:val="16"/>
          <w:szCs w:val="16"/>
        </w:rPr>
      </w:pPr>
      <w:del w:id="1777" w:author="Greg Stoike" w:date="2018-11-30T10:28:00Z">
        <w:r w:rsidRPr="001E088C" w:rsidDel="00DA4580">
          <w:rPr>
            <w:rFonts w:ascii="Consolas" w:eastAsiaTheme="minorHAnsi" w:hAnsi="Consolas" w:cs="Lucida Sans Typewriter"/>
            <w:color w:val="268BD2"/>
            <w:sz w:val="16"/>
            <w:szCs w:val="16"/>
          </w:rPr>
          <w:delText xml:space="preserve">              &lt;Value value="3"/&gt;</w:delText>
        </w:r>
      </w:del>
    </w:p>
    <w:p w14:paraId="323C782D" w14:textId="2E5AC4C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78" w:author="Greg Stoike" w:date="2018-11-30T10:28:00Z"/>
          <w:rFonts w:ascii="Consolas" w:eastAsiaTheme="minorHAnsi" w:hAnsi="Consolas" w:cs="Lucida Sans Typewriter"/>
          <w:color w:val="268BD2"/>
          <w:sz w:val="16"/>
          <w:szCs w:val="16"/>
        </w:rPr>
      </w:pPr>
      <w:del w:id="1779"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54DB2279" w14:textId="0977826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80" w:author="Greg Stoike" w:date="2018-11-30T10:28:00Z"/>
          <w:rFonts w:ascii="Consolas" w:eastAsiaTheme="minorHAnsi" w:hAnsi="Consolas" w:cs="Lucida Sans Typewriter"/>
          <w:color w:val="268BD2"/>
          <w:sz w:val="16"/>
          <w:szCs w:val="16"/>
        </w:rPr>
      </w:pPr>
      <w:del w:id="1781" w:author="Greg Stoike" w:date="2018-11-30T10:28:00Z">
        <w:r w:rsidRPr="001E088C" w:rsidDel="00DA4580">
          <w:rPr>
            <w:rFonts w:ascii="Consolas" w:eastAsiaTheme="minorHAnsi" w:hAnsi="Consolas" w:cs="Lucida Sans Typewriter"/>
            <w:color w:val="268BD2"/>
            <w:sz w:val="16"/>
            <w:szCs w:val="16"/>
          </w:rPr>
          <w:delText xml:space="preserve">            &lt;Parameter name="LOT" id="4363F62B-647C-4831-B334-DA5A1B5EA596" type="double" position="3"&gt;</w:delText>
        </w:r>
      </w:del>
    </w:p>
    <w:p w14:paraId="75C66AC6" w14:textId="5D4D880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82" w:author="Greg Stoike" w:date="2018-11-30T10:28:00Z"/>
          <w:rFonts w:ascii="Consolas" w:eastAsiaTheme="minorHAnsi" w:hAnsi="Consolas" w:cs="Lucida Sans Typewriter"/>
          <w:color w:val="268BD2"/>
          <w:sz w:val="16"/>
          <w:szCs w:val="16"/>
        </w:rPr>
      </w:pPr>
      <w:del w:id="1783" w:author="Greg Stoike" w:date="2018-11-30T10:28:00Z">
        <w:r w:rsidRPr="001E088C" w:rsidDel="00DA4580">
          <w:rPr>
            <w:rFonts w:ascii="Consolas" w:eastAsiaTheme="minorHAnsi" w:hAnsi="Consolas" w:cs="Lucida Sans Typewriter"/>
            <w:color w:val="268BD2"/>
            <w:sz w:val="16"/>
            <w:szCs w:val="16"/>
          </w:rPr>
          <w:delText xml:space="preserve">              &lt;Value value="-2.9564"/&gt;</w:delText>
        </w:r>
      </w:del>
    </w:p>
    <w:p w14:paraId="57FB2092" w14:textId="66B62E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84" w:author="Greg Stoike" w:date="2018-11-30T10:28:00Z"/>
          <w:rFonts w:ascii="Consolas" w:eastAsiaTheme="minorHAnsi" w:hAnsi="Consolas" w:cs="Lucida Sans Typewriter"/>
          <w:color w:val="268BD2"/>
          <w:sz w:val="16"/>
          <w:szCs w:val="16"/>
        </w:rPr>
      </w:pPr>
      <w:del w:id="1785"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581D5795" w14:textId="29F376C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86" w:author="Greg Stoike" w:date="2018-11-30T10:28:00Z"/>
          <w:rFonts w:ascii="Consolas" w:eastAsiaTheme="minorHAnsi" w:hAnsi="Consolas" w:cs="Lucida Sans Typewriter"/>
          <w:color w:val="268BD2"/>
          <w:sz w:val="16"/>
          <w:szCs w:val="16"/>
        </w:rPr>
      </w:pPr>
      <w:del w:id="1787" w:author="Greg Stoike" w:date="2018-11-30T10:28:00Z">
        <w:r w:rsidRPr="001E088C" w:rsidDel="00DA4580">
          <w:rPr>
            <w:rFonts w:ascii="Consolas" w:eastAsiaTheme="minorHAnsi" w:hAnsi="Consolas" w:cs="Lucida Sans Typewriter"/>
            <w:color w:val="268BD2"/>
            <w:sz w:val="16"/>
            <w:szCs w:val="16"/>
          </w:rPr>
          <w:delText xml:space="preserve">            &lt;Parameter name="HOT" id="8191A641-6455-4AAF-840F-FF13BD6E5747" type="double" position="4"&gt;</w:delText>
        </w:r>
      </w:del>
    </w:p>
    <w:p w14:paraId="78B5C119" w14:textId="7024B79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88" w:author="Greg Stoike" w:date="2018-11-30T10:28:00Z"/>
          <w:rFonts w:ascii="Consolas" w:eastAsiaTheme="minorHAnsi" w:hAnsi="Consolas" w:cs="Lucida Sans Typewriter"/>
          <w:color w:val="268BD2"/>
          <w:sz w:val="16"/>
          <w:szCs w:val="16"/>
        </w:rPr>
      </w:pPr>
      <w:del w:id="1789" w:author="Greg Stoike" w:date="2018-11-30T10:28:00Z">
        <w:r w:rsidRPr="001E088C" w:rsidDel="00DA4580">
          <w:rPr>
            <w:rFonts w:ascii="Consolas" w:eastAsiaTheme="minorHAnsi" w:hAnsi="Consolas" w:cs="Lucida Sans Typewriter"/>
            <w:color w:val="268BD2"/>
            <w:sz w:val="16"/>
            <w:szCs w:val="16"/>
          </w:rPr>
          <w:delText xml:space="preserve">              &lt;Value value="4.3804"/&gt;</w:delText>
        </w:r>
      </w:del>
    </w:p>
    <w:p w14:paraId="6FBDD158" w14:textId="78FF2AA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90" w:author="Greg Stoike" w:date="2018-11-30T10:28:00Z"/>
          <w:rFonts w:ascii="Consolas" w:eastAsiaTheme="minorHAnsi" w:hAnsi="Consolas" w:cs="Lucida Sans Typewriter"/>
          <w:color w:val="268BD2"/>
          <w:sz w:val="16"/>
          <w:szCs w:val="16"/>
        </w:rPr>
      </w:pPr>
      <w:del w:id="1791" w:author="Greg Stoike" w:date="2018-11-30T10:28:00Z">
        <w:r w:rsidRPr="001E088C" w:rsidDel="00DA4580">
          <w:rPr>
            <w:rFonts w:ascii="Consolas" w:eastAsiaTheme="minorHAnsi" w:hAnsi="Consolas" w:cs="Lucida Sans Typewriter"/>
            <w:color w:val="268BD2"/>
            <w:sz w:val="16"/>
            <w:szCs w:val="16"/>
          </w:rPr>
          <w:delText xml:space="preserve">            &lt;/Parameter&gt;</w:delText>
        </w:r>
      </w:del>
    </w:p>
    <w:p w14:paraId="60150125" w14:textId="0120CB2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92" w:author="Greg Stoike" w:date="2018-11-30T10:28:00Z"/>
          <w:rFonts w:ascii="Consolas" w:eastAsiaTheme="minorHAnsi" w:hAnsi="Consolas" w:cs="Lucida Sans Typewriter"/>
          <w:color w:val="268BD2"/>
          <w:sz w:val="16"/>
          <w:szCs w:val="16"/>
        </w:rPr>
      </w:pPr>
      <w:del w:id="1793" w:author="Greg Stoike" w:date="2018-11-30T10:28:00Z">
        <w:r w:rsidRPr="001E088C" w:rsidDel="00DA4580">
          <w:rPr>
            <w:rFonts w:ascii="Consolas" w:eastAsiaTheme="minorHAnsi" w:hAnsi="Consolas" w:cs="Lucida Sans Typewriter"/>
            <w:color w:val="268BD2"/>
            <w:sz w:val="16"/>
            <w:szCs w:val="16"/>
          </w:rPr>
          <w:delText xml:space="preserve">          &lt;/Rule&gt;</w:delText>
        </w:r>
      </w:del>
    </w:p>
    <w:p w14:paraId="20D9E31A" w14:textId="3F95687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94" w:author="Greg Stoike" w:date="2018-11-30T10:28:00Z"/>
          <w:rFonts w:ascii="Consolas" w:eastAsiaTheme="minorHAnsi" w:hAnsi="Consolas" w:cs="Lucida Sans Typewriter"/>
          <w:color w:val="268BD2"/>
          <w:sz w:val="16"/>
          <w:szCs w:val="16"/>
        </w:rPr>
      </w:pPr>
      <w:del w:id="1795" w:author="Greg Stoike" w:date="2018-11-30T10:28:00Z">
        <w:r w:rsidRPr="001E088C" w:rsidDel="00DA4580">
          <w:rPr>
            <w:rFonts w:ascii="Consolas" w:eastAsiaTheme="minorHAnsi" w:hAnsi="Consolas" w:cs="Lucida Sans Typewriter"/>
            <w:color w:val="268BD2"/>
            <w:sz w:val="16"/>
            <w:szCs w:val="16"/>
          </w:rPr>
          <w:delText xml:space="preserve">        &lt;/Rules&gt;</w:delText>
        </w:r>
      </w:del>
    </w:p>
    <w:p w14:paraId="61EA1D2E" w14:textId="32B8ED2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96" w:author="Greg Stoike" w:date="2018-11-30T10:28:00Z"/>
          <w:rFonts w:ascii="Consolas" w:eastAsiaTheme="minorHAnsi" w:hAnsi="Consolas" w:cs="Lucida Sans Typewriter"/>
          <w:color w:val="268BD2"/>
          <w:sz w:val="16"/>
          <w:szCs w:val="16"/>
        </w:rPr>
      </w:pPr>
      <w:del w:id="1797" w:author="Greg Stoike" w:date="2018-11-30T10:28:00Z">
        <w:r w:rsidRPr="001E088C" w:rsidDel="00DA4580">
          <w:rPr>
            <w:rFonts w:ascii="Consolas" w:eastAsiaTheme="minorHAnsi" w:hAnsi="Consolas" w:cs="Lucida Sans Typewriter"/>
            <w:color w:val="268BD2"/>
            <w:sz w:val="16"/>
            <w:szCs w:val="16"/>
          </w:rPr>
          <w:delText xml:space="preserve">      &lt;/Scoring&gt;</w:delText>
        </w:r>
      </w:del>
    </w:p>
    <w:p w14:paraId="6D6E6B83" w14:textId="5BF49F0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798" w:author="Greg Stoike" w:date="2018-11-30T10:28:00Z"/>
          <w:rFonts w:ascii="Consolas" w:eastAsiaTheme="minorHAnsi" w:hAnsi="Consolas" w:cs="Lucida Sans Typewriter"/>
          <w:color w:val="268BD2"/>
          <w:sz w:val="16"/>
          <w:szCs w:val="16"/>
        </w:rPr>
      </w:pPr>
      <w:del w:id="1799" w:author="Greg Stoike" w:date="2018-11-30T10:28:00Z">
        <w:r w:rsidRPr="001E088C" w:rsidDel="00DA4580">
          <w:rPr>
            <w:rFonts w:ascii="Consolas" w:eastAsiaTheme="minorHAnsi" w:hAnsi="Consolas" w:cs="Lucida Sans Typewriter"/>
            <w:color w:val="268BD2"/>
            <w:sz w:val="16"/>
            <w:szCs w:val="16"/>
          </w:rPr>
          <w:delText xml:space="preserve">      &lt;BlueprintElement id="SBAC-IAB-FIXED-G11M-AlgLinearFun-NoCalc-MATH-11" type="segment"/&gt;</w:delText>
        </w:r>
      </w:del>
    </w:p>
    <w:p w14:paraId="401F7FD2" w14:textId="6CA117A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00" w:author="Greg Stoike" w:date="2018-11-30T10:28:00Z"/>
          <w:rFonts w:ascii="Consolas" w:eastAsiaTheme="minorHAnsi" w:hAnsi="Consolas" w:cs="Lucida Sans Typewriter"/>
          <w:color w:val="268BD2"/>
          <w:sz w:val="16"/>
          <w:szCs w:val="16"/>
        </w:rPr>
      </w:pPr>
      <w:del w:id="1801" w:author="Greg Stoike" w:date="2018-11-30T10:28:00Z">
        <w:r w:rsidRPr="001E088C" w:rsidDel="00DA4580">
          <w:rPr>
            <w:rFonts w:ascii="Consolas" w:eastAsiaTheme="minorHAnsi" w:hAnsi="Consolas" w:cs="Lucida Sans Typewriter"/>
            <w:color w:val="268BD2"/>
            <w:sz w:val="16"/>
            <w:szCs w:val="16"/>
          </w:rPr>
          <w:delText xml:space="preserve">      &lt;BlueprintElement id="SBAC-IAB-FIXED-G11M-AlgLinearFun-Calc-MATH-11" type="segment"/&gt;</w:delText>
        </w:r>
      </w:del>
    </w:p>
    <w:p w14:paraId="13775F41" w14:textId="57117E2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02" w:author="Greg Stoike" w:date="2018-11-30T10:28:00Z"/>
          <w:rFonts w:ascii="Consolas" w:eastAsiaTheme="minorHAnsi" w:hAnsi="Consolas" w:cs="Lucida Sans Typewriter"/>
          <w:color w:val="268BD2"/>
          <w:sz w:val="16"/>
          <w:szCs w:val="16"/>
        </w:rPr>
      </w:pPr>
      <w:del w:id="1803"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658DEA6C" w14:textId="6E64C17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04" w:author="Greg Stoike" w:date="2018-11-30T10:28:00Z"/>
          <w:rFonts w:ascii="Consolas" w:eastAsiaTheme="minorHAnsi" w:hAnsi="Consolas" w:cs="Lucida Sans Typewriter"/>
          <w:color w:val="268BD2"/>
          <w:sz w:val="16"/>
          <w:szCs w:val="16"/>
        </w:rPr>
      </w:pPr>
      <w:del w:id="1805" w:author="Greg Stoike" w:date="2018-11-30T10:28:00Z">
        <w:r w:rsidRPr="001E088C" w:rsidDel="00DA4580">
          <w:rPr>
            <w:rFonts w:ascii="Consolas" w:eastAsiaTheme="minorHAnsi" w:hAnsi="Consolas" w:cs="Lucida Sans Typewriter"/>
            <w:color w:val="268BD2"/>
            <w:sz w:val="16"/>
            <w:szCs w:val="16"/>
          </w:rPr>
          <w:delText xml:space="preserve">    &lt;BlueprintElement id="1" type="claim"&gt;</w:delText>
        </w:r>
      </w:del>
    </w:p>
    <w:p w14:paraId="106718B7" w14:textId="6D38455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06" w:author="Greg Stoike" w:date="2018-11-30T10:28:00Z"/>
          <w:rFonts w:ascii="Consolas" w:eastAsiaTheme="minorHAnsi" w:hAnsi="Consolas" w:cs="Lucida Sans Typewriter"/>
          <w:color w:val="268BD2"/>
          <w:sz w:val="16"/>
          <w:szCs w:val="16"/>
        </w:rPr>
      </w:pPr>
      <w:del w:id="1807" w:author="Greg Stoike" w:date="2018-11-30T10:28:00Z">
        <w:r w:rsidRPr="001E088C" w:rsidDel="00DA4580">
          <w:rPr>
            <w:rFonts w:ascii="Consolas" w:eastAsiaTheme="minorHAnsi" w:hAnsi="Consolas" w:cs="Lucida Sans Typewriter"/>
            <w:color w:val="268BD2"/>
            <w:sz w:val="16"/>
            <w:szCs w:val="16"/>
          </w:rPr>
          <w:delText xml:space="preserve">      &lt;BlueprintElement id="1|P" type="target"&gt;</w:delText>
        </w:r>
      </w:del>
    </w:p>
    <w:p w14:paraId="5E2BD209" w14:textId="3FF59DC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08" w:author="Greg Stoike" w:date="2018-11-30T10:28:00Z"/>
          <w:rFonts w:ascii="Consolas" w:eastAsiaTheme="minorHAnsi" w:hAnsi="Consolas" w:cs="Lucida Sans Typewriter"/>
          <w:color w:val="268BD2"/>
          <w:sz w:val="16"/>
          <w:szCs w:val="16"/>
        </w:rPr>
      </w:pPr>
      <w:del w:id="1809" w:author="Greg Stoike" w:date="2018-11-30T10:28:00Z">
        <w:r w:rsidRPr="001E088C" w:rsidDel="00DA4580">
          <w:rPr>
            <w:rFonts w:ascii="Consolas" w:eastAsiaTheme="minorHAnsi" w:hAnsi="Consolas" w:cs="Lucida Sans Typewriter"/>
            <w:color w:val="268BD2"/>
            <w:sz w:val="16"/>
            <w:szCs w:val="16"/>
          </w:rPr>
          <w:delText xml:space="preserve">        &lt;BlueprintElement id="1|P|TS03" type="target"&gt;</w:delText>
        </w:r>
      </w:del>
    </w:p>
    <w:p w14:paraId="52258DE4" w14:textId="115082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10" w:author="Greg Stoike" w:date="2018-11-30T10:28:00Z"/>
          <w:rFonts w:ascii="Consolas" w:eastAsiaTheme="minorHAnsi" w:hAnsi="Consolas" w:cs="Lucida Sans Typewriter"/>
          <w:color w:val="268BD2"/>
          <w:sz w:val="16"/>
          <w:szCs w:val="16"/>
        </w:rPr>
      </w:pPr>
      <w:del w:id="1811" w:author="Greg Stoike" w:date="2018-11-30T10:28:00Z">
        <w:r w:rsidRPr="001E088C" w:rsidDel="00DA4580">
          <w:rPr>
            <w:rFonts w:ascii="Consolas" w:eastAsiaTheme="minorHAnsi" w:hAnsi="Consolas" w:cs="Lucida Sans Typewriter"/>
            <w:color w:val="268BD2"/>
            <w:sz w:val="16"/>
            <w:szCs w:val="16"/>
          </w:rPr>
          <w:delText xml:space="preserve">          &lt;BlueprintElement id="1|P|TS03|G" type="target"/&gt;</w:delText>
        </w:r>
      </w:del>
    </w:p>
    <w:p w14:paraId="05C14FE1" w14:textId="2E6BC0C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12" w:author="Greg Stoike" w:date="2018-11-30T10:28:00Z"/>
          <w:rFonts w:ascii="Consolas" w:eastAsiaTheme="minorHAnsi" w:hAnsi="Consolas" w:cs="Lucida Sans Typewriter"/>
          <w:color w:val="268BD2"/>
          <w:sz w:val="16"/>
          <w:szCs w:val="16"/>
        </w:rPr>
      </w:pPr>
      <w:del w:id="1813" w:author="Greg Stoike" w:date="2018-11-30T10:28:00Z">
        <w:r w:rsidRPr="001E088C" w:rsidDel="00DA4580">
          <w:rPr>
            <w:rFonts w:ascii="Consolas" w:eastAsiaTheme="minorHAnsi" w:hAnsi="Consolas" w:cs="Lucida Sans Typewriter"/>
            <w:color w:val="268BD2"/>
            <w:sz w:val="16"/>
            <w:szCs w:val="16"/>
          </w:rPr>
          <w:delText xml:space="preserve">          &lt;BlueprintElement id="1|P|TS03|I" type="target"/&gt;</w:delText>
        </w:r>
      </w:del>
    </w:p>
    <w:p w14:paraId="64221B5D" w14:textId="66D12E8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14" w:author="Greg Stoike" w:date="2018-11-30T10:28:00Z"/>
          <w:rFonts w:ascii="Consolas" w:eastAsiaTheme="minorHAnsi" w:hAnsi="Consolas" w:cs="Lucida Sans Typewriter"/>
          <w:color w:val="268BD2"/>
          <w:sz w:val="16"/>
          <w:szCs w:val="16"/>
        </w:rPr>
      </w:pPr>
      <w:del w:id="1815"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0B80BA92" w14:textId="7270FC7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16" w:author="Greg Stoike" w:date="2018-11-30T10:28:00Z"/>
          <w:rFonts w:ascii="Consolas" w:eastAsiaTheme="minorHAnsi" w:hAnsi="Consolas" w:cs="Lucida Sans Typewriter"/>
          <w:color w:val="268BD2"/>
          <w:sz w:val="16"/>
          <w:szCs w:val="16"/>
        </w:rPr>
      </w:pPr>
      <w:del w:id="1817" w:author="Greg Stoike" w:date="2018-11-30T10:28:00Z">
        <w:r w:rsidRPr="001E088C" w:rsidDel="00DA4580">
          <w:rPr>
            <w:rFonts w:ascii="Consolas" w:eastAsiaTheme="minorHAnsi" w:hAnsi="Consolas" w:cs="Lucida Sans Typewriter"/>
            <w:color w:val="268BD2"/>
            <w:sz w:val="16"/>
            <w:szCs w:val="16"/>
          </w:rPr>
          <w:delText xml:space="preserve">        &lt;BlueprintElement id="1|P|TS04" type="target"&gt;</w:delText>
        </w:r>
      </w:del>
    </w:p>
    <w:p w14:paraId="64822936" w14:textId="7DD18BB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18" w:author="Greg Stoike" w:date="2018-11-30T10:28:00Z"/>
          <w:rFonts w:ascii="Consolas" w:eastAsiaTheme="minorHAnsi" w:hAnsi="Consolas" w:cs="Lucida Sans Typewriter"/>
          <w:color w:val="268BD2"/>
          <w:sz w:val="16"/>
          <w:szCs w:val="16"/>
        </w:rPr>
      </w:pPr>
      <w:del w:id="1819" w:author="Greg Stoike" w:date="2018-11-30T10:28:00Z">
        <w:r w:rsidRPr="001E088C" w:rsidDel="00DA4580">
          <w:rPr>
            <w:rFonts w:ascii="Consolas" w:eastAsiaTheme="minorHAnsi" w:hAnsi="Consolas" w:cs="Lucida Sans Typewriter"/>
            <w:color w:val="268BD2"/>
            <w:sz w:val="16"/>
            <w:szCs w:val="16"/>
          </w:rPr>
          <w:delText xml:space="preserve">          &lt;BlueprintElement id="1|P|TS04|J" type="target"/&gt;</w:delText>
        </w:r>
      </w:del>
    </w:p>
    <w:p w14:paraId="7073E2F7" w14:textId="569FF40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20" w:author="Greg Stoike" w:date="2018-11-30T10:28:00Z"/>
          <w:rFonts w:ascii="Consolas" w:eastAsiaTheme="minorHAnsi" w:hAnsi="Consolas" w:cs="Lucida Sans Typewriter"/>
          <w:color w:val="268BD2"/>
          <w:sz w:val="16"/>
          <w:szCs w:val="16"/>
        </w:rPr>
      </w:pPr>
      <w:del w:id="1821"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28D72294" w14:textId="1A36AB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22" w:author="Greg Stoike" w:date="2018-11-30T10:28:00Z"/>
          <w:rFonts w:ascii="Consolas" w:eastAsiaTheme="minorHAnsi" w:hAnsi="Consolas" w:cs="Lucida Sans Typewriter"/>
          <w:color w:val="268BD2"/>
          <w:sz w:val="16"/>
          <w:szCs w:val="16"/>
        </w:rPr>
      </w:pPr>
      <w:del w:id="1823" w:author="Greg Stoike" w:date="2018-11-30T10:28:00Z">
        <w:r w:rsidRPr="001E088C" w:rsidDel="00DA4580">
          <w:rPr>
            <w:rFonts w:ascii="Consolas" w:eastAsiaTheme="minorHAnsi" w:hAnsi="Consolas" w:cs="Lucida Sans Typewriter"/>
            <w:color w:val="268BD2"/>
            <w:sz w:val="16"/>
            <w:szCs w:val="16"/>
          </w:rPr>
          <w:delText xml:space="preserve">        &lt;BlueprintElement id="1|P|TS06" type="target"&gt;</w:delText>
        </w:r>
      </w:del>
    </w:p>
    <w:p w14:paraId="6056638D" w14:textId="3A5DEA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24" w:author="Greg Stoike" w:date="2018-11-30T10:28:00Z"/>
          <w:rFonts w:ascii="Consolas" w:eastAsiaTheme="minorHAnsi" w:hAnsi="Consolas" w:cs="Lucida Sans Typewriter"/>
          <w:color w:val="268BD2"/>
          <w:sz w:val="16"/>
          <w:szCs w:val="16"/>
        </w:rPr>
      </w:pPr>
      <w:del w:id="1825" w:author="Greg Stoike" w:date="2018-11-30T10:28:00Z">
        <w:r w:rsidRPr="001E088C" w:rsidDel="00DA4580">
          <w:rPr>
            <w:rFonts w:ascii="Consolas" w:eastAsiaTheme="minorHAnsi" w:hAnsi="Consolas" w:cs="Lucida Sans Typewriter"/>
            <w:color w:val="268BD2"/>
            <w:sz w:val="16"/>
            <w:szCs w:val="16"/>
          </w:rPr>
          <w:delText xml:space="preserve">          &lt;BlueprintElement id="1|P|TS06|L" type="target"/&gt;</w:delText>
        </w:r>
      </w:del>
    </w:p>
    <w:p w14:paraId="6D36059E" w14:textId="42AA182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26" w:author="Greg Stoike" w:date="2018-11-30T10:28:00Z"/>
          <w:rFonts w:ascii="Consolas" w:eastAsiaTheme="minorHAnsi" w:hAnsi="Consolas" w:cs="Lucida Sans Typewriter"/>
          <w:color w:val="268BD2"/>
          <w:sz w:val="16"/>
          <w:szCs w:val="16"/>
        </w:rPr>
      </w:pPr>
      <w:del w:id="1827" w:author="Greg Stoike" w:date="2018-11-30T10:28:00Z">
        <w:r w:rsidRPr="001E088C" w:rsidDel="00DA4580">
          <w:rPr>
            <w:rFonts w:ascii="Consolas" w:eastAsiaTheme="minorHAnsi" w:hAnsi="Consolas" w:cs="Lucida Sans Typewriter"/>
            <w:color w:val="268BD2"/>
            <w:sz w:val="16"/>
            <w:szCs w:val="16"/>
          </w:rPr>
          <w:delText xml:space="preserve">          &lt;BlueprintElement id="1|P|TS06|M" type="target"/&gt;</w:delText>
        </w:r>
      </w:del>
    </w:p>
    <w:p w14:paraId="4C825FBB" w14:textId="0F3A2A5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28" w:author="Greg Stoike" w:date="2018-11-30T10:28:00Z"/>
          <w:rFonts w:ascii="Consolas" w:eastAsiaTheme="minorHAnsi" w:hAnsi="Consolas" w:cs="Lucida Sans Typewriter"/>
          <w:color w:val="268BD2"/>
          <w:sz w:val="16"/>
          <w:szCs w:val="16"/>
        </w:rPr>
      </w:pPr>
      <w:del w:id="1829" w:author="Greg Stoike" w:date="2018-11-30T10:28:00Z">
        <w:r w:rsidRPr="001E088C" w:rsidDel="00DA4580">
          <w:rPr>
            <w:rFonts w:ascii="Consolas" w:eastAsiaTheme="minorHAnsi" w:hAnsi="Consolas" w:cs="Lucida Sans Typewriter"/>
            <w:color w:val="268BD2"/>
            <w:sz w:val="16"/>
            <w:szCs w:val="16"/>
          </w:rPr>
          <w:delText xml:space="preserve">          &lt;BlueprintElement id="1|P|TS06|N" type="target"/&gt;</w:delText>
        </w:r>
      </w:del>
    </w:p>
    <w:p w14:paraId="409F60FA" w14:textId="752E509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30" w:author="Greg Stoike" w:date="2018-11-30T10:28:00Z"/>
          <w:rFonts w:ascii="Consolas" w:eastAsiaTheme="minorHAnsi" w:hAnsi="Consolas" w:cs="Lucida Sans Typewriter"/>
          <w:color w:val="268BD2"/>
          <w:sz w:val="16"/>
          <w:szCs w:val="16"/>
        </w:rPr>
      </w:pPr>
      <w:del w:id="1831"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3D581AB5" w14:textId="018FC3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32" w:author="Greg Stoike" w:date="2018-11-30T10:28:00Z"/>
          <w:rFonts w:ascii="Consolas" w:eastAsiaTheme="minorHAnsi" w:hAnsi="Consolas" w:cs="Lucida Sans Typewriter"/>
          <w:color w:val="268BD2"/>
          <w:sz w:val="16"/>
          <w:szCs w:val="16"/>
        </w:rPr>
      </w:pPr>
      <w:del w:id="1833"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78055AF5" w14:textId="36AD572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34" w:author="Greg Stoike" w:date="2018-11-30T10:28:00Z"/>
          <w:rFonts w:ascii="Consolas" w:eastAsiaTheme="minorHAnsi" w:hAnsi="Consolas" w:cs="Lucida Sans Typewriter"/>
          <w:color w:val="268BD2"/>
          <w:sz w:val="16"/>
          <w:szCs w:val="16"/>
        </w:rPr>
      </w:pPr>
      <w:del w:id="1835"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007F549B" w14:textId="29E4256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36" w:author="Greg Stoike" w:date="2018-11-30T10:28:00Z"/>
          <w:rFonts w:ascii="Consolas" w:eastAsiaTheme="minorHAnsi" w:hAnsi="Consolas" w:cs="Lucida Sans Typewriter"/>
          <w:color w:val="268BD2"/>
          <w:sz w:val="16"/>
          <w:szCs w:val="16"/>
        </w:rPr>
      </w:pPr>
      <w:del w:id="1837" w:author="Greg Stoike" w:date="2018-11-30T10:28:00Z">
        <w:r w:rsidRPr="001E088C" w:rsidDel="00DA4580">
          <w:rPr>
            <w:rFonts w:ascii="Consolas" w:eastAsiaTheme="minorHAnsi" w:hAnsi="Consolas" w:cs="Lucida Sans Typewriter"/>
            <w:color w:val="268BD2"/>
            <w:sz w:val="16"/>
            <w:szCs w:val="16"/>
          </w:rPr>
          <w:delText xml:space="preserve">    &lt;BlueprintElement id="2" type="claim"&gt;</w:delText>
        </w:r>
      </w:del>
    </w:p>
    <w:p w14:paraId="2FDD6B7E" w14:textId="1C84788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38" w:author="Greg Stoike" w:date="2018-11-30T10:28:00Z"/>
          <w:rFonts w:ascii="Consolas" w:eastAsiaTheme="minorHAnsi" w:hAnsi="Consolas" w:cs="Lucida Sans Typewriter"/>
          <w:color w:val="268BD2"/>
          <w:sz w:val="16"/>
          <w:szCs w:val="16"/>
        </w:rPr>
      </w:pPr>
      <w:del w:id="1839" w:author="Greg Stoike" w:date="2018-11-30T10:28:00Z">
        <w:r w:rsidRPr="001E088C" w:rsidDel="00DA4580">
          <w:rPr>
            <w:rFonts w:ascii="Consolas" w:eastAsiaTheme="minorHAnsi" w:hAnsi="Consolas" w:cs="Lucida Sans Typewriter"/>
            <w:color w:val="268BD2"/>
            <w:sz w:val="16"/>
            <w:szCs w:val="16"/>
          </w:rPr>
          <w:delText xml:space="preserve">      &lt;BlueprintElement id="2|A" type="target"&gt;</w:delText>
        </w:r>
      </w:del>
    </w:p>
    <w:p w14:paraId="5C71888E" w14:textId="70F12AF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40" w:author="Greg Stoike" w:date="2018-11-30T10:28:00Z"/>
          <w:rFonts w:ascii="Consolas" w:eastAsiaTheme="minorHAnsi" w:hAnsi="Consolas" w:cs="Lucida Sans Typewriter"/>
          <w:color w:val="268BD2"/>
          <w:sz w:val="16"/>
          <w:szCs w:val="16"/>
        </w:rPr>
      </w:pPr>
      <w:del w:id="1841" w:author="Greg Stoike" w:date="2018-11-30T10:28:00Z">
        <w:r w:rsidRPr="001E088C" w:rsidDel="00DA4580">
          <w:rPr>
            <w:rFonts w:ascii="Consolas" w:eastAsiaTheme="minorHAnsi" w:hAnsi="Consolas" w:cs="Lucida Sans Typewriter"/>
            <w:color w:val="268BD2"/>
            <w:sz w:val="16"/>
            <w:szCs w:val="16"/>
          </w:rPr>
          <w:delText xml:space="preserve">        &lt;BlueprintElement id="2|A|NA" type="target"&gt;</w:delText>
        </w:r>
      </w:del>
    </w:p>
    <w:p w14:paraId="0A909561" w14:textId="0926172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42" w:author="Greg Stoike" w:date="2018-11-30T10:28:00Z"/>
          <w:rFonts w:ascii="Consolas" w:eastAsiaTheme="minorHAnsi" w:hAnsi="Consolas" w:cs="Lucida Sans Typewriter"/>
          <w:color w:val="268BD2"/>
          <w:sz w:val="16"/>
          <w:szCs w:val="16"/>
        </w:rPr>
      </w:pPr>
      <w:del w:id="1843" w:author="Greg Stoike" w:date="2018-11-30T10:28:00Z">
        <w:r w:rsidRPr="001E088C" w:rsidDel="00DA4580">
          <w:rPr>
            <w:rFonts w:ascii="Consolas" w:eastAsiaTheme="minorHAnsi" w:hAnsi="Consolas" w:cs="Lucida Sans Typewriter"/>
            <w:color w:val="268BD2"/>
            <w:sz w:val="16"/>
            <w:szCs w:val="16"/>
          </w:rPr>
          <w:delText xml:space="preserve">          &lt;BlueprintElement id="2|A|NA|A" type="target"/&gt;</w:delText>
        </w:r>
      </w:del>
    </w:p>
    <w:p w14:paraId="67BF67AD" w14:textId="3F9CAE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44" w:author="Greg Stoike" w:date="2018-11-30T10:28:00Z"/>
          <w:rFonts w:ascii="Consolas" w:eastAsiaTheme="minorHAnsi" w:hAnsi="Consolas" w:cs="Lucida Sans Typewriter"/>
          <w:color w:val="268BD2"/>
          <w:sz w:val="16"/>
          <w:szCs w:val="16"/>
        </w:rPr>
      </w:pPr>
      <w:del w:id="1845"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34F955F4" w14:textId="7C2737F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46" w:author="Greg Stoike" w:date="2018-11-30T10:28:00Z"/>
          <w:rFonts w:ascii="Consolas" w:eastAsiaTheme="minorHAnsi" w:hAnsi="Consolas" w:cs="Lucida Sans Typewriter"/>
          <w:color w:val="268BD2"/>
          <w:sz w:val="16"/>
          <w:szCs w:val="16"/>
        </w:rPr>
      </w:pPr>
      <w:del w:id="1847"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5C634004" w14:textId="3753BF5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48" w:author="Greg Stoike" w:date="2018-11-30T10:28:00Z"/>
          <w:rFonts w:ascii="Consolas" w:eastAsiaTheme="minorHAnsi" w:hAnsi="Consolas" w:cs="Lucida Sans Typewriter"/>
          <w:color w:val="268BD2"/>
          <w:sz w:val="16"/>
          <w:szCs w:val="16"/>
        </w:rPr>
      </w:pPr>
      <w:del w:id="1849"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669BB324" w14:textId="6F8DF61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50" w:author="Greg Stoike" w:date="2018-11-30T10:28:00Z"/>
          <w:rFonts w:ascii="Consolas" w:eastAsiaTheme="minorHAnsi" w:hAnsi="Consolas" w:cs="Lucida Sans Typewriter"/>
          <w:color w:val="268BD2"/>
          <w:sz w:val="16"/>
          <w:szCs w:val="16"/>
        </w:rPr>
      </w:pPr>
      <w:del w:id="1851" w:author="Greg Stoike" w:date="2018-11-30T10:28:00Z">
        <w:r w:rsidRPr="001E088C" w:rsidDel="00DA4580">
          <w:rPr>
            <w:rFonts w:ascii="Consolas" w:eastAsiaTheme="minorHAnsi" w:hAnsi="Consolas" w:cs="Lucida Sans Typewriter"/>
            <w:color w:val="268BD2"/>
            <w:sz w:val="16"/>
            <w:szCs w:val="16"/>
          </w:rPr>
          <w:delText xml:space="preserve">    &lt;BlueprintElement id="3" type="claim"&gt;</w:delText>
        </w:r>
      </w:del>
    </w:p>
    <w:p w14:paraId="7E34562C" w14:textId="491D00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52" w:author="Greg Stoike" w:date="2018-11-30T10:28:00Z"/>
          <w:rFonts w:ascii="Consolas" w:eastAsiaTheme="minorHAnsi" w:hAnsi="Consolas" w:cs="Lucida Sans Typewriter"/>
          <w:color w:val="268BD2"/>
          <w:sz w:val="16"/>
          <w:szCs w:val="16"/>
        </w:rPr>
      </w:pPr>
      <w:del w:id="1853" w:author="Greg Stoike" w:date="2018-11-30T10:28:00Z">
        <w:r w:rsidRPr="001E088C" w:rsidDel="00DA4580">
          <w:rPr>
            <w:rFonts w:ascii="Consolas" w:eastAsiaTheme="minorHAnsi" w:hAnsi="Consolas" w:cs="Lucida Sans Typewriter"/>
            <w:color w:val="268BD2"/>
            <w:sz w:val="16"/>
            <w:szCs w:val="16"/>
          </w:rPr>
          <w:delText xml:space="preserve">      &lt;BlueprintElement id="3|A" type="target"&gt;</w:delText>
        </w:r>
      </w:del>
    </w:p>
    <w:p w14:paraId="38DADDFB" w14:textId="4104D8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54" w:author="Greg Stoike" w:date="2018-11-30T10:28:00Z"/>
          <w:rFonts w:ascii="Consolas" w:eastAsiaTheme="minorHAnsi" w:hAnsi="Consolas" w:cs="Lucida Sans Typewriter"/>
          <w:color w:val="268BD2"/>
          <w:sz w:val="16"/>
          <w:szCs w:val="16"/>
        </w:rPr>
      </w:pPr>
      <w:del w:id="1855" w:author="Greg Stoike" w:date="2018-11-30T10:28:00Z">
        <w:r w:rsidRPr="001E088C" w:rsidDel="00DA4580">
          <w:rPr>
            <w:rFonts w:ascii="Consolas" w:eastAsiaTheme="minorHAnsi" w:hAnsi="Consolas" w:cs="Lucida Sans Typewriter"/>
            <w:color w:val="268BD2"/>
            <w:sz w:val="16"/>
            <w:szCs w:val="16"/>
          </w:rPr>
          <w:delText xml:space="preserve">        &lt;BlueprintElement id="3|A|NA" type="target"&gt;</w:delText>
        </w:r>
      </w:del>
    </w:p>
    <w:p w14:paraId="3F82B3BC" w14:textId="02235FE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56" w:author="Greg Stoike" w:date="2018-11-30T10:28:00Z"/>
          <w:rFonts w:ascii="Consolas" w:eastAsiaTheme="minorHAnsi" w:hAnsi="Consolas" w:cs="Lucida Sans Typewriter"/>
          <w:color w:val="268BD2"/>
          <w:sz w:val="16"/>
          <w:szCs w:val="16"/>
        </w:rPr>
      </w:pPr>
      <w:del w:id="1857" w:author="Greg Stoike" w:date="2018-11-30T10:28:00Z">
        <w:r w:rsidRPr="001E088C" w:rsidDel="00DA4580">
          <w:rPr>
            <w:rFonts w:ascii="Consolas" w:eastAsiaTheme="minorHAnsi" w:hAnsi="Consolas" w:cs="Lucida Sans Typewriter"/>
            <w:color w:val="268BD2"/>
            <w:sz w:val="16"/>
            <w:szCs w:val="16"/>
          </w:rPr>
          <w:delText xml:space="preserve">          &lt;BlueprintElement id="3|A|NA|E" type="target"/&gt;</w:delText>
        </w:r>
      </w:del>
    </w:p>
    <w:p w14:paraId="14360D10" w14:textId="09B131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58" w:author="Greg Stoike" w:date="2018-11-30T10:28:00Z"/>
          <w:rFonts w:ascii="Consolas" w:eastAsiaTheme="minorHAnsi" w:hAnsi="Consolas" w:cs="Lucida Sans Typewriter"/>
          <w:color w:val="268BD2"/>
          <w:sz w:val="16"/>
          <w:szCs w:val="16"/>
        </w:rPr>
      </w:pPr>
      <w:del w:id="1859"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789FE983" w14:textId="3F00301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60" w:author="Greg Stoike" w:date="2018-11-30T10:28:00Z"/>
          <w:rFonts w:ascii="Consolas" w:eastAsiaTheme="minorHAnsi" w:hAnsi="Consolas" w:cs="Lucida Sans Typewriter"/>
          <w:color w:val="268BD2"/>
          <w:sz w:val="16"/>
          <w:szCs w:val="16"/>
        </w:rPr>
      </w:pPr>
      <w:del w:id="1861"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29CE4A77" w14:textId="697B819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62" w:author="Greg Stoike" w:date="2018-11-30T10:28:00Z"/>
          <w:rFonts w:ascii="Consolas" w:eastAsiaTheme="minorHAnsi" w:hAnsi="Consolas" w:cs="Lucida Sans Typewriter"/>
          <w:color w:val="268BD2"/>
          <w:sz w:val="16"/>
          <w:szCs w:val="16"/>
        </w:rPr>
      </w:pPr>
      <w:del w:id="1863"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6A0B8514" w14:textId="1E44BBC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64" w:author="Greg Stoike" w:date="2018-11-30T10:28:00Z"/>
          <w:rFonts w:ascii="Consolas" w:eastAsiaTheme="minorHAnsi" w:hAnsi="Consolas" w:cs="Lucida Sans Typewriter"/>
          <w:color w:val="268BD2"/>
          <w:sz w:val="16"/>
          <w:szCs w:val="16"/>
        </w:rPr>
      </w:pPr>
      <w:del w:id="1865" w:author="Greg Stoike" w:date="2018-11-30T10:28:00Z">
        <w:r w:rsidRPr="001E088C" w:rsidDel="00DA4580">
          <w:rPr>
            <w:rFonts w:ascii="Consolas" w:eastAsiaTheme="minorHAnsi" w:hAnsi="Consolas" w:cs="Lucida Sans Typewriter"/>
            <w:color w:val="268BD2"/>
            <w:sz w:val="16"/>
            <w:szCs w:val="16"/>
          </w:rPr>
          <w:delText xml:space="preserve">    &lt;BlueprintElement id="4" type="claim"&gt;</w:delText>
        </w:r>
      </w:del>
    </w:p>
    <w:p w14:paraId="56FD45E7" w14:textId="307CEA8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66" w:author="Greg Stoike" w:date="2018-11-30T10:28:00Z"/>
          <w:rFonts w:ascii="Consolas" w:eastAsiaTheme="minorHAnsi" w:hAnsi="Consolas" w:cs="Lucida Sans Typewriter"/>
          <w:color w:val="268BD2"/>
          <w:sz w:val="16"/>
          <w:szCs w:val="16"/>
        </w:rPr>
      </w:pPr>
      <w:del w:id="1867" w:author="Greg Stoike" w:date="2018-11-30T10:28:00Z">
        <w:r w:rsidRPr="001E088C" w:rsidDel="00DA4580">
          <w:rPr>
            <w:rFonts w:ascii="Consolas" w:eastAsiaTheme="minorHAnsi" w:hAnsi="Consolas" w:cs="Lucida Sans Typewriter"/>
            <w:color w:val="268BD2"/>
            <w:sz w:val="16"/>
            <w:szCs w:val="16"/>
          </w:rPr>
          <w:delText xml:space="preserve">      &lt;BlueprintElement id="4|F" type="target"&gt;</w:delText>
        </w:r>
      </w:del>
    </w:p>
    <w:p w14:paraId="4D6F8F80" w14:textId="3AA2AB9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68" w:author="Greg Stoike" w:date="2018-11-30T10:28:00Z"/>
          <w:rFonts w:ascii="Consolas" w:eastAsiaTheme="minorHAnsi" w:hAnsi="Consolas" w:cs="Lucida Sans Typewriter"/>
          <w:color w:val="268BD2"/>
          <w:sz w:val="16"/>
          <w:szCs w:val="16"/>
        </w:rPr>
      </w:pPr>
      <w:del w:id="1869" w:author="Greg Stoike" w:date="2018-11-30T10:28:00Z">
        <w:r w:rsidRPr="001E088C" w:rsidDel="00DA4580">
          <w:rPr>
            <w:rFonts w:ascii="Consolas" w:eastAsiaTheme="minorHAnsi" w:hAnsi="Consolas" w:cs="Lucida Sans Typewriter"/>
            <w:color w:val="268BD2"/>
            <w:sz w:val="16"/>
            <w:szCs w:val="16"/>
          </w:rPr>
          <w:delText xml:space="preserve">        &lt;BlueprintElement id="4|F|NA" type="target"&gt;</w:delText>
        </w:r>
      </w:del>
    </w:p>
    <w:p w14:paraId="4BE10082" w14:textId="740C7D1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70" w:author="Greg Stoike" w:date="2018-11-30T10:28:00Z"/>
          <w:rFonts w:ascii="Consolas" w:eastAsiaTheme="minorHAnsi" w:hAnsi="Consolas" w:cs="Lucida Sans Typewriter"/>
          <w:color w:val="268BD2"/>
          <w:sz w:val="16"/>
          <w:szCs w:val="16"/>
        </w:rPr>
      </w:pPr>
      <w:del w:id="1871" w:author="Greg Stoike" w:date="2018-11-30T10:28:00Z">
        <w:r w:rsidRPr="001E088C" w:rsidDel="00DA4580">
          <w:rPr>
            <w:rFonts w:ascii="Consolas" w:eastAsiaTheme="minorHAnsi" w:hAnsi="Consolas" w:cs="Lucida Sans Typewriter"/>
            <w:color w:val="268BD2"/>
            <w:sz w:val="16"/>
            <w:szCs w:val="16"/>
          </w:rPr>
          <w:delText xml:space="preserve">          &lt;BlueprintElement id="4|F|NA|E" type="target"/&gt;</w:delText>
        </w:r>
      </w:del>
    </w:p>
    <w:p w14:paraId="11DD615B" w14:textId="77502F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72" w:author="Greg Stoike" w:date="2018-11-30T10:28:00Z"/>
          <w:rFonts w:ascii="Consolas" w:eastAsiaTheme="minorHAnsi" w:hAnsi="Consolas" w:cs="Lucida Sans Typewriter"/>
          <w:color w:val="268BD2"/>
          <w:sz w:val="16"/>
          <w:szCs w:val="16"/>
        </w:rPr>
      </w:pPr>
      <w:del w:id="1873"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74ECA9A3" w14:textId="7119549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74" w:author="Greg Stoike" w:date="2018-11-30T10:28:00Z"/>
          <w:rFonts w:ascii="Consolas" w:eastAsiaTheme="minorHAnsi" w:hAnsi="Consolas" w:cs="Lucida Sans Typewriter"/>
          <w:color w:val="268BD2"/>
          <w:sz w:val="16"/>
          <w:szCs w:val="16"/>
        </w:rPr>
      </w:pPr>
      <w:del w:id="1875"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3634BA4B" w14:textId="6A74BD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76" w:author="Greg Stoike" w:date="2018-11-30T10:28:00Z"/>
          <w:rFonts w:ascii="Consolas" w:eastAsiaTheme="minorHAnsi" w:hAnsi="Consolas" w:cs="Lucida Sans Typewriter"/>
          <w:color w:val="268BD2"/>
          <w:sz w:val="16"/>
          <w:szCs w:val="16"/>
        </w:rPr>
      </w:pPr>
      <w:del w:id="1877" w:author="Greg Stoike" w:date="2018-11-30T10:28:00Z">
        <w:r w:rsidRPr="001E088C" w:rsidDel="00DA4580">
          <w:rPr>
            <w:rFonts w:ascii="Consolas" w:eastAsiaTheme="minorHAnsi" w:hAnsi="Consolas" w:cs="Lucida Sans Typewriter"/>
            <w:color w:val="268BD2"/>
            <w:sz w:val="16"/>
            <w:szCs w:val="16"/>
          </w:rPr>
          <w:delText xml:space="preserve">    &lt;/BlueprintElement&gt;</w:delText>
        </w:r>
      </w:del>
    </w:p>
    <w:p w14:paraId="1FDB8E43" w14:textId="58CBE62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78" w:author="Greg Stoike" w:date="2018-11-30T10:28:00Z"/>
          <w:rFonts w:ascii="Consolas" w:eastAsiaTheme="minorHAnsi" w:hAnsi="Consolas" w:cs="Lucida Sans Typewriter"/>
          <w:color w:val="268BD2"/>
          <w:sz w:val="16"/>
          <w:szCs w:val="16"/>
        </w:rPr>
      </w:pPr>
      <w:del w:id="1879" w:author="Greg Stoike" w:date="2018-11-30T10:28:00Z">
        <w:r w:rsidRPr="001E088C" w:rsidDel="00DA4580">
          <w:rPr>
            <w:rFonts w:ascii="Consolas" w:eastAsiaTheme="minorHAnsi" w:hAnsi="Consolas" w:cs="Lucida Sans Typewriter"/>
            <w:color w:val="268BD2"/>
            <w:sz w:val="16"/>
            <w:szCs w:val="16"/>
          </w:rPr>
          <w:delText xml:space="preserve">  &lt;/Blueprint&gt;</w:delText>
        </w:r>
      </w:del>
    </w:p>
    <w:p w14:paraId="44ED70F6" w14:textId="279BA76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80" w:author="Greg Stoike" w:date="2018-11-30T10:28:00Z"/>
          <w:rFonts w:ascii="Consolas" w:eastAsiaTheme="minorHAnsi" w:hAnsi="Consolas" w:cs="Lucida Sans Typewriter"/>
          <w:color w:val="268BD2"/>
          <w:sz w:val="16"/>
          <w:szCs w:val="16"/>
        </w:rPr>
      </w:pPr>
      <w:del w:id="1881" w:author="Greg Stoike" w:date="2018-11-30T10:28:00Z">
        <w:r w:rsidRPr="001E088C" w:rsidDel="00DA4580">
          <w:rPr>
            <w:rFonts w:ascii="Consolas" w:eastAsiaTheme="minorHAnsi" w:hAnsi="Consolas" w:cs="Lucida Sans Typewriter"/>
            <w:color w:val="268BD2"/>
            <w:sz w:val="16"/>
            <w:szCs w:val="16"/>
          </w:rPr>
          <w:delText xml:space="preserve">  &lt;Test id="SBAC-IAB-FIXED-G11M-AlgLin" label="High School Math - Algebra and Functions I (IAB)"&gt;</w:delText>
        </w:r>
      </w:del>
    </w:p>
    <w:p w14:paraId="6413784A" w14:textId="6B29391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82" w:author="Greg Stoike" w:date="2018-11-30T10:28:00Z"/>
          <w:rFonts w:ascii="Consolas" w:eastAsiaTheme="minorHAnsi" w:hAnsi="Consolas" w:cs="Lucida Sans Typewriter"/>
          <w:color w:val="268BD2"/>
          <w:sz w:val="16"/>
          <w:szCs w:val="16"/>
        </w:rPr>
      </w:pPr>
      <w:del w:id="1883" w:author="Greg Stoike" w:date="2018-11-30T10:28:00Z">
        <w:r w:rsidRPr="001E088C" w:rsidDel="00DA4580">
          <w:rPr>
            <w:rFonts w:ascii="Consolas" w:eastAsiaTheme="minorHAnsi" w:hAnsi="Consolas" w:cs="Lucida Sans Typewriter"/>
            <w:color w:val="268BD2"/>
            <w:sz w:val="16"/>
            <w:szCs w:val="16"/>
          </w:rPr>
          <w:delText xml:space="preserve">    &lt;Grades&gt;</w:delText>
        </w:r>
      </w:del>
    </w:p>
    <w:p w14:paraId="59FA9070" w14:textId="15D78F7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84" w:author="Greg Stoike" w:date="2018-11-30T10:28:00Z"/>
          <w:rFonts w:ascii="Consolas" w:eastAsiaTheme="minorHAnsi" w:hAnsi="Consolas" w:cs="Lucida Sans Typewriter"/>
          <w:color w:val="268BD2"/>
          <w:sz w:val="16"/>
          <w:szCs w:val="16"/>
        </w:rPr>
      </w:pPr>
      <w:del w:id="1885" w:author="Greg Stoike" w:date="2018-11-30T10:28:00Z">
        <w:r w:rsidRPr="001E088C" w:rsidDel="00DA4580">
          <w:rPr>
            <w:rFonts w:ascii="Consolas" w:eastAsiaTheme="minorHAnsi" w:hAnsi="Consolas" w:cs="Lucida Sans Typewriter"/>
            <w:color w:val="268BD2"/>
            <w:sz w:val="16"/>
            <w:szCs w:val="16"/>
          </w:rPr>
          <w:delText xml:space="preserve">      &lt;Grade value="11" label="grade 11"/&gt;</w:delText>
        </w:r>
      </w:del>
    </w:p>
    <w:p w14:paraId="7C84058E" w14:textId="6EEA378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86" w:author="Greg Stoike" w:date="2018-11-30T10:28:00Z"/>
          <w:rFonts w:ascii="Consolas" w:eastAsiaTheme="minorHAnsi" w:hAnsi="Consolas" w:cs="Lucida Sans Typewriter"/>
          <w:color w:val="268BD2"/>
          <w:sz w:val="16"/>
          <w:szCs w:val="16"/>
        </w:rPr>
      </w:pPr>
      <w:del w:id="1887" w:author="Greg Stoike" w:date="2018-11-30T10:28:00Z">
        <w:r w:rsidRPr="001E088C" w:rsidDel="00DA4580">
          <w:rPr>
            <w:rFonts w:ascii="Consolas" w:eastAsiaTheme="minorHAnsi" w:hAnsi="Consolas" w:cs="Lucida Sans Typewriter"/>
            <w:color w:val="268BD2"/>
            <w:sz w:val="16"/>
            <w:szCs w:val="16"/>
          </w:rPr>
          <w:delText xml:space="preserve">    &lt;/Grades&gt;</w:delText>
        </w:r>
      </w:del>
    </w:p>
    <w:p w14:paraId="6FD615DD" w14:textId="73BA836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88" w:author="Greg Stoike" w:date="2018-11-30T10:28:00Z"/>
          <w:rFonts w:ascii="Consolas" w:eastAsiaTheme="minorHAnsi" w:hAnsi="Consolas" w:cs="Lucida Sans Typewriter"/>
          <w:color w:val="268BD2"/>
          <w:sz w:val="16"/>
          <w:szCs w:val="16"/>
        </w:rPr>
      </w:pPr>
      <w:del w:id="1889" w:author="Greg Stoike" w:date="2018-11-30T10:28:00Z">
        <w:r w:rsidRPr="001E088C" w:rsidDel="00DA4580">
          <w:rPr>
            <w:rFonts w:ascii="Consolas" w:eastAsiaTheme="minorHAnsi" w:hAnsi="Consolas" w:cs="Lucida Sans Typewriter"/>
            <w:color w:val="268BD2"/>
            <w:sz w:val="16"/>
            <w:szCs w:val="16"/>
          </w:rPr>
          <w:delText xml:space="preserve">    &lt;Segments&gt;</w:delText>
        </w:r>
      </w:del>
    </w:p>
    <w:p w14:paraId="0311B41A" w14:textId="65189E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90" w:author="Greg Stoike" w:date="2018-11-30T10:28:00Z"/>
          <w:rFonts w:ascii="Consolas" w:eastAsiaTheme="minorHAnsi" w:hAnsi="Consolas" w:cs="Lucida Sans Typewriter"/>
          <w:color w:val="268BD2"/>
          <w:sz w:val="16"/>
          <w:szCs w:val="16"/>
        </w:rPr>
      </w:pPr>
      <w:del w:id="1891" w:author="Greg Stoike" w:date="2018-11-30T10:28:00Z">
        <w:r w:rsidRPr="001E088C" w:rsidDel="00DA4580">
          <w:rPr>
            <w:rFonts w:ascii="Consolas" w:eastAsiaTheme="minorHAnsi" w:hAnsi="Consolas" w:cs="Lucida Sans Typewriter"/>
            <w:color w:val="268BD2"/>
            <w:sz w:val="16"/>
            <w:szCs w:val="16"/>
          </w:rPr>
          <w:delText xml:space="preserve">      &lt;Segment entryApproval="false" exitApproval="false" position="1" id="SBAC-IAB-FIXED-G11M-AlgLinearFun-NoCalc-MATH-11" label="(SBAC)SBAC-IAB-FIXED-G11M-AlgLinearFun-NoCalc-MATH-11-Winter-2017-2018" algorithmType="fixedform" algorithmImplementation="AIR FIXEDFORM1"&gt;</w:delText>
        </w:r>
      </w:del>
    </w:p>
    <w:p w14:paraId="593703D0" w14:textId="1E0F2DD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92" w:author="Greg Stoike" w:date="2018-11-30T10:28:00Z"/>
          <w:rFonts w:ascii="Consolas" w:eastAsiaTheme="minorHAnsi" w:hAnsi="Consolas" w:cs="Lucida Sans Typewriter"/>
          <w:color w:val="268BD2"/>
          <w:sz w:val="16"/>
          <w:szCs w:val="16"/>
        </w:rPr>
      </w:pPr>
      <w:del w:id="1893" w:author="Greg Stoike" w:date="2018-11-30T10:28:00Z">
        <w:r w:rsidRPr="001E088C" w:rsidDel="00DA4580">
          <w:rPr>
            <w:rFonts w:ascii="Consolas" w:eastAsiaTheme="minorHAnsi" w:hAnsi="Consolas" w:cs="Lucida Sans Typewriter"/>
            <w:color w:val="268BD2"/>
            <w:sz w:val="16"/>
            <w:szCs w:val="16"/>
          </w:rPr>
          <w:delText xml:space="preserve">        &lt;SegmentBlueprint&gt;</w:delText>
        </w:r>
      </w:del>
    </w:p>
    <w:p w14:paraId="2E9A2F83" w14:textId="2C4B263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94" w:author="Greg Stoike" w:date="2018-11-30T10:28:00Z"/>
          <w:rFonts w:ascii="Consolas" w:eastAsiaTheme="minorHAnsi" w:hAnsi="Consolas" w:cs="Lucida Sans Typewriter"/>
          <w:color w:val="268BD2"/>
          <w:sz w:val="16"/>
          <w:szCs w:val="16"/>
        </w:rPr>
      </w:pPr>
      <w:del w:id="1895"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 maxExamItems="1"/&gt;</w:delText>
        </w:r>
      </w:del>
    </w:p>
    <w:p w14:paraId="6C1D831D" w14:textId="5B13B21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96" w:author="Greg Stoike" w:date="2018-11-30T10:28:00Z"/>
          <w:rFonts w:ascii="Consolas" w:eastAsiaTheme="minorHAnsi" w:hAnsi="Consolas" w:cs="Lucida Sans Typewriter"/>
          <w:color w:val="268BD2"/>
          <w:sz w:val="16"/>
          <w:szCs w:val="16"/>
        </w:rPr>
      </w:pPr>
      <w:del w:id="189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 maxExamItems="1"/&gt;</w:delText>
        </w:r>
      </w:del>
    </w:p>
    <w:p w14:paraId="433BD729" w14:textId="6229D3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898" w:author="Greg Stoike" w:date="2018-11-30T10:28:00Z"/>
          <w:rFonts w:ascii="Consolas" w:eastAsiaTheme="minorHAnsi" w:hAnsi="Consolas" w:cs="Lucida Sans Typewriter"/>
          <w:color w:val="268BD2"/>
          <w:sz w:val="16"/>
          <w:szCs w:val="16"/>
        </w:rPr>
      </w:pPr>
      <w:del w:id="189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idRef="1|P|TS03" maxExamItems="1"/&gt;</w:delText>
        </w:r>
      </w:del>
    </w:p>
    <w:p w14:paraId="69BA21D3" w14:textId="52BF6A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00" w:author="Greg Stoike" w:date="2018-11-30T10:28:00Z"/>
          <w:rFonts w:ascii="Consolas" w:eastAsiaTheme="minorHAnsi" w:hAnsi="Consolas" w:cs="Lucida Sans Typewriter"/>
          <w:color w:val="268BD2"/>
          <w:sz w:val="16"/>
          <w:szCs w:val="16"/>
        </w:rPr>
      </w:pPr>
      <w:del w:id="190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idRef="1|P|TS03|I" maxExamItems="1"/&gt;</w:delText>
        </w:r>
      </w:del>
    </w:p>
    <w:p w14:paraId="24B08501" w14:textId="14A1535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02" w:author="Greg Stoike" w:date="2018-11-30T10:28:00Z"/>
          <w:rFonts w:ascii="Consolas" w:eastAsiaTheme="minorHAnsi" w:hAnsi="Consolas" w:cs="Lucida Sans Typewriter"/>
          <w:color w:val="268BD2"/>
          <w:sz w:val="16"/>
          <w:szCs w:val="16"/>
        </w:rPr>
      </w:pPr>
      <w:del w:id="1903"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minExamItems="3" idRef="SBAC-IAB-FIXED-G11M-AlgLinearFun-NoCalc-MATH-11" maxExamItems="3"&gt;</w:delText>
        </w:r>
      </w:del>
    </w:p>
    <w:p w14:paraId="22EB39AD" w14:textId="1736B92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04" w:author="Greg Stoike" w:date="2018-11-30T10:28:00Z"/>
          <w:rFonts w:ascii="Consolas" w:eastAsiaTheme="minorHAnsi" w:hAnsi="Consolas" w:cs="Lucida Sans Typewriter"/>
          <w:color w:val="268BD2"/>
          <w:sz w:val="16"/>
          <w:szCs w:val="16"/>
        </w:rPr>
      </w:pPr>
      <w:del w:id="1905" w:author="Greg Stoike" w:date="2018-11-30T10:28:00Z">
        <w:r w:rsidRPr="001E088C" w:rsidDel="00DA4580">
          <w:rPr>
            <w:rFonts w:ascii="Consolas" w:eastAsiaTheme="minorHAnsi" w:hAnsi="Consolas" w:cs="Lucida Sans Typewriter"/>
            <w:color w:val="268BD2"/>
            <w:sz w:val="16"/>
            <w:szCs w:val="16"/>
          </w:rPr>
          <w:delText xml:space="preserve">            &lt;ItemSelection&gt;</w:delText>
        </w:r>
      </w:del>
    </w:p>
    <w:p w14:paraId="3510722C" w14:textId="3DC745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06" w:author="Greg Stoike" w:date="2018-11-30T10:28:00Z"/>
          <w:rFonts w:ascii="Consolas" w:eastAsiaTheme="minorHAnsi" w:hAnsi="Consolas" w:cs="Lucida Sans Typewriter"/>
          <w:color w:val="268BD2"/>
          <w:sz w:val="16"/>
          <w:szCs w:val="16"/>
        </w:rPr>
      </w:pPr>
      <w:del w:id="1907" w:author="Greg Stoike" w:date="2018-11-30T10:28:00Z">
        <w:r w:rsidRPr="001E088C" w:rsidDel="00DA4580">
          <w:rPr>
            <w:rFonts w:ascii="Consolas" w:eastAsiaTheme="minorHAnsi" w:hAnsi="Consolas" w:cs="Lucida Sans Typewriter"/>
            <w:color w:val="268BD2"/>
            <w:sz w:val="16"/>
            <w:szCs w:val="16"/>
          </w:rPr>
          <w:delText xml:space="preserve">              &lt;Property name="slope" value="79.3"/&gt;</w:delText>
        </w:r>
      </w:del>
    </w:p>
    <w:p w14:paraId="52F8D108" w14:textId="7090A5B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08" w:author="Greg Stoike" w:date="2018-11-30T10:28:00Z"/>
          <w:rFonts w:ascii="Consolas" w:eastAsiaTheme="minorHAnsi" w:hAnsi="Consolas" w:cs="Lucida Sans Typewriter"/>
          <w:color w:val="268BD2"/>
          <w:sz w:val="16"/>
          <w:szCs w:val="16"/>
        </w:rPr>
      </w:pPr>
      <w:del w:id="1909" w:author="Greg Stoike" w:date="2018-11-30T10:28:00Z">
        <w:r w:rsidRPr="001E088C" w:rsidDel="00DA4580">
          <w:rPr>
            <w:rFonts w:ascii="Consolas" w:eastAsiaTheme="minorHAnsi" w:hAnsi="Consolas" w:cs="Lucida Sans Typewriter"/>
            <w:color w:val="268BD2"/>
            <w:sz w:val="16"/>
            <w:szCs w:val="16"/>
          </w:rPr>
          <w:delText xml:space="preserve">              &lt;Property name="intercept" value="2514.9"/&gt;</w:delText>
        </w:r>
      </w:del>
    </w:p>
    <w:p w14:paraId="2E7811F3" w14:textId="6670D0F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10" w:author="Greg Stoike" w:date="2018-11-30T10:28:00Z"/>
          <w:rFonts w:ascii="Consolas" w:eastAsiaTheme="minorHAnsi" w:hAnsi="Consolas" w:cs="Lucida Sans Typewriter"/>
          <w:color w:val="268BD2"/>
          <w:sz w:val="16"/>
          <w:szCs w:val="16"/>
        </w:rPr>
      </w:pPr>
      <w:del w:id="1911" w:author="Greg Stoike" w:date="2018-11-30T10:28:00Z">
        <w:r w:rsidRPr="001E088C" w:rsidDel="00DA4580">
          <w:rPr>
            <w:rFonts w:ascii="Consolas" w:eastAsiaTheme="minorHAnsi" w:hAnsi="Consolas" w:cs="Lucida Sans Typewriter"/>
            <w:color w:val="268BD2"/>
            <w:sz w:val="16"/>
            <w:szCs w:val="16"/>
          </w:rPr>
          <w:delText xml:space="preserve">            &lt;/ItemSelection&gt;</w:delText>
        </w:r>
      </w:del>
    </w:p>
    <w:p w14:paraId="4F555C49" w14:textId="583D756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12" w:author="Greg Stoike" w:date="2018-11-30T10:28:00Z"/>
          <w:rFonts w:ascii="Consolas" w:eastAsiaTheme="minorHAnsi" w:hAnsi="Consolas" w:cs="Lucida Sans Typewriter"/>
          <w:color w:val="268BD2"/>
          <w:sz w:val="16"/>
          <w:szCs w:val="16"/>
        </w:rPr>
      </w:pPr>
      <w:del w:id="1913" w:author="Greg Stoike" w:date="2018-11-30T10:28:00Z">
        <w:r w:rsidRPr="001E088C" w:rsidDel="00DA4580">
          <w:rPr>
            <w:rFonts w:ascii="Consolas" w:eastAsiaTheme="minorHAnsi" w:hAnsi="Consolas" w:cs="Lucida Sans Typewriter"/>
            <w:color w:val="268BD2"/>
            <w:sz w:val="16"/>
            <w:szCs w:val="16"/>
          </w:rPr>
          <w:delText xml:space="preserve">          &lt;/SegmentBlueprintElement&gt;</w:delText>
        </w:r>
      </w:del>
    </w:p>
    <w:p w14:paraId="18C24187" w14:textId="48C47B1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14" w:author="Greg Stoike" w:date="2018-11-30T10:28:00Z"/>
          <w:rFonts w:ascii="Consolas" w:eastAsiaTheme="minorHAnsi" w:hAnsi="Consolas" w:cs="Lucida Sans Typewriter"/>
          <w:color w:val="268BD2"/>
          <w:sz w:val="16"/>
          <w:szCs w:val="16"/>
        </w:rPr>
      </w:pPr>
      <w:del w:id="1915" w:author="Greg Stoike" w:date="2018-11-30T10:28:00Z">
        <w:r w:rsidRPr="001E088C" w:rsidDel="00DA4580">
          <w:rPr>
            <w:rFonts w:ascii="Consolas" w:eastAsiaTheme="minorHAnsi" w:hAnsi="Consolas" w:cs="Lucida Sans Typewriter"/>
            <w:color w:val="268BD2"/>
            <w:sz w:val="16"/>
            <w:szCs w:val="16"/>
          </w:rPr>
          <w:delText xml:space="preserve">        &lt;/SegmentBlueprint&gt;</w:delText>
        </w:r>
      </w:del>
    </w:p>
    <w:p w14:paraId="6F5885D2" w14:textId="2EA94E7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16" w:author="Greg Stoike" w:date="2018-11-30T10:28:00Z"/>
          <w:rFonts w:ascii="Consolas" w:eastAsiaTheme="minorHAnsi" w:hAnsi="Consolas" w:cs="Lucida Sans Typewriter"/>
          <w:color w:val="268BD2"/>
          <w:sz w:val="16"/>
          <w:szCs w:val="16"/>
        </w:rPr>
      </w:pPr>
      <w:del w:id="1917" w:author="Greg Stoike" w:date="2018-11-30T10:28:00Z">
        <w:r w:rsidRPr="001E088C" w:rsidDel="00DA4580">
          <w:rPr>
            <w:rFonts w:ascii="Consolas" w:eastAsiaTheme="minorHAnsi" w:hAnsi="Consolas" w:cs="Lucida Sans Typewriter"/>
            <w:color w:val="268BD2"/>
            <w:sz w:val="16"/>
            <w:szCs w:val="16"/>
          </w:rPr>
          <w:delText xml:space="preserve">        &lt;SegmentForms&gt;</w:delText>
        </w:r>
      </w:del>
    </w:p>
    <w:p w14:paraId="3212C8D1" w14:textId="450121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18" w:author="Greg Stoike" w:date="2018-11-30T10:28:00Z"/>
          <w:rFonts w:ascii="Consolas" w:eastAsiaTheme="minorHAnsi" w:hAnsi="Consolas" w:cs="Lucida Sans Typewriter"/>
          <w:color w:val="268BD2"/>
          <w:sz w:val="16"/>
          <w:szCs w:val="16"/>
        </w:rPr>
      </w:pPr>
      <w:del w:id="1919" w:author="Greg Stoike" w:date="2018-11-30T10:28:00Z">
        <w:r w:rsidRPr="001E088C" w:rsidDel="00DA4580">
          <w:rPr>
            <w:rFonts w:ascii="Consolas" w:eastAsiaTheme="minorHAnsi" w:hAnsi="Consolas" w:cs="Lucida Sans Typewriter"/>
            <w:color w:val="268BD2"/>
            <w:sz w:val="16"/>
            <w:szCs w:val="16"/>
          </w:rPr>
          <w:delText xml:space="preserve">          &lt;SegmentForm id="IAB-G11M-AlgLin-NoCalc-2018 ENG" cohort="Default"&gt;</w:delText>
        </w:r>
      </w:del>
    </w:p>
    <w:p w14:paraId="15AED9C3" w14:textId="75E8D2D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20" w:author="Greg Stoike" w:date="2018-11-30T10:28:00Z"/>
          <w:rFonts w:ascii="Consolas" w:eastAsiaTheme="minorHAnsi" w:hAnsi="Consolas" w:cs="Lucida Sans Typewriter"/>
          <w:color w:val="268BD2"/>
          <w:sz w:val="16"/>
          <w:szCs w:val="16"/>
        </w:rPr>
      </w:pPr>
      <w:del w:id="192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FE4CD87" w14:textId="67A133B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22" w:author="Greg Stoike" w:date="2018-11-30T10:28:00Z"/>
          <w:rFonts w:ascii="Consolas" w:eastAsiaTheme="minorHAnsi" w:hAnsi="Consolas" w:cs="Lucida Sans Typewriter"/>
          <w:color w:val="268BD2"/>
          <w:sz w:val="16"/>
          <w:szCs w:val="16"/>
        </w:rPr>
      </w:pPr>
      <w:del w:id="1923"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37AD9D05" w14:textId="74F4270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24" w:author="Greg Stoike" w:date="2018-11-30T10:28:00Z"/>
          <w:rFonts w:ascii="Consolas" w:eastAsiaTheme="minorHAnsi" w:hAnsi="Consolas" w:cs="Lucida Sans Typewriter"/>
          <w:color w:val="268BD2"/>
          <w:sz w:val="16"/>
          <w:szCs w:val="16"/>
        </w:rPr>
      </w:pPr>
      <w:del w:id="1925"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1A6D8EBA" w14:textId="1FEB82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26" w:author="Greg Stoike" w:date="2018-11-30T10:28:00Z"/>
          <w:rFonts w:ascii="Consolas" w:eastAsiaTheme="minorHAnsi" w:hAnsi="Consolas" w:cs="Lucida Sans Typewriter"/>
          <w:color w:val="268BD2"/>
          <w:sz w:val="16"/>
          <w:szCs w:val="16"/>
        </w:rPr>
      </w:pPr>
      <w:del w:id="1927"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78093B1A" w14:textId="75E1840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28" w:author="Greg Stoike" w:date="2018-11-30T10:28:00Z"/>
          <w:rFonts w:ascii="Consolas" w:eastAsiaTheme="minorHAnsi" w:hAnsi="Consolas" w:cs="Lucida Sans Typewriter"/>
          <w:color w:val="268BD2"/>
          <w:sz w:val="16"/>
          <w:szCs w:val="16"/>
        </w:rPr>
      </w:pPr>
      <w:del w:id="192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152D43DE" w14:textId="21E02C7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30" w:author="Greg Stoike" w:date="2018-11-30T10:28:00Z"/>
          <w:rFonts w:ascii="Consolas" w:eastAsiaTheme="minorHAnsi" w:hAnsi="Consolas" w:cs="Lucida Sans Typewriter"/>
          <w:color w:val="268BD2"/>
          <w:sz w:val="16"/>
          <w:szCs w:val="16"/>
        </w:rPr>
      </w:pPr>
      <w:del w:id="1931"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id="83834"&gt;</w:delText>
        </w:r>
      </w:del>
    </w:p>
    <w:p w14:paraId="04915306" w14:textId="6367FC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32" w:author="Greg Stoike" w:date="2018-11-30T10:28:00Z"/>
          <w:rFonts w:ascii="Consolas" w:eastAsiaTheme="minorHAnsi" w:hAnsi="Consolas" w:cs="Lucida Sans Typewriter"/>
          <w:color w:val="268BD2"/>
          <w:sz w:val="16"/>
          <w:szCs w:val="16"/>
        </w:rPr>
      </w:pPr>
      <w:del w:id="1933"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id="83834" type="EQ"&gt;</w:delText>
        </w:r>
      </w:del>
    </w:p>
    <w:p w14:paraId="562AC992" w14:textId="19C0534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34" w:author="Greg Stoike" w:date="2018-11-30T10:28:00Z"/>
          <w:rFonts w:ascii="Consolas" w:eastAsiaTheme="minorHAnsi" w:hAnsi="Consolas" w:cs="Lucida Sans Typewriter"/>
          <w:color w:val="268BD2"/>
          <w:sz w:val="16"/>
          <w:szCs w:val="16"/>
        </w:rPr>
      </w:pPr>
      <w:del w:id="193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4283CF50" w14:textId="3793267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36" w:author="Greg Stoike" w:date="2018-11-30T10:28:00Z"/>
          <w:rFonts w:ascii="Consolas" w:eastAsiaTheme="minorHAnsi" w:hAnsi="Consolas" w:cs="Lucida Sans Typewriter"/>
          <w:color w:val="268BD2"/>
          <w:sz w:val="16"/>
          <w:szCs w:val="16"/>
        </w:rPr>
      </w:pPr>
      <w:del w:id="193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55B511C5" w14:textId="7A6AFE0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38" w:author="Greg Stoike" w:date="2018-11-30T10:28:00Z"/>
          <w:rFonts w:ascii="Consolas" w:eastAsiaTheme="minorHAnsi" w:hAnsi="Consolas" w:cs="Lucida Sans Typewriter"/>
          <w:color w:val="268BD2"/>
          <w:sz w:val="16"/>
          <w:szCs w:val="16"/>
        </w:rPr>
      </w:pPr>
      <w:del w:id="1939" w:author="Greg Stoike" w:date="2018-11-30T10:28:00Z">
        <w:r w:rsidRPr="001E088C" w:rsidDel="00DA4580">
          <w:rPr>
            <w:rFonts w:ascii="Consolas" w:eastAsiaTheme="minorHAnsi" w:hAnsi="Consolas" w:cs="Lucida Sans Typewriter"/>
            <w:color w:val="268BD2"/>
            <w:sz w:val="16"/>
            <w:szCs w:val="16"/>
          </w:rPr>
          <w:delText xml:space="preserve">                  &lt;PoolProperty name="Answer Key (Part II)" value="NA"/&gt;</w:delText>
        </w:r>
      </w:del>
    </w:p>
    <w:p w14:paraId="1E778703" w14:textId="0070C4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40" w:author="Greg Stoike" w:date="2018-11-30T10:28:00Z"/>
          <w:rFonts w:ascii="Consolas" w:eastAsiaTheme="minorHAnsi" w:hAnsi="Consolas" w:cs="Lucida Sans Typewriter"/>
          <w:color w:val="268BD2"/>
          <w:sz w:val="16"/>
          <w:szCs w:val="16"/>
        </w:rPr>
      </w:pPr>
      <w:del w:id="1941"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6A834CC3" w14:textId="4E71F2A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42" w:author="Greg Stoike" w:date="2018-11-30T10:28:00Z"/>
          <w:rFonts w:ascii="Consolas" w:eastAsiaTheme="minorHAnsi" w:hAnsi="Consolas" w:cs="Lucida Sans Typewriter"/>
          <w:color w:val="268BD2"/>
          <w:sz w:val="16"/>
          <w:szCs w:val="16"/>
        </w:rPr>
      </w:pPr>
      <w:del w:id="1943"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4A24CA67" w14:textId="715607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44" w:author="Greg Stoike" w:date="2018-11-30T10:28:00Z"/>
          <w:rFonts w:ascii="Consolas" w:eastAsiaTheme="minorHAnsi" w:hAnsi="Consolas" w:cs="Lucida Sans Typewriter"/>
          <w:color w:val="268BD2"/>
          <w:sz w:val="16"/>
          <w:szCs w:val="16"/>
        </w:rPr>
      </w:pPr>
      <w:del w:id="1945"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value="No"/&gt;</w:delText>
        </w:r>
      </w:del>
    </w:p>
    <w:p w14:paraId="0075AB09" w14:textId="50A5A7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46" w:author="Greg Stoike" w:date="2018-11-30T10:28:00Z"/>
          <w:rFonts w:ascii="Consolas" w:eastAsiaTheme="minorHAnsi" w:hAnsi="Consolas" w:cs="Lucida Sans Typewriter"/>
          <w:color w:val="268BD2"/>
          <w:sz w:val="16"/>
          <w:szCs w:val="16"/>
        </w:rPr>
      </w:pPr>
      <w:del w:id="1947"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value="1"/&gt;</w:delText>
        </w:r>
      </w:del>
    </w:p>
    <w:p w14:paraId="3D2F3509" w14:textId="3B98CE8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48" w:author="Greg Stoike" w:date="2018-11-30T10:28:00Z"/>
          <w:rFonts w:ascii="Consolas" w:eastAsiaTheme="minorHAnsi" w:hAnsi="Consolas" w:cs="Lucida Sans Typewriter"/>
          <w:color w:val="268BD2"/>
          <w:sz w:val="16"/>
          <w:szCs w:val="16"/>
        </w:rPr>
      </w:pPr>
      <w:del w:id="1949"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57128006" w14:textId="191A1E3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50" w:author="Greg Stoike" w:date="2018-11-30T10:28:00Z"/>
          <w:rFonts w:ascii="Consolas" w:eastAsiaTheme="minorHAnsi" w:hAnsi="Consolas" w:cs="Lucida Sans Typewriter"/>
          <w:color w:val="268BD2"/>
          <w:sz w:val="16"/>
          <w:szCs w:val="16"/>
        </w:rPr>
      </w:pPr>
      <w:del w:id="195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7BC63EBE" w14:textId="13C4D8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52" w:author="Greg Stoike" w:date="2018-11-30T10:28:00Z"/>
          <w:rFonts w:ascii="Consolas" w:eastAsiaTheme="minorHAnsi" w:hAnsi="Consolas" w:cs="Lucida Sans Typewriter"/>
          <w:color w:val="268BD2"/>
          <w:sz w:val="16"/>
          <w:szCs w:val="16"/>
        </w:rPr>
      </w:pPr>
      <w:del w:id="195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7F61F3AF" w14:textId="4836423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54" w:author="Greg Stoike" w:date="2018-11-30T10:28:00Z"/>
          <w:rFonts w:ascii="Consolas" w:eastAsiaTheme="minorHAnsi" w:hAnsi="Consolas" w:cs="Lucida Sans Typewriter"/>
          <w:color w:val="268BD2"/>
          <w:sz w:val="16"/>
          <w:szCs w:val="16"/>
        </w:rPr>
      </w:pPr>
      <w:del w:id="195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6BCE79BB" w14:textId="7B413A9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56" w:author="Greg Stoike" w:date="2018-11-30T10:28:00Z"/>
          <w:rFonts w:ascii="Consolas" w:eastAsiaTheme="minorHAnsi" w:hAnsi="Consolas" w:cs="Lucida Sans Typewriter"/>
          <w:color w:val="268BD2"/>
          <w:sz w:val="16"/>
          <w:szCs w:val="16"/>
        </w:rPr>
      </w:pPr>
      <w:del w:id="195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6B20F032" w14:textId="08A90DD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58" w:author="Greg Stoike" w:date="2018-11-30T10:28:00Z"/>
          <w:rFonts w:ascii="Consolas" w:eastAsiaTheme="minorHAnsi" w:hAnsi="Consolas" w:cs="Lucida Sans Typewriter"/>
          <w:color w:val="268BD2"/>
          <w:sz w:val="16"/>
          <w:szCs w:val="16"/>
        </w:rPr>
      </w:pPr>
      <w:del w:id="195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69AB9257" w14:textId="15BBF16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60" w:author="Greg Stoike" w:date="2018-11-30T10:28:00Z"/>
          <w:rFonts w:ascii="Consolas" w:eastAsiaTheme="minorHAnsi" w:hAnsi="Consolas" w:cs="Lucida Sans Typewriter"/>
          <w:color w:val="268BD2"/>
          <w:sz w:val="16"/>
          <w:szCs w:val="16"/>
        </w:rPr>
      </w:pPr>
      <w:del w:id="196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761A0E43" w14:textId="6A9661B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62" w:author="Greg Stoike" w:date="2018-11-30T10:28:00Z"/>
          <w:rFonts w:ascii="Consolas" w:eastAsiaTheme="minorHAnsi" w:hAnsi="Consolas" w:cs="Lucida Sans Typewriter"/>
          <w:color w:val="268BD2"/>
          <w:sz w:val="16"/>
          <w:szCs w:val="16"/>
        </w:rPr>
      </w:pPr>
      <w:del w:id="196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60A20771" w14:textId="7740B11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64" w:author="Greg Stoike" w:date="2018-11-30T10:28:00Z"/>
          <w:rFonts w:ascii="Consolas" w:eastAsiaTheme="minorHAnsi" w:hAnsi="Consolas" w:cs="Lucida Sans Typewriter"/>
          <w:color w:val="268BD2"/>
          <w:sz w:val="16"/>
          <w:szCs w:val="16"/>
        </w:rPr>
      </w:pPr>
      <w:del w:id="196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4304517E" w14:textId="041F549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66" w:author="Greg Stoike" w:date="2018-11-30T10:28:00Z"/>
          <w:rFonts w:ascii="Consolas" w:eastAsiaTheme="minorHAnsi" w:hAnsi="Consolas" w:cs="Lucida Sans Typewriter"/>
          <w:color w:val="268BD2"/>
          <w:sz w:val="16"/>
          <w:szCs w:val="16"/>
        </w:rPr>
      </w:pPr>
      <w:del w:id="196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value="Ukrainian"/&gt;</w:delText>
        </w:r>
      </w:del>
    </w:p>
    <w:p w14:paraId="17B727A4" w14:textId="689567C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68" w:author="Greg Stoike" w:date="2018-11-30T10:28:00Z"/>
          <w:rFonts w:ascii="Consolas" w:eastAsiaTheme="minorHAnsi" w:hAnsi="Consolas" w:cs="Lucida Sans Typewriter"/>
          <w:color w:val="268BD2"/>
          <w:sz w:val="16"/>
          <w:szCs w:val="16"/>
        </w:rPr>
      </w:pPr>
      <w:del w:id="196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68788263" w14:textId="1FBEAB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70" w:author="Greg Stoike" w:date="2018-11-30T10:28:00Z"/>
          <w:rFonts w:ascii="Consolas" w:eastAsiaTheme="minorHAnsi" w:hAnsi="Consolas" w:cs="Lucida Sans Typewriter"/>
          <w:color w:val="268BD2"/>
          <w:sz w:val="16"/>
          <w:szCs w:val="16"/>
        </w:rPr>
      </w:pPr>
      <w:del w:id="1971"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722EF890" w14:textId="4BE02F5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72" w:author="Greg Stoike" w:date="2018-11-30T10:28:00Z"/>
          <w:rFonts w:ascii="Consolas" w:eastAsiaTheme="minorHAnsi" w:hAnsi="Consolas" w:cs="Lucida Sans Typewriter"/>
          <w:color w:val="268BD2"/>
          <w:sz w:val="16"/>
          <w:szCs w:val="16"/>
        </w:rPr>
      </w:pPr>
      <w:del w:id="1973"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value="Student Xml Proposition"/&gt;</w:delText>
        </w:r>
      </w:del>
    </w:p>
    <w:p w14:paraId="0F029C09" w14:textId="7386A19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74" w:author="Greg Stoike" w:date="2018-11-30T10:28:00Z"/>
          <w:rFonts w:ascii="Consolas" w:eastAsiaTheme="minorHAnsi" w:hAnsi="Consolas" w:cs="Lucida Sans Typewriter"/>
          <w:color w:val="268BD2"/>
          <w:sz w:val="16"/>
          <w:szCs w:val="16"/>
        </w:rPr>
      </w:pPr>
      <w:del w:id="1975"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7228B226" w14:textId="784185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76" w:author="Greg Stoike" w:date="2018-11-30T10:28:00Z"/>
          <w:rFonts w:ascii="Consolas" w:eastAsiaTheme="minorHAnsi" w:hAnsi="Consolas" w:cs="Lucida Sans Typewriter"/>
          <w:color w:val="268BD2"/>
          <w:sz w:val="16"/>
          <w:szCs w:val="16"/>
        </w:rPr>
      </w:pPr>
      <w:del w:id="1977"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1E475471" w14:textId="4CD51E0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78" w:author="Greg Stoike" w:date="2018-11-30T10:28:00Z"/>
          <w:rFonts w:ascii="Consolas" w:eastAsiaTheme="minorHAnsi" w:hAnsi="Consolas" w:cs="Lucida Sans Typewriter"/>
          <w:color w:val="268BD2"/>
          <w:sz w:val="16"/>
          <w:szCs w:val="16"/>
        </w:rPr>
      </w:pPr>
      <w:del w:id="1979"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317F379D" w14:textId="4DECFA5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80" w:author="Greg Stoike" w:date="2018-11-30T10:28:00Z"/>
          <w:rFonts w:ascii="Consolas" w:eastAsiaTheme="minorHAnsi" w:hAnsi="Consolas" w:cs="Lucida Sans Typewriter"/>
          <w:color w:val="268BD2"/>
          <w:sz w:val="16"/>
          <w:szCs w:val="16"/>
        </w:rPr>
      </w:pPr>
      <w:del w:id="198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78853D3A" w14:textId="768E94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82" w:author="Greg Stoike" w:date="2018-11-30T10:28:00Z"/>
          <w:rFonts w:ascii="Consolas" w:eastAsiaTheme="minorHAnsi" w:hAnsi="Consolas" w:cs="Lucida Sans Typewriter"/>
          <w:color w:val="268BD2"/>
          <w:sz w:val="16"/>
          <w:szCs w:val="16"/>
        </w:rPr>
      </w:pPr>
      <w:del w:id="198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2A8AC6F1" w14:textId="12B375B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84" w:author="Greg Stoike" w:date="2018-11-30T10:28:00Z"/>
          <w:rFonts w:ascii="Consolas" w:eastAsiaTheme="minorHAnsi" w:hAnsi="Consolas" w:cs="Lucida Sans Typewriter"/>
          <w:color w:val="268BD2"/>
          <w:sz w:val="16"/>
          <w:szCs w:val="16"/>
        </w:rPr>
      </w:pPr>
      <w:del w:id="198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28FEE28B" w14:textId="7519CB3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86" w:author="Greg Stoike" w:date="2018-11-30T10:28:00Z"/>
          <w:rFonts w:ascii="Consolas" w:eastAsiaTheme="minorHAnsi" w:hAnsi="Consolas" w:cs="Lucida Sans Typewriter"/>
          <w:color w:val="268BD2"/>
          <w:sz w:val="16"/>
          <w:szCs w:val="16"/>
        </w:rPr>
      </w:pPr>
      <w:del w:id="1987"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5545C3EA" w14:textId="0228C19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88" w:author="Greg Stoike" w:date="2018-11-30T10:28:00Z"/>
          <w:rFonts w:ascii="Consolas" w:eastAsiaTheme="minorHAnsi" w:hAnsi="Consolas" w:cs="Lucida Sans Typewriter"/>
          <w:color w:val="268BD2"/>
          <w:sz w:val="16"/>
          <w:szCs w:val="16"/>
        </w:rPr>
      </w:pPr>
      <w:del w:id="1989"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7079C48B" w14:textId="7B7093D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90" w:author="Greg Stoike" w:date="2018-11-30T10:28:00Z"/>
          <w:rFonts w:ascii="Consolas" w:eastAsiaTheme="minorHAnsi" w:hAnsi="Consolas" w:cs="Lucida Sans Typewriter"/>
          <w:color w:val="268BD2"/>
          <w:sz w:val="16"/>
          <w:szCs w:val="16"/>
        </w:rPr>
      </w:pPr>
      <w:del w:id="1991"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0A75EEDA" w14:textId="4A4967C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92" w:author="Greg Stoike" w:date="2018-11-30T10:28:00Z"/>
          <w:rFonts w:ascii="Consolas" w:eastAsiaTheme="minorHAnsi" w:hAnsi="Consolas" w:cs="Lucida Sans Typewriter"/>
          <w:color w:val="268BD2"/>
          <w:sz w:val="16"/>
          <w:szCs w:val="16"/>
        </w:rPr>
      </w:pPr>
      <w:del w:id="199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958D977" w14:textId="2C572A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94" w:author="Greg Stoike" w:date="2018-11-30T10:28:00Z"/>
          <w:rFonts w:ascii="Consolas" w:eastAsiaTheme="minorHAnsi" w:hAnsi="Consolas" w:cs="Lucida Sans Typewriter"/>
          <w:color w:val="268BD2"/>
          <w:sz w:val="16"/>
          <w:szCs w:val="16"/>
        </w:rPr>
      </w:pPr>
      <w:del w:id="199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109B93E2" w14:textId="3A43E73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96" w:author="Greg Stoike" w:date="2018-11-30T10:28:00Z"/>
          <w:rFonts w:ascii="Consolas" w:eastAsiaTheme="minorHAnsi" w:hAnsi="Consolas" w:cs="Lucida Sans Typewriter"/>
          <w:color w:val="268BD2"/>
          <w:sz w:val="16"/>
          <w:szCs w:val="16"/>
        </w:rPr>
      </w:pPr>
      <w:del w:id="1997"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idRef="SBAC-IAB-FIXED-G11M-AlgLinearFun-NoCalc-MATH-11"/&gt;</w:delText>
        </w:r>
      </w:del>
    </w:p>
    <w:p w14:paraId="3B84FCEC" w14:textId="09C97BE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998" w:author="Greg Stoike" w:date="2018-11-30T10:28:00Z"/>
          <w:rFonts w:ascii="Consolas" w:eastAsiaTheme="minorHAnsi" w:hAnsi="Consolas" w:cs="Lucida Sans Typewriter"/>
          <w:color w:val="268BD2"/>
          <w:sz w:val="16"/>
          <w:szCs w:val="16"/>
        </w:rPr>
      </w:pPr>
      <w:del w:id="1999"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77E7CFEF" w14:textId="47DCBED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00" w:author="Greg Stoike" w:date="2018-11-30T10:28:00Z"/>
          <w:rFonts w:ascii="Consolas" w:eastAsiaTheme="minorHAnsi" w:hAnsi="Consolas" w:cs="Lucida Sans Typewriter"/>
          <w:color w:val="268BD2"/>
          <w:sz w:val="16"/>
          <w:szCs w:val="16"/>
        </w:rPr>
      </w:pPr>
      <w:del w:id="2001"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1320FABD" w14:textId="5B13645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02" w:author="Greg Stoike" w:date="2018-11-30T10:28:00Z"/>
          <w:rFonts w:ascii="Consolas" w:eastAsiaTheme="minorHAnsi" w:hAnsi="Consolas" w:cs="Lucida Sans Typewriter"/>
          <w:color w:val="268BD2"/>
          <w:sz w:val="16"/>
          <w:szCs w:val="16"/>
        </w:rPr>
      </w:pPr>
      <w:del w:id="2003" w:author="Greg Stoike" w:date="2018-11-30T10:28:00Z">
        <w:r w:rsidRPr="001E088C" w:rsidDel="00DA4580">
          <w:rPr>
            <w:rFonts w:ascii="Consolas" w:eastAsiaTheme="minorHAnsi" w:hAnsi="Consolas" w:cs="Lucida Sans Typewriter"/>
            <w:color w:val="268BD2"/>
            <w:sz w:val="16"/>
            <w:szCs w:val="16"/>
          </w:rPr>
          <w:delText xml:space="preserve">                  &lt;BlueprintReference idRef="1|P|TS03"/&gt;</w:delText>
        </w:r>
      </w:del>
    </w:p>
    <w:p w14:paraId="733FE253" w14:textId="3AB7DCE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04" w:author="Greg Stoike" w:date="2018-11-30T10:28:00Z"/>
          <w:rFonts w:ascii="Consolas" w:eastAsiaTheme="minorHAnsi" w:hAnsi="Consolas" w:cs="Lucida Sans Typewriter"/>
          <w:color w:val="268BD2"/>
          <w:sz w:val="16"/>
          <w:szCs w:val="16"/>
        </w:rPr>
      </w:pPr>
      <w:del w:id="2005" w:author="Greg Stoike" w:date="2018-11-30T10:28:00Z">
        <w:r w:rsidRPr="001E088C" w:rsidDel="00DA4580">
          <w:rPr>
            <w:rFonts w:ascii="Consolas" w:eastAsiaTheme="minorHAnsi" w:hAnsi="Consolas" w:cs="Lucida Sans Typewriter"/>
            <w:color w:val="268BD2"/>
            <w:sz w:val="16"/>
            <w:szCs w:val="16"/>
          </w:rPr>
          <w:delText xml:space="preserve">                  &lt;BlueprintReference idRef="1|P|TS03|I"/&gt;</w:delText>
        </w:r>
      </w:del>
    </w:p>
    <w:p w14:paraId="74DA76CC" w14:textId="1252E8F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06" w:author="Greg Stoike" w:date="2018-11-30T10:28:00Z"/>
          <w:rFonts w:ascii="Consolas" w:eastAsiaTheme="minorHAnsi" w:hAnsi="Consolas" w:cs="Lucida Sans Typewriter"/>
          <w:color w:val="268BD2"/>
          <w:sz w:val="16"/>
          <w:szCs w:val="16"/>
        </w:rPr>
      </w:pPr>
      <w:del w:id="200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7C0C58A2" w14:textId="6AF675C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08" w:author="Greg Stoike" w:date="2018-11-30T10:28:00Z"/>
          <w:rFonts w:ascii="Consolas" w:eastAsiaTheme="minorHAnsi" w:hAnsi="Consolas" w:cs="Lucida Sans Typewriter"/>
          <w:color w:val="268BD2"/>
          <w:sz w:val="16"/>
          <w:szCs w:val="16"/>
        </w:rPr>
      </w:pPr>
      <w:del w:id="200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00B127AE" w14:textId="483B9A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10" w:author="Greg Stoike" w:date="2018-11-30T10:28:00Z"/>
          <w:rFonts w:ascii="Consolas" w:eastAsiaTheme="minorHAnsi" w:hAnsi="Consolas" w:cs="Lucida Sans Typewriter"/>
          <w:color w:val="268BD2"/>
          <w:sz w:val="16"/>
          <w:szCs w:val="16"/>
        </w:rPr>
      </w:pPr>
      <w:del w:id="2011"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274BF62F" w14:textId="262277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12" w:author="Greg Stoike" w:date="2018-11-30T10:28:00Z"/>
          <w:rFonts w:ascii="Consolas" w:eastAsiaTheme="minorHAnsi" w:hAnsi="Consolas" w:cs="Lucida Sans Typewriter"/>
          <w:color w:val="268BD2"/>
          <w:sz w:val="16"/>
          <w:szCs w:val="16"/>
        </w:rPr>
      </w:pPr>
      <w:del w:id="2013" w:author="Greg Stoike" w:date="2018-11-30T10:28:00Z">
        <w:r w:rsidRPr="001E088C" w:rsidDel="00DA4580">
          <w:rPr>
            <w:rFonts w:ascii="Consolas" w:eastAsiaTheme="minorHAnsi" w:hAnsi="Consolas" w:cs="Lucida Sans Typewriter"/>
            <w:color w:val="268BD2"/>
            <w:sz w:val="16"/>
            <w:szCs w:val="16"/>
          </w:rPr>
          <w:delText xml:space="preserve">                    &lt;ItemScoreParameter value="0.9329000115394592" measurementParameter="a"/&gt;</w:delText>
        </w:r>
      </w:del>
    </w:p>
    <w:p w14:paraId="283036DA" w14:textId="64BF7B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14" w:author="Greg Stoike" w:date="2018-11-30T10:28:00Z"/>
          <w:rFonts w:ascii="Consolas" w:eastAsiaTheme="minorHAnsi" w:hAnsi="Consolas" w:cs="Lucida Sans Typewriter"/>
          <w:color w:val="268BD2"/>
          <w:sz w:val="16"/>
          <w:szCs w:val="16"/>
        </w:rPr>
      </w:pPr>
      <w:del w:id="2015" w:author="Greg Stoike" w:date="2018-11-30T10:28:00Z">
        <w:r w:rsidRPr="001E088C" w:rsidDel="00DA4580">
          <w:rPr>
            <w:rFonts w:ascii="Consolas" w:eastAsiaTheme="minorHAnsi" w:hAnsi="Consolas" w:cs="Lucida Sans Typewriter"/>
            <w:color w:val="268BD2"/>
            <w:sz w:val="16"/>
            <w:szCs w:val="16"/>
          </w:rPr>
          <w:delText xml:space="preserve">                    &lt;ItemScoreParameter value="0.5231000185012817" measurementParameter="b"/&gt;</w:delText>
        </w:r>
      </w:del>
    </w:p>
    <w:p w14:paraId="5CB51D00" w14:textId="555011D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16" w:author="Greg Stoike" w:date="2018-11-30T10:28:00Z"/>
          <w:rFonts w:ascii="Consolas" w:eastAsiaTheme="minorHAnsi" w:hAnsi="Consolas" w:cs="Lucida Sans Typewriter"/>
          <w:color w:val="268BD2"/>
          <w:sz w:val="16"/>
          <w:szCs w:val="16"/>
        </w:rPr>
      </w:pPr>
      <w:del w:id="2017"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2B267C5B" w14:textId="4DBAA32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18" w:author="Greg Stoike" w:date="2018-11-30T10:28:00Z"/>
          <w:rFonts w:ascii="Consolas" w:eastAsiaTheme="minorHAnsi" w:hAnsi="Consolas" w:cs="Lucida Sans Typewriter"/>
          <w:color w:val="268BD2"/>
          <w:sz w:val="16"/>
          <w:szCs w:val="16"/>
        </w:rPr>
      </w:pPr>
      <w:del w:id="2019"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7E7D67B3" w14:textId="027B5E2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20" w:author="Greg Stoike" w:date="2018-11-30T10:28:00Z"/>
          <w:rFonts w:ascii="Consolas" w:eastAsiaTheme="minorHAnsi" w:hAnsi="Consolas" w:cs="Lucida Sans Typewriter"/>
          <w:color w:val="268BD2"/>
          <w:sz w:val="16"/>
          <w:szCs w:val="16"/>
        </w:rPr>
      </w:pPr>
      <w:del w:id="202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2C004A85" w14:textId="4A7354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22" w:author="Greg Stoike" w:date="2018-11-30T10:28:00Z"/>
          <w:rFonts w:ascii="Consolas" w:eastAsiaTheme="minorHAnsi" w:hAnsi="Consolas" w:cs="Lucida Sans Typewriter"/>
          <w:color w:val="268BD2"/>
          <w:sz w:val="16"/>
          <w:szCs w:val="16"/>
        </w:rPr>
      </w:pPr>
      <w:del w:id="2023"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23799F9" w14:textId="612E8D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24" w:author="Greg Stoike" w:date="2018-11-30T10:28:00Z"/>
          <w:rFonts w:ascii="Consolas" w:eastAsiaTheme="minorHAnsi" w:hAnsi="Consolas" w:cs="Lucida Sans Typewriter"/>
          <w:color w:val="268BD2"/>
          <w:sz w:val="16"/>
          <w:szCs w:val="16"/>
        </w:rPr>
      </w:pPr>
      <w:del w:id="2025"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4A1AAE23" w14:textId="13F9571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26" w:author="Greg Stoike" w:date="2018-11-30T10:28:00Z"/>
          <w:rFonts w:ascii="Consolas" w:eastAsiaTheme="minorHAnsi" w:hAnsi="Consolas" w:cs="Lucida Sans Typewriter"/>
          <w:color w:val="268BD2"/>
          <w:sz w:val="16"/>
          <w:szCs w:val="16"/>
        </w:rPr>
      </w:pPr>
      <w:del w:id="2027"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id="83838"&gt;</w:delText>
        </w:r>
      </w:del>
    </w:p>
    <w:p w14:paraId="7C9755E5" w14:textId="5C38B64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28" w:author="Greg Stoike" w:date="2018-11-30T10:28:00Z"/>
          <w:rFonts w:ascii="Consolas" w:eastAsiaTheme="minorHAnsi" w:hAnsi="Consolas" w:cs="Lucida Sans Typewriter"/>
          <w:color w:val="268BD2"/>
          <w:sz w:val="16"/>
          <w:szCs w:val="16"/>
        </w:rPr>
      </w:pPr>
      <w:del w:id="2029"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id="83838" type="EQ"&gt;</w:delText>
        </w:r>
      </w:del>
    </w:p>
    <w:p w14:paraId="54C72295" w14:textId="310F73E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30" w:author="Greg Stoike" w:date="2018-11-30T10:28:00Z"/>
          <w:rFonts w:ascii="Consolas" w:eastAsiaTheme="minorHAnsi" w:hAnsi="Consolas" w:cs="Lucida Sans Typewriter"/>
          <w:color w:val="268BD2"/>
          <w:sz w:val="16"/>
          <w:szCs w:val="16"/>
        </w:rPr>
      </w:pPr>
      <w:del w:id="203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768699A6" w14:textId="7788DE0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32" w:author="Greg Stoike" w:date="2018-11-30T10:28:00Z"/>
          <w:rFonts w:ascii="Consolas" w:eastAsiaTheme="minorHAnsi" w:hAnsi="Consolas" w:cs="Lucida Sans Typewriter"/>
          <w:color w:val="268BD2"/>
          <w:sz w:val="16"/>
          <w:szCs w:val="16"/>
        </w:rPr>
      </w:pPr>
      <w:del w:id="203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24C1683F" w14:textId="186BFC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34" w:author="Greg Stoike" w:date="2018-11-30T10:28:00Z"/>
          <w:rFonts w:ascii="Consolas" w:eastAsiaTheme="minorHAnsi" w:hAnsi="Consolas" w:cs="Lucida Sans Typewriter"/>
          <w:color w:val="268BD2"/>
          <w:sz w:val="16"/>
          <w:szCs w:val="16"/>
        </w:rPr>
      </w:pPr>
      <w:del w:id="2035" w:author="Greg Stoike" w:date="2018-11-30T10:28:00Z">
        <w:r w:rsidRPr="001E088C" w:rsidDel="00DA4580">
          <w:rPr>
            <w:rFonts w:ascii="Consolas" w:eastAsiaTheme="minorHAnsi" w:hAnsi="Consolas" w:cs="Lucida Sans Typewriter"/>
            <w:color w:val="268BD2"/>
            <w:sz w:val="16"/>
            <w:szCs w:val="16"/>
          </w:rPr>
          <w:delText xml:space="preserve">                  &lt;PoolProperty name="Answer Key (Part II)" value="NA"/&gt;</w:delText>
        </w:r>
      </w:del>
    </w:p>
    <w:p w14:paraId="2AC904F1" w14:textId="5854483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36" w:author="Greg Stoike" w:date="2018-11-30T10:28:00Z"/>
          <w:rFonts w:ascii="Consolas" w:eastAsiaTheme="minorHAnsi" w:hAnsi="Consolas" w:cs="Lucida Sans Typewriter"/>
          <w:color w:val="268BD2"/>
          <w:sz w:val="16"/>
          <w:szCs w:val="16"/>
        </w:rPr>
      </w:pPr>
      <w:del w:id="2037"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7CCF5309" w14:textId="0A282E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38" w:author="Greg Stoike" w:date="2018-11-30T10:28:00Z"/>
          <w:rFonts w:ascii="Consolas" w:eastAsiaTheme="minorHAnsi" w:hAnsi="Consolas" w:cs="Lucida Sans Typewriter"/>
          <w:color w:val="268BD2"/>
          <w:sz w:val="16"/>
          <w:szCs w:val="16"/>
        </w:rPr>
      </w:pPr>
      <w:del w:id="2039"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38B17708" w14:textId="582E1C7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40" w:author="Greg Stoike" w:date="2018-11-30T10:28:00Z"/>
          <w:rFonts w:ascii="Consolas" w:eastAsiaTheme="minorHAnsi" w:hAnsi="Consolas" w:cs="Lucida Sans Typewriter"/>
          <w:color w:val="268BD2"/>
          <w:sz w:val="16"/>
          <w:szCs w:val="16"/>
        </w:rPr>
      </w:pPr>
      <w:del w:id="2041"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value="No"/&gt;</w:delText>
        </w:r>
      </w:del>
    </w:p>
    <w:p w14:paraId="0B304401" w14:textId="2DB0377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42" w:author="Greg Stoike" w:date="2018-11-30T10:28:00Z"/>
          <w:rFonts w:ascii="Consolas" w:eastAsiaTheme="minorHAnsi" w:hAnsi="Consolas" w:cs="Lucida Sans Typewriter"/>
          <w:color w:val="268BD2"/>
          <w:sz w:val="16"/>
          <w:szCs w:val="16"/>
        </w:rPr>
      </w:pPr>
      <w:del w:id="2043"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value="1"/&gt;</w:delText>
        </w:r>
      </w:del>
    </w:p>
    <w:p w14:paraId="55AD8286" w14:textId="18781C2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44" w:author="Greg Stoike" w:date="2018-11-30T10:28:00Z"/>
          <w:rFonts w:ascii="Consolas" w:eastAsiaTheme="minorHAnsi" w:hAnsi="Consolas" w:cs="Lucida Sans Typewriter"/>
          <w:color w:val="268BD2"/>
          <w:sz w:val="16"/>
          <w:szCs w:val="16"/>
        </w:rPr>
      </w:pPr>
      <w:del w:id="2045"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7C75364D" w14:textId="2BCB1F4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46" w:author="Greg Stoike" w:date="2018-11-30T10:28:00Z"/>
          <w:rFonts w:ascii="Consolas" w:eastAsiaTheme="minorHAnsi" w:hAnsi="Consolas" w:cs="Lucida Sans Typewriter"/>
          <w:color w:val="268BD2"/>
          <w:sz w:val="16"/>
          <w:szCs w:val="16"/>
        </w:rPr>
      </w:pPr>
      <w:del w:id="204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value="No Glossary Required"/&gt;</w:delText>
        </w:r>
      </w:del>
    </w:p>
    <w:p w14:paraId="37B13031" w14:textId="658EDB9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48" w:author="Greg Stoike" w:date="2018-11-30T10:28:00Z"/>
          <w:rFonts w:ascii="Consolas" w:eastAsiaTheme="minorHAnsi" w:hAnsi="Consolas" w:cs="Lucida Sans Typewriter"/>
          <w:color w:val="268BD2"/>
          <w:sz w:val="16"/>
          <w:szCs w:val="16"/>
        </w:rPr>
      </w:pPr>
      <w:del w:id="2049"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2392AA55" w14:textId="38D3A7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50" w:author="Greg Stoike" w:date="2018-11-30T10:28:00Z"/>
          <w:rFonts w:ascii="Consolas" w:eastAsiaTheme="minorHAnsi" w:hAnsi="Consolas" w:cs="Lucida Sans Typewriter"/>
          <w:color w:val="268BD2"/>
          <w:sz w:val="16"/>
          <w:szCs w:val="16"/>
        </w:rPr>
      </w:pPr>
      <w:del w:id="2051"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value="Student Xml Proposition"/&gt;</w:delText>
        </w:r>
      </w:del>
    </w:p>
    <w:p w14:paraId="4C9D533F" w14:textId="3F9F0E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52" w:author="Greg Stoike" w:date="2018-11-30T10:28:00Z"/>
          <w:rFonts w:ascii="Consolas" w:eastAsiaTheme="minorHAnsi" w:hAnsi="Consolas" w:cs="Lucida Sans Typewriter"/>
          <w:color w:val="268BD2"/>
          <w:sz w:val="16"/>
          <w:szCs w:val="16"/>
        </w:rPr>
      </w:pPr>
      <w:del w:id="2053"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4A8F85F5" w14:textId="5C6816D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54" w:author="Greg Stoike" w:date="2018-11-30T10:28:00Z"/>
          <w:rFonts w:ascii="Consolas" w:eastAsiaTheme="minorHAnsi" w:hAnsi="Consolas" w:cs="Lucida Sans Typewriter"/>
          <w:color w:val="268BD2"/>
          <w:sz w:val="16"/>
          <w:szCs w:val="16"/>
        </w:rPr>
      </w:pPr>
      <w:del w:id="2055"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7F12DB52" w14:textId="76AC7B0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56" w:author="Greg Stoike" w:date="2018-11-30T10:28:00Z"/>
          <w:rFonts w:ascii="Consolas" w:eastAsiaTheme="minorHAnsi" w:hAnsi="Consolas" w:cs="Lucida Sans Typewriter"/>
          <w:color w:val="268BD2"/>
          <w:sz w:val="16"/>
          <w:szCs w:val="16"/>
        </w:rPr>
      </w:pPr>
      <w:del w:id="2057"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1174D865" w14:textId="421B6C5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58" w:author="Greg Stoike" w:date="2018-11-30T10:28:00Z"/>
          <w:rFonts w:ascii="Consolas" w:eastAsiaTheme="minorHAnsi" w:hAnsi="Consolas" w:cs="Lucida Sans Typewriter"/>
          <w:color w:val="268BD2"/>
          <w:sz w:val="16"/>
          <w:szCs w:val="16"/>
        </w:rPr>
      </w:pPr>
      <w:del w:id="2059"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4A9E5B0E" w14:textId="6C45EC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60" w:author="Greg Stoike" w:date="2018-11-30T10:28:00Z"/>
          <w:rFonts w:ascii="Consolas" w:eastAsiaTheme="minorHAnsi" w:hAnsi="Consolas" w:cs="Lucida Sans Typewriter"/>
          <w:color w:val="268BD2"/>
          <w:sz w:val="16"/>
          <w:szCs w:val="16"/>
        </w:rPr>
      </w:pPr>
      <w:del w:id="206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3818030D" w14:textId="206C296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62" w:author="Greg Stoike" w:date="2018-11-30T10:28:00Z"/>
          <w:rFonts w:ascii="Consolas" w:eastAsiaTheme="minorHAnsi" w:hAnsi="Consolas" w:cs="Lucida Sans Typewriter"/>
          <w:color w:val="268BD2"/>
          <w:sz w:val="16"/>
          <w:szCs w:val="16"/>
        </w:rPr>
      </w:pPr>
      <w:del w:id="206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0C39D0D5" w14:textId="62015F5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64" w:author="Greg Stoike" w:date="2018-11-30T10:28:00Z"/>
          <w:rFonts w:ascii="Consolas" w:eastAsiaTheme="minorHAnsi" w:hAnsi="Consolas" w:cs="Lucida Sans Typewriter"/>
          <w:color w:val="268BD2"/>
          <w:sz w:val="16"/>
          <w:szCs w:val="16"/>
        </w:rPr>
      </w:pPr>
      <w:del w:id="2065"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210D3D51" w14:textId="4553E32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66" w:author="Greg Stoike" w:date="2018-11-30T10:28:00Z"/>
          <w:rFonts w:ascii="Consolas" w:eastAsiaTheme="minorHAnsi" w:hAnsi="Consolas" w:cs="Lucida Sans Typewriter"/>
          <w:color w:val="268BD2"/>
          <w:sz w:val="16"/>
          <w:szCs w:val="16"/>
        </w:rPr>
      </w:pPr>
      <w:del w:id="2067"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13F62046" w14:textId="612B02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68" w:author="Greg Stoike" w:date="2018-11-30T10:28:00Z"/>
          <w:rFonts w:ascii="Consolas" w:eastAsiaTheme="minorHAnsi" w:hAnsi="Consolas" w:cs="Lucida Sans Typewriter"/>
          <w:color w:val="268BD2"/>
          <w:sz w:val="16"/>
          <w:szCs w:val="16"/>
        </w:rPr>
      </w:pPr>
      <w:del w:id="2069"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6440DAB8" w14:textId="04ADCDC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70" w:author="Greg Stoike" w:date="2018-11-30T10:28:00Z"/>
          <w:rFonts w:ascii="Consolas" w:eastAsiaTheme="minorHAnsi" w:hAnsi="Consolas" w:cs="Lucida Sans Typewriter"/>
          <w:color w:val="268BD2"/>
          <w:sz w:val="16"/>
          <w:szCs w:val="16"/>
        </w:rPr>
      </w:pPr>
      <w:del w:id="207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2713B503" w14:textId="79C645C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72" w:author="Greg Stoike" w:date="2018-11-30T10:28:00Z"/>
          <w:rFonts w:ascii="Consolas" w:eastAsiaTheme="minorHAnsi" w:hAnsi="Consolas" w:cs="Lucida Sans Typewriter"/>
          <w:color w:val="268BD2"/>
          <w:sz w:val="16"/>
          <w:szCs w:val="16"/>
        </w:rPr>
      </w:pPr>
      <w:del w:id="2073"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A140AB5" w14:textId="3E8B1CD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74" w:author="Greg Stoike" w:date="2018-11-30T10:28:00Z"/>
          <w:rFonts w:ascii="Consolas" w:eastAsiaTheme="minorHAnsi" w:hAnsi="Consolas" w:cs="Lucida Sans Typewriter"/>
          <w:color w:val="268BD2"/>
          <w:sz w:val="16"/>
          <w:szCs w:val="16"/>
        </w:rPr>
      </w:pPr>
      <w:del w:id="2075"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idRef="SBAC-IAB-FIXED-G11M-AlgLinearFun-NoCalc-MATH-11"/&gt;</w:delText>
        </w:r>
      </w:del>
    </w:p>
    <w:p w14:paraId="2DEB9AB2" w14:textId="53255B6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76" w:author="Greg Stoike" w:date="2018-11-30T10:28:00Z"/>
          <w:rFonts w:ascii="Consolas" w:eastAsiaTheme="minorHAnsi" w:hAnsi="Consolas" w:cs="Lucida Sans Typewriter"/>
          <w:color w:val="268BD2"/>
          <w:sz w:val="16"/>
          <w:szCs w:val="16"/>
        </w:rPr>
      </w:pPr>
      <w:del w:id="2077"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429A6971" w14:textId="4FB80D8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78" w:author="Greg Stoike" w:date="2018-11-30T10:28:00Z"/>
          <w:rFonts w:ascii="Consolas" w:eastAsiaTheme="minorHAnsi" w:hAnsi="Consolas" w:cs="Lucida Sans Typewriter"/>
          <w:color w:val="268BD2"/>
          <w:sz w:val="16"/>
          <w:szCs w:val="16"/>
        </w:rPr>
      </w:pPr>
      <w:del w:id="2079"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38CBF888" w14:textId="3CFE373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80" w:author="Greg Stoike" w:date="2018-11-30T10:28:00Z"/>
          <w:rFonts w:ascii="Consolas" w:eastAsiaTheme="minorHAnsi" w:hAnsi="Consolas" w:cs="Lucida Sans Typewriter"/>
          <w:color w:val="268BD2"/>
          <w:sz w:val="16"/>
          <w:szCs w:val="16"/>
        </w:rPr>
      </w:pPr>
      <w:del w:id="2081" w:author="Greg Stoike" w:date="2018-11-30T10:28:00Z">
        <w:r w:rsidRPr="001E088C" w:rsidDel="00DA4580">
          <w:rPr>
            <w:rFonts w:ascii="Consolas" w:eastAsiaTheme="minorHAnsi" w:hAnsi="Consolas" w:cs="Lucida Sans Typewriter"/>
            <w:color w:val="268BD2"/>
            <w:sz w:val="16"/>
            <w:szCs w:val="16"/>
          </w:rPr>
          <w:delText xml:space="preserve">                  &lt;BlueprintReference idRef="1|P|TS03"/&gt;</w:delText>
        </w:r>
      </w:del>
    </w:p>
    <w:p w14:paraId="040A4324" w14:textId="131C6ED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82" w:author="Greg Stoike" w:date="2018-11-30T10:28:00Z"/>
          <w:rFonts w:ascii="Consolas" w:eastAsiaTheme="minorHAnsi" w:hAnsi="Consolas" w:cs="Lucida Sans Typewriter"/>
          <w:color w:val="268BD2"/>
          <w:sz w:val="16"/>
          <w:szCs w:val="16"/>
        </w:rPr>
      </w:pPr>
      <w:del w:id="2083" w:author="Greg Stoike" w:date="2018-11-30T10:28:00Z">
        <w:r w:rsidRPr="001E088C" w:rsidDel="00DA4580">
          <w:rPr>
            <w:rFonts w:ascii="Consolas" w:eastAsiaTheme="minorHAnsi" w:hAnsi="Consolas" w:cs="Lucida Sans Typewriter"/>
            <w:color w:val="268BD2"/>
            <w:sz w:val="16"/>
            <w:szCs w:val="16"/>
          </w:rPr>
          <w:delText xml:space="preserve">                  &lt;BlueprintReference idRef="1|P|TS03|I"/&gt;</w:delText>
        </w:r>
      </w:del>
    </w:p>
    <w:p w14:paraId="18BE655E" w14:textId="6718ABD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84" w:author="Greg Stoike" w:date="2018-11-30T10:28:00Z"/>
          <w:rFonts w:ascii="Consolas" w:eastAsiaTheme="minorHAnsi" w:hAnsi="Consolas" w:cs="Lucida Sans Typewriter"/>
          <w:color w:val="268BD2"/>
          <w:sz w:val="16"/>
          <w:szCs w:val="16"/>
        </w:rPr>
      </w:pPr>
      <w:del w:id="208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5B437DD8" w14:textId="633E847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86" w:author="Greg Stoike" w:date="2018-11-30T10:28:00Z"/>
          <w:rFonts w:ascii="Consolas" w:eastAsiaTheme="minorHAnsi" w:hAnsi="Consolas" w:cs="Lucida Sans Typewriter"/>
          <w:color w:val="268BD2"/>
          <w:sz w:val="16"/>
          <w:szCs w:val="16"/>
        </w:rPr>
      </w:pPr>
      <w:del w:id="2087"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473FB83C" w14:textId="6B99FDC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88" w:author="Greg Stoike" w:date="2018-11-30T10:28:00Z"/>
          <w:rFonts w:ascii="Consolas" w:eastAsiaTheme="minorHAnsi" w:hAnsi="Consolas" w:cs="Lucida Sans Typewriter"/>
          <w:color w:val="268BD2"/>
          <w:sz w:val="16"/>
          <w:szCs w:val="16"/>
        </w:rPr>
      </w:pPr>
      <w:del w:id="2089"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728BBDCB" w14:textId="617E587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90" w:author="Greg Stoike" w:date="2018-11-30T10:28:00Z"/>
          <w:rFonts w:ascii="Consolas" w:eastAsiaTheme="minorHAnsi" w:hAnsi="Consolas" w:cs="Lucida Sans Typewriter"/>
          <w:color w:val="268BD2"/>
          <w:sz w:val="16"/>
          <w:szCs w:val="16"/>
        </w:rPr>
      </w:pPr>
      <w:del w:id="2091" w:author="Greg Stoike" w:date="2018-11-30T10:28:00Z">
        <w:r w:rsidRPr="001E088C" w:rsidDel="00DA4580">
          <w:rPr>
            <w:rFonts w:ascii="Consolas" w:eastAsiaTheme="minorHAnsi" w:hAnsi="Consolas" w:cs="Lucida Sans Typewriter"/>
            <w:color w:val="268BD2"/>
            <w:sz w:val="16"/>
            <w:szCs w:val="16"/>
          </w:rPr>
          <w:delText xml:space="preserve">                    &lt;ItemScoreParameter value="0.5831000208854675" measurementParameter="a"/&gt;</w:delText>
        </w:r>
      </w:del>
    </w:p>
    <w:p w14:paraId="75FD1971" w14:textId="7D6E79D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92" w:author="Greg Stoike" w:date="2018-11-30T10:28:00Z"/>
          <w:rFonts w:ascii="Consolas" w:eastAsiaTheme="minorHAnsi" w:hAnsi="Consolas" w:cs="Lucida Sans Typewriter"/>
          <w:color w:val="268BD2"/>
          <w:sz w:val="16"/>
          <w:szCs w:val="16"/>
        </w:rPr>
      </w:pPr>
      <w:del w:id="2093" w:author="Greg Stoike" w:date="2018-11-30T10:28:00Z">
        <w:r w:rsidRPr="001E088C" w:rsidDel="00DA4580">
          <w:rPr>
            <w:rFonts w:ascii="Consolas" w:eastAsiaTheme="minorHAnsi" w:hAnsi="Consolas" w:cs="Lucida Sans Typewriter"/>
            <w:color w:val="268BD2"/>
            <w:sz w:val="16"/>
            <w:szCs w:val="16"/>
          </w:rPr>
          <w:delText xml:space="preserve">                    &lt;ItemScoreParameter value="-0.004600000102072954" measurementParameter="b"/&gt;</w:delText>
        </w:r>
      </w:del>
    </w:p>
    <w:p w14:paraId="09C5F845" w14:textId="7326D60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94" w:author="Greg Stoike" w:date="2018-11-30T10:28:00Z"/>
          <w:rFonts w:ascii="Consolas" w:eastAsiaTheme="minorHAnsi" w:hAnsi="Consolas" w:cs="Lucida Sans Typewriter"/>
          <w:color w:val="268BD2"/>
          <w:sz w:val="16"/>
          <w:szCs w:val="16"/>
        </w:rPr>
      </w:pPr>
      <w:del w:id="2095"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0AD2180E" w14:textId="1F96BC9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96" w:author="Greg Stoike" w:date="2018-11-30T10:28:00Z"/>
          <w:rFonts w:ascii="Consolas" w:eastAsiaTheme="minorHAnsi" w:hAnsi="Consolas" w:cs="Lucida Sans Typewriter"/>
          <w:color w:val="268BD2"/>
          <w:sz w:val="16"/>
          <w:szCs w:val="16"/>
        </w:rPr>
      </w:pPr>
      <w:del w:id="2097"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38F19246" w14:textId="3B2C181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098" w:author="Greg Stoike" w:date="2018-11-30T10:28:00Z"/>
          <w:rFonts w:ascii="Consolas" w:eastAsiaTheme="minorHAnsi" w:hAnsi="Consolas" w:cs="Lucida Sans Typewriter"/>
          <w:color w:val="268BD2"/>
          <w:sz w:val="16"/>
          <w:szCs w:val="16"/>
        </w:rPr>
      </w:pPr>
      <w:del w:id="209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26856252" w14:textId="72A2C8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00" w:author="Greg Stoike" w:date="2018-11-30T10:28:00Z"/>
          <w:rFonts w:ascii="Consolas" w:eastAsiaTheme="minorHAnsi" w:hAnsi="Consolas" w:cs="Lucida Sans Typewriter"/>
          <w:color w:val="268BD2"/>
          <w:sz w:val="16"/>
          <w:szCs w:val="16"/>
        </w:rPr>
      </w:pPr>
      <w:del w:id="2101"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6619A3ED" w14:textId="4B6F7B7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02" w:author="Greg Stoike" w:date="2018-11-30T10:28:00Z"/>
          <w:rFonts w:ascii="Consolas" w:eastAsiaTheme="minorHAnsi" w:hAnsi="Consolas" w:cs="Lucida Sans Typewriter"/>
          <w:color w:val="268BD2"/>
          <w:sz w:val="16"/>
          <w:szCs w:val="16"/>
        </w:rPr>
      </w:pPr>
      <w:del w:id="2103"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00B2A786" w14:textId="7E587A6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04" w:author="Greg Stoike" w:date="2018-11-30T10:28:00Z"/>
          <w:rFonts w:ascii="Consolas" w:eastAsiaTheme="minorHAnsi" w:hAnsi="Consolas" w:cs="Lucida Sans Typewriter"/>
          <w:color w:val="268BD2"/>
          <w:sz w:val="16"/>
          <w:szCs w:val="16"/>
        </w:rPr>
      </w:pPr>
      <w:del w:id="2105"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id="12164"&gt;</w:delText>
        </w:r>
      </w:del>
    </w:p>
    <w:p w14:paraId="60D16CC9" w14:textId="30A962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06" w:author="Greg Stoike" w:date="2018-11-30T10:28:00Z"/>
          <w:rFonts w:ascii="Consolas" w:eastAsiaTheme="minorHAnsi" w:hAnsi="Consolas" w:cs="Lucida Sans Typewriter"/>
          <w:color w:val="268BD2"/>
          <w:sz w:val="16"/>
          <w:szCs w:val="16"/>
        </w:rPr>
      </w:pPr>
      <w:del w:id="2107"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id="12164" type="MC"&gt;</w:delText>
        </w:r>
      </w:del>
    </w:p>
    <w:p w14:paraId="5D474232" w14:textId="3FE8AEC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08" w:author="Greg Stoike" w:date="2018-11-30T10:28:00Z"/>
          <w:rFonts w:ascii="Consolas" w:eastAsiaTheme="minorHAnsi" w:hAnsi="Consolas" w:cs="Lucida Sans Typewriter"/>
          <w:color w:val="268BD2"/>
          <w:sz w:val="16"/>
          <w:szCs w:val="16"/>
        </w:rPr>
      </w:pPr>
      <w:del w:id="2109"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1C3620A" w14:textId="6C7EF07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10" w:author="Greg Stoike" w:date="2018-11-30T10:28:00Z"/>
          <w:rFonts w:ascii="Consolas" w:eastAsiaTheme="minorHAnsi" w:hAnsi="Consolas" w:cs="Lucida Sans Typewriter"/>
          <w:color w:val="268BD2"/>
          <w:sz w:val="16"/>
          <w:szCs w:val="16"/>
        </w:rPr>
      </w:pPr>
      <w:del w:id="211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value="C"/&gt;</w:delText>
        </w:r>
      </w:del>
    </w:p>
    <w:p w14:paraId="0F94E65D" w14:textId="745CDD3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12" w:author="Greg Stoike" w:date="2018-11-30T10:28:00Z"/>
          <w:rFonts w:ascii="Consolas" w:eastAsiaTheme="minorHAnsi" w:hAnsi="Consolas" w:cs="Lucida Sans Typewriter"/>
          <w:color w:val="268BD2"/>
          <w:sz w:val="16"/>
          <w:szCs w:val="16"/>
        </w:rPr>
      </w:pPr>
      <w:del w:id="2113"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5E563142" w14:textId="3EEDC1A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14" w:author="Greg Stoike" w:date="2018-11-30T10:28:00Z"/>
          <w:rFonts w:ascii="Consolas" w:eastAsiaTheme="minorHAnsi" w:hAnsi="Consolas" w:cs="Lucida Sans Typewriter"/>
          <w:color w:val="268BD2"/>
          <w:sz w:val="16"/>
          <w:szCs w:val="16"/>
        </w:rPr>
      </w:pPr>
      <w:del w:id="2115"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2BACA903" w14:textId="21AF1A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16" w:author="Greg Stoike" w:date="2018-11-30T10:28:00Z"/>
          <w:rFonts w:ascii="Consolas" w:eastAsiaTheme="minorHAnsi" w:hAnsi="Consolas" w:cs="Lucida Sans Typewriter"/>
          <w:color w:val="268BD2"/>
          <w:sz w:val="16"/>
          <w:szCs w:val="16"/>
        </w:rPr>
      </w:pPr>
      <w:del w:id="2117"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value="No"/&gt;</w:delText>
        </w:r>
      </w:del>
    </w:p>
    <w:p w14:paraId="19DCB17B" w14:textId="2D47DD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18" w:author="Greg Stoike" w:date="2018-11-30T10:28:00Z"/>
          <w:rFonts w:ascii="Consolas" w:eastAsiaTheme="minorHAnsi" w:hAnsi="Consolas" w:cs="Lucida Sans Typewriter"/>
          <w:color w:val="268BD2"/>
          <w:sz w:val="16"/>
          <w:szCs w:val="16"/>
        </w:rPr>
      </w:pPr>
      <w:del w:id="2119"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429189E9" w14:textId="7F3C22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20" w:author="Greg Stoike" w:date="2018-11-30T10:28:00Z"/>
          <w:rFonts w:ascii="Consolas" w:eastAsiaTheme="minorHAnsi" w:hAnsi="Consolas" w:cs="Lucida Sans Typewriter"/>
          <w:color w:val="268BD2"/>
          <w:sz w:val="16"/>
          <w:szCs w:val="16"/>
        </w:rPr>
      </w:pPr>
      <w:del w:id="2121"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64647B65" w14:textId="4E3D40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22" w:author="Greg Stoike" w:date="2018-11-30T10:28:00Z"/>
          <w:rFonts w:ascii="Consolas" w:eastAsiaTheme="minorHAnsi" w:hAnsi="Consolas" w:cs="Lucida Sans Typewriter"/>
          <w:color w:val="268BD2"/>
          <w:sz w:val="16"/>
          <w:szCs w:val="16"/>
        </w:rPr>
      </w:pPr>
      <w:del w:id="212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7DDEC407" w14:textId="2A9313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24" w:author="Greg Stoike" w:date="2018-11-30T10:28:00Z"/>
          <w:rFonts w:ascii="Consolas" w:eastAsiaTheme="minorHAnsi" w:hAnsi="Consolas" w:cs="Lucida Sans Typewriter"/>
          <w:color w:val="268BD2"/>
          <w:sz w:val="16"/>
          <w:szCs w:val="16"/>
        </w:rPr>
      </w:pPr>
      <w:del w:id="212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661347C9" w14:textId="02D65F8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26" w:author="Greg Stoike" w:date="2018-11-30T10:28:00Z"/>
          <w:rFonts w:ascii="Consolas" w:eastAsiaTheme="minorHAnsi" w:hAnsi="Consolas" w:cs="Lucida Sans Typewriter"/>
          <w:color w:val="268BD2"/>
          <w:sz w:val="16"/>
          <w:szCs w:val="16"/>
        </w:rPr>
      </w:pPr>
      <w:del w:id="212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0CB5E4FB" w14:textId="34B73CD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28" w:author="Greg Stoike" w:date="2018-11-30T10:28:00Z"/>
          <w:rFonts w:ascii="Consolas" w:eastAsiaTheme="minorHAnsi" w:hAnsi="Consolas" w:cs="Lucida Sans Typewriter"/>
          <w:color w:val="268BD2"/>
          <w:sz w:val="16"/>
          <w:szCs w:val="16"/>
        </w:rPr>
      </w:pPr>
      <w:del w:id="212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391E276F" w14:textId="1C2EC85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30" w:author="Greg Stoike" w:date="2018-11-30T10:28:00Z"/>
          <w:rFonts w:ascii="Consolas" w:eastAsiaTheme="minorHAnsi" w:hAnsi="Consolas" w:cs="Lucida Sans Typewriter"/>
          <w:color w:val="268BD2"/>
          <w:sz w:val="16"/>
          <w:szCs w:val="16"/>
        </w:rPr>
      </w:pPr>
      <w:del w:id="213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54DB9448" w14:textId="309143F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32" w:author="Greg Stoike" w:date="2018-11-30T10:28:00Z"/>
          <w:rFonts w:ascii="Consolas" w:eastAsiaTheme="minorHAnsi" w:hAnsi="Consolas" w:cs="Lucida Sans Typewriter"/>
          <w:color w:val="268BD2"/>
          <w:sz w:val="16"/>
          <w:szCs w:val="16"/>
        </w:rPr>
      </w:pPr>
      <w:del w:id="213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06D46886" w14:textId="3A471E2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34" w:author="Greg Stoike" w:date="2018-11-30T10:28:00Z"/>
          <w:rFonts w:ascii="Consolas" w:eastAsiaTheme="minorHAnsi" w:hAnsi="Consolas" w:cs="Lucida Sans Typewriter"/>
          <w:color w:val="268BD2"/>
          <w:sz w:val="16"/>
          <w:szCs w:val="16"/>
        </w:rPr>
      </w:pPr>
      <w:del w:id="213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1DBA9268" w14:textId="09556F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36" w:author="Greg Stoike" w:date="2018-11-30T10:28:00Z"/>
          <w:rFonts w:ascii="Consolas" w:eastAsiaTheme="minorHAnsi" w:hAnsi="Consolas" w:cs="Lucida Sans Typewriter"/>
          <w:color w:val="268BD2"/>
          <w:sz w:val="16"/>
          <w:szCs w:val="16"/>
        </w:rPr>
      </w:pPr>
      <w:del w:id="213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198F5C53" w14:textId="7341A1B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38" w:author="Greg Stoike" w:date="2018-11-30T10:28:00Z"/>
          <w:rFonts w:ascii="Consolas" w:eastAsiaTheme="minorHAnsi" w:hAnsi="Consolas" w:cs="Lucida Sans Typewriter"/>
          <w:color w:val="268BD2"/>
          <w:sz w:val="16"/>
          <w:szCs w:val="16"/>
        </w:rPr>
      </w:pPr>
      <w:del w:id="213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2BD5AD00" w14:textId="32E57C5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40" w:author="Greg Stoike" w:date="2018-11-30T10:28:00Z"/>
          <w:rFonts w:ascii="Consolas" w:eastAsiaTheme="minorHAnsi" w:hAnsi="Consolas" w:cs="Lucida Sans Typewriter"/>
          <w:color w:val="268BD2"/>
          <w:sz w:val="16"/>
          <w:szCs w:val="16"/>
        </w:rPr>
      </w:pPr>
      <w:del w:id="2141"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3F5AB277" w14:textId="73CABC5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42" w:author="Greg Stoike" w:date="2018-11-30T10:28:00Z"/>
          <w:rFonts w:ascii="Consolas" w:eastAsiaTheme="minorHAnsi" w:hAnsi="Consolas" w:cs="Lucida Sans Typewriter"/>
          <w:color w:val="268BD2"/>
          <w:sz w:val="16"/>
          <w:szCs w:val="16"/>
        </w:rPr>
      </w:pPr>
      <w:del w:id="2143"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157D546D" w14:textId="5234FF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44" w:author="Greg Stoike" w:date="2018-11-30T10:28:00Z"/>
          <w:rFonts w:ascii="Consolas" w:eastAsiaTheme="minorHAnsi" w:hAnsi="Consolas" w:cs="Lucida Sans Typewriter"/>
          <w:color w:val="268BD2"/>
          <w:sz w:val="16"/>
          <w:szCs w:val="16"/>
        </w:rPr>
      </w:pPr>
      <w:del w:id="2145"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041CA13C" w14:textId="6F4FBD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46" w:author="Greg Stoike" w:date="2018-11-30T10:28:00Z"/>
          <w:rFonts w:ascii="Consolas" w:eastAsiaTheme="minorHAnsi" w:hAnsi="Consolas" w:cs="Lucida Sans Typewriter"/>
          <w:color w:val="268BD2"/>
          <w:sz w:val="16"/>
          <w:szCs w:val="16"/>
        </w:rPr>
      </w:pPr>
      <w:del w:id="2147"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596220C9" w14:textId="58E4F2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48" w:author="Greg Stoike" w:date="2018-11-30T10:28:00Z"/>
          <w:rFonts w:ascii="Consolas" w:eastAsiaTheme="minorHAnsi" w:hAnsi="Consolas" w:cs="Lucida Sans Typewriter"/>
          <w:color w:val="268BD2"/>
          <w:sz w:val="16"/>
          <w:szCs w:val="16"/>
        </w:rPr>
      </w:pPr>
      <w:del w:id="2149"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24909C62" w14:textId="09093F8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50" w:author="Greg Stoike" w:date="2018-11-30T10:28:00Z"/>
          <w:rFonts w:ascii="Consolas" w:eastAsiaTheme="minorHAnsi" w:hAnsi="Consolas" w:cs="Lucida Sans Typewriter"/>
          <w:color w:val="268BD2"/>
          <w:sz w:val="16"/>
          <w:szCs w:val="16"/>
        </w:rPr>
      </w:pPr>
      <w:del w:id="215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value="C"/&gt;</w:delText>
        </w:r>
      </w:del>
    </w:p>
    <w:p w14:paraId="5ACC1B84" w14:textId="5176AB2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52" w:author="Greg Stoike" w:date="2018-11-30T10:28:00Z"/>
          <w:rFonts w:ascii="Consolas" w:eastAsiaTheme="minorHAnsi" w:hAnsi="Consolas" w:cs="Lucida Sans Typewriter"/>
          <w:color w:val="268BD2"/>
          <w:sz w:val="16"/>
          <w:szCs w:val="16"/>
        </w:rPr>
      </w:pPr>
      <w:del w:id="215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63486E78" w14:textId="53F8C6C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54" w:author="Greg Stoike" w:date="2018-11-30T10:28:00Z"/>
          <w:rFonts w:ascii="Consolas" w:eastAsiaTheme="minorHAnsi" w:hAnsi="Consolas" w:cs="Lucida Sans Typewriter"/>
          <w:color w:val="268BD2"/>
          <w:sz w:val="16"/>
          <w:szCs w:val="16"/>
        </w:rPr>
      </w:pPr>
      <w:del w:id="215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CC2D16D" w14:textId="1E8DFF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56" w:author="Greg Stoike" w:date="2018-11-30T10:28:00Z"/>
          <w:rFonts w:ascii="Consolas" w:eastAsiaTheme="minorHAnsi" w:hAnsi="Consolas" w:cs="Lucida Sans Typewriter"/>
          <w:color w:val="268BD2"/>
          <w:sz w:val="16"/>
          <w:szCs w:val="16"/>
        </w:rPr>
      </w:pPr>
      <w:del w:id="2157"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08E928A7" w14:textId="1131971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58" w:author="Greg Stoike" w:date="2018-11-30T10:28:00Z"/>
          <w:rFonts w:ascii="Consolas" w:eastAsiaTheme="minorHAnsi" w:hAnsi="Consolas" w:cs="Lucida Sans Typewriter"/>
          <w:color w:val="268BD2"/>
          <w:sz w:val="16"/>
          <w:szCs w:val="16"/>
        </w:rPr>
      </w:pPr>
      <w:del w:id="2159"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73C9516D" w14:textId="40E687E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60" w:author="Greg Stoike" w:date="2018-11-30T10:28:00Z"/>
          <w:rFonts w:ascii="Consolas" w:eastAsiaTheme="minorHAnsi" w:hAnsi="Consolas" w:cs="Lucida Sans Typewriter"/>
          <w:color w:val="268BD2"/>
          <w:sz w:val="16"/>
          <w:szCs w:val="16"/>
        </w:rPr>
      </w:pPr>
      <w:del w:id="2161"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0D45BCBC" w14:textId="0E6B951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62" w:author="Greg Stoike" w:date="2018-11-30T10:28:00Z"/>
          <w:rFonts w:ascii="Consolas" w:eastAsiaTheme="minorHAnsi" w:hAnsi="Consolas" w:cs="Lucida Sans Typewriter"/>
          <w:color w:val="268BD2"/>
          <w:sz w:val="16"/>
          <w:szCs w:val="16"/>
        </w:rPr>
      </w:pPr>
      <w:del w:id="216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7662EC5" w14:textId="649085F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64" w:author="Greg Stoike" w:date="2018-11-30T10:28:00Z"/>
          <w:rFonts w:ascii="Consolas" w:eastAsiaTheme="minorHAnsi" w:hAnsi="Consolas" w:cs="Lucida Sans Typewriter"/>
          <w:color w:val="268BD2"/>
          <w:sz w:val="16"/>
          <w:szCs w:val="16"/>
        </w:rPr>
      </w:pPr>
      <w:del w:id="216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61D176E" w14:textId="46FF19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66" w:author="Greg Stoike" w:date="2018-11-30T10:28:00Z"/>
          <w:rFonts w:ascii="Consolas" w:eastAsiaTheme="minorHAnsi" w:hAnsi="Consolas" w:cs="Lucida Sans Typewriter"/>
          <w:color w:val="268BD2"/>
          <w:sz w:val="16"/>
          <w:szCs w:val="16"/>
        </w:rPr>
      </w:pPr>
      <w:del w:id="2167"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idRef="SBAC-IAB-FIXED-G11M-AlgLinearFun-NoCalc-MATH-11"/&gt;</w:delText>
        </w:r>
      </w:del>
    </w:p>
    <w:p w14:paraId="1518A4F7" w14:textId="2486F9F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68" w:author="Greg Stoike" w:date="2018-11-30T10:28:00Z"/>
          <w:rFonts w:ascii="Consolas" w:eastAsiaTheme="minorHAnsi" w:hAnsi="Consolas" w:cs="Lucida Sans Typewriter"/>
          <w:color w:val="268BD2"/>
          <w:sz w:val="16"/>
          <w:szCs w:val="16"/>
        </w:rPr>
      </w:pPr>
      <w:del w:id="2169"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6D7D4E93" w14:textId="74B5C61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70" w:author="Greg Stoike" w:date="2018-11-30T10:28:00Z"/>
          <w:rFonts w:ascii="Consolas" w:eastAsiaTheme="minorHAnsi" w:hAnsi="Consolas" w:cs="Lucida Sans Typewriter"/>
          <w:color w:val="268BD2"/>
          <w:sz w:val="16"/>
          <w:szCs w:val="16"/>
        </w:rPr>
      </w:pPr>
      <w:del w:id="2171"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7B3C5C1A" w14:textId="0B03935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72" w:author="Greg Stoike" w:date="2018-11-30T10:28:00Z"/>
          <w:rFonts w:ascii="Consolas" w:eastAsiaTheme="minorHAnsi" w:hAnsi="Consolas" w:cs="Lucida Sans Typewriter"/>
          <w:color w:val="268BD2"/>
          <w:sz w:val="16"/>
          <w:szCs w:val="16"/>
        </w:rPr>
      </w:pPr>
      <w:del w:id="2173" w:author="Greg Stoike" w:date="2018-11-30T10:28:00Z">
        <w:r w:rsidRPr="001E088C" w:rsidDel="00DA4580">
          <w:rPr>
            <w:rFonts w:ascii="Consolas" w:eastAsiaTheme="minorHAnsi" w:hAnsi="Consolas" w:cs="Lucida Sans Typewriter"/>
            <w:color w:val="268BD2"/>
            <w:sz w:val="16"/>
            <w:szCs w:val="16"/>
          </w:rPr>
          <w:delText xml:space="preserve">                  &lt;BlueprintReference idRef="1|P|TS03"/&gt;</w:delText>
        </w:r>
      </w:del>
    </w:p>
    <w:p w14:paraId="55A657A4" w14:textId="4BF851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74" w:author="Greg Stoike" w:date="2018-11-30T10:28:00Z"/>
          <w:rFonts w:ascii="Consolas" w:eastAsiaTheme="minorHAnsi" w:hAnsi="Consolas" w:cs="Lucida Sans Typewriter"/>
          <w:color w:val="268BD2"/>
          <w:sz w:val="16"/>
          <w:szCs w:val="16"/>
        </w:rPr>
      </w:pPr>
      <w:del w:id="2175" w:author="Greg Stoike" w:date="2018-11-30T10:28:00Z">
        <w:r w:rsidRPr="001E088C" w:rsidDel="00DA4580">
          <w:rPr>
            <w:rFonts w:ascii="Consolas" w:eastAsiaTheme="minorHAnsi" w:hAnsi="Consolas" w:cs="Lucida Sans Typewriter"/>
            <w:color w:val="268BD2"/>
            <w:sz w:val="16"/>
            <w:szCs w:val="16"/>
          </w:rPr>
          <w:delText xml:space="preserve">                  &lt;BlueprintReference idRef="1|P|TS03|I"/&gt;</w:delText>
        </w:r>
      </w:del>
    </w:p>
    <w:p w14:paraId="697D14B4" w14:textId="29087BF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76" w:author="Greg Stoike" w:date="2018-11-30T10:28:00Z"/>
          <w:rFonts w:ascii="Consolas" w:eastAsiaTheme="minorHAnsi" w:hAnsi="Consolas" w:cs="Lucida Sans Typewriter"/>
          <w:color w:val="268BD2"/>
          <w:sz w:val="16"/>
          <w:szCs w:val="16"/>
        </w:rPr>
      </w:pPr>
      <w:del w:id="217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7E902D54" w14:textId="09417CB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78" w:author="Greg Stoike" w:date="2018-11-30T10:28:00Z"/>
          <w:rFonts w:ascii="Consolas" w:eastAsiaTheme="minorHAnsi" w:hAnsi="Consolas" w:cs="Lucida Sans Typewriter"/>
          <w:color w:val="268BD2"/>
          <w:sz w:val="16"/>
          <w:szCs w:val="16"/>
        </w:rPr>
      </w:pPr>
      <w:del w:id="217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7C27FDF3" w14:textId="13A4CA8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80" w:author="Greg Stoike" w:date="2018-11-30T10:28:00Z"/>
          <w:rFonts w:ascii="Consolas" w:eastAsiaTheme="minorHAnsi" w:hAnsi="Consolas" w:cs="Lucida Sans Typewriter"/>
          <w:color w:val="268BD2"/>
          <w:sz w:val="16"/>
          <w:szCs w:val="16"/>
        </w:rPr>
      </w:pPr>
      <w:del w:id="2181"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25465F05" w14:textId="0936AF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82" w:author="Greg Stoike" w:date="2018-11-30T10:28:00Z"/>
          <w:rFonts w:ascii="Consolas" w:eastAsiaTheme="minorHAnsi" w:hAnsi="Consolas" w:cs="Lucida Sans Typewriter"/>
          <w:color w:val="268BD2"/>
          <w:sz w:val="16"/>
          <w:szCs w:val="16"/>
        </w:rPr>
      </w:pPr>
      <w:del w:id="2183" w:author="Greg Stoike" w:date="2018-11-30T10:28:00Z">
        <w:r w:rsidRPr="001E088C" w:rsidDel="00DA4580">
          <w:rPr>
            <w:rFonts w:ascii="Consolas" w:eastAsiaTheme="minorHAnsi" w:hAnsi="Consolas" w:cs="Lucida Sans Typewriter"/>
            <w:color w:val="268BD2"/>
            <w:sz w:val="16"/>
            <w:szCs w:val="16"/>
          </w:rPr>
          <w:delText xml:space="preserve">                    &lt;ItemScoreParameter value="0.2563300132751465" measurementParameter="a"/&gt;</w:delText>
        </w:r>
      </w:del>
    </w:p>
    <w:p w14:paraId="17B81384" w14:textId="23F86C3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84" w:author="Greg Stoike" w:date="2018-11-30T10:28:00Z"/>
          <w:rFonts w:ascii="Consolas" w:eastAsiaTheme="minorHAnsi" w:hAnsi="Consolas" w:cs="Lucida Sans Typewriter"/>
          <w:color w:val="268BD2"/>
          <w:sz w:val="16"/>
          <w:szCs w:val="16"/>
        </w:rPr>
      </w:pPr>
      <w:del w:id="2185" w:author="Greg Stoike" w:date="2018-11-30T10:28:00Z">
        <w:r w:rsidRPr="001E088C" w:rsidDel="00DA4580">
          <w:rPr>
            <w:rFonts w:ascii="Consolas" w:eastAsiaTheme="minorHAnsi" w:hAnsi="Consolas" w:cs="Lucida Sans Typewriter"/>
            <w:color w:val="268BD2"/>
            <w:sz w:val="16"/>
            <w:szCs w:val="16"/>
          </w:rPr>
          <w:delText xml:space="preserve">                    &lt;ItemScoreParameter value="1.2306900024414062" measurementParameter="b"/&gt;</w:delText>
        </w:r>
      </w:del>
    </w:p>
    <w:p w14:paraId="0BD17A7C" w14:textId="62A8B7E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86" w:author="Greg Stoike" w:date="2018-11-30T10:28:00Z"/>
          <w:rFonts w:ascii="Consolas" w:eastAsiaTheme="minorHAnsi" w:hAnsi="Consolas" w:cs="Lucida Sans Typewriter"/>
          <w:color w:val="268BD2"/>
          <w:sz w:val="16"/>
          <w:szCs w:val="16"/>
        </w:rPr>
      </w:pPr>
      <w:del w:id="2187"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7E549E1E" w14:textId="73B0553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88" w:author="Greg Stoike" w:date="2018-11-30T10:28:00Z"/>
          <w:rFonts w:ascii="Consolas" w:eastAsiaTheme="minorHAnsi" w:hAnsi="Consolas" w:cs="Lucida Sans Typewriter"/>
          <w:color w:val="268BD2"/>
          <w:sz w:val="16"/>
          <w:szCs w:val="16"/>
        </w:rPr>
      </w:pPr>
      <w:del w:id="2189"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0F42D226" w14:textId="1880E4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90" w:author="Greg Stoike" w:date="2018-11-30T10:28:00Z"/>
          <w:rFonts w:ascii="Consolas" w:eastAsiaTheme="minorHAnsi" w:hAnsi="Consolas" w:cs="Lucida Sans Typewriter"/>
          <w:color w:val="268BD2"/>
          <w:sz w:val="16"/>
          <w:szCs w:val="16"/>
        </w:rPr>
      </w:pPr>
      <w:del w:id="219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1184A8FD" w14:textId="132EDFD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92" w:author="Greg Stoike" w:date="2018-11-30T10:28:00Z"/>
          <w:rFonts w:ascii="Consolas" w:eastAsiaTheme="minorHAnsi" w:hAnsi="Consolas" w:cs="Lucida Sans Typewriter"/>
          <w:color w:val="268BD2"/>
          <w:sz w:val="16"/>
          <w:szCs w:val="16"/>
        </w:rPr>
      </w:pPr>
      <w:del w:id="2193"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953B9B1" w14:textId="218FAB0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94" w:author="Greg Stoike" w:date="2018-11-30T10:28:00Z"/>
          <w:rFonts w:ascii="Consolas" w:eastAsiaTheme="minorHAnsi" w:hAnsi="Consolas" w:cs="Lucida Sans Typewriter"/>
          <w:color w:val="268BD2"/>
          <w:sz w:val="16"/>
          <w:szCs w:val="16"/>
        </w:rPr>
      </w:pPr>
      <w:del w:id="2195"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0C079598" w14:textId="42BE185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96" w:author="Greg Stoike" w:date="2018-11-30T10:28:00Z"/>
          <w:rFonts w:ascii="Consolas" w:eastAsiaTheme="minorHAnsi" w:hAnsi="Consolas" w:cs="Lucida Sans Typewriter"/>
          <w:color w:val="268BD2"/>
          <w:sz w:val="16"/>
          <w:szCs w:val="16"/>
        </w:rPr>
      </w:pPr>
      <w:del w:id="2197" w:author="Greg Stoike" w:date="2018-11-30T10:28:00Z">
        <w:r w:rsidRPr="001E088C" w:rsidDel="00DA4580">
          <w:rPr>
            <w:rFonts w:ascii="Consolas" w:eastAsiaTheme="minorHAnsi" w:hAnsi="Consolas" w:cs="Lucida Sans Typewriter"/>
            <w:color w:val="268BD2"/>
            <w:sz w:val="16"/>
            <w:szCs w:val="16"/>
          </w:rPr>
          <w:delText xml:space="preserve">          &lt;/SegmentForm&gt;</w:delText>
        </w:r>
      </w:del>
    </w:p>
    <w:p w14:paraId="1A0296FA" w14:textId="05DC538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198" w:author="Greg Stoike" w:date="2018-11-30T10:28:00Z"/>
          <w:rFonts w:ascii="Consolas" w:eastAsiaTheme="minorHAnsi" w:hAnsi="Consolas" w:cs="Lucida Sans Typewriter"/>
          <w:color w:val="268BD2"/>
          <w:sz w:val="16"/>
          <w:szCs w:val="16"/>
        </w:rPr>
      </w:pPr>
      <w:del w:id="2199" w:author="Greg Stoike" w:date="2018-11-30T10:28:00Z">
        <w:r w:rsidRPr="001E088C" w:rsidDel="00DA4580">
          <w:rPr>
            <w:rFonts w:ascii="Consolas" w:eastAsiaTheme="minorHAnsi" w:hAnsi="Consolas" w:cs="Lucida Sans Typewriter"/>
            <w:color w:val="268BD2"/>
            <w:sz w:val="16"/>
            <w:szCs w:val="16"/>
          </w:rPr>
          <w:delText xml:space="preserve">        &lt;/SegmentForms&gt;</w:delText>
        </w:r>
      </w:del>
    </w:p>
    <w:p w14:paraId="7066B57B" w14:textId="717438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00" w:author="Greg Stoike" w:date="2018-11-30T10:28:00Z"/>
          <w:rFonts w:ascii="Consolas" w:eastAsiaTheme="minorHAnsi" w:hAnsi="Consolas" w:cs="Lucida Sans Typewriter"/>
          <w:color w:val="268BD2"/>
          <w:sz w:val="16"/>
          <w:szCs w:val="16"/>
        </w:rPr>
      </w:pPr>
      <w:del w:id="2201" w:author="Greg Stoike" w:date="2018-11-30T10:28:00Z">
        <w:r w:rsidRPr="001E088C" w:rsidDel="00DA4580">
          <w:rPr>
            <w:rFonts w:ascii="Consolas" w:eastAsiaTheme="minorHAnsi" w:hAnsi="Consolas" w:cs="Lucida Sans Typewriter"/>
            <w:color w:val="268BD2"/>
            <w:sz w:val="16"/>
            <w:szCs w:val="16"/>
          </w:rPr>
          <w:delText xml:space="preserve">      &lt;/Segment&gt;</w:delText>
        </w:r>
      </w:del>
    </w:p>
    <w:p w14:paraId="2F4D2685" w14:textId="5566C4D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02" w:author="Greg Stoike" w:date="2018-11-30T10:28:00Z"/>
          <w:rFonts w:ascii="Consolas" w:eastAsiaTheme="minorHAnsi" w:hAnsi="Consolas" w:cs="Lucida Sans Typewriter"/>
          <w:color w:val="268BD2"/>
          <w:sz w:val="16"/>
          <w:szCs w:val="16"/>
        </w:rPr>
      </w:pPr>
      <w:del w:id="2203" w:author="Greg Stoike" w:date="2018-11-30T10:28:00Z">
        <w:r w:rsidRPr="001E088C" w:rsidDel="00DA4580">
          <w:rPr>
            <w:rFonts w:ascii="Consolas" w:eastAsiaTheme="minorHAnsi" w:hAnsi="Consolas" w:cs="Lucida Sans Typewriter"/>
            <w:color w:val="268BD2"/>
            <w:sz w:val="16"/>
            <w:szCs w:val="16"/>
          </w:rPr>
          <w:delText xml:space="preserve">      &lt;Segment entryApproval="false" exitApproval="false" position="2" id="SBAC-IAB-FIXED-G11M-AlgLinearFun-Calc-MATH-11" label="(SBAC)SBAC-IAB-FIXED-G11M-AlgLinearFun-Calc-MATH-11-Winter-2017-2018" algorithmType="fixedform" algorithmImplementation="AIR FIXEDFORM1"&gt;</w:delText>
        </w:r>
      </w:del>
    </w:p>
    <w:p w14:paraId="3DCB9974" w14:textId="6E0574D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04" w:author="Greg Stoike" w:date="2018-11-30T10:28:00Z"/>
          <w:rFonts w:ascii="Consolas" w:eastAsiaTheme="minorHAnsi" w:hAnsi="Consolas" w:cs="Lucida Sans Typewriter"/>
          <w:color w:val="268BD2"/>
          <w:sz w:val="16"/>
          <w:szCs w:val="16"/>
        </w:rPr>
      </w:pPr>
      <w:del w:id="2205" w:author="Greg Stoike" w:date="2018-11-30T10:28:00Z">
        <w:r w:rsidRPr="001E088C" w:rsidDel="00DA4580">
          <w:rPr>
            <w:rFonts w:ascii="Consolas" w:eastAsiaTheme="minorHAnsi" w:hAnsi="Consolas" w:cs="Lucida Sans Typewriter"/>
            <w:color w:val="268BD2"/>
            <w:sz w:val="16"/>
            <w:szCs w:val="16"/>
          </w:rPr>
          <w:delText xml:space="preserve">        &lt;SegmentBlueprint&gt;</w:delText>
        </w:r>
      </w:del>
    </w:p>
    <w:p w14:paraId="46CAC883" w14:textId="3D0048B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06" w:author="Greg Stoike" w:date="2018-11-30T10:28:00Z"/>
          <w:rFonts w:ascii="Consolas" w:eastAsiaTheme="minorHAnsi" w:hAnsi="Consolas" w:cs="Lucida Sans Typewriter"/>
          <w:color w:val="268BD2"/>
          <w:sz w:val="16"/>
          <w:szCs w:val="16"/>
        </w:rPr>
      </w:pPr>
      <w:del w:id="220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 maxExamItems="14"/&gt;</w:delText>
        </w:r>
      </w:del>
    </w:p>
    <w:p w14:paraId="6C7B2D78" w14:textId="6B5D3A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08" w:author="Greg Stoike" w:date="2018-11-30T10:28:00Z"/>
          <w:rFonts w:ascii="Consolas" w:eastAsiaTheme="minorHAnsi" w:hAnsi="Consolas" w:cs="Lucida Sans Typewriter"/>
          <w:color w:val="268BD2"/>
          <w:sz w:val="16"/>
          <w:szCs w:val="16"/>
        </w:rPr>
      </w:pPr>
      <w:del w:id="220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idRef="2" maxExamItems="14"/&gt;</w:delText>
        </w:r>
      </w:del>
    </w:p>
    <w:p w14:paraId="4C8C334D" w14:textId="7D7CFE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10" w:author="Greg Stoike" w:date="2018-11-30T10:28:00Z"/>
          <w:rFonts w:ascii="Consolas" w:eastAsiaTheme="minorHAnsi" w:hAnsi="Consolas" w:cs="Lucida Sans Typewriter"/>
          <w:color w:val="268BD2"/>
          <w:sz w:val="16"/>
          <w:szCs w:val="16"/>
        </w:rPr>
      </w:pPr>
      <w:del w:id="221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idRef="3" maxExamItems="14"/&gt;</w:delText>
        </w:r>
      </w:del>
    </w:p>
    <w:p w14:paraId="39990197" w14:textId="421ADDD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12" w:author="Greg Stoike" w:date="2018-11-30T10:28:00Z"/>
          <w:rFonts w:ascii="Consolas" w:eastAsiaTheme="minorHAnsi" w:hAnsi="Consolas" w:cs="Lucida Sans Typewriter"/>
          <w:color w:val="268BD2"/>
          <w:sz w:val="16"/>
          <w:szCs w:val="16"/>
        </w:rPr>
      </w:pPr>
      <w:del w:id="2213"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idRef="4" maxExamItems="14"/&gt;</w:delText>
        </w:r>
      </w:del>
    </w:p>
    <w:p w14:paraId="3DDED7EB" w14:textId="58B0794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14" w:author="Greg Stoike" w:date="2018-11-30T10:28:00Z"/>
          <w:rFonts w:ascii="Consolas" w:eastAsiaTheme="minorHAnsi" w:hAnsi="Consolas" w:cs="Lucida Sans Typewriter"/>
          <w:color w:val="268BD2"/>
          <w:sz w:val="16"/>
          <w:szCs w:val="16"/>
        </w:rPr>
      </w:pPr>
      <w:del w:id="2215"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 maxExamItems="14"/&gt;</w:delText>
        </w:r>
      </w:del>
    </w:p>
    <w:p w14:paraId="290E38F3" w14:textId="083A441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16" w:author="Greg Stoike" w:date="2018-11-30T10:28:00Z"/>
          <w:rFonts w:ascii="Consolas" w:eastAsiaTheme="minorHAnsi" w:hAnsi="Consolas" w:cs="Lucida Sans Typewriter"/>
          <w:color w:val="268BD2"/>
          <w:sz w:val="16"/>
          <w:szCs w:val="16"/>
        </w:rPr>
      </w:pPr>
      <w:del w:id="221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idRef="2|A" maxExamItems="14"/&gt;</w:delText>
        </w:r>
      </w:del>
    </w:p>
    <w:p w14:paraId="21AB8F4E" w14:textId="17290B8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18" w:author="Greg Stoike" w:date="2018-11-30T10:28:00Z"/>
          <w:rFonts w:ascii="Consolas" w:eastAsiaTheme="minorHAnsi" w:hAnsi="Consolas" w:cs="Lucida Sans Typewriter"/>
          <w:color w:val="268BD2"/>
          <w:sz w:val="16"/>
          <w:szCs w:val="16"/>
        </w:rPr>
      </w:pPr>
      <w:del w:id="221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idRef="3|A" maxExamItems="14"/&gt;</w:delText>
        </w:r>
      </w:del>
    </w:p>
    <w:p w14:paraId="4DA572AF" w14:textId="6227C85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20" w:author="Greg Stoike" w:date="2018-11-30T10:28:00Z"/>
          <w:rFonts w:ascii="Consolas" w:eastAsiaTheme="minorHAnsi" w:hAnsi="Consolas" w:cs="Lucida Sans Typewriter"/>
          <w:color w:val="268BD2"/>
          <w:sz w:val="16"/>
          <w:szCs w:val="16"/>
        </w:rPr>
      </w:pPr>
      <w:del w:id="222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idRef="4|F" maxExamItems="14"/&gt;</w:delText>
        </w:r>
      </w:del>
    </w:p>
    <w:p w14:paraId="5F2D8B20" w14:textId="7EDCFEA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22" w:author="Greg Stoike" w:date="2018-11-30T10:28:00Z"/>
          <w:rFonts w:ascii="Consolas" w:eastAsiaTheme="minorHAnsi" w:hAnsi="Consolas" w:cs="Lucida Sans Typewriter"/>
          <w:color w:val="268BD2"/>
          <w:sz w:val="16"/>
          <w:szCs w:val="16"/>
        </w:rPr>
      </w:pPr>
      <w:del w:id="2223"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idRef="1|P|TS03" maxExamItems="14"/&gt;</w:delText>
        </w:r>
      </w:del>
    </w:p>
    <w:p w14:paraId="713F2583" w14:textId="23BED82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24" w:author="Greg Stoike" w:date="2018-11-30T10:28:00Z"/>
          <w:rFonts w:ascii="Consolas" w:eastAsiaTheme="minorHAnsi" w:hAnsi="Consolas" w:cs="Lucida Sans Typewriter"/>
          <w:color w:val="268BD2"/>
          <w:sz w:val="16"/>
          <w:szCs w:val="16"/>
        </w:rPr>
      </w:pPr>
      <w:del w:id="2225"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idRef="1|P|TS04" maxExamItems="14"/&gt;</w:delText>
        </w:r>
      </w:del>
    </w:p>
    <w:p w14:paraId="1E8EF918" w14:textId="008091F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26" w:author="Greg Stoike" w:date="2018-11-30T10:28:00Z"/>
          <w:rFonts w:ascii="Consolas" w:eastAsiaTheme="minorHAnsi" w:hAnsi="Consolas" w:cs="Lucida Sans Typewriter"/>
          <w:color w:val="268BD2"/>
          <w:sz w:val="16"/>
          <w:szCs w:val="16"/>
        </w:rPr>
      </w:pPr>
      <w:del w:id="222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idRef="1|P|TS06" maxExamItems="14"/&gt;</w:delText>
        </w:r>
      </w:del>
    </w:p>
    <w:p w14:paraId="6DF6D3C6" w14:textId="29FB195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28" w:author="Greg Stoike" w:date="2018-11-30T10:28:00Z"/>
          <w:rFonts w:ascii="Consolas" w:eastAsiaTheme="minorHAnsi" w:hAnsi="Consolas" w:cs="Lucida Sans Typewriter"/>
          <w:color w:val="268BD2"/>
          <w:sz w:val="16"/>
          <w:szCs w:val="16"/>
        </w:rPr>
      </w:pPr>
      <w:del w:id="222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idRef="2|A|NA" maxExamItems="14"/&gt;</w:delText>
        </w:r>
      </w:del>
    </w:p>
    <w:p w14:paraId="31274CC4" w14:textId="61397D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30" w:author="Greg Stoike" w:date="2018-11-30T10:28:00Z"/>
          <w:rFonts w:ascii="Consolas" w:eastAsiaTheme="minorHAnsi" w:hAnsi="Consolas" w:cs="Lucida Sans Typewriter"/>
          <w:color w:val="268BD2"/>
          <w:sz w:val="16"/>
          <w:szCs w:val="16"/>
        </w:rPr>
      </w:pPr>
      <w:del w:id="223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idRef="3|A|NA" maxExamItems="14"/&gt;</w:delText>
        </w:r>
      </w:del>
    </w:p>
    <w:p w14:paraId="4BB8BC2A" w14:textId="73A8C5F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32" w:author="Greg Stoike" w:date="2018-11-30T10:28:00Z"/>
          <w:rFonts w:ascii="Consolas" w:eastAsiaTheme="minorHAnsi" w:hAnsi="Consolas" w:cs="Lucida Sans Typewriter"/>
          <w:color w:val="268BD2"/>
          <w:sz w:val="16"/>
          <w:szCs w:val="16"/>
        </w:rPr>
      </w:pPr>
      <w:del w:id="2233"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idRef="4|F|NA" maxExamItems="14"/&gt;</w:delText>
        </w:r>
      </w:del>
    </w:p>
    <w:p w14:paraId="0917839C" w14:textId="4721477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34" w:author="Greg Stoike" w:date="2018-11-30T10:28:00Z"/>
          <w:rFonts w:ascii="Consolas" w:eastAsiaTheme="minorHAnsi" w:hAnsi="Consolas" w:cs="Lucida Sans Typewriter"/>
          <w:color w:val="268BD2"/>
          <w:sz w:val="16"/>
          <w:szCs w:val="16"/>
        </w:rPr>
      </w:pPr>
      <w:del w:id="2235"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idRef="1|P|TS03|G" maxExamItems="14"/&gt;</w:delText>
        </w:r>
      </w:del>
    </w:p>
    <w:p w14:paraId="66209DCF" w14:textId="48DC335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36" w:author="Greg Stoike" w:date="2018-11-30T10:28:00Z"/>
          <w:rFonts w:ascii="Consolas" w:eastAsiaTheme="minorHAnsi" w:hAnsi="Consolas" w:cs="Lucida Sans Typewriter"/>
          <w:color w:val="268BD2"/>
          <w:sz w:val="16"/>
          <w:szCs w:val="16"/>
        </w:rPr>
      </w:pPr>
      <w:del w:id="223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idRef="1|P|TS04|J" maxExamItems="14"/&gt;</w:delText>
        </w:r>
      </w:del>
    </w:p>
    <w:p w14:paraId="0C52F980" w14:textId="73993BD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38" w:author="Greg Stoike" w:date="2018-11-30T10:28:00Z"/>
          <w:rFonts w:ascii="Consolas" w:eastAsiaTheme="minorHAnsi" w:hAnsi="Consolas" w:cs="Lucida Sans Typewriter"/>
          <w:color w:val="268BD2"/>
          <w:sz w:val="16"/>
          <w:szCs w:val="16"/>
        </w:rPr>
      </w:pPr>
      <w:del w:id="223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idRef="1|P|TS06|L" maxExamItems="14"/&gt;</w:delText>
        </w:r>
      </w:del>
    </w:p>
    <w:p w14:paraId="663A5B2B" w14:textId="1C2F96C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40" w:author="Greg Stoike" w:date="2018-11-30T10:28:00Z"/>
          <w:rFonts w:ascii="Consolas" w:eastAsiaTheme="minorHAnsi" w:hAnsi="Consolas" w:cs="Lucida Sans Typewriter"/>
          <w:color w:val="268BD2"/>
          <w:sz w:val="16"/>
          <w:szCs w:val="16"/>
        </w:rPr>
      </w:pPr>
      <w:del w:id="224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idRef="1|P|TS06|M" maxExamItems="14"/&gt;</w:delText>
        </w:r>
      </w:del>
    </w:p>
    <w:p w14:paraId="67C87F3F" w14:textId="7A509B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42" w:author="Greg Stoike" w:date="2018-11-30T10:28:00Z"/>
          <w:rFonts w:ascii="Consolas" w:eastAsiaTheme="minorHAnsi" w:hAnsi="Consolas" w:cs="Lucida Sans Typewriter"/>
          <w:color w:val="268BD2"/>
          <w:sz w:val="16"/>
          <w:szCs w:val="16"/>
        </w:rPr>
      </w:pPr>
      <w:del w:id="2243"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idRef="1|P|TS06|N" maxExamItems="14"/&gt;</w:delText>
        </w:r>
      </w:del>
    </w:p>
    <w:p w14:paraId="11C6930B" w14:textId="4BB9712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44" w:author="Greg Stoike" w:date="2018-11-30T10:28:00Z"/>
          <w:rFonts w:ascii="Consolas" w:eastAsiaTheme="minorHAnsi" w:hAnsi="Consolas" w:cs="Lucida Sans Typewriter"/>
          <w:color w:val="268BD2"/>
          <w:sz w:val="16"/>
          <w:szCs w:val="16"/>
        </w:rPr>
      </w:pPr>
      <w:del w:id="2245"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idRef="2|A|NA|A" maxExamItems="14"/&gt;</w:delText>
        </w:r>
      </w:del>
    </w:p>
    <w:p w14:paraId="0A03C9D7" w14:textId="68E48FB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46" w:author="Greg Stoike" w:date="2018-11-30T10:28:00Z"/>
          <w:rFonts w:ascii="Consolas" w:eastAsiaTheme="minorHAnsi" w:hAnsi="Consolas" w:cs="Lucida Sans Typewriter"/>
          <w:color w:val="268BD2"/>
          <w:sz w:val="16"/>
          <w:szCs w:val="16"/>
        </w:rPr>
      </w:pPr>
      <w:del w:id="2247"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idRef="3|A|NA|E" maxExamItems="14"/&gt;</w:delText>
        </w:r>
      </w:del>
    </w:p>
    <w:p w14:paraId="4E630376" w14:textId="55DF73A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48" w:author="Greg Stoike" w:date="2018-11-30T10:28:00Z"/>
          <w:rFonts w:ascii="Consolas" w:eastAsiaTheme="minorHAnsi" w:hAnsi="Consolas" w:cs="Lucida Sans Typewriter"/>
          <w:color w:val="268BD2"/>
          <w:sz w:val="16"/>
          <w:szCs w:val="16"/>
        </w:rPr>
      </w:pPr>
      <w:del w:id="2249"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minExamItems="0" idRef="4|F|NA|E" maxExamItems="14"/&gt;</w:delText>
        </w:r>
      </w:del>
    </w:p>
    <w:p w14:paraId="4788B536" w14:textId="4DD99B5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50" w:author="Greg Stoike" w:date="2018-11-30T10:28:00Z"/>
          <w:rFonts w:ascii="Consolas" w:eastAsiaTheme="minorHAnsi" w:hAnsi="Consolas" w:cs="Lucida Sans Typewriter"/>
          <w:color w:val="268BD2"/>
          <w:sz w:val="16"/>
          <w:szCs w:val="16"/>
        </w:rPr>
      </w:pPr>
      <w:del w:id="2251" w:author="Greg Stoike" w:date="2018-11-30T10:28:00Z">
        <w:r w:rsidRPr="001E088C" w:rsidDel="00DA4580">
          <w:rPr>
            <w:rFonts w:ascii="Consolas" w:eastAsiaTheme="minorHAnsi" w:hAnsi="Consolas" w:cs="Lucida Sans Typewriter"/>
            <w:color w:val="268BD2"/>
            <w:sz w:val="16"/>
            <w:szCs w:val="16"/>
          </w:rPr>
          <w:delText xml:space="preserve">          &lt;SegmentBlueprintElement maxFieldTestItems="0" minFieldTestItems="0" minExamItems="12" idRef="SBAC-IAB-FIXED-G11M-AlgLinearFun-Calc-MATH-11" maxExamItems="12"&gt;</w:delText>
        </w:r>
      </w:del>
    </w:p>
    <w:p w14:paraId="629CAF4F" w14:textId="1C6BC9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52" w:author="Greg Stoike" w:date="2018-11-30T10:28:00Z"/>
          <w:rFonts w:ascii="Consolas" w:eastAsiaTheme="minorHAnsi" w:hAnsi="Consolas" w:cs="Lucida Sans Typewriter"/>
          <w:color w:val="268BD2"/>
          <w:sz w:val="16"/>
          <w:szCs w:val="16"/>
        </w:rPr>
      </w:pPr>
      <w:del w:id="2253" w:author="Greg Stoike" w:date="2018-11-30T10:28:00Z">
        <w:r w:rsidRPr="001E088C" w:rsidDel="00DA4580">
          <w:rPr>
            <w:rFonts w:ascii="Consolas" w:eastAsiaTheme="minorHAnsi" w:hAnsi="Consolas" w:cs="Lucida Sans Typewriter"/>
            <w:color w:val="268BD2"/>
            <w:sz w:val="16"/>
            <w:szCs w:val="16"/>
          </w:rPr>
          <w:delText xml:space="preserve">            &lt;ItemSelection&gt;</w:delText>
        </w:r>
      </w:del>
    </w:p>
    <w:p w14:paraId="2FFE499C" w14:textId="4F569EC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54" w:author="Greg Stoike" w:date="2018-11-30T10:28:00Z"/>
          <w:rFonts w:ascii="Consolas" w:eastAsiaTheme="minorHAnsi" w:hAnsi="Consolas" w:cs="Lucida Sans Typewriter"/>
          <w:color w:val="268BD2"/>
          <w:sz w:val="16"/>
          <w:szCs w:val="16"/>
        </w:rPr>
      </w:pPr>
      <w:del w:id="2255" w:author="Greg Stoike" w:date="2018-11-30T10:28:00Z">
        <w:r w:rsidRPr="001E088C" w:rsidDel="00DA4580">
          <w:rPr>
            <w:rFonts w:ascii="Consolas" w:eastAsiaTheme="minorHAnsi" w:hAnsi="Consolas" w:cs="Lucida Sans Typewriter"/>
            <w:color w:val="268BD2"/>
            <w:sz w:val="16"/>
            <w:szCs w:val="16"/>
          </w:rPr>
          <w:delText xml:space="preserve">              &lt;Property name="slope" value="79.3"/&gt;</w:delText>
        </w:r>
      </w:del>
    </w:p>
    <w:p w14:paraId="495AAC54" w14:textId="4C88FE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56" w:author="Greg Stoike" w:date="2018-11-30T10:28:00Z"/>
          <w:rFonts w:ascii="Consolas" w:eastAsiaTheme="minorHAnsi" w:hAnsi="Consolas" w:cs="Lucida Sans Typewriter"/>
          <w:color w:val="268BD2"/>
          <w:sz w:val="16"/>
          <w:szCs w:val="16"/>
        </w:rPr>
      </w:pPr>
      <w:del w:id="2257" w:author="Greg Stoike" w:date="2018-11-30T10:28:00Z">
        <w:r w:rsidRPr="001E088C" w:rsidDel="00DA4580">
          <w:rPr>
            <w:rFonts w:ascii="Consolas" w:eastAsiaTheme="minorHAnsi" w:hAnsi="Consolas" w:cs="Lucida Sans Typewriter"/>
            <w:color w:val="268BD2"/>
            <w:sz w:val="16"/>
            <w:szCs w:val="16"/>
          </w:rPr>
          <w:delText xml:space="preserve">              &lt;Property name="intercept" value="2514.9"/&gt;</w:delText>
        </w:r>
      </w:del>
    </w:p>
    <w:p w14:paraId="3691F75F" w14:textId="47313C3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58" w:author="Greg Stoike" w:date="2018-11-30T10:28:00Z"/>
          <w:rFonts w:ascii="Consolas" w:eastAsiaTheme="minorHAnsi" w:hAnsi="Consolas" w:cs="Lucida Sans Typewriter"/>
          <w:color w:val="268BD2"/>
          <w:sz w:val="16"/>
          <w:szCs w:val="16"/>
        </w:rPr>
      </w:pPr>
      <w:del w:id="2259" w:author="Greg Stoike" w:date="2018-11-30T10:28:00Z">
        <w:r w:rsidRPr="001E088C" w:rsidDel="00DA4580">
          <w:rPr>
            <w:rFonts w:ascii="Consolas" w:eastAsiaTheme="minorHAnsi" w:hAnsi="Consolas" w:cs="Lucida Sans Typewriter"/>
            <w:color w:val="268BD2"/>
            <w:sz w:val="16"/>
            <w:szCs w:val="16"/>
          </w:rPr>
          <w:delText xml:space="preserve">            &lt;/ItemSelection&gt;</w:delText>
        </w:r>
      </w:del>
    </w:p>
    <w:p w14:paraId="18CBBDB9" w14:textId="525096C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60" w:author="Greg Stoike" w:date="2018-11-30T10:28:00Z"/>
          <w:rFonts w:ascii="Consolas" w:eastAsiaTheme="minorHAnsi" w:hAnsi="Consolas" w:cs="Lucida Sans Typewriter"/>
          <w:color w:val="268BD2"/>
          <w:sz w:val="16"/>
          <w:szCs w:val="16"/>
        </w:rPr>
      </w:pPr>
      <w:del w:id="2261" w:author="Greg Stoike" w:date="2018-11-30T10:28:00Z">
        <w:r w:rsidRPr="001E088C" w:rsidDel="00DA4580">
          <w:rPr>
            <w:rFonts w:ascii="Consolas" w:eastAsiaTheme="minorHAnsi" w:hAnsi="Consolas" w:cs="Lucida Sans Typewriter"/>
            <w:color w:val="268BD2"/>
            <w:sz w:val="16"/>
            <w:szCs w:val="16"/>
          </w:rPr>
          <w:delText xml:space="preserve">          &lt;/SegmentBlueprintElement&gt;</w:delText>
        </w:r>
      </w:del>
    </w:p>
    <w:p w14:paraId="5B3A1D40" w14:textId="5DFAD4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62" w:author="Greg Stoike" w:date="2018-11-30T10:28:00Z"/>
          <w:rFonts w:ascii="Consolas" w:eastAsiaTheme="minorHAnsi" w:hAnsi="Consolas" w:cs="Lucida Sans Typewriter"/>
          <w:color w:val="268BD2"/>
          <w:sz w:val="16"/>
          <w:szCs w:val="16"/>
        </w:rPr>
      </w:pPr>
      <w:del w:id="2263" w:author="Greg Stoike" w:date="2018-11-30T10:28:00Z">
        <w:r w:rsidRPr="001E088C" w:rsidDel="00DA4580">
          <w:rPr>
            <w:rFonts w:ascii="Consolas" w:eastAsiaTheme="minorHAnsi" w:hAnsi="Consolas" w:cs="Lucida Sans Typewriter"/>
            <w:color w:val="268BD2"/>
            <w:sz w:val="16"/>
            <w:szCs w:val="16"/>
          </w:rPr>
          <w:delText xml:space="preserve">        &lt;/SegmentBlueprint&gt;</w:delText>
        </w:r>
      </w:del>
    </w:p>
    <w:p w14:paraId="5F80FF2F" w14:textId="20BE25E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64" w:author="Greg Stoike" w:date="2018-11-30T10:28:00Z"/>
          <w:rFonts w:ascii="Consolas" w:eastAsiaTheme="minorHAnsi" w:hAnsi="Consolas" w:cs="Lucida Sans Typewriter"/>
          <w:color w:val="268BD2"/>
          <w:sz w:val="16"/>
          <w:szCs w:val="16"/>
        </w:rPr>
      </w:pPr>
      <w:del w:id="2265" w:author="Greg Stoike" w:date="2018-11-30T10:28:00Z">
        <w:r w:rsidRPr="001E088C" w:rsidDel="00DA4580">
          <w:rPr>
            <w:rFonts w:ascii="Consolas" w:eastAsiaTheme="minorHAnsi" w:hAnsi="Consolas" w:cs="Lucida Sans Typewriter"/>
            <w:color w:val="268BD2"/>
            <w:sz w:val="16"/>
            <w:szCs w:val="16"/>
          </w:rPr>
          <w:delText xml:space="preserve">        &lt;SegmentForms&gt;</w:delText>
        </w:r>
      </w:del>
    </w:p>
    <w:p w14:paraId="72CA8D3B" w14:textId="656A28E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66" w:author="Greg Stoike" w:date="2018-11-30T10:28:00Z"/>
          <w:rFonts w:ascii="Consolas" w:eastAsiaTheme="minorHAnsi" w:hAnsi="Consolas" w:cs="Lucida Sans Typewriter"/>
          <w:color w:val="268BD2"/>
          <w:sz w:val="16"/>
          <w:szCs w:val="16"/>
        </w:rPr>
      </w:pPr>
      <w:del w:id="2267" w:author="Greg Stoike" w:date="2018-11-30T10:28:00Z">
        <w:r w:rsidRPr="001E088C" w:rsidDel="00DA4580">
          <w:rPr>
            <w:rFonts w:ascii="Consolas" w:eastAsiaTheme="minorHAnsi" w:hAnsi="Consolas" w:cs="Lucida Sans Typewriter"/>
            <w:color w:val="268BD2"/>
            <w:sz w:val="16"/>
            <w:szCs w:val="16"/>
          </w:rPr>
          <w:delText xml:space="preserve">          &lt;SegmentForm id="IAB-G11M-AlgLin-Calc-2018 ENG" cohort="Default"&gt;</w:delText>
        </w:r>
      </w:del>
    </w:p>
    <w:p w14:paraId="5F99047F" w14:textId="704F7F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68" w:author="Greg Stoike" w:date="2018-11-30T10:28:00Z"/>
          <w:rFonts w:ascii="Consolas" w:eastAsiaTheme="minorHAnsi" w:hAnsi="Consolas" w:cs="Lucida Sans Typewriter"/>
          <w:color w:val="268BD2"/>
          <w:sz w:val="16"/>
          <w:szCs w:val="16"/>
        </w:rPr>
      </w:pPr>
      <w:del w:id="226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0C4E63EA" w14:textId="2D2F23F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70" w:author="Greg Stoike" w:date="2018-11-30T10:28:00Z"/>
          <w:rFonts w:ascii="Consolas" w:eastAsiaTheme="minorHAnsi" w:hAnsi="Consolas" w:cs="Lucida Sans Typewriter"/>
          <w:color w:val="268BD2"/>
          <w:sz w:val="16"/>
          <w:szCs w:val="16"/>
        </w:rPr>
      </w:pPr>
      <w:del w:id="2271"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365BD170" w14:textId="1737613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72" w:author="Greg Stoike" w:date="2018-11-30T10:28:00Z"/>
          <w:rFonts w:ascii="Consolas" w:eastAsiaTheme="minorHAnsi" w:hAnsi="Consolas" w:cs="Lucida Sans Typewriter"/>
          <w:color w:val="268BD2"/>
          <w:sz w:val="16"/>
          <w:szCs w:val="16"/>
        </w:rPr>
      </w:pPr>
      <w:del w:id="2273"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7B7E8FD3" w14:textId="626253C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74" w:author="Greg Stoike" w:date="2018-11-30T10:28:00Z"/>
          <w:rFonts w:ascii="Consolas" w:eastAsiaTheme="minorHAnsi" w:hAnsi="Consolas" w:cs="Lucida Sans Typewriter"/>
          <w:color w:val="268BD2"/>
          <w:sz w:val="16"/>
          <w:szCs w:val="16"/>
        </w:rPr>
      </w:pPr>
      <w:del w:id="2275"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41607F33" w14:textId="18EF87D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76" w:author="Greg Stoike" w:date="2018-11-30T10:28:00Z"/>
          <w:rFonts w:ascii="Consolas" w:eastAsiaTheme="minorHAnsi" w:hAnsi="Consolas" w:cs="Lucida Sans Typewriter"/>
          <w:color w:val="268BD2"/>
          <w:sz w:val="16"/>
          <w:szCs w:val="16"/>
        </w:rPr>
      </w:pPr>
      <w:del w:id="227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2DFC9095" w14:textId="38E73E0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78" w:author="Greg Stoike" w:date="2018-11-30T10:28:00Z"/>
          <w:rFonts w:ascii="Consolas" w:eastAsiaTheme="minorHAnsi" w:hAnsi="Consolas" w:cs="Lucida Sans Typewriter"/>
          <w:color w:val="268BD2"/>
          <w:sz w:val="16"/>
          <w:szCs w:val="16"/>
        </w:rPr>
      </w:pPr>
      <w:del w:id="2279"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id="501"&gt;</w:delText>
        </w:r>
      </w:del>
    </w:p>
    <w:p w14:paraId="4D4381CA" w14:textId="0E121DF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80" w:author="Greg Stoike" w:date="2018-11-30T10:28:00Z"/>
          <w:rFonts w:ascii="Consolas" w:eastAsiaTheme="minorHAnsi" w:hAnsi="Consolas" w:cs="Lucida Sans Typewriter"/>
          <w:color w:val="268BD2"/>
          <w:sz w:val="16"/>
          <w:szCs w:val="16"/>
        </w:rPr>
      </w:pPr>
      <w:del w:id="2281"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id="501" type="EQ"&gt;</w:delText>
        </w:r>
      </w:del>
    </w:p>
    <w:p w14:paraId="31D6FE2C" w14:textId="149E4E6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82" w:author="Greg Stoike" w:date="2018-11-30T10:28:00Z"/>
          <w:rFonts w:ascii="Consolas" w:eastAsiaTheme="minorHAnsi" w:hAnsi="Consolas" w:cs="Lucida Sans Typewriter"/>
          <w:color w:val="268BD2"/>
          <w:sz w:val="16"/>
          <w:szCs w:val="16"/>
        </w:rPr>
      </w:pPr>
      <w:del w:id="228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FE1A505" w14:textId="456DF34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84" w:author="Greg Stoike" w:date="2018-11-30T10:28:00Z"/>
          <w:rFonts w:ascii="Consolas" w:eastAsiaTheme="minorHAnsi" w:hAnsi="Consolas" w:cs="Lucida Sans Typewriter"/>
          <w:color w:val="268BD2"/>
          <w:sz w:val="16"/>
          <w:szCs w:val="16"/>
        </w:rPr>
      </w:pPr>
      <w:del w:id="2285"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2E846BC9" w14:textId="442CCD0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86" w:author="Greg Stoike" w:date="2018-11-30T10:28:00Z"/>
          <w:rFonts w:ascii="Consolas" w:eastAsiaTheme="minorHAnsi" w:hAnsi="Consolas" w:cs="Lucida Sans Typewriter"/>
          <w:color w:val="268BD2"/>
          <w:sz w:val="16"/>
          <w:szCs w:val="16"/>
        </w:rPr>
      </w:pPr>
      <w:del w:id="2287"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2927D5FD" w14:textId="01190B4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88" w:author="Greg Stoike" w:date="2018-11-30T10:28:00Z"/>
          <w:rFonts w:ascii="Consolas" w:eastAsiaTheme="minorHAnsi" w:hAnsi="Consolas" w:cs="Lucida Sans Typewriter"/>
          <w:color w:val="268BD2"/>
          <w:sz w:val="16"/>
          <w:szCs w:val="16"/>
        </w:rPr>
      </w:pPr>
      <w:del w:id="2289"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784907D3" w14:textId="100C94D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90" w:author="Greg Stoike" w:date="2018-11-30T10:28:00Z"/>
          <w:rFonts w:ascii="Consolas" w:eastAsiaTheme="minorHAnsi" w:hAnsi="Consolas" w:cs="Lucida Sans Typewriter"/>
          <w:color w:val="268BD2"/>
          <w:sz w:val="16"/>
          <w:szCs w:val="16"/>
        </w:rPr>
      </w:pPr>
      <w:del w:id="2291"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24BE1D58" w14:textId="67A52C9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92" w:author="Greg Stoike" w:date="2018-11-30T10:28:00Z"/>
          <w:rFonts w:ascii="Consolas" w:eastAsiaTheme="minorHAnsi" w:hAnsi="Consolas" w:cs="Lucida Sans Typewriter"/>
          <w:color w:val="268BD2"/>
          <w:sz w:val="16"/>
          <w:szCs w:val="16"/>
        </w:rPr>
      </w:pPr>
      <w:del w:id="2293"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2C787DD4" w14:textId="301D039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94" w:author="Greg Stoike" w:date="2018-11-30T10:28:00Z"/>
          <w:rFonts w:ascii="Consolas" w:eastAsiaTheme="minorHAnsi" w:hAnsi="Consolas" w:cs="Lucida Sans Typewriter"/>
          <w:color w:val="268BD2"/>
          <w:sz w:val="16"/>
          <w:szCs w:val="16"/>
        </w:rPr>
      </w:pPr>
      <w:del w:id="2295"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25800516" w14:textId="1C164D4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96" w:author="Greg Stoike" w:date="2018-11-30T10:28:00Z"/>
          <w:rFonts w:ascii="Consolas" w:eastAsiaTheme="minorHAnsi" w:hAnsi="Consolas" w:cs="Lucida Sans Typewriter"/>
          <w:color w:val="268BD2"/>
          <w:sz w:val="16"/>
          <w:szCs w:val="16"/>
        </w:rPr>
      </w:pPr>
      <w:del w:id="229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3B4FD304" w14:textId="411BE6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298" w:author="Greg Stoike" w:date="2018-11-30T10:28:00Z"/>
          <w:rFonts w:ascii="Consolas" w:eastAsiaTheme="minorHAnsi" w:hAnsi="Consolas" w:cs="Lucida Sans Typewriter"/>
          <w:color w:val="268BD2"/>
          <w:sz w:val="16"/>
          <w:szCs w:val="16"/>
        </w:rPr>
      </w:pPr>
      <w:del w:id="229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005F18DF" w14:textId="3147214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00" w:author="Greg Stoike" w:date="2018-11-30T10:28:00Z"/>
          <w:rFonts w:ascii="Consolas" w:eastAsiaTheme="minorHAnsi" w:hAnsi="Consolas" w:cs="Lucida Sans Typewriter"/>
          <w:color w:val="268BD2"/>
          <w:sz w:val="16"/>
          <w:szCs w:val="16"/>
        </w:rPr>
      </w:pPr>
      <w:del w:id="230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5B49E360" w14:textId="1761BA7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02" w:author="Greg Stoike" w:date="2018-11-30T10:28:00Z"/>
          <w:rFonts w:ascii="Consolas" w:eastAsiaTheme="minorHAnsi" w:hAnsi="Consolas" w:cs="Lucida Sans Typewriter"/>
          <w:color w:val="268BD2"/>
          <w:sz w:val="16"/>
          <w:szCs w:val="16"/>
        </w:rPr>
      </w:pPr>
      <w:del w:id="230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3CA4B4D7" w14:textId="6D72B72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04" w:author="Greg Stoike" w:date="2018-11-30T10:28:00Z"/>
          <w:rFonts w:ascii="Consolas" w:eastAsiaTheme="minorHAnsi" w:hAnsi="Consolas" w:cs="Lucida Sans Typewriter"/>
          <w:color w:val="268BD2"/>
          <w:sz w:val="16"/>
          <w:szCs w:val="16"/>
        </w:rPr>
      </w:pPr>
      <w:del w:id="230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15BA719A" w14:textId="64502AC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06" w:author="Greg Stoike" w:date="2018-11-30T10:28:00Z"/>
          <w:rFonts w:ascii="Consolas" w:eastAsiaTheme="minorHAnsi" w:hAnsi="Consolas" w:cs="Lucida Sans Typewriter"/>
          <w:color w:val="268BD2"/>
          <w:sz w:val="16"/>
          <w:szCs w:val="16"/>
        </w:rPr>
      </w:pPr>
      <w:del w:id="230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2CA4DE17" w14:textId="13D019B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08" w:author="Greg Stoike" w:date="2018-11-30T10:28:00Z"/>
          <w:rFonts w:ascii="Consolas" w:eastAsiaTheme="minorHAnsi" w:hAnsi="Consolas" w:cs="Lucida Sans Typewriter"/>
          <w:color w:val="268BD2"/>
          <w:sz w:val="16"/>
          <w:szCs w:val="16"/>
        </w:rPr>
      </w:pPr>
      <w:del w:id="230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4BE8D439" w14:textId="42716C9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10" w:author="Greg Stoike" w:date="2018-11-30T10:28:00Z"/>
          <w:rFonts w:ascii="Consolas" w:eastAsiaTheme="minorHAnsi" w:hAnsi="Consolas" w:cs="Lucida Sans Typewriter"/>
          <w:color w:val="268BD2"/>
          <w:sz w:val="16"/>
          <w:szCs w:val="16"/>
        </w:rPr>
      </w:pPr>
      <w:del w:id="231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3E226D91" w14:textId="622E4A4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12" w:author="Greg Stoike" w:date="2018-11-30T10:28:00Z"/>
          <w:rFonts w:ascii="Consolas" w:eastAsiaTheme="minorHAnsi" w:hAnsi="Consolas" w:cs="Lucida Sans Typewriter"/>
          <w:color w:val="268BD2"/>
          <w:sz w:val="16"/>
          <w:szCs w:val="16"/>
        </w:rPr>
      </w:pPr>
      <w:del w:id="231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49D22BDE" w14:textId="0C7759E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14" w:author="Greg Stoike" w:date="2018-11-30T10:28:00Z"/>
          <w:rFonts w:ascii="Consolas" w:eastAsiaTheme="minorHAnsi" w:hAnsi="Consolas" w:cs="Lucida Sans Typewriter"/>
          <w:color w:val="268BD2"/>
          <w:sz w:val="16"/>
          <w:szCs w:val="16"/>
        </w:rPr>
      </w:pPr>
      <w:del w:id="2315"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1EE9B579" w14:textId="313D127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16" w:author="Greg Stoike" w:date="2018-11-30T10:28:00Z"/>
          <w:rFonts w:ascii="Consolas" w:eastAsiaTheme="minorHAnsi" w:hAnsi="Consolas" w:cs="Lucida Sans Typewriter"/>
          <w:color w:val="268BD2"/>
          <w:sz w:val="16"/>
          <w:szCs w:val="16"/>
        </w:rPr>
      </w:pPr>
      <w:del w:id="2317"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value="Student Xml Proposition"/&gt;</w:delText>
        </w:r>
      </w:del>
    </w:p>
    <w:p w14:paraId="06E3A3EC" w14:textId="0FB9B1D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18" w:author="Greg Stoike" w:date="2018-11-30T10:28:00Z"/>
          <w:rFonts w:ascii="Consolas" w:eastAsiaTheme="minorHAnsi" w:hAnsi="Consolas" w:cs="Lucida Sans Typewriter"/>
          <w:color w:val="268BD2"/>
          <w:sz w:val="16"/>
          <w:szCs w:val="16"/>
        </w:rPr>
      </w:pPr>
      <w:del w:id="2319"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66145AB7" w14:textId="7B6C1A7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20" w:author="Greg Stoike" w:date="2018-11-30T10:28:00Z"/>
          <w:rFonts w:ascii="Consolas" w:eastAsiaTheme="minorHAnsi" w:hAnsi="Consolas" w:cs="Lucida Sans Typewriter"/>
          <w:color w:val="268BD2"/>
          <w:sz w:val="16"/>
          <w:szCs w:val="16"/>
        </w:rPr>
      </w:pPr>
      <w:del w:id="2321"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35E91159" w14:textId="62F4592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22" w:author="Greg Stoike" w:date="2018-11-30T10:28:00Z"/>
          <w:rFonts w:ascii="Consolas" w:eastAsiaTheme="minorHAnsi" w:hAnsi="Consolas" w:cs="Lucida Sans Typewriter"/>
          <w:color w:val="268BD2"/>
          <w:sz w:val="16"/>
          <w:szCs w:val="16"/>
        </w:rPr>
      </w:pPr>
      <w:del w:id="2323"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494B4844" w14:textId="4FAE9F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24" w:author="Greg Stoike" w:date="2018-11-30T10:28:00Z"/>
          <w:rFonts w:ascii="Consolas" w:eastAsiaTheme="minorHAnsi" w:hAnsi="Consolas" w:cs="Lucida Sans Typewriter"/>
          <w:color w:val="268BD2"/>
          <w:sz w:val="16"/>
          <w:szCs w:val="16"/>
        </w:rPr>
      </w:pPr>
      <w:del w:id="2325"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682036BC" w14:textId="2D13719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26" w:author="Greg Stoike" w:date="2018-11-30T10:28:00Z"/>
          <w:rFonts w:ascii="Consolas" w:eastAsiaTheme="minorHAnsi" w:hAnsi="Consolas" w:cs="Lucida Sans Typewriter"/>
          <w:color w:val="268BD2"/>
          <w:sz w:val="16"/>
          <w:szCs w:val="16"/>
        </w:rPr>
      </w:pPr>
      <w:del w:id="232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36E0C8ED" w14:textId="66E3AF4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28" w:author="Greg Stoike" w:date="2018-11-30T10:28:00Z"/>
          <w:rFonts w:ascii="Consolas" w:eastAsiaTheme="minorHAnsi" w:hAnsi="Consolas" w:cs="Lucida Sans Typewriter"/>
          <w:color w:val="268BD2"/>
          <w:sz w:val="16"/>
          <w:szCs w:val="16"/>
        </w:rPr>
      </w:pPr>
      <w:del w:id="232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88904E3" w14:textId="477C50A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30" w:author="Greg Stoike" w:date="2018-11-30T10:28:00Z"/>
          <w:rFonts w:ascii="Consolas" w:eastAsiaTheme="minorHAnsi" w:hAnsi="Consolas" w:cs="Lucida Sans Typewriter"/>
          <w:color w:val="268BD2"/>
          <w:sz w:val="16"/>
          <w:szCs w:val="16"/>
        </w:rPr>
      </w:pPr>
      <w:del w:id="2331"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6B8D5BAB" w14:textId="03D485F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32" w:author="Greg Stoike" w:date="2018-11-30T10:28:00Z"/>
          <w:rFonts w:ascii="Consolas" w:eastAsiaTheme="minorHAnsi" w:hAnsi="Consolas" w:cs="Lucida Sans Typewriter"/>
          <w:color w:val="268BD2"/>
          <w:sz w:val="16"/>
          <w:szCs w:val="16"/>
        </w:rPr>
      </w:pPr>
      <w:del w:id="2333"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29029BD8" w14:textId="786B665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34" w:author="Greg Stoike" w:date="2018-11-30T10:28:00Z"/>
          <w:rFonts w:ascii="Consolas" w:eastAsiaTheme="minorHAnsi" w:hAnsi="Consolas" w:cs="Lucida Sans Typewriter"/>
          <w:color w:val="268BD2"/>
          <w:sz w:val="16"/>
          <w:szCs w:val="16"/>
        </w:rPr>
      </w:pPr>
      <w:del w:id="2335"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64217686" w14:textId="58384D6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36" w:author="Greg Stoike" w:date="2018-11-30T10:28:00Z"/>
          <w:rFonts w:ascii="Consolas" w:eastAsiaTheme="minorHAnsi" w:hAnsi="Consolas" w:cs="Lucida Sans Typewriter"/>
          <w:color w:val="268BD2"/>
          <w:sz w:val="16"/>
          <w:szCs w:val="16"/>
        </w:rPr>
      </w:pPr>
      <w:del w:id="233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72CCD056" w14:textId="16E6870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38" w:author="Greg Stoike" w:date="2018-11-30T10:28:00Z"/>
          <w:rFonts w:ascii="Consolas" w:eastAsiaTheme="minorHAnsi" w:hAnsi="Consolas" w:cs="Lucida Sans Typewriter"/>
          <w:color w:val="268BD2"/>
          <w:sz w:val="16"/>
          <w:szCs w:val="16"/>
        </w:rPr>
      </w:pPr>
      <w:del w:id="2339"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6617565" w14:textId="67BE00C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40" w:author="Greg Stoike" w:date="2018-11-30T10:28:00Z"/>
          <w:rFonts w:ascii="Consolas" w:eastAsiaTheme="minorHAnsi" w:hAnsi="Consolas" w:cs="Lucida Sans Typewriter"/>
          <w:color w:val="268BD2"/>
          <w:sz w:val="16"/>
          <w:szCs w:val="16"/>
        </w:rPr>
      </w:pPr>
      <w:del w:id="2341"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53E16ACC" w14:textId="2C81B0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42" w:author="Greg Stoike" w:date="2018-11-30T10:28:00Z"/>
          <w:rFonts w:ascii="Consolas" w:eastAsiaTheme="minorHAnsi" w:hAnsi="Consolas" w:cs="Lucida Sans Typewriter"/>
          <w:color w:val="268BD2"/>
          <w:sz w:val="16"/>
          <w:szCs w:val="16"/>
        </w:rPr>
      </w:pPr>
      <w:del w:id="2343" w:author="Greg Stoike" w:date="2018-11-30T10:28:00Z">
        <w:r w:rsidRPr="001E088C" w:rsidDel="00DA4580">
          <w:rPr>
            <w:rFonts w:ascii="Consolas" w:eastAsiaTheme="minorHAnsi" w:hAnsi="Consolas" w:cs="Lucida Sans Typewriter"/>
            <w:color w:val="268BD2"/>
            <w:sz w:val="16"/>
            <w:szCs w:val="16"/>
          </w:rPr>
          <w:delText xml:space="preserve">                  &lt;BlueprintReference idRef="2"/&gt;</w:delText>
        </w:r>
      </w:del>
    </w:p>
    <w:p w14:paraId="09CAFC6A" w14:textId="3AC6D4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44" w:author="Greg Stoike" w:date="2018-11-30T10:28:00Z"/>
          <w:rFonts w:ascii="Consolas" w:eastAsiaTheme="minorHAnsi" w:hAnsi="Consolas" w:cs="Lucida Sans Typewriter"/>
          <w:color w:val="268BD2"/>
          <w:sz w:val="16"/>
          <w:szCs w:val="16"/>
        </w:rPr>
      </w:pPr>
      <w:del w:id="2345" w:author="Greg Stoike" w:date="2018-11-30T10:28:00Z">
        <w:r w:rsidRPr="001E088C" w:rsidDel="00DA4580">
          <w:rPr>
            <w:rFonts w:ascii="Consolas" w:eastAsiaTheme="minorHAnsi" w:hAnsi="Consolas" w:cs="Lucida Sans Typewriter"/>
            <w:color w:val="268BD2"/>
            <w:sz w:val="16"/>
            <w:szCs w:val="16"/>
          </w:rPr>
          <w:delText xml:space="preserve">                  &lt;BlueprintReference idRef="2|A"/&gt;</w:delText>
        </w:r>
      </w:del>
    </w:p>
    <w:p w14:paraId="4B421BFD" w14:textId="2D5676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46" w:author="Greg Stoike" w:date="2018-11-30T10:28:00Z"/>
          <w:rFonts w:ascii="Consolas" w:eastAsiaTheme="minorHAnsi" w:hAnsi="Consolas" w:cs="Lucida Sans Typewriter"/>
          <w:color w:val="268BD2"/>
          <w:sz w:val="16"/>
          <w:szCs w:val="16"/>
        </w:rPr>
      </w:pPr>
      <w:del w:id="2347" w:author="Greg Stoike" w:date="2018-11-30T10:28:00Z">
        <w:r w:rsidRPr="001E088C" w:rsidDel="00DA4580">
          <w:rPr>
            <w:rFonts w:ascii="Consolas" w:eastAsiaTheme="minorHAnsi" w:hAnsi="Consolas" w:cs="Lucida Sans Typewriter"/>
            <w:color w:val="268BD2"/>
            <w:sz w:val="16"/>
            <w:szCs w:val="16"/>
          </w:rPr>
          <w:delText xml:space="preserve">                  &lt;BlueprintReference idRef="2|A|NA"/&gt;</w:delText>
        </w:r>
      </w:del>
    </w:p>
    <w:p w14:paraId="42389C91" w14:textId="648908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48" w:author="Greg Stoike" w:date="2018-11-30T10:28:00Z"/>
          <w:rFonts w:ascii="Consolas" w:eastAsiaTheme="minorHAnsi" w:hAnsi="Consolas" w:cs="Lucida Sans Typewriter"/>
          <w:color w:val="268BD2"/>
          <w:sz w:val="16"/>
          <w:szCs w:val="16"/>
        </w:rPr>
      </w:pPr>
      <w:del w:id="2349" w:author="Greg Stoike" w:date="2018-11-30T10:28:00Z">
        <w:r w:rsidRPr="001E088C" w:rsidDel="00DA4580">
          <w:rPr>
            <w:rFonts w:ascii="Consolas" w:eastAsiaTheme="minorHAnsi" w:hAnsi="Consolas" w:cs="Lucida Sans Typewriter"/>
            <w:color w:val="268BD2"/>
            <w:sz w:val="16"/>
            <w:szCs w:val="16"/>
          </w:rPr>
          <w:delText xml:space="preserve">                  &lt;BlueprintReference idRef="2|A|NA|A"/&gt;</w:delText>
        </w:r>
      </w:del>
    </w:p>
    <w:p w14:paraId="10DB307C" w14:textId="31C0BCD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50" w:author="Greg Stoike" w:date="2018-11-30T10:28:00Z"/>
          <w:rFonts w:ascii="Consolas" w:eastAsiaTheme="minorHAnsi" w:hAnsi="Consolas" w:cs="Lucida Sans Typewriter"/>
          <w:color w:val="268BD2"/>
          <w:sz w:val="16"/>
          <w:szCs w:val="16"/>
        </w:rPr>
      </w:pPr>
      <w:del w:id="235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43DFB54D" w14:textId="535F75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52" w:author="Greg Stoike" w:date="2018-11-30T10:28:00Z"/>
          <w:rFonts w:ascii="Consolas" w:eastAsiaTheme="minorHAnsi" w:hAnsi="Consolas" w:cs="Lucida Sans Typewriter"/>
          <w:color w:val="268BD2"/>
          <w:sz w:val="16"/>
          <w:szCs w:val="16"/>
        </w:rPr>
      </w:pPr>
      <w:del w:id="2353"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783B23E9" w14:textId="63C6C6C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54" w:author="Greg Stoike" w:date="2018-11-30T10:28:00Z"/>
          <w:rFonts w:ascii="Consolas" w:eastAsiaTheme="minorHAnsi" w:hAnsi="Consolas" w:cs="Lucida Sans Typewriter"/>
          <w:color w:val="268BD2"/>
          <w:sz w:val="16"/>
          <w:szCs w:val="16"/>
        </w:rPr>
      </w:pPr>
      <w:del w:id="2355"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scorePoints="2" measurementModel="IRTGPC"&gt;</w:delText>
        </w:r>
      </w:del>
    </w:p>
    <w:p w14:paraId="0FDD92CA" w14:textId="2A46E9B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56" w:author="Greg Stoike" w:date="2018-11-30T10:28:00Z"/>
          <w:rFonts w:ascii="Consolas" w:eastAsiaTheme="minorHAnsi" w:hAnsi="Consolas" w:cs="Lucida Sans Typewriter"/>
          <w:color w:val="268BD2"/>
          <w:sz w:val="16"/>
          <w:szCs w:val="16"/>
        </w:rPr>
      </w:pPr>
      <w:del w:id="2357" w:author="Greg Stoike" w:date="2018-11-30T10:28:00Z">
        <w:r w:rsidRPr="001E088C" w:rsidDel="00DA4580">
          <w:rPr>
            <w:rFonts w:ascii="Consolas" w:eastAsiaTheme="minorHAnsi" w:hAnsi="Consolas" w:cs="Lucida Sans Typewriter"/>
            <w:color w:val="268BD2"/>
            <w:sz w:val="16"/>
            <w:szCs w:val="16"/>
          </w:rPr>
          <w:delText xml:space="preserve">                    &lt;ItemScoreParameter value="0.4402399957180023" measurementParameter="a"/&gt;</w:delText>
        </w:r>
      </w:del>
    </w:p>
    <w:p w14:paraId="42550DA6" w14:textId="0E8184A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58" w:author="Greg Stoike" w:date="2018-11-30T10:28:00Z"/>
          <w:rFonts w:ascii="Consolas" w:eastAsiaTheme="minorHAnsi" w:hAnsi="Consolas" w:cs="Lucida Sans Typewriter"/>
          <w:color w:val="268BD2"/>
          <w:sz w:val="16"/>
          <w:szCs w:val="16"/>
        </w:rPr>
      </w:pPr>
      <w:del w:id="2359" w:author="Greg Stoike" w:date="2018-11-30T10:28:00Z">
        <w:r w:rsidRPr="001E088C" w:rsidDel="00DA4580">
          <w:rPr>
            <w:rFonts w:ascii="Consolas" w:eastAsiaTheme="minorHAnsi" w:hAnsi="Consolas" w:cs="Lucida Sans Typewriter"/>
            <w:color w:val="268BD2"/>
            <w:sz w:val="16"/>
            <w:szCs w:val="16"/>
          </w:rPr>
          <w:delText xml:space="preserve">                    &lt;ItemScoreParameter value="0.5853000283241272" measurementParameter="b0"/&gt;</w:delText>
        </w:r>
      </w:del>
    </w:p>
    <w:p w14:paraId="53F970F8" w14:textId="0E933E1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60" w:author="Greg Stoike" w:date="2018-11-30T10:28:00Z"/>
          <w:rFonts w:ascii="Consolas" w:eastAsiaTheme="minorHAnsi" w:hAnsi="Consolas" w:cs="Lucida Sans Typewriter"/>
          <w:color w:val="268BD2"/>
          <w:sz w:val="16"/>
          <w:szCs w:val="16"/>
        </w:rPr>
      </w:pPr>
      <w:del w:id="2361" w:author="Greg Stoike" w:date="2018-11-30T10:28:00Z">
        <w:r w:rsidRPr="001E088C" w:rsidDel="00DA4580">
          <w:rPr>
            <w:rFonts w:ascii="Consolas" w:eastAsiaTheme="minorHAnsi" w:hAnsi="Consolas" w:cs="Lucida Sans Typewriter"/>
            <w:color w:val="268BD2"/>
            <w:sz w:val="16"/>
            <w:szCs w:val="16"/>
          </w:rPr>
          <w:delText xml:space="preserve">                    &lt;ItemScoreParameter value="0.4751400053501129" measurementParameter="b1"/&gt;</w:delText>
        </w:r>
      </w:del>
    </w:p>
    <w:p w14:paraId="236FC7DE" w14:textId="5B57E91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62" w:author="Greg Stoike" w:date="2018-11-30T10:28:00Z"/>
          <w:rFonts w:ascii="Consolas" w:eastAsiaTheme="minorHAnsi" w:hAnsi="Consolas" w:cs="Lucida Sans Typewriter"/>
          <w:color w:val="268BD2"/>
          <w:sz w:val="16"/>
          <w:szCs w:val="16"/>
        </w:rPr>
      </w:pPr>
      <w:del w:id="2363"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12534719" w14:textId="4E14223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64" w:author="Greg Stoike" w:date="2018-11-30T10:28:00Z"/>
          <w:rFonts w:ascii="Consolas" w:eastAsiaTheme="minorHAnsi" w:hAnsi="Consolas" w:cs="Lucida Sans Typewriter"/>
          <w:color w:val="268BD2"/>
          <w:sz w:val="16"/>
          <w:szCs w:val="16"/>
        </w:rPr>
      </w:pPr>
      <w:del w:id="236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1FDB4D72" w14:textId="169976F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66" w:author="Greg Stoike" w:date="2018-11-30T10:28:00Z"/>
          <w:rFonts w:ascii="Consolas" w:eastAsiaTheme="minorHAnsi" w:hAnsi="Consolas" w:cs="Lucida Sans Typewriter"/>
          <w:color w:val="268BD2"/>
          <w:sz w:val="16"/>
          <w:szCs w:val="16"/>
        </w:rPr>
      </w:pPr>
      <w:del w:id="2367"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3B36CD34" w14:textId="09DA50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68" w:author="Greg Stoike" w:date="2018-11-30T10:28:00Z"/>
          <w:rFonts w:ascii="Consolas" w:eastAsiaTheme="minorHAnsi" w:hAnsi="Consolas" w:cs="Lucida Sans Typewriter"/>
          <w:color w:val="268BD2"/>
          <w:sz w:val="16"/>
          <w:szCs w:val="16"/>
        </w:rPr>
      </w:pPr>
      <w:del w:id="2369"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406B25F9" w14:textId="1B457DF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70" w:author="Greg Stoike" w:date="2018-11-30T10:28:00Z"/>
          <w:rFonts w:ascii="Consolas" w:eastAsiaTheme="minorHAnsi" w:hAnsi="Consolas" w:cs="Lucida Sans Typewriter"/>
          <w:color w:val="268BD2"/>
          <w:sz w:val="16"/>
          <w:szCs w:val="16"/>
        </w:rPr>
      </w:pPr>
      <w:del w:id="2371"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id="35334"&gt;</w:delText>
        </w:r>
      </w:del>
    </w:p>
    <w:p w14:paraId="699C9261" w14:textId="61E2F3B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72" w:author="Greg Stoike" w:date="2018-11-30T10:28:00Z"/>
          <w:rFonts w:ascii="Consolas" w:eastAsiaTheme="minorHAnsi" w:hAnsi="Consolas" w:cs="Lucida Sans Typewriter"/>
          <w:color w:val="268BD2"/>
          <w:sz w:val="16"/>
          <w:szCs w:val="16"/>
        </w:rPr>
      </w:pPr>
      <w:del w:id="2373"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id="35334" type="MC"&gt;</w:delText>
        </w:r>
      </w:del>
    </w:p>
    <w:p w14:paraId="36A873AC" w14:textId="35F91BB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74" w:author="Greg Stoike" w:date="2018-11-30T10:28:00Z"/>
          <w:rFonts w:ascii="Consolas" w:eastAsiaTheme="minorHAnsi" w:hAnsi="Consolas" w:cs="Lucida Sans Typewriter"/>
          <w:color w:val="268BD2"/>
          <w:sz w:val="16"/>
          <w:szCs w:val="16"/>
        </w:rPr>
      </w:pPr>
      <w:del w:id="237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776A5E8E" w14:textId="73980DA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76" w:author="Greg Stoike" w:date="2018-11-30T10:28:00Z"/>
          <w:rFonts w:ascii="Consolas" w:eastAsiaTheme="minorHAnsi" w:hAnsi="Consolas" w:cs="Lucida Sans Typewriter"/>
          <w:color w:val="268BD2"/>
          <w:sz w:val="16"/>
          <w:szCs w:val="16"/>
        </w:rPr>
      </w:pPr>
      <w:del w:id="237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value="B"/&gt;</w:delText>
        </w:r>
      </w:del>
    </w:p>
    <w:p w14:paraId="46BA5BF5" w14:textId="6661AA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78" w:author="Greg Stoike" w:date="2018-11-30T10:28:00Z"/>
          <w:rFonts w:ascii="Consolas" w:eastAsiaTheme="minorHAnsi" w:hAnsi="Consolas" w:cs="Lucida Sans Typewriter"/>
          <w:color w:val="268BD2"/>
          <w:sz w:val="16"/>
          <w:szCs w:val="16"/>
        </w:rPr>
      </w:pPr>
      <w:del w:id="2379"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76668EE8" w14:textId="1C04D15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80" w:author="Greg Stoike" w:date="2018-11-30T10:28:00Z"/>
          <w:rFonts w:ascii="Consolas" w:eastAsiaTheme="minorHAnsi" w:hAnsi="Consolas" w:cs="Lucida Sans Typewriter"/>
          <w:color w:val="268BD2"/>
          <w:sz w:val="16"/>
          <w:szCs w:val="16"/>
        </w:rPr>
      </w:pPr>
      <w:del w:id="2381" w:author="Greg Stoike" w:date="2018-11-30T10:28:00Z">
        <w:r w:rsidRPr="001E088C" w:rsidDel="00DA4580">
          <w:rPr>
            <w:rFonts w:ascii="Consolas" w:eastAsiaTheme="minorHAnsi" w:hAnsi="Consolas" w:cs="Lucida Sans Typewriter"/>
            <w:color w:val="268BD2"/>
            <w:sz w:val="16"/>
            <w:szCs w:val="16"/>
          </w:rPr>
          <w:delText xml:space="preserve">                  &lt;PoolProperty name="Braille" value="PRN"/&gt;</w:delText>
        </w:r>
      </w:del>
    </w:p>
    <w:p w14:paraId="5785505E" w14:textId="361FB3C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82" w:author="Greg Stoike" w:date="2018-11-30T10:28:00Z"/>
          <w:rFonts w:ascii="Consolas" w:eastAsiaTheme="minorHAnsi" w:hAnsi="Consolas" w:cs="Lucida Sans Typewriter"/>
          <w:color w:val="268BD2"/>
          <w:sz w:val="16"/>
          <w:szCs w:val="16"/>
        </w:rPr>
      </w:pPr>
      <w:del w:id="2383"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30690A2E" w14:textId="5FE93A2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84" w:author="Greg Stoike" w:date="2018-11-30T10:28:00Z"/>
          <w:rFonts w:ascii="Consolas" w:eastAsiaTheme="minorHAnsi" w:hAnsi="Consolas" w:cs="Lucida Sans Typewriter"/>
          <w:color w:val="268BD2"/>
          <w:sz w:val="16"/>
          <w:szCs w:val="16"/>
        </w:rPr>
      </w:pPr>
      <w:del w:id="2385"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48B84CFE" w14:textId="24AEB4A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86" w:author="Greg Stoike" w:date="2018-11-30T10:28:00Z"/>
          <w:rFonts w:ascii="Consolas" w:eastAsiaTheme="minorHAnsi" w:hAnsi="Consolas" w:cs="Lucida Sans Typewriter"/>
          <w:color w:val="268BD2"/>
          <w:sz w:val="16"/>
          <w:szCs w:val="16"/>
        </w:rPr>
      </w:pPr>
      <w:del w:id="2387"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616E94A6" w14:textId="53DCD76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88" w:author="Greg Stoike" w:date="2018-11-30T10:28:00Z"/>
          <w:rFonts w:ascii="Consolas" w:eastAsiaTheme="minorHAnsi" w:hAnsi="Consolas" w:cs="Lucida Sans Typewriter"/>
          <w:color w:val="268BD2"/>
          <w:sz w:val="16"/>
          <w:szCs w:val="16"/>
        </w:rPr>
      </w:pPr>
      <w:del w:id="23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6A497F1E" w14:textId="70C6870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90" w:author="Greg Stoike" w:date="2018-11-30T10:28:00Z"/>
          <w:rFonts w:ascii="Consolas" w:eastAsiaTheme="minorHAnsi" w:hAnsi="Consolas" w:cs="Lucida Sans Typewriter"/>
          <w:color w:val="268BD2"/>
          <w:sz w:val="16"/>
          <w:szCs w:val="16"/>
        </w:rPr>
      </w:pPr>
      <w:del w:id="239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209E816F" w14:textId="357DA30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92" w:author="Greg Stoike" w:date="2018-11-30T10:28:00Z"/>
          <w:rFonts w:ascii="Consolas" w:eastAsiaTheme="minorHAnsi" w:hAnsi="Consolas" w:cs="Lucida Sans Typewriter"/>
          <w:color w:val="268BD2"/>
          <w:sz w:val="16"/>
          <w:szCs w:val="16"/>
        </w:rPr>
      </w:pPr>
      <w:del w:id="239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7BD84980" w14:textId="4554BE2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94" w:author="Greg Stoike" w:date="2018-11-30T10:28:00Z"/>
          <w:rFonts w:ascii="Consolas" w:eastAsiaTheme="minorHAnsi" w:hAnsi="Consolas" w:cs="Lucida Sans Typewriter"/>
          <w:color w:val="268BD2"/>
          <w:sz w:val="16"/>
          <w:szCs w:val="16"/>
        </w:rPr>
      </w:pPr>
      <w:del w:id="239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3388ACF6" w14:textId="548043A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96" w:author="Greg Stoike" w:date="2018-11-30T10:28:00Z"/>
          <w:rFonts w:ascii="Consolas" w:eastAsiaTheme="minorHAnsi" w:hAnsi="Consolas" w:cs="Lucida Sans Typewriter"/>
          <w:color w:val="268BD2"/>
          <w:sz w:val="16"/>
          <w:szCs w:val="16"/>
        </w:rPr>
      </w:pPr>
      <w:del w:id="239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1D601DC7" w14:textId="08FE7D5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398" w:author="Greg Stoike" w:date="2018-11-30T10:28:00Z"/>
          <w:rFonts w:ascii="Consolas" w:eastAsiaTheme="minorHAnsi" w:hAnsi="Consolas" w:cs="Lucida Sans Typewriter"/>
          <w:color w:val="268BD2"/>
          <w:sz w:val="16"/>
          <w:szCs w:val="16"/>
        </w:rPr>
      </w:pPr>
      <w:del w:id="239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0B632EEB" w14:textId="1C57404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00" w:author="Greg Stoike" w:date="2018-11-30T10:28:00Z"/>
          <w:rFonts w:ascii="Consolas" w:eastAsiaTheme="minorHAnsi" w:hAnsi="Consolas" w:cs="Lucida Sans Typewriter"/>
          <w:color w:val="268BD2"/>
          <w:sz w:val="16"/>
          <w:szCs w:val="16"/>
        </w:rPr>
      </w:pPr>
      <w:del w:id="240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770B95C1" w14:textId="6A72C3E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02" w:author="Greg Stoike" w:date="2018-11-30T10:28:00Z"/>
          <w:rFonts w:ascii="Consolas" w:eastAsiaTheme="minorHAnsi" w:hAnsi="Consolas" w:cs="Lucida Sans Typewriter"/>
          <w:color w:val="268BD2"/>
          <w:sz w:val="16"/>
          <w:szCs w:val="16"/>
        </w:rPr>
      </w:pPr>
      <w:del w:id="240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127D09A6" w14:textId="2C25A0E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04" w:author="Greg Stoike" w:date="2018-11-30T10:28:00Z"/>
          <w:rFonts w:ascii="Consolas" w:eastAsiaTheme="minorHAnsi" w:hAnsi="Consolas" w:cs="Lucida Sans Typewriter"/>
          <w:color w:val="268BD2"/>
          <w:sz w:val="16"/>
          <w:szCs w:val="16"/>
        </w:rPr>
      </w:pPr>
      <w:del w:id="240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61E7D495" w14:textId="591B6F5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06" w:author="Greg Stoike" w:date="2018-11-30T10:28:00Z"/>
          <w:rFonts w:ascii="Consolas" w:eastAsiaTheme="minorHAnsi" w:hAnsi="Consolas" w:cs="Lucida Sans Typewriter"/>
          <w:color w:val="268BD2"/>
          <w:sz w:val="16"/>
          <w:szCs w:val="16"/>
        </w:rPr>
      </w:pPr>
      <w:del w:id="2407"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15D34993" w14:textId="0105FB2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08" w:author="Greg Stoike" w:date="2018-11-30T10:28:00Z"/>
          <w:rFonts w:ascii="Consolas" w:eastAsiaTheme="minorHAnsi" w:hAnsi="Consolas" w:cs="Lucida Sans Typewriter"/>
          <w:color w:val="268BD2"/>
          <w:sz w:val="16"/>
          <w:szCs w:val="16"/>
        </w:rPr>
      </w:pPr>
      <w:del w:id="2409"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65BA4007" w14:textId="0E84CE3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10" w:author="Greg Stoike" w:date="2018-11-30T10:28:00Z"/>
          <w:rFonts w:ascii="Consolas" w:eastAsiaTheme="minorHAnsi" w:hAnsi="Consolas" w:cs="Lucida Sans Typewriter"/>
          <w:color w:val="268BD2"/>
          <w:sz w:val="16"/>
          <w:szCs w:val="16"/>
        </w:rPr>
      </w:pPr>
      <w:del w:id="2411"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35372C27" w14:textId="17A3B32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12" w:author="Greg Stoike" w:date="2018-11-30T10:28:00Z"/>
          <w:rFonts w:ascii="Consolas" w:eastAsiaTheme="minorHAnsi" w:hAnsi="Consolas" w:cs="Lucida Sans Typewriter"/>
          <w:color w:val="268BD2"/>
          <w:sz w:val="16"/>
          <w:szCs w:val="16"/>
        </w:rPr>
      </w:pPr>
      <w:del w:id="2413"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20A5A551" w14:textId="2DE6FF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14" w:author="Greg Stoike" w:date="2018-11-30T10:28:00Z"/>
          <w:rFonts w:ascii="Consolas" w:eastAsiaTheme="minorHAnsi" w:hAnsi="Consolas" w:cs="Lucida Sans Typewriter"/>
          <w:color w:val="268BD2"/>
          <w:sz w:val="16"/>
          <w:szCs w:val="16"/>
        </w:rPr>
      </w:pPr>
      <w:del w:id="2415"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0DC3E367" w14:textId="1F3625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16" w:author="Greg Stoike" w:date="2018-11-30T10:28:00Z"/>
          <w:rFonts w:ascii="Consolas" w:eastAsiaTheme="minorHAnsi" w:hAnsi="Consolas" w:cs="Lucida Sans Typewriter"/>
          <w:color w:val="268BD2"/>
          <w:sz w:val="16"/>
          <w:szCs w:val="16"/>
        </w:rPr>
      </w:pPr>
      <w:del w:id="241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value="B"/&gt;</w:delText>
        </w:r>
      </w:del>
    </w:p>
    <w:p w14:paraId="2EF7AB21" w14:textId="2D52B5C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18" w:author="Greg Stoike" w:date="2018-11-30T10:28:00Z"/>
          <w:rFonts w:ascii="Consolas" w:eastAsiaTheme="minorHAnsi" w:hAnsi="Consolas" w:cs="Lucida Sans Typewriter"/>
          <w:color w:val="268BD2"/>
          <w:sz w:val="16"/>
          <w:szCs w:val="16"/>
        </w:rPr>
      </w:pPr>
      <w:del w:id="2419"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6E6CDA1E" w14:textId="07C8E7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20" w:author="Greg Stoike" w:date="2018-11-30T10:28:00Z"/>
          <w:rFonts w:ascii="Consolas" w:eastAsiaTheme="minorHAnsi" w:hAnsi="Consolas" w:cs="Lucida Sans Typewriter"/>
          <w:color w:val="268BD2"/>
          <w:sz w:val="16"/>
          <w:szCs w:val="16"/>
        </w:rPr>
      </w:pPr>
      <w:del w:id="242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0F89587" w14:textId="092F51A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22" w:author="Greg Stoike" w:date="2018-11-30T10:28:00Z"/>
          <w:rFonts w:ascii="Consolas" w:eastAsiaTheme="minorHAnsi" w:hAnsi="Consolas" w:cs="Lucida Sans Typewriter"/>
          <w:color w:val="268BD2"/>
          <w:sz w:val="16"/>
          <w:szCs w:val="16"/>
        </w:rPr>
      </w:pPr>
      <w:del w:id="2423"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3B8D33C9" w14:textId="7DAAF10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24" w:author="Greg Stoike" w:date="2018-11-30T10:28:00Z"/>
          <w:rFonts w:ascii="Consolas" w:eastAsiaTheme="minorHAnsi" w:hAnsi="Consolas" w:cs="Lucida Sans Typewriter"/>
          <w:color w:val="268BD2"/>
          <w:sz w:val="16"/>
          <w:szCs w:val="16"/>
        </w:rPr>
      </w:pPr>
      <w:del w:id="2425"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33087465" w14:textId="24E1EAE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26" w:author="Greg Stoike" w:date="2018-11-30T10:28:00Z"/>
          <w:rFonts w:ascii="Consolas" w:eastAsiaTheme="minorHAnsi" w:hAnsi="Consolas" w:cs="Lucida Sans Typewriter"/>
          <w:color w:val="268BD2"/>
          <w:sz w:val="16"/>
          <w:szCs w:val="16"/>
        </w:rPr>
      </w:pPr>
      <w:del w:id="2427"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66662061" w14:textId="50DABBE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28" w:author="Greg Stoike" w:date="2018-11-30T10:28:00Z"/>
          <w:rFonts w:ascii="Consolas" w:eastAsiaTheme="minorHAnsi" w:hAnsi="Consolas" w:cs="Lucida Sans Typewriter"/>
          <w:color w:val="268BD2"/>
          <w:sz w:val="16"/>
          <w:szCs w:val="16"/>
        </w:rPr>
      </w:pPr>
      <w:del w:id="242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76F51355" w14:textId="604F3A1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30" w:author="Greg Stoike" w:date="2018-11-30T10:28:00Z"/>
          <w:rFonts w:ascii="Consolas" w:eastAsiaTheme="minorHAnsi" w:hAnsi="Consolas" w:cs="Lucida Sans Typewriter"/>
          <w:color w:val="268BD2"/>
          <w:sz w:val="16"/>
          <w:szCs w:val="16"/>
        </w:rPr>
      </w:pPr>
      <w:del w:id="243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2F3ABE0" w14:textId="4DA1F9C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32" w:author="Greg Stoike" w:date="2018-11-30T10:28:00Z"/>
          <w:rFonts w:ascii="Consolas" w:eastAsiaTheme="minorHAnsi" w:hAnsi="Consolas" w:cs="Lucida Sans Typewriter"/>
          <w:color w:val="268BD2"/>
          <w:sz w:val="16"/>
          <w:szCs w:val="16"/>
        </w:rPr>
      </w:pPr>
      <w:del w:id="2433"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49157DED" w14:textId="3AAFA96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34" w:author="Greg Stoike" w:date="2018-11-30T10:28:00Z"/>
          <w:rFonts w:ascii="Consolas" w:eastAsiaTheme="minorHAnsi" w:hAnsi="Consolas" w:cs="Lucida Sans Typewriter"/>
          <w:color w:val="268BD2"/>
          <w:sz w:val="16"/>
          <w:szCs w:val="16"/>
        </w:rPr>
      </w:pPr>
      <w:del w:id="2435"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588CC6DC" w14:textId="7D0FE34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36" w:author="Greg Stoike" w:date="2018-11-30T10:28:00Z"/>
          <w:rFonts w:ascii="Consolas" w:eastAsiaTheme="minorHAnsi" w:hAnsi="Consolas" w:cs="Lucida Sans Typewriter"/>
          <w:color w:val="268BD2"/>
          <w:sz w:val="16"/>
          <w:szCs w:val="16"/>
        </w:rPr>
      </w:pPr>
      <w:del w:id="2437"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2BB5D6FD" w14:textId="2FCB27F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38" w:author="Greg Stoike" w:date="2018-11-30T10:28:00Z"/>
          <w:rFonts w:ascii="Consolas" w:eastAsiaTheme="minorHAnsi" w:hAnsi="Consolas" w:cs="Lucida Sans Typewriter"/>
          <w:color w:val="268BD2"/>
          <w:sz w:val="16"/>
          <w:szCs w:val="16"/>
        </w:rPr>
      </w:pPr>
      <w:del w:id="2439" w:author="Greg Stoike" w:date="2018-11-30T10:28:00Z">
        <w:r w:rsidRPr="001E088C" w:rsidDel="00DA4580">
          <w:rPr>
            <w:rFonts w:ascii="Consolas" w:eastAsiaTheme="minorHAnsi" w:hAnsi="Consolas" w:cs="Lucida Sans Typewriter"/>
            <w:color w:val="268BD2"/>
            <w:sz w:val="16"/>
            <w:szCs w:val="16"/>
          </w:rPr>
          <w:delText xml:space="preserve">                  &lt;BlueprintReference idRef="1|P|TS04"/&gt;</w:delText>
        </w:r>
      </w:del>
    </w:p>
    <w:p w14:paraId="7A05856B" w14:textId="1F40DFC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40" w:author="Greg Stoike" w:date="2018-11-30T10:28:00Z"/>
          <w:rFonts w:ascii="Consolas" w:eastAsiaTheme="minorHAnsi" w:hAnsi="Consolas" w:cs="Lucida Sans Typewriter"/>
          <w:color w:val="268BD2"/>
          <w:sz w:val="16"/>
          <w:szCs w:val="16"/>
        </w:rPr>
      </w:pPr>
      <w:del w:id="2441" w:author="Greg Stoike" w:date="2018-11-30T10:28:00Z">
        <w:r w:rsidRPr="001E088C" w:rsidDel="00DA4580">
          <w:rPr>
            <w:rFonts w:ascii="Consolas" w:eastAsiaTheme="minorHAnsi" w:hAnsi="Consolas" w:cs="Lucida Sans Typewriter"/>
            <w:color w:val="268BD2"/>
            <w:sz w:val="16"/>
            <w:szCs w:val="16"/>
          </w:rPr>
          <w:delText xml:space="preserve">                  &lt;BlueprintReference idRef="1|P|TS04|J"/&gt;</w:delText>
        </w:r>
      </w:del>
    </w:p>
    <w:p w14:paraId="40DC4E16" w14:textId="2B9068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42" w:author="Greg Stoike" w:date="2018-11-30T10:28:00Z"/>
          <w:rFonts w:ascii="Consolas" w:eastAsiaTheme="minorHAnsi" w:hAnsi="Consolas" w:cs="Lucida Sans Typewriter"/>
          <w:color w:val="268BD2"/>
          <w:sz w:val="16"/>
          <w:szCs w:val="16"/>
        </w:rPr>
      </w:pPr>
      <w:del w:id="2443"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5EAC7157" w14:textId="7469E00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44" w:author="Greg Stoike" w:date="2018-11-30T10:28:00Z"/>
          <w:rFonts w:ascii="Consolas" w:eastAsiaTheme="minorHAnsi" w:hAnsi="Consolas" w:cs="Lucida Sans Typewriter"/>
          <w:color w:val="268BD2"/>
          <w:sz w:val="16"/>
          <w:szCs w:val="16"/>
        </w:rPr>
      </w:pPr>
      <w:del w:id="244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1884FE29" w14:textId="437C182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46" w:author="Greg Stoike" w:date="2018-11-30T10:28:00Z"/>
          <w:rFonts w:ascii="Consolas" w:eastAsiaTheme="minorHAnsi" w:hAnsi="Consolas" w:cs="Lucida Sans Typewriter"/>
          <w:color w:val="268BD2"/>
          <w:sz w:val="16"/>
          <w:szCs w:val="16"/>
        </w:rPr>
      </w:pPr>
      <w:del w:id="2447"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41171F6B" w14:textId="3614E6C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48" w:author="Greg Stoike" w:date="2018-11-30T10:28:00Z"/>
          <w:rFonts w:ascii="Consolas" w:eastAsiaTheme="minorHAnsi" w:hAnsi="Consolas" w:cs="Lucida Sans Typewriter"/>
          <w:color w:val="268BD2"/>
          <w:sz w:val="16"/>
          <w:szCs w:val="16"/>
        </w:rPr>
      </w:pPr>
      <w:del w:id="2449" w:author="Greg Stoike" w:date="2018-11-30T10:28:00Z">
        <w:r w:rsidRPr="001E088C" w:rsidDel="00DA4580">
          <w:rPr>
            <w:rFonts w:ascii="Consolas" w:eastAsiaTheme="minorHAnsi" w:hAnsi="Consolas" w:cs="Lucida Sans Typewriter"/>
            <w:color w:val="268BD2"/>
            <w:sz w:val="16"/>
            <w:szCs w:val="16"/>
          </w:rPr>
          <w:delText xml:space="preserve">                    &lt;ItemScoreParameter value="0.27483999729156494" measurementParameter="a"/&gt;</w:delText>
        </w:r>
      </w:del>
    </w:p>
    <w:p w14:paraId="2F1D3260" w14:textId="7AB0D16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50" w:author="Greg Stoike" w:date="2018-11-30T10:28:00Z"/>
          <w:rFonts w:ascii="Consolas" w:eastAsiaTheme="minorHAnsi" w:hAnsi="Consolas" w:cs="Lucida Sans Typewriter"/>
          <w:color w:val="268BD2"/>
          <w:sz w:val="16"/>
          <w:szCs w:val="16"/>
        </w:rPr>
      </w:pPr>
      <w:del w:id="2451" w:author="Greg Stoike" w:date="2018-11-30T10:28:00Z">
        <w:r w:rsidRPr="001E088C" w:rsidDel="00DA4580">
          <w:rPr>
            <w:rFonts w:ascii="Consolas" w:eastAsiaTheme="minorHAnsi" w:hAnsi="Consolas" w:cs="Lucida Sans Typewriter"/>
            <w:color w:val="268BD2"/>
            <w:sz w:val="16"/>
            <w:szCs w:val="16"/>
          </w:rPr>
          <w:delText xml:space="preserve">                    &lt;ItemScoreParameter value="0.6125100255012512" measurementParameter="b"/&gt;</w:delText>
        </w:r>
      </w:del>
    </w:p>
    <w:p w14:paraId="0E2252F0" w14:textId="1DDAD46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52" w:author="Greg Stoike" w:date="2018-11-30T10:28:00Z"/>
          <w:rFonts w:ascii="Consolas" w:eastAsiaTheme="minorHAnsi" w:hAnsi="Consolas" w:cs="Lucida Sans Typewriter"/>
          <w:color w:val="268BD2"/>
          <w:sz w:val="16"/>
          <w:szCs w:val="16"/>
        </w:rPr>
      </w:pPr>
      <w:del w:id="2453"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55D46E4B" w14:textId="36A090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54" w:author="Greg Stoike" w:date="2018-11-30T10:28:00Z"/>
          <w:rFonts w:ascii="Consolas" w:eastAsiaTheme="minorHAnsi" w:hAnsi="Consolas" w:cs="Lucida Sans Typewriter"/>
          <w:color w:val="268BD2"/>
          <w:sz w:val="16"/>
          <w:szCs w:val="16"/>
        </w:rPr>
      </w:pPr>
      <w:del w:id="2455"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51981A6C" w14:textId="578BA5E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56" w:author="Greg Stoike" w:date="2018-11-30T10:28:00Z"/>
          <w:rFonts w:ascii="Consolas" w:eastAsiaTheme="minorHAnsi" w:hAnsi="Consolas" w:cs="Lucida Sans Typewriter"/>
          <w:color w:val="268BD2"/>
          <w:sz w:val="16"/>
          <w:szCs w:val="16"/>
        </w:rPr>
      </w:pPr>
      <w:del w:id="2457"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533A7FA5" w14:textId="5E77CCC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58" w:author="Greg Stoike" w:date="2018-11-30T10:28:00Z"/>
          <w:rFonts w:ascii="Consolas" w:eastAsiaTheme="minorHAnsi" w:hAnsi="Consolas" w:cs="Lucida Sans Typewriter"/>
          <w:color w:val="268BD2"/>
          <w:sz w:val="16"/>
          <w:szCs w:val="16"/>
        </w:rPr>
      </w:pPr>
      <w:del w:id="2459"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063FB1B0" w14:textId="479992D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60" w:author="Greg Stoike" w:date="2018-11-30T10:28:00Z"/>
          <w:rFonts w:ascii="Consolas" w:eastAsiaTheme="minorHAnsi" w:hAnsi="Consolas" w:cs="Lucida Sans Typewriter"/>
          <w:color w:val="268BD2"/>
          <w:sz w:val="16"/>
          <w:szCs w:val="16"/>
        </w:rPr>
      </w:pPr>
      <w:del w:id="2461"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5490711F" w14:textId="0C38116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62" w:author="Greg Stoike" w:date="2018-11-30T10:28:00Z"/>
          <w:rFonts w:ascii="Consolas" w:eastAsiaTheme="minorHAnsi" w:hAnsi="Consolas" w:cs="Lucida Sans Typewriter"/>
          <w:color w:val="268BD2"/>
          <w:sz w:val="16"/>
          <w:szCs w:val="16"/>
        </w:rPr>
      </w:pPr>
      <w:del w:id="2463"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id="33727"&gt;</w:delText>
        </w:r>
      </w:del>
    </w:p>
    <w:p w14:paraId="44509757" w14:textId="4A96C9A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64" w:author="Greg Stoike" w:date="2018-11-30T10:28:00Z"/>
          <w:rFonts w:ascii="Consolas" w:eastAsiaTheme="minorHAnsi" w:hAnsi="Consolas" w:cs="Lucida Sans Typewriter"/>
          <w:color w:val="268BD2"/>
          <w:sz w:val="16"/>
          <w:szCs w:val="16"/>
        </w:rPr>
      </w:pPr>
      <w:del w:id="2465"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id="33727" type="MC"&gt;</w:delText>
        </w:r>
      </w:del>
    </w:p>
    <w:p w14:paraId="62CABFB7" w14:textId="1769429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66" w:author="Greg Stoike" w:date="2018-11-30T10:28:00Z"/>
          <w:rFonts w:ascii="Consolas" w:eastAsiaTheme="minorHAnsi" w:hAnsi="Consolas" w:cs="Lucida Sans Typewriter"/>
          <w:color w:val="268BD2"/>
          <w:sz w:val="16"/>
          <w:szCs w:val="16"/>
        </w:rPr>
      </w:pPr>
      <w:del w:id="246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729CAE4" w14:textId="72513E3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68" w:author="Greg Stoike" w:date="2018-11-30T10:28:00Z"/>
          <w:rFonts w:ascii="Consolas" w:eastAsiaTheme="minorHAnsi" w:hAnsi="Consolas" w:cs="Lucida Sans Typewriter"/>
          <w:color w:val="268BD2"/>
          <w:sz w:val="16"/>
          <w:szCs w:val="16"/>
        </w:rPr>
      </w:pPr>
      <w:del w:id="2469"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value="A"/&gt;</w:delText>
        </w:r>
      </w:del>
    </w:p>
    <w:p w14:paraId="39594686" w14:textId="1CBF034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70" w:author="Greg Stoike" w:date="2018-11-30T10:28:00Z"/>
          <w:rFonts w:ascii="Consolas" w:eastAsiaTheme="minorHAnsi" w:hAnsi="Consolas" w:cs="Lucida Sans Typewriter"/>
          <w:color w:val="268BD2"/>
          <w:sz w:val="16"/>
          <w:szCs w:val="16"/>
        </w:rPr>
      </w:pPr>
      <w:del w:id="2471"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30F35746" w14:textId="56B63E5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72" w:author="Greg Stoike" w:date="2018-11-30T10:28:00Z"/>
          <w:rFonts w:ascii="Consolas" w:eastAsiaTheme="minorHAnsi" w:hAnsi="Consolas" w:cs="Lucida Sans Typewriter"/>
          <w:color w:val="268BD2"/>
          <w:sz w:val="16"/>
          <w:szCs w:val="16"/>
        </w:rPr>
      </w:pPr>
      <w:del w:id="2473" w:author="Greg Stoike" w:date="2018-11-30T10:28:00Z">
        <w:r w:rsidRPr="001E088C" w:rsidDel="00DA4580">
          <w:rPr>
            <w:rFonts w:ascii="Consolas" w:eastAsiaTheme="minorHAnsi" w:hAnsi="Consolas" w:cs="Lucida Sans Typewriter"/>
            <w:color w:val="268BD2"/>
            <w:sz w:val="16"/>
            <w:szCs w:val="16"/>
          </w:rPr>
          <w:delText xml:space="preserve">                  &lt;PoolProperty name="Braille" value="PRN"/&gt;</w:delText>
        </w:r>
      </w:del>
    </w:p>
    <w:p w14:paraId="0267F50C" w14:textId="3097EF1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74" w:author="Greg Stoike" w:date="2018-11-30T10:28:00Z"/>
          <w:rFonts w:ascii="Consolas" w:eastAsiaTheme="minorHAnsi" w:hAnsi="Consolas" w:cs="Lucida Sans Typewriter"/>
          <w:color w:val="268BD2"/>
          <w:sz w:val="16"/>
          <w:szCs w:val="16"/>
        </w:rPr>
      </w:pPr>
      <w:del w:id="2475"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69306DF3" w14:textId="26D6884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76" w:author="Greg Stoike" w:date="2018-11-30T10:28:00Z"/>
          <w:rFonts w:ascii="Consolas" w:eastAsiaTheme="minorHAnsi" w:hAnsi="Consolas" w:cs="Lucida Sans Typewriter"/>
          <w:color w:val="268BD2"/>
          <w:sz w:val="16"/>
          <w:szCs w:val="16"/>
        </w:rPr>
      </w:pPr>
      <w:del w:id="2477"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01F70403" w14:textId="689E16F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78" w:author="Greg Stoike" w:date="2018-11-30T10:28:00Z"/>
          <w:rFonts w:ascii="Consolas" w:eastAsiaTheme="minorHAnsi" w:hAnsi="Consolas" w:cs="Lucida Sans Typewriter"/>
          <w:color w:val="268BD2"/>
          <w:sz w:val="16"/>
          <w:szCs w:val="16"/>
        </w:rPr>
      </w:pPr>
      <w:del w:id="2479"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value="Overall=Easy"/&gt;</w:delText>
        </w:r>
      </w:del>
    </w:p>
    <w:p w14:paraId="7C618D73" w14:textId="38F257D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80" w:author="Greg Stoike" w:date="2018-11-30T10:28:00Z"/>
          <w:rFonts w:ascii="Consolas" w:eastAsiaTheme="minorHAnsi" w:hAnsi="Consolas" w:cs="Lucida Sans Typewriter"/>
          <w:color w:val="268BD2"/>
          <w:sz w:val="16"/>
          <w:szCs w:val="16"/>
        </w:rPr>
      </w:pPr>
      <w:del w:id="24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457C74FB" w14:textId="2AD5A1F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82" w:author="Greg Stoike" w:date="2018-11-30T10:28:00Z"/>
          <w:rFonts w:ascii="Consolas" w:eastAsiaTheme="minorHAnsi" w:hAnsi="Consolas" w:cs="Lucida Sans Typewriter"/>
          <w:color w:val="268BD2"/>
          <w:sz w:val="16"/>
          <w:szCs w:val="16"/>
        </w:rPr>
      </w:pPr>
      <w:del w:id="248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52A0A9DC" w14:textId="63576C1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84" w:author="Greg Stoike" w:date="2018-11-30T10:28:00Z"/>
          <w:rFonts w:ascii="Consolas" w:eastAsiaTheme="minorHAnsi" w:hAnsi="Consolas" w:cs="Lucida Sans Typewriter"/>
          <w:color w:val="268BD2"/>
          <w:sz w:val="16"/>
          <w:szCs w:val="16"/>
        </w:rPr>
      </w:pPr>
      <w:del w:id="24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78A12D3E" w14:textId="43D245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86" w:author="Greg Stoike" w:date="2018-11-30T10:28:00Z"/>
          <w:rFonts w:ascii="Consolas" w:eastAsiaTheme="minorHAnsi" w:hAnsi="Consolas" w:cs="Lucida Sans Typewriter"/>
          <w:color w:val="268BD2"/>
          <w:sz w:val="16"/>
          <w:szCs w:val="16"/>
        </w:rPr>
      </w:pPr>
      <w:del w:id="248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5A5198EF" w14:textId="134DAA4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88" w:author="Greg Stoike" w:date="2018-11-30T10:28:00Z"/>
          <w:rFonts w:ascii="Consolas" w:eastAsiaTheme="minorHAnsi" w:hAnsi="Consolas" w:cs="Lucida Sans Typewriter"/>
          <w:color w:val="268BD2"/>
          <w:sz w:val="16"/>
          <w:szCs w:val="16"/>
        </w:rPr>
      </w:pPr>
      <w:del w:id="24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0764FAF2" w14:textId="6E9C8D7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90" w:author="Greg Stoike" w:date="2018-11-30T10:28:00Z"/>
          <w:rFonts w:ascii="Consolas" w:eastAsiaTheme="minorHAnsi" w:hAnsi="Consolas" w:cs="Lucida Sans Typewriter"/>
          <w:color w:val="268BD2"/>
          <w:sz w:val="16"/>
          <w:szCs w:val="16"/>
        </w:rPr>
      </w:pPr>
      <w:del w:id="249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47FBBB87" w14:textId="54D9D0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92" w:author="Greg Stoike" w:date="2018-11-30T10:28:00Z"/>
          <w:rFonts w:ascii="Consolas" w:eastAsiaTheme="minorHAnsi" w:hAnsi="Consolas" w:cs="Lucida Sans Typewriter"/>
          <w:color w:val="268BD2"/>
          <w:sz w:val="16"/>
          <w:szCs w:val="16"/>
        </w:rPr>
      </w:pPr>
      <w:del w:id="249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1F560AED" w14:textId="6E207D4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94" w:author="Greg Stoike" w:date="2018-11-30T10:28:00Z"/>
          <w:rFonts w:ascii="Consolas" w:eastAsiaTheme="minorHAnsi" w:hAnsi="Consolas" w:cs="Lucida Sans Typewriter"/>
          <w:color w:val="268BD2"/>
          <w:sz w:val="16"/>
          <w:szCs w:val="16"/>
        </w:rPr>
      </w:pPr>
      <w:del w:id="249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42EDFA9E" w14:textId="3F9ABFF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96" w:author="Greg Stoike" w:date="2018-11-30T10:28:00Z"/>
          <w:rFonts w:ascii="Consolas" w:eastAsiaTheme="minorHAnsi" w:hAnsi="Consolas" w:cs="Lucida Sans Typewriter"/>
          <w:color w:val="268BD2"/>
          <w:sz w:val="16"/>
          <w:szCs w:val="16"/>
        </w:rPr>
      </w:pPr>
      <w:del w:id="249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3EB4550B" w14:textId="3E7B446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498" w:author="Greg Stoike" w:date="2018-11-30T10:28:00Z"/>
          <w:rFonts w:ascii="Consolas" w:eastAsiaTheme="minorHAnsi" w:hAnsi="Consolas" w:cs="Lucida Sans Typewriter"/>
          <w:color w:val="268BD2"/>
          <w:sz w:val="16"/>
          <w:szCs w:val="16"/>
        </w:rPr>
      </w:pPr>
      <w:del w:id="2499"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272F5213" w14:textId="181AF5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00" w:author="Greg Stoike" w:date="2018-11-30T10:28:00Z"/>
          <w:rFonts w:ascii="Consolas" w:eastAsiaTheme="minorHAnsi" w:hAnsi="Consolas" w:cs="Lucida Sans Typewriter"/>
          <w:color w:val="268BD2"/>
          <w:sz w:val="16"/>
          <w:szCs w:val="16"/>
        </w:rPr>
      </w:pPr>
      <w:del w:id="2501"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5D6C7CE4" w14:textId="5501C4D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02" w:author="Greg Stoike" w:date="2018-11-30T10:28:00Z"/>
          <w:rFonts w:ascii="Consolas" w:eastAsiaTheme="minorHAnsi" w:hAnsi="Consolas" w:cs="Lucida Sans Typewriter"/>
          <w:color w:val="268BD2"/>
          <w:sz w:val="16"/>
          <w:szCs w:val="16"/>
        </w:rPr>
      </w:pPr>
      <w:del w:id="2503"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26001670" w14:textId="71025F8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04" w:author="Greg Stoike" w:date="2018-11-30T10:28:00Z"/>
          <w:rFonts w:ascii="Consolas" w:eastAsiaTheme="minorHAnsi" w:hAnsi="Consolas" w:cs="Lucida Sans Typewriter"/>
          <w:color w:val="268BD2"/>
          <w:sz w:val="16"/>
          <w:szCs w:val="16"/>
        </w:rPr>
      </w:pPr>
      <w:del w:id="2505"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6C6997D5" w14:textId="564E32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06" w:author="Greg Stoike" w:date="2018-11-30T10:28:00Z"/>
          <w:rFonts w:ascii="Consolas" w:eastAsiaTheme="minorHAnsi" w:hAnsi="Consolas" w:cs="Lucida Sans Typewriter"/>
          <w:color w:val="268BD2"/>
          <w:sz w:val="16"/>
          <w:szCs w:val="16"/>
        </w:rPr>
      </w:pPr>
      <w:del w:id="2507"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29F2BBB8" w14:textId="59F7175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08" w:author="Greg Stoike" w:date="2018-11-30T10:28:00Z"/>
          <w:rFonts w:ascii="Consolas" w:eastAsiaTheme="minorHAnsi" w:hAnsi="Consolas" w:cs="Lucida Sans Typewriter"/>
          <w:color w:val="268BD2"/>
          <w:sz w:val="16"/>
          <w:szCs w:val="16"/>
        </w:rPr>
      </w:pPr>
      <w:del w:id="2509"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value="A"/&gt;</w:delText>
        </w:r>
      </w:del>
    </w:p>
    <w:p w14:paraId="601846B4" w14:textId="2860E0E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10" w:author="Greg Stoike" w:date="2018-11-30T10:28:00Z"/>
          <w:rFonts w:ascii="Consolas" w:eastAsiaTheme="minorHAnsi" w:hAnsi="Consolas" w:cs="Lucida Sans Typewriter"/>
          <w:color w:val="268BD2"/>
          <w:sz w:val="16"/>
          <w:szCs w:val="16"/>
        </w:rPr>
      </w:pPr>
      <w:del w:id="251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E5D3E76" w14:textId="4B54B3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12" w:author="Greg Stoike" w:date="2018-11-30T10:28:00Z"/>
          <w:rFonts w:ascii="Consolas" w:eastAsiaTheme="minorHAnsi" w:hAnsi="Consolas" w:cs="Lucida Sans Typewriter"/>
          <w:color w:val="268BD2"/>
          <w:sz w:val="16"/>
          <w:szCs w:val="16"/>
        </w:rPr>
      </w:pPr>
      <w:del w:id="251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7A31EAE3" w14:textId="659023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14" w:author="Greg Stoike" w:date="2018-11-30T10:28:00Z"/>
          <w:rFonts w:ascii="Consolas" w:eastAsiaTheme="minorHAnsi" w:hAnsi="Consolas" w:cs="Lucida Sans Typewriter"/>
          <w:color w:val="268BD2"/>
          <w:sz w:val="16"/>
          <w:szCs w:val="16"/>
        </w:rPr>
      </w:pPr>
      <w:del w:id="2515"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680D053E" w14:textId="3231420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16" w:author="Greg Stoike" w:date="2018-11-30T10:28:00Z"/>
          <w:rFonts w:ascii="Consolas" w:eastAsiaTheme="minorHAnsi" w:hAnsi="Consolas" w:cs="Lucida Sans Typewriter"/>
          <w:color w:val="268BD2"/>
          <w:sz w:val="16"/>
          <w:szCs w:val="16"/>
        </w:rPr>
      </w:pPr>
      <w:del w:id="2517"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568F0240" w14:textId="144B2EB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18" w:author="Greg Stoike" w:date="2018-11-30T10:28:00Z"/>
          <w:rFonts w:ascii="Consolas" w:eastAsiaTheme="minorHAnsi" w:hAnsi="Consolas" w:cs="Lucida Sans Typewriter"/>
          <w:color w:val="268BD2"/>
          <w:sz w:val="16"/>
          <w:szCs w:val="16"/>
        </w:rPr>
      </w:pPr>
      <w:del w:id="2519"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47562C36" w14:textId="474F35D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20" w:author="Greg Stoike" w:date="2018-11-30T10:28:00Z"/>
          <w:rFonts w:ascii="Consolas" w:eastAsiaTheme="minorHAnsi" w:hAnsi="Consolas" w:cs="Lucida Sans Typewriter"/>
          <w:color w:val="268BD2"/>
          <w:sz w:val="16"/>
          <w:szCs w:val="16"/>
        </w:rPr>
      </w:pPr>
      <w:del w:id="252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FEB0116" w14:textId="159711E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22" w:author="Greg Stoike" w:date="2018-11-30T10:28:00Z"/>
          <w:rFonts w:ascii="Consolas" w:eastAsiaTheme="minorHAnsi" w:hAnsi="Consolas" w:cs="Lucida Sans Typewriter"/>
          <w:color w:val="268BD2"/>
          <w:sz w:val="16"/>
          <w:szCs w:val="16"/>
        </w:rPr>
      </w:pPr>
      <w:del w:id="2523"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0595914C" w14:textId="19426C4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24" w:author="Greg Stoike" w:date="2018-11-30T10:28:00Z"/>
          <w:rFonts w:ascii="Consolas" w:eastAsiaTheme="minorHAnsi" w:hAnsi="Consolas" w:cs="Lucida Sans Typewriter"/>
          <w:color w:val="268BD2"/>
          <w:sz w:val="16"/>
          <w:szCs w:val="16"/>
        </w:rPr>
      </w:pPr>
      <w:del w:id="2525"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55F3BE17" w14:textId="474B227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26" w:author="Greg Stoike" w:date="2018-11-30T10:28:00Z"/>
          <w:rFonts w:ascii="Consolas" w:eastAsiaTheme="minorHAnsi" w:hAnsi="Consolas" w:cs="Lucida Sans Typewriter"/>
          <w:color w:val="268BD2"/>
          <w:sz w:val="16"/>
          <w:szCs w:val="16"/>
        </w:rPr>
      </w:pPr>
      <w:del w:id="2527"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02D05C04" w14:textId="1E2235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28" w:author="Greg Stoike" w:date="2018-11-30T10:28:00Z"/>
          <w:rFonts w:ascii="Consolas" w:eastAsiaTheme="minorHAnsi" w:hAnsi="Consolas" w:cs="Lucida Sans Typewriter"/>
          <w:color w:val="268BD2"/>
          <w:sz w:val="16"/>
          <w:szCs w:val="16"/>
        </w:rPr>
      </w:pPr>
      <w:del w:id="2529"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0E66A8E6" w14:textId="3D8357C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30" w:author="Greg Stoike" w:date="2018-11-30T10:28:00Z"/>
          <w:rFonts w:ascii="Consolas" w:eastAsiaTheme="minorHAnsi" w:hAnsi="Consolas" w:cs="Lucida Sans Typewriter"/>
          <w:color w:val="268BD2"/>
          <w:sz w:val="16"/>
          <w:szCs w:val="16"/>
        </w:rPr>
      </w:pPr>
      <w:del w:id="2531" w:author="Greg Stoike" w:date="2018-11-30T10:28:00Z">
        <w:r w:rsidRPr="001E088C" w:rsidDel="00DA4580">
          <w:rPr>
            <w:rFonts w:ascii="Consolas" w:eastAsiaTheme="minorHAnsi" w:hAnsi="Consolas" w:cs="Lucida Sans Typewriter"/>
            <w:color w:val="268BD2"/>
            <w:sz w:val="16"/>
            <w:szCs w:val="16"/>
          </w:rPr>
          <w:delText xml:space="preserve">                  &lt;BlueprintReference idRef="1|P|TS04"/&gt;</w:delText>
        </w:r>
      </w:del>
    </w:p>
    <w:p w14:paraId="136A2FD0" w14:textId="2A5E58B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32" w:author="Greg Stoike" w:date="2018-11-30T10:28:00Z"/>
          <w:rFonts w:ascii="Consolas" w:eastAsiaTheme="minorHAnsi" w:hAnsi="Consolas" w:cs="Lucida Sans Typewriter"/>
          <w:color w:val="268BD2"/>
          <w:sz w:val="16"/>
          <w:szCs w:val="16"/>
        </w:rPr>
      </w:pPr>
      <w:del w:id="2533" w:author="Greg Stoike" w:date="2018-11-30T10:28:00Z">
        <w:r w:rsidRPr="001E088C" w:rsidDel="00DA4580">
          <w:rPr>
            <w:rFonts w:ascii="Consolas" w:eastAsiaTheme="minorHAnsi" w:hAnsi="Consolas" w:cs="Lucida Sans Typewriter"/>
            <w:color w:val="268BD2"/>
            <w:sz w:val="16"/>
            <w:szCs w:val="16"/>
          </w:rPr>
          <w:delText xml:space="preserve">                  &lt;BlueprintReference idRef="1|P|TS04|J"/&gt;</w:delText>
        </w:r>
      </w:del>
    </w:p>
    <w:p w14:paraId="6BB90824" w14:textId="70331E6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34" w:author="Greg Stoike" w:date="2018-11-30T10:28:00Z"/>
          <w:rFonts w:ascii="Consolas" w:eastAsiaTheme="minorHAnsi" w:hAnsi="Consolas" w:cs="Lucida Sans Typewriter"/>
          <w:color w:val="268BD2"/>
          <w:sz w:val="16"/>
          <w:szCs w:val="16"/>
        </w:rPr>
      </w:pPr>
      <w:del w:id="253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47A3528" w14:textId="7BD5C23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36" w:author="Greg Stoike" w:date="2018-11-30T10:28:00Z"/>
          <w:rFonts w:ascii="Consolas" w:eastAsiaTheme="minorHAnsi" w:hAnsi="Consolas" w:cs="Lucida Sans Typewriter"/>
          <w:color w:val="268BD2"/>
          <w:sz w:val="16"/>
          <w:szCs w:val="16"/>
        </w:rPr>
      </w:pPr>
      <w:del w:id="2537"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4F55FE8C" w14:textId="065569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38" w:author="Greg Stoike" w:date="2018-11-30T10:28:00Z"/>
          <w:rFonts w:ascii="Consolas" w:eastAsiaTheme="minorHAnsi" w:hAnsi="Consolas" w:cs="Lucida Sans Typewriter"/>
          <w:color w:val="268BD2"/>
          <w:sz w:val="16"/>
          <w:szCs w:val="16"/>
        </w:rPr>
      </w:pPr>
      <w:del w:id="2539"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3113117C" w14:textId="1493038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40" w:author="Greg Stoike" w:date="2018-11-30T10:28:00Z"/>
          <w:rFonts w:ascii="Consolas" w:eastAsiaTheme="minorHAnsi" w:hAnsi="Consolas" w:cs="Lucida Sans Typewriter"/>
          <w:color w:val="268BD2"/>
          <w:sz w:val="16"/>
          <w:szCs w:val="16"/>
        </w:rPr>
      </w:pPr>
      <w:del w:id="2541" w:author="Greg Stoike" w:date="2018-11-30T10:28:00Z">
        <w:r w:rsidRPr="001E088C" w:rsidDel="00DA4580">
          <w:rPr>
            <w:rFonts w:ascii="Consolas" w:eastAsiaTheme="minorHAnsi" w:hAnsi="Consolas" w:cs="Lucida Sans Typewriter"/>
            <w:color w:val="268BD2"/>
            <w:sz w:val="16"/>
            <w:szCs w:val="16"/>
          </w:rPr>
          <w:delText xml:space="preserve">                    &lt;ItemScoreParameter value="0.38809001445770264" measurementParameter="a"/&gt;</w:delText>
        </w:r>
      </w:del>
    </w:p>
    <w:p w14:paraId="4392869B" w14:textId="06F20A5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42" w:author="Greg Stoike" w:date="2018-11-30T10:28:00Z"/>
          <w:rFonts w:ascii="Consolas" w:eastAsiaTheme="minorHAnsi" w:hAnsi="Consolas" w:cs="Lucida Sans Typewriter"/>
          <w:color w:val="268BD2"/>
          <w:sz w:val="16"/>
          <w:szCs w:val="16"/>
        </w:rPr>
      </w:pPr>
      <w:del w:id="2543" w:author="Greg Stoike" w:date="2018-11-30T10:28:00Z">
        <w:r w:rsidRPr="001E088C" w:rsidDel="00DA4580">
          <w:rPr>
            <w:rFonts w:ascii="Consolas" w:eastAsiaTheme="minorHAnsi" w:hAnsi="Consolas" w:cs="Lucida Sans Typewriter"/>
            <w:color w:val="268BD2"/>
            <w:sz w:val="16"/>
            <w:szCs w:val="16"/>
          </w:rPr>
          <w:delText xml:space="preserve">                    &lt;ItemScoreParameter value="-0.8714200258255005" measurementParameter="b"/&gt;</w:delText>
        </w:r>
      </w:del>
    </w:p>
    <w:p w14:paraId="6742C9DD" w14:textId="0D96D77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44" w:author="Greg Stoike" w:date="2018-11-30T10:28:00Z"/>
          <w:rFonts w:ascii="Consolas" w:eastAsiaTheme="minorHAnsi" w:hAnsi="Consolas" w:cs="Lucida Sans Typewriter"/>
          <w:color w:val="268BD2"/>
          <w:sz w:val="16"/>
          <w:szCs w:val="16"/>
        </w:rPr>
      </w:pPr>
      <w:del w:id="2545"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08471029" w14:textId="6510B63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46" w:author="Greg Stoike" w:date="2018-11-30T10:28:00Z"/>
          <w:rFonts w:ascii="Consolas" w:eastAsiaTheme="minorHAnsi" w:hAnsi="Consolas" w:cs="Lucida Sans Typewriter"/>
          <w:color w:val="268BD2"/>
          <w:sz w:val="16"/>
          <w:szCs w:val="16"/>
        </w:rPr>
      </w:pPr>
      <w:del w:id="2547"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2943A573" w14:textId="1A55B9D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48" w:author="Greg Stoike" w:date="2018-11-30T10:28:00Z"/>
          <w:rFonts w:ascii="Consolas" w:eastAsiaTheme="minorHAnsi" w:hAnsi="Consolas" w:cs="Lucida Sans Typewriter"/>
          <w:color w:val="268BD2"/>
          <w:sz w:val="16"/>
          <w:szCs w:val="16"/>
        </w:rPr>
      </w:pPr>
      <w:del w:id="254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232EFB3B" w14:textId="429EDC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50" w:author="Greg Stoike" w:date="2018-11-30T10:28:00Z"/>
          <w:rFonts w:ascii="Consolas" w:eastAsiaTheme="minorHAnsi" w:hAnsi="Consolas" w:cs="Lucida Sans Typewriter"/>
          <w:color w:val="268BD2"/>
          <w:sz w:val="16"/>
          <w:szCs w:val="16"/>
        </w:rPr>
      </w:pPr>
      <w:del w:id="2551"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5C68C0BA" w14:textId="40D03D7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52" w:author="Greg Stoike" w:date="2018-11-30T10:28:00Z"/>
          <w:rFonts w:ascii="Consolas" w:eastAsiaTheme="minorHAnsi" w:hAnsi="Consolas" w:cs="Lucida Sans Typewriter"/>
          <w:color w:val="268BD2"/>
          <w:sz w:val="16"/>
          <w:szCs w:val="16"/>
        </w:rPr>
      </w:pPr>
      <w:del w:id="2553"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39B6858C" w14:textId="56C9F6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54" w:author="Greg Stoike" w:date="2018-11-30T10:28:00Z"/>
          <w:rFonts w:ascii="Consolas" w:eastAsiaTheme="minorHAnsi" w:hAnsi="Consolas" w:cs="Lucida Sans Typewriter"/>
          <w:color w:val="268BD2"/>
          <w:sz w:val="16"/>
          <w:szCs w:val="16"/>
        </w:rPr>
      </w:pPr>
      <w:del w:id="2555"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id="12327"&gt;</w:delText>
        </w:r>
      </w:del>
    </w:p>
    <w:p w14:paraId="2A2E2DDE" w14:textId="692ECCD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56" w:author="Greg Stoike" w:date="2018-11-30T10:28:00Z"/>
          <w:rFonts w:ascii="Consolas" w:eastAsiaTheme="minorHAnsi" w:hAnsi="Consolas" w:cs="Lucida Sans Typewriter"/>
          <w:color w:val="268BD2"/>
          <w:sz w:val="16"/>
          <w:szCs w:val="16"/>
        </w:rPr>
      </w:pPr>
      <w:del w:id="2557"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id="12327" type="MC"&gt;</w:delText>
        </w:r>
      </w:del>
    </w:p>
    <w:p w14:paraId="48A2679A" w14:textId="1F85342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58" w:author="Greg Stoike" w:date="2018-11-30T10:28:00Z"/>
          <w:rFonts w:ascii="Consolas" w:eastAsiaTheme="minorHAnsi" w:hAnsi="Consolas" w:cs="Lucida Sans Typewriter"/>
          <w:color w:val="268BD2"/>
          <w:sz w:val="16"/>
          <w:szCs w:val="16"/>
        </w:rPr>
      </w:pPr>
      <w:del w:id="2559"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96D6380" w14:textId="1CE8FCC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60" w:author="Greg Stoike" w:date="2018-11-30T10:28:00Z"/>
          <w:rFonts w:ascii="Consolas" w:eastAsiaTheme="minorHAnsi" w:hAnsi="Consolas" w:cs="Lucida Sans Typewriter"/>
          <w:color w:val="268BD2"/>
          <w:sz w:val="16"/>
          <w:szCs w:val="16"/>
        </w:rPr>
      </w:pPr>
      <w:del w:id="256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value="A"/&gt;</w:delText>
        </w:r>
      </w:del>
    </w:p>
    <w:p w14:paraId="148EF633" w14:textId="347FC26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62" w:author="Greg Stoike" w:date="2018-11-30T10:28:00Z"/>
          <w:rFonts w:ascii="Consolas" w:eastAsiaTheme="minorHAnsi" w:hAnsi="Consolas" w:cs="Lucida Sans Typewriter"/>
          <w:color w:val="268BD2"/>
          <w:sz w:val="16"/>
          <w:szCs w:val="16"/>
        </w:rPr>
      </w:pPr>
      <w:del w:id="2563" w:author="Greg Stoike" w:date="2018-11-30T10:28:00Z">
        <w:r w:rsidRPr="001E088C" w:rsidDel="00DA4580">
          <w:rPr>
            <w:rFonts w:ascii="Consolas" w:eastAsiaTheme="minorHAnsi" w:hAnsi="Consolas" w:cs="Lucida Sans Typewriter"/>
            <w:color w:val="268BD2"/>
            <w:sz w:val="16"/>
            <w:szCs w:val="16"/>
          </w:rPr>
          <w:delText xml:space="preserve">                  &lt;PoolProperty name="Answer Key (Part II)" value="NA"/&gt;</w:delText>
        </w:r>
      </w:del>
    </w:p>
    <w:p w14:paraId="4B87CE0E" w14:textId="7B6446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64" w:author="Greg Stoike" w:date="2018-11-30T10:28:00Z"/>
          <w:rFonts w:ascii="Consolas" w:eastAsiaTheme="minorHAnsi" w:hAnsi="Consolas" w:cs="Lucida Sans Typewriter"/>
          <w:color w:val="268BD2"/>
          <w:sz w:val="16"/>
          <w:szCs w:val="16"/>
        </w:rPr>
      </w:pPr>
      <w:del w:id="2565"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33F8CC86" w14:textId="5324CE6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66" w:author="Greg Stoike" w:date="2018-11-30T10:28:00Z"/>
          <w:rFonts w:ascii="Consolas" w:eastAsiaTheme="minorHAnsi" w:hAnsi="Consolas" w:cs="Lucida Sans Typewriter"/>
          <w:color w:val="268BD2"/>
          <w:sz w:val="16"/>
          <w:szCs w:val="16"/>
        </w:rPr>
      </w:pPr>
      <w:del w:id="2567" w:author="Greg Stoike" w:date="2018-11-30T10:28:00Z">
        <w:r w:rsidRPr="001E088C" w:rsidDel="00DA4580">
          <w:rPr>
            <w:rFonts w:ascii="Consolas" w:eastAsiaTheme="minorHAnsi" w:hAnsi="Consolas" w:cs="Lucida Sans Typewriter"/>
            <w:color w:val="268BD2"/>
            <w:sz w:val="16"/>
            <w:szCs w:val="16"/>
          </w:rPr>
          <w:delText xml:space="preserve">                  &lt;PoolProperty name="Braille" value="PRN"/&gt;</w:delText>
        </w:r>
      </w:del>
    </w:p>
    <w:p w14:paraId="6ACAF78F" w14:textId="412E2A3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68" w:author="Greg Stoike" w:date="2018-11-30T10:28:00Z"/>
          <w:rFonts w:ascii="Consolas" w:eastAsiaTheme="minorHAnsi" w:hAnsi="Consolas" w:cs="Lucida Sans Typewriter"/>
          <w:color w:val="268BD2"/>
          <w:sz w:val="16"/>
          <w:szCs w:val="16"/>
        </w:rPr>
      </w:pPr>
      <w:del w:id="2569"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078822B6" w14:textId="333A45F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70" w:author="Greg Stoike" w:date="2018-11-30T10:28:00Z"/>
          <w:rFonts w:ascii="Consolas" w:eastAsiaTheme="minorHAnsi" w:hAnsi="Consolas" w:cs="Lucida Sans Typewriter"/>
          <w:color w:val="268BD2"/>
          <w:sz w:val="16"/>
          <w:szCs w:val="16"/>
        </w:rPr>
      </w:pPr>
      <w:del w:id="2571"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value="1"/&gt;</w:delText>
        </w:r>
      </w:del>
    </w:p>
    <w:p w14:paraId="0CA85A0A" w14:textId="38F698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72" w:author="Greg Stoike" w:date="2018-11-30T10:28:00Z"/>
          <w:rFonts w:ascii="Consolas" w:eastAsiaTheme="minorHAnsi" w:hAnsi="Consolas" w:cs="Lucida Sans Typewriter"/>
          <w:color w:val="268BD2"/>
          <w:sz w:val="16"/>
          <w:szCs w:val="16"/>
        </w:rPr>
      </w:pPr>
      <w:del w:id="2573"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3192F4C5" w14:textId="3493240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74" w:author="Greg Stoike" w:date="2018-11-30T10:28:00Z"/>
          <w:rFonts w:ascii="Consolas" w:eastAsiaTheme="minorHAnsi" w:hAnsi="Consolas" w:cs="Lucida Sans Typewriter"/>
          <w:color w:val="268BD2"/>
          <w:sz w:val="16"/>
          <w:szCs w:val="16"/>
        </w:rPr>
      </w:pPr>
      <w:del w:id="257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6DC4F9D0" w14:textId="659E14B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76" w:author="Greg Stoike" w:date="2018-11-30T10:28:00Z"/>
          <w:rFonts w:ascii="Consolas" w:eastAsiaTheme="minorHAnsi" w:hAnsi="Consolas" w:cs="Lucida Sans Typewriter"/>
          <w:color w:val="268BD2"/>
          <w:sz w:val="16"/>
          <w:szCs w:val="16"/>
        </w:rPr>
      </w:pPr>
      <w:del w:id="257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38B08F02" w14:textId="6F98674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78" w:author="Greg Stoike" w:date="2018-11-30T10:28:00Z"/>
          <w:rFonts w:ascii="Consolas" w:eastAsiaTheme="minorHAnsi" w:hAnsi="Consolas" w:cs="Lucida Sans Typewriter"/>
          <w:color w:val="268BD2"/>
          <w:sz w:val="16"/>
          <w:szCs w:val="16"/>
        </w:rPr>
      </w:pPr>
      <w:del w:id="257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686B0FAC" w14:textId="08438E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80" w:author="Greg Stoike" w:date="2018-11-30T10:28:00Z"/>
          <w:rFonts w:ascii="Consolas" w:eastAsiaTheme="minorHAnsi" w:hAnsi="Consolas" w:cs="Lucida Sans Typewriter"/>
          <w:color w:val="268BD2"/>
          <w:sz w:val="16"/>
          <w:szCs w:val="16"/>
        </w:rPr>
      </w:pPr>
      <w:del w:id="25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6E45326B" w14:textId="496B28F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82" w:author="Greg Stoike" w:date="2018-11-30T10:28:00Z"/>
          <w:rFonts w:ascii="Consolas" w:eastAsiaTheme="minorHAnsi" w:hAnsi="Consolas" w:cs="Lucida Sans Typewriter"/>
          <w:color w:val="268BD2"/>
          <w:sz w:val="16"/>
          <w:szCs w:val="16"/>
        </w:rPr>
      </w:pPr>
      <w:del w:id="258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6FAC1327" w14:textId="0BC4366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84" w:author="Greg Stoike" w:date="2018-11-30T10:28:00Z"/>
          <w:rFonts w:ascii="Consolas" w:eastAsiaTheme="minorHAnsi" w:hAnsi="Consolas" w:cs="Lucida Sans Typewriter"/>
          <w:color w:val="268BD2"/>
          <w:sz w:val="16"/>
          <w:szCs w:val="16"/>
        </w:rPr>
      </w:pPr>
      <w:del w:id="25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3767A8BE" w14:textId="1B9E17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86" w:author="Greg Stoike" w:date="2018-11-30T10:28:00Z"/>
          <w:rFonts w:ascii="Consolas" w:eastAsiaTheme="minorHAnsi" w:hAnsi="Consolas" w:cs="Lucida Sans Typewriter"/>
          <w:color w:val="268BD2"/>
          <w:sz w:val="16"/>
          <w:szCs w:val="16"/>
        </w:rPr>
      </w:pPr>
      <w:del w:id="258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1EC15851" w14:textId="4FB6774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88" w:author="Greg Stoike" w:date="2018-11-30T10:28:00Z"/>
          <w:rFonts w:ascii="Consolas" w:eastAsiaTheme="minorHAnsi" w:hAnsi="Consolas" w:cs="Lucida Sans Typewriter"/>
          <w:color w:val="268BD2"/>
          <w:sz w:val="16"/>
          <w:szCs w:val="16"/>
        </w:rPr>
      </w:pPr>
      <w:del w:id="25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7A65E65A" w14:textId="42B5356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90" w:author="Greg Stoike" w:date="2018-11-30T10:28:00Z"/>
          <w:rFonts w:ascii="Consolas" w:eastAsiaTheme="minorHAnsi" w:hAnsi="Consolas" w:cs="Lucida Sans Typewriter"/>
          <w:color w:val="268BD2"/>
          <w:sz w:val="16"/>
          <w:szCs w:val="16"/>
        </w:rPr>
      </w:pPr>
      <w:del w:id="259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value="Ukrainian"/&gt;</w:delText>
        </w:r>
      </w:del>
    </w:p>
    <w:p w14:paraId="3242FD1D" w14:textId="4FCAB43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92" w:author="Greg Stoike" w:date="2018-11-30T10:28:00Z"/>
          <w:rFonts w:ascii="Consolas" w:eastAsiaTheme="minorHAnsi" w:hAnsi="Consolas" w:cs="Lucida Sans Typewriter"/>
          <w:color w:val="268BD2"/>
          <w:sz w:val="16"/>
          <w:szCs w:val="16"/>
        </w:rPr>
      </w:pPr>
      <w:del w:id="259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4EF50319" w14:textId="068DCBA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94" w:author="Greg Stoike" w:date="2018-11-30T10:28:00Z"/>
          <w:rFonts w:ascii="Consolas" w:eastAsiaTheme="minorHAnsi" w:hAnsi="Consolas" w:cs="Lucida Sans Typewriter"/>
          <w:color w:val="268BD2"/>
          <w:sz w:val="16"/>
          <w:szCs w:val="16"/>
        </w:rPr>
      </w:pPr>
      <w:del w:id="2595"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2884AD73" w14:textId="3848BD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96" w:author="Greg Stoike" w:date="2018-11-30T10:28:00Z"/>
          <w:rFonts w:ascii="Consolas" w:eastAsiaTheme="minorHAnsi" w:hAnsi="Consolas" w:cs="Lucida Sans Typewriter"/>
          <w:color w:val="268BD2"/>
          <w:sz w:val="16"/>
          <w:szCs w:val="16"/>
        </w:rPr>
      </w:pPr>
      <w:del w:id="2597"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04FEE6AE" w14:textId="5A14F89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598" w:author="Greg Stoike" w:date="2018-11-30T10:28:00Z"/>
          <w:rFonts w:ascii="Consolas" w:eastAsiaTheme="minorHAnsi" w:hAnsi="Consolas" w:cs="Lucida Sans Typewriter"/>
          <w:color w:val="268BD2"/>
          <w:sz w:val="16"/>
          <w:szCs w:val="16"/>
        </w:rPr>
      </w:pPr>
      <w:del w:id="2599"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41E442C7" w14:textId="299ED4F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00" w:author="Greg Stoike" w:date="2018-11-30T10:28:00Z"/>
          <w:rFonts w:ascii="Consolas" w:eastAsiaTheme="minorHAnsi" w:hAnsi="Consolas" w:cs="Lucida Sans Typewriter"/>
          <w:color w:val="268BD2"/>
          <w:sz w:val="16"/>
          <w:szCs w:val="16"/>
        </w:rPr>
      </w:pPr>
      <w:del w:id="2601"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6CE2B484" w14:textId="27E09C1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02" w:author="Greg Stoike" w:date="2018-11-30T10:28:00Z"/>
          <w:rFonts w:ascii="Consolas" w:eastAsiaTheme="minorHAnsi" w:hAnsi="Consolas" w:cs="Lucida Sans Typewriter"/>
          <w:color w:val="268BD2"/>
          <w:sz w:val="16"/>
          <w:szCs w:val="16"/>
        </w:rPr>
      </w:pPr>
      <w:del w:id="2603"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50341F31" w14:textId="427A90A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04" w:author="Greg Stoike" w:date="2018-11-30T10:28:00Z"/>
          <w:rFonts w:ascii="Consolas" w:eastAsiaTheme="minorHAnsi" w:hAnsi="Consolas" w:cs="Lucida Sans Typewriter"/>
          <w:color w:val="268BD2"/>
          <w:sz w:val="16"/>
          <w:szCs w:val="16"/>
        </w:rPr>
      </w:pPr>
      <w:del w:id="2605"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value="A"/&gt;</w:delText>
        </w:r>
      </w:del>
    </w:p>
    <w:p w14:paraId="7A9D82B9" w14:textId="3F1FDE2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06" w:author="Greg Stoike" w:date="2018-11-30T10:28:00Z"/>
          <w:rFonts w:ascii="Consolas" w:eastAsiaTheme="minorHAnsi" w:hAnsi="Consolas" w:cs="Lucida Sans Typewriter"/>
          <w:color w:val="268BD2"/>
          <w:sz w:val="16"/>
          <w:szCs w:val="16"/>
        </w:rPr>
      </w:pPr>
      <w:del w:id="260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07ACF0F1" w14:textId="0A4489F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08" w:author="Greg Stoike" w:date="2018-11-30T10:28:00Z"/>
          <w:rFonts w:ascii="Consolas" w:eastAsiaTheme="minorHAnsi" w:hAnsi="Consolas" w:cs="Lucida Sans Typewriter"/>
          <w:color w:val="268BD2"/>
          <w:sz w:val="16"/>
          <w:szCs w:val="16"/>
        </w:rPr>
      </w:pPr>
      <w:del w:id="260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10A3F93D" w14:textId="51144AA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10" w:author="Greg Stoike" w:date="2018-11-30T10:28:00Z"/>
          <w:rFonts w:ascii="Consolas" w:eastAsiaTheme="minorHAnsi" w:hAnsi="Consolas" w:cs="Lucida Sans Typewriter"/>
          <w:color w:val="268BD2"/>
          <w:sz w:val="16"/>
          <w:szCs w:val="16"/>
        </w:rPr>
      </w:pPr>
      <w:del w:id="2611"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7D9D48A9" w14:textId="042E1D8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12" w:author="Greg Stoike" w:date="2018-11-30T10:28:00Z"/>
          <w:rFonts w:ascii="Consolas" w:eastAsiaTheme="minorHAnsi" w:hAnsi="Consolas" w:cs="Lucida Sans Typewriter"/>
          <w:color w:val="268BD2"/>
          <w:sz w:val="16"/>
          <w:szCs w:val="16"/>
        </w:rPr>
      </w:pPr>
      <w:del w:id="2613"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15F981BE" w14:textId="4C71245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14" w:author="Greg Stoike" w:date="2018-11-30T10:28:00Z"/>
          <w:rFonts w:ascii="Consolas" w:eastAsiaTheme="minorHAnsi" w:hAnsi="Consolas" w:cs="Lucida Sans Typewriter"/>
          <w:color w:val="268BD2"/>
          <w:sz w:val="16"/>
          <w:szCs w:val="16"/>
        </w:rPr>
      </w:pPr>
      <w:del w:id="2615"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1FF323BA" w14:textId="63BAF80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16" w:author="Greg Stoike" w:date="2018-11-30T10:28:00Z"/>
          <w:rFonts w:ascii="Consolas" w:eastAsiaTheme="minorHAnsi" w:hAnsi="Consolas" w:cs="Lucida Sans Typewriter"/>
          <w:color w:val="268BD2"/>
          <w:sz w:val="16"/>
          <w:szCs w:val="16"/>
        </w:rPr>
      </w:pPr>
      <w:del w:id="261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DAE57E8" w14:textId="053E457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18" w:author="Greg Stoike" w:date="2018-11-30T10:28:00Z"/>
          <w:rFonts w:ascii="Consolas" w:eastAsiaTheme="minorHAnsi" w:hAnsi="Consolas" w:cs="Lucida Sans Typewriter"/>
          <w:color w:val="268BD2"/>
          <w:sz w:val="16"/>
          <w:szCs w:val="16"/>
        </w:rPr>
      </w:pPr>
      <w:del w:id="2619"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46F481B" w14:textId="286B64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20" w:author="Greg Stoike" w:date="2018-11-30T10:28:00Z"/>
          <w:rFonts w:ascii="Consolas" w:eastAsiaTheme="minorHAnsi" w:hAnsi="Consolas" w:cs="Lucida Sans Typewriter"/>
          <w:color w:val="268BD2"/>
          <w:sz w:val="16"/>
          <w:szCs w:val="16"/>
        </w:rPr>
      </w:pPr>
      <w:del w:id="2621"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2C2E1212" w14:textId="33196A5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22" w:author="Greg Stoike" w:date="2018-11-30T10:28:00Z"/>
          <w:rFonts w:ascii="Consolas" w:eastAsiaTheme="minorHAnsi" w:hAnsi="Consolas" w:cs="Lucida Sans Typewriter"/>
          <w:color w:val="268BD2"/>
          <w:sz w:val="16"/>
          <w:szCs w:val="16"/>
        </w:rPr>
      </w:pPr>
      <w:del w:id="2623"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7E780358" w14:textId="7DE2750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24" w:author="Greg Stoike" w:date="2018-11-30T10:28:00Z"/>
          <w:rFonts w:ascii="Consolas" w:eastAsiaTheme="minorHAnsi" w:hAnsi="Consolas" w:cs="Lucida Sans Typewriter"/>
          <w:color w:val="268BD2"/>
          <w:sz w:val="16"/>
          <w:szCs w:val="16"/>
        </w:rPr>
      </w:pPr>
      <w:del w:id="2625"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5D2539C2" w14:textId="7A4BB65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26" w:author="Greg Stoike" w:date="2018-11-30T10:28:00Z"/>
          <w:rFonts w:ascii="Consolas" w:eastAsiaTheme="minorHAnsi" w:hAnsi="Consolas" w:cs="Lucida Sans Typewriter"/>
          <w:color w:val="268BD2"/>
          <w:sz w:val="16"/>
          <w:szCs w:val="16"/>
        </w:rPr>
      </w:pPr>
      <w:del w:id="2627" w:author="Greg Stoike" w:date="2018-11-30T10:28:00Z">
        <w:r w:rsidRPr="001E088C" w:rsidDel="00DA4580">
          <w:rPr>
            <w:rFonts w:ascii="Consolas" w:eastAsiaTheme="minorHAnsi" w:hAnsi="Consolas" w:cs="Lucida Sans Typewriter"/>
            <w:color w:val="268BD2"/>
            <w:sz w:val="16"/>
            <w:szCs w:val="16"/>
          </w:rPr>
          <w:delText xml:space="preserve">                  &lt;BlueprintReference idRef="1|P|TS04"/&gt;</w:delText>
        </w:r>
      </w:del>
    </w:p>
    <w:p w14:paraId="7825ABCD" w14:textId="685055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28" w:author="Greg Stoike" w:date="2018-11-30T10:28:00Z"/>
          <w:rFonts w:ascii="Consolas" w:eastAsiaTheme="minorHAnsi" w:hAnsi="Consolas" w:cs="Lucida Sans Typewriter"/>
          <w:color w:val="268BD2"/>
          <w:sz w:val="16"/>
          <w:szCs w:val="16"/>
        </w:rPr>
      </w:pPr>
      <w:del w:id="2629" w:author="Greg Stoike" w:date="2018-11-30T10:28:00Z">
        <w:r w:rsidRPr="001E088C" w:rsidDel="00DA4580">
          <w:rPr>
            <w:rFonts w:ascii="Consolas" w:eastAsiaTheme="minorHAnsi" w:hAnsi="Consolas" w:cs="Lucida Sans Typewriter"/>
            <w:color w:val="268BD2"/>
            <w:sz w:val="16"/>
            <w:szCs w:val="16"/>
          </w:rPr>
          <w:delText xml:space="preserve">                  &lt;BlueprintReference idRef="1|P|TS04|J"/&gt;</w:delText>
        </w:r>
      </w:del>
    </w:p>
    <w:p w14:paraId="583CDFFE" w14:textId="2D1010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30" w:author="Greg Stoike" w:date="2018-11-30T10:28:00Z"/>
          <w:rFonts w:ascii="Consolas" w:eastAsiaTheme="minorHAnsi" w:hAnsi="Consolas" w:cs="Lucida Sans Typewriter"/>
          <w:color w:val="268BD2"/>
          <w:sz w:val="16"/>
          <w:szCs w:val="16"/>
        </w:rPr>
      </w:pPr>
      <w:del w:id="263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3269EB51" w14:textId="3F17C06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32" w:author="Greg Stoike" w:date="2018-11-30T10:28:00Z"/>
          <w:rFonts w:ascii="Consolas" w:eastAsiaTheme="minorHAnsi" w:hAnsi="Consolas" w:cs="Lucida Sans Typewriter"/>
          <w:color w:val="268BD2"/>
          <w:sz w:val="16"/>
          <w:szCs w:val="16"/>
        </w:rPr>
      </w:pPr>
      <w:del w:id="2633"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24754650" w14:textId="022D8C6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34" w:author="Greg Stoike" w:date="2018-11-30T10:28:00Z"/>
          <w:rFonts w:ascii="Consolas" w:eastAsiaTheme="minorHAnsi" w:hAnsi="Consolas" w:cs="Lucida Sans Typewriter"/>
          <w:color w:val="268BD2"/>
          <w:sz w:val="16"/>
          <w:szCs w:val="16"/>
        </w:rPr>
      </w:pPr>
      <w:del w:id="2635"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42173445" w14:textId="6A3C584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36" w:author="Greg Stoike" w:date="2018-11-30T10:28:00Z"/>
          <w:rFonts w:ascii="Consolas" w:eastAsiaTheme="minorHAnsi" w:hAnsi="Consolas" w:cs="Lucida Sans Typewriter"/>
          <w:color w:val="268BD2"/>
          <w:sz w:val="16"/>
          <w:szCs w:val="16"/>
        </w:rPr>
      </w:pPr>
      <w:del w:id="2637" w:author="Greg Stoike" w:date="2018-11-30T10:28:00Z">
        <w:r w:rsidRPr="001E088C" w:rsidDel="00DA4580">
          <w:rPr>
            <w:rFonts w:ascii="Consolas" w:eastAsiaTheme="minorHAnsi" w:hAnsi="Consolas" w:cs="Lucida Sans Typewriter"/>
            <w:color w:val="268BD2"/>
            <w:sz w:val="16"/>
            <w:szCs w:val="16"/>
          </w:rPr>
          <w:delText xml:space="preserve">                    &lt;ItemScoreParameter value="0.28119000792503357" measurementParameter="a"/&gt;</w:delText>
        </w:r>
      </w:del>
    </w:p>
    <w:p w14:paraId="0F3D004E" w14:textId="6D384E3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38" w:author="Greg Stoike" w:date="2018-11-30T10:28:00Z"/>
          <w:rFonts w:ascii="Consolas" w:eastAsiaTheme="minorHAnsi" w:hAnsi="Consolas" w:cs="Lucida Sans Typewriter"/>
          <w:color w:val="268BD2"/>
          <w:sz w:val="16"/>
          <w:szCs w:val="16"/>
        </w:rPr>
      </w:pPr>
      <w:del w:id="2639" w:author="Greg Stoike" w:date="2018-11-30T10:28:00Z">
        <w:r w:rsidRPr="001E088C" w:rsidDel="00DA4580">
          <w:rPr>
            <w:rFonts w:ascii="Consolas" w:eastAsiaTheme="minorHAnsi" w:hAnsi="Consolas" w:cs="Lucida Sans Typewriter"/>
            <w:color w:val="268BD2"/>
            <w:sz w:val="16"/>
            <w:szCs w:val="16"/>
          </w:rPr>
          <w:delText xml:space="preserve">                    &lt;ItemScoreParameter value="1.2071499824523926" measurementParameter="b"/&gt;</w:delText>
        </w:r>
      </w:del>
    </w:p>
    <w:p w14:paraId="32415D85" w14:textId="4315D06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40" w:author="Greg Stoike" w:date="2018-11-30T10:28:00Z"/>
          <w:rFonts w:ascii="Consolas" w:eastAsiaTheme="minorHAnsi" w:hAnsi="Consolas" w:cs="Lucida Sans Typewriter"/>
          <w:color w:val="268BD2"/>
          <w:sz w:val="16"/>
          <w:szCs w:val="16"/>
        </w:rPr>
      </w:pPr>
      <w:del w:id="2641"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10AD7F1A" w14:textId="7E28381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42" w:author="Greg Stoike" w:date="2018-11-30T10:28:00Z"/>
          <w:rFonts w:ascii="Consolas" w:eastAsiaTheme="minorHAnsi" w:hAnsi="Consolas" w:cs="Lucida Sans Typewriter"/>
          <w:color w:val="268BD2"/>
          <w:sz w:val="16"/>
          <w:szCs w:val="16"/>
        </w:rPr>
      </w:pPr>
      <w:del w:id="2643"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6AF1BC5E" w14:textId="136DACF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44" w:author="Greg Stoike" w:date="2018-11-30T10:28:00Z"/>
          <w:rFonts w:ascii="Consolas" w:eastAsiaTheme="minorHAnsi" w:hAnsi="Consolas" w:cs="Lucida Sans Typewriter"/>
          <w:color w:val="268BD2"/>
          <w:sz w:val="16"/>
          <w:szCs w:val="16"/>
        </w:rPr>
      </w:pPr>
      <w:del w:id="264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56D45DA1" w14:textId="54BD636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46" w:author="Greg Stoike" w:date="2018-11-30T10:28:00Z"/>
          <w:rFonts w:ascii="Consolas" w:eastAsiaTheme="minorHAnsi" w:hAnsi="Consolas" w:cs="Lucida Sans Typewriter"/>
          <w:color w:val="268BD2"/>
          <w:sz w:val="16"/>
          <w:szCs w:val="16"/>
        </w:rPr>
      </w:pPr>
      <w:del w:id="2647"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C18D084" w14:textId="54AE2C5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48" w:author="Greg Stoike" w:date="2018-11-30T10:28:00Z"/>
          <w:rFonts w:ascii="Consolas" w:eastAsiaTheme="minorHAnsi" w:hAnsi="Consolas" w:cs="Lucida Sans Typewriter"/>
          <w:color w:val="268BD2"/>
          <w:sz w:val="16"/>
          <w:szCs w:val="16"/>
        </w:rPr>
      </w:pPr>
      <w:del w:id="2649"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4F04286D" w14:textId="5E277E3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50" w:author="Greg Stoike" w:date="2018-11-30T10:28:00Z"/>
          <w:rFonts w:ascii="Consolas" w:eastAsiaTheme="minorHAnsi" w:hAnsi="Consolas" w:cs="Lucida Sans Typewriter"/>
          <w:color w:val="268BD2"/>
          <w:sz w:val="16"/>
          <w:szCs w:val="16"/>
        </w:rPr>
      </w:pPr>
      <w:del w:id="2651"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id="19513"&gt;</w:delText>
        </w:r>
      </w:del>
    </w:p>
    <w:p w14:paraId="6D8FBA95" w14:textId="75AECFE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52" w:author="Greg Stoike" w:date="2018-11-30T10:28:00Z"/>
          <w:rFonts w:ascii="Consolas" w:eastAsiaTheme="minorHAnsi" w:hAnsi="Consolas" w:cs="Lucida Sans Typewriter"/>
          <w:color w:val="268BD2"/>
          <w:sz w:val="16"/>
          <w:szCs w:val="16"/>
        </w:rPr>
      </w:pPr>
      <w:del w:id="2653"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id="19513" type="MI"&gt;</w:delText>
        </w:r>
      </w:del>
    </w:p>
    <w:p w14:paraId="3DF5CFEE" w14:textId="0AD5D0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54" w:author="Greg Stoike" w:date="2018-11-30T10:28:00Z"/>
          <w:rFonts w:ascii="Consolas" w:eastAsiaTheme="minorHAnsi" w:hAnsi="Consolas" w:cs="Lucida Sans Typewriter"/>
          <w:color w:val="268BD2"/>
          <w:sz w:val="16"/>
          <w:szCs w:val="16"/>
        </w:rPr>
      </w:pPr>
      <w:del w:id="265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A36A339" w14:textId="0802E36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56" w:author="Greg Stoike" w:date="2018-11-30T10:28:00Z"/>
          <w:rFonts w:ascii="Consolas" w:eastAsiaTheme="minorHAnsi" w:hAnsi="Consolas" w:cs="Lucida Sans Typewriter"/>
          <w:color w:val="268BD2"/>
          <w:sz w:val="16"/>
          <w:szCs w:val="16"/>
        </w:rPr>
      </w:pPr>
      <w:del w:id="265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3D20794E" w14:textId="642A5E9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58" w:author="Greg Stoike" w:date="2018-11-30T10:28:00Z"/>
          <w:rFonts w:ascii="Consolas" w:eastAsiaTheme="minorHAnsi" w:hAnsi="Consolas" w:cs="Lucida Sans Typewriter"/>
          <w:color w:val="268BD2"/>
          <w:sz w:val="16"/>
          <w:szCs w:val="16"/>
        </w:rPr>
      </w:pPr>
      <w:del w:id="2659"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21DA76A3" w14:textId="5F5FA6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60" w:author="Greg Stoike" w:date="2018-11-30T10:28:00Z"/>
          <w:rFonts w:ascii="Consolas" w:eastAsiaTheme="minorHAnsi" w:hAnsi="Consolas" w:cs="Lucida Sans Typewriter"/>
          <w:color w:val="268BD2"/>
          <w:sz w:val="16"/>
          <w:szCs w:val="16"/>
        </w:rPr>
      </w:pPr>
      <w:del w:id="2661" w:author="Greg Stoike" w:date="2018-11-30T10:28:00Z">
        <w:r w:rsidRPr="001E088C" w:rsidDel="00DA4580">
          <w:rPr>
            <w:rFonts w:ascii="Consolas" w:eastAsiaTheme="minorHAnsi" w:hAnsi="Consolas" w:cs="Lucida Sans Typewriter"/>
            <w:color w:val="268BD2"/>
            <w:sz w:val="16"/>
            <w:szCs w:val="16"/>
          </w:rPr>
          <w:delText xml:space="preserve">                  &lt;PoolProperty name="Braille" value="PRN"/&gt;</w:delText>
        </w:r>
      </w:del>
    </w:p>
    <w:p w14:paraId="550601C3" w14:textId="5D31F46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62" w:author="Greg Stoike" w:date="2018-11-30T10:28:00Z"/>
          <w:rFonts w:ascii="Consolas" w:eastAsiaTheme="minorHAnsi" w:hAnsi="Consolas" w:cs="Lucida Sans Typewriter"/>
          <w:color w:val="268BD2"/>
          <w:sz w:val="16"/>
          <w:szCs w:val="16"/>
        </w:rPr>
      </w:pPr>
      <w:del w:id="2663"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627E78AB" w14:textId="2BC43E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64" w:author="Greg Stoike" w:date="2018-11-30T10:28:00Z"/>
          <w:rFonts w:ascii="Consolas" w:eastAsiaTheme="minorHAnsi" w:hAnsi="Consolas" w:cs="Lucida Sans Typewriter"/>
          <w:color w:val="268BD2"/>
          <w:sz w:val="16"/>
          <w:szCs w:val="16"/>
        </w:rPr>
      </w:pPr>
      <w:del w:id="2665"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value="1"/&gt;</w:delText>
        </w:r>
      </w:del>
    </w:p>
    <w:p w14:paraId="28E8285E" w14:textId="77FE803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66" w:author="Greg Stoike" w:date="2018-11-30T10:28:00Z"/>
          <w:rFonts w:ascii="Consolas" w:eastAsiaTheme="minorHAnsi" w:hAnsi="Consolas" w:cs="Lucida Sans Typewriter"/>
          <w:color w:val="268BD2"/>
          <w:sz w:val="16"/>
          <w:szCs w:val="16"/>
        </w:rPr>
      </w:pPr>
      <w:del w:id="2667"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6D61555E" w14:textId="19ACB5C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68" w:author="Greg Stoike" w:date="2018-11-30T10:28:00Z"/>
          <w:rFonts w:ascii="Consolas" w:eastAsiaTheme="minorHAnsi" w:hAnsi="Consolas" w:cs="Lucida Sans Typewriter"/>
          <w:color w:val="268BD2"/>
          <w:sz w:val="16"/>
          <w:szCs w:val="16"/>
        </w:rPr>
      </w:pPr>
      <w:del w:id="266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4A14F255" w14:textId="115BED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70" w:author="Greg Stoike" w:date="2018-11-30T10:28:00Z"/>
          <w:rFonts w:ascii="Consolas" w:eastAsiaTheme="minorHAnsi" w:hAnsi="Consolas" w:cs="Lucida Sans Typewriter"/>
          <w:color w:val="268BD2"/>
          <w:sz w:val="16"/>
          <w:szCs w:val="16"/>
        </w:rPr>
      </w:pPr>
      <w:del w:id="267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20A17209" w14:textId="674BF97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72" w:author="Greg Stoike" w:date="2018-11-30T10:28:00Z"/>
          <w:rFonts w:ascii="Consolas" w:eastAsiaTheme="minorHAnsi" w:hAnsi="Consolas" w:cs="Lucida Sans Typewriter"/>
          <w:color w:val="268BD2"/>
          <w:sz w:val="16"/>
          <w:szCs w:val="16"/>
        </w:rPr>
      </w:pPr>
      <w:del w:id="267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6CA07DDC" w14:textId="219003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74" w:author="Greg Stoike" w:date="2018-11-30T10:28:00Z"/>
          <w:rFonts w:ascii="Consolas" w:eastAsiaTheme="minorHAnsi" w:hAnsi="Consolas" w:cs="Lucida Sans Typewriter"/>
          <w:color w:val="268BD2"/>
          <w:sz w:val="16"/>
          <w:szCs w:val="16"/>
        </w:rPr>
      </w:pPr>
      <w:del w:id="267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640962C5" w14:textId="7BAD5C4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76" w:author="Greg Stoike" w:date="2018-11-30T10:28:00Z"/>
          <w:rFonts w:ascii="Consolas" w:eastAsiaTheme="minorHAnsi" w:hAnsi="Consolas" w:cs="Lucida Sans Typewriter"/>
          <w:color w:val="268BD2"/>
          <w:sz w:val="16"/>
          <w:szCs w:val="16"/>
        </w:rPr>
      </w:pPr>
      <w:del w:id="267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571F1787" w14:textId="3B78A3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78" w:author="Greg Stoike" w:date="2018-11-30T10:28:00Z"/>
          <w:rFonts w:ascii="Consolas" w:eastAsiaTheme="minorHAnsi" w:hAnsi="Consolas" w:cs="Lucida Sans Typewriter"/>
          <w:color w:val="268BD2"/>
          <w:sz w:val="16"/>
          <w:szCs w:val="16"/>
        </w:rPr>
      </w:pPr>
      <w:del w:id="267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5ED66876" w14:textId="2192D3D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80" w:author="Greg Stoike" w:date="2018-11-30T10:28:00Z"/>
          <w:rFonts w:ascii="Consolas" w:eastAsiaTheme="minorHAnsi" w:hAnsi="Consolas" w:cs="Lucida Sans Typewriter"/>
          <w:color w:val="268BD2"/>
          <w:sz w:val="16"/>
          <w:szCs w:val="16"/>
        </w:rPr>
      </w:pPr>
      <w:del w:id="26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62726F93" w14:textId="3FBC1DC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82" w:author="Greg Stoike" w:date="2018-11-30T10:28:00Z"/>
          <w:rFonts w:ascii="Consolas" w:eastAsiaTheme="minorHAnsi" w:hAnsi="Consolas" w:cs="Lucida Sans Typewriter"/>
          <w:color w:val="268BD2"/>
          <w:sz w:val="16"/>
          <w:szCs w:val="16"/>
        </w:rPr>
      </w:pPr>
      <w:del w:id="268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5B2F4C24" w14:textId="452C0B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84" w:author="Greg Stoike" w:date="2018-11-30T10:28:00Z"/>
          <w:rFonts w:ascii="Consolas" w:eastAsiaTheme="minorHAnsi" w:hAnsi="Consolas" w:cs="Lucida Sans Typewriter"/>
          <w:color w:val="268BD2"/>
          <w:sz w:val="16"/>
          <w:szCs w:val="16"/>
        </w:rPr>
      </w:pPr>
      <w:del w:id="26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4088F6F1" w14:textId="49FF311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86" w:author="Greg Stoike" w:date="2018-11-30T10:28:00Z"/>
          <w:rFonts w:ascii="Consolas" w:eastAsiaTheme="minorHAnsi" w:hAnsi="Consolas" w:cs="Lucida Sans Typewriter"/>
          <w:color w:val="268BD2"/>
          <w:sz w:val="16"/>
          <w:szCs w:val="16"/>
        </w:rPr>
      </w:pPr>
      <w:del w:id="2687"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61764AAC" w14:textId="2523002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88" w:author="Greg Stoike" w:date="2018-11-30T10:28:00Z"/>
          <w:rFonts w:ascii="Consolas" w:eastAsiaTheme="minorHAnsi" w:hAnsi="Consolas" w:cs="Lucida Sans Typewriter"/>
          <w:color w:val="268BD2"/>
          <w:sz w:val="16"/>
          <w:szCs w:val="16"/>
        </w:rPr>
      </w:pPr>
      <w:del w:id="2689"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value="Human Rubric"/&gt;</w:delText>
        </w:r>
      </w:del>
    </w:p>
    <w:p w14:paraId="121BA17F" w14:textId="10CAFD8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90" w:author="Greg Stoike" w:date="2018-11-30T10:28:00Z"/>
          <w:rFonts w:ascii="Consolas" w:eastAsiaTheme="minorHAnsi" w:hAnsi="Consolas" w:cs="Lucida Sans Typewriter"/>
          <w:color w:val="268BD2"/>
          <w:sz w:val="16"/>
          <w:szCs w:val="16"/>
        </w:rPr>
      </w:pPr>
      <w:del w:id="2691"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490F4606" w14:textId="234258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92" w:author="Greg Stoike" w:date="2018-11-30T10:28:00Z"/>
          <w:rFonts w:ascii="Consolas" w:eastAsiaTheme="minorHAnsi" w:hAnsi="Consolas" w:cs="Lucida Sans Typewriter"/>
          <w:color w:val="268BD2"/>
          <w:sz w:val="16"/>
          <w:szCs w:val="16"/>
        </w:rPr>
      </w:pPr>
      <w:del w:id="2693"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69FE398E" w14:textId="5F38006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94" w:author="Greg Stoike" w:date="2018-11-30T10:28:00Z"/>
          <w:rFonts w:ascii="Consolas" w:eastAsiaTheme="minorHAnsi" w:hAnsi="Consolas" w:cs="Lucida Sans Typewriter"/>
          <w:color w:val="268BD2"/>
          <w:sz w:val="16"/>
          <w:szCs w:val="16"/>
        </w:rPr>
      </w:pPr>
      <w:del w:id="2695"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58F2F392" w14:textId="1B3D5B0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96" w:author="Greg Stoike" w:date="2018-11-30T10:28:00Z"/>
          <w:rFonts w:ascii="Consolas" w:eastAsiaTheme="minorHAnsi" w:hAnsi="Consolas" w:cs="Lucida Sans Typewriter"/>
          <w:color w:val="268BD2"/>
          <w:sz w:val="16"/>
          <w:szCs w:val="16"/>
        </w:rPr>
      </w:pPr>
      <w:del w:id="269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7B7712F5" w14:textId="0A9221E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698" w:author="Greg Stoike" w:date="2018-11-30T10:28:00Z"/>
          <w:rFonts w:ascii="Consolas" w:eastAsiaTheme="minorHAnsi" w:hAnsi="Consolas" w:cs="Lucida Sans Typewriter"/>
          <w:color w:val="268BD2"/>
          <w:sz w:val="16"/>
          <w:szCs w:val="16"/>
        </w:rPr>
      </w:pPr>
      <w:del w:id="2699"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221F48ED" w14:textId="53311EE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00" w:author="Greg Stoike" w:date="2018-11-30T10:28:00Z"/>
          <w:rFonts w:ascii="Consolas" w:eastAsiaTheme="minorHAnsi" w:hAnsi="Consolas" w:cs="Lucida Sans Typewriter"/>
          <w:color w:val="268BD2"/>
          <w:sz w:val="16"/>
          <w:szCs w:val="16"/>
        </w:rPr>
      </w:pPr>
      <w:del w:id="270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253D72C2" w14:textId="08ACEFB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02" w:author="Greg Stoike" w:date="2018-11-30T10:28:00Z"/>
          <w:rFonts w:ascii="Consolas" w:eastAsiaTheme="minorHAnsi" w:hAnsi="Consolas" w:cs="Lucida Sans Typewriter"/>
          <w:color w:val="268BD2"/>
          <w:sz w:val="16"/>
          <w:szCs w:val="16"/>
        </w:rPr>
      </w:pPr>
      <w:del w:id="2703"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41683AF8" w14:textId="0C74F4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04" w:author="Greg Stoike" w:date="2018-11-30T10:28:00Z"/>
          <w:rFonts w:ascii="Consolas" w:eastAsiaTheme="minorHAnsi" w:hAnsi="Consolas" w:cs="Lucida Sans Typewriter"/>
          <w:color w:val="268BD2"/>
          <w:sz w:val="16"/>
          <w:szCs w:val="16"/>
        </w:rPr>
      </w:pPr>
      <w:del w:id="2705"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56AB024D" w14:textId="6903B9C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06" w:author="Greg Stoike" w:date="2018-11-30T10:28:00Z"/>
          <w:rFonts w:ascii="Consolas" w:eastAsiaTheme="minorHAnsi" w:hAnsi="Consolas" w:cs="Lucida Sans Typewriter"/>
          <w:color w:val="268BD2"/>
          <w:sz w:val="16"/>
          <w:szCs w:val="16"/>
        </w:rPr>
      </w:pPr>
      <w:del w:id="2707"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79842560" w14:textId="2471B1F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08" w:author="Greg Stoike" w:date="2018-11-30T10:28:00Z"/>
          <w:rFonts w:ascii="Consolas" w:eastAsiaTheme="minorHAnsi" w:hAnsi="Consolas" w:cs="Lucida Sans Typewriter"/>
          <w:color w:val="268BD2"/>
          <w:sz w:val="16"/>
          <w:szCs w:val="16"/>
        </w:rPr>
      </w:pPr>
      <w:del w:id="270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5D9AD92C" w14:textId="5270F5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10" w:author="Greg Stoike" w:date="2018-11-30T10:28:00Z"/>
          <w:rFonts w:ascii="Consolas" w:eastAsiaTheme="minorHAnsi" w:hAnsi="Consolas" w:cs="Lucida Sans Typewriter"/>
          <w:color w:val="268BD2"/>
          <w:sz w:val="16"/>
          <w:szCs w:val="16"/>
        </w:rPr>
      </w:pPr>
      <w:del w:id="271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188A4C39" w14:textId="5BA295B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12" w:author="Greg Stoike" w:date="2018-11-30T10:28:00Z"/>
          <w:rFonts w:ascii="Consolas" w:eastAsiaTheme="minorHAnsi" w:hAnsi="Consolas" w:cs="Lucida Sans Typewriter"/>
          <w:color w:val="268BD2"/>
          <w:sz w:val="16"/>
          <w:szCs w:val="16"/>
        </w:rPr>
      </w:pPr>
      <w:del w:id="2713"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0C9AD504" w14:textId="1DE26B9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14" w:author="Greg Stoike" w:date="2018-11-30T10:28:00Z"/>
          <w:rFonts w:ascii="Consolas" w:eastAsiaTheme="minorHAnsi" w:hAnsi="Consolas" w:cs="Lucida Sans Typewriter"/>
          <w:color w:val="268BD2"/>
          <w:sz w:val="16"/>
          <w:szCs w:val="16"/>
        </w:rPr>
      </w:pPr>
      <w:del w:id="2715"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2AEAB7AC" w14:textId="58CDDC7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16" w:author="Greg Stoike" w:date="2018-11-30T10:28:00Z"/>
          <w:rFonts w:ascii="Consolas" w:eastAsiaTheme="minorHAnsi" w:hAnsi="Consolas" w:cs="Lucida Sans Typewriter"/>
          <w:color w:val="268BD2"/>
          <w:sz w:val="16"/>
          <w:szCs w:val="16"/>
        </w:rPr>
      </w:pPr>
      <w:del w:id="2717"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09950453" w14:textId="55B6BE5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18" w:author="Greg Stoike" w:date="2018-11-30T10:28:00Z"/>
          <w:rFonts w:ascii="Consolas" w:eastAsiaTheme="minorHAnsi" w:hAnsi="Consolas" w:cs="Lucida Sans Typewriter"/>
          <w:color w:val="268BD2"/>
          <w:sz w:val="16"/>
          <w:szCs w:val="16"/>
        </w:rPr>
      </w:pPr>
      <w:del w:id="2719" w:author="Greg Stoike" w:date="2018-11-30T10:28:00Z">
        <w:r w:rsidRPr="001E088C" w:rsidDel="00DA4580">
          <w:rPr>
            <w:rFonts w:ascii="Consolas" w:eastAsiaTheme="minorHAnsi" w:hAnsi="Consolas" w:cs="Lucida Sans Typewriter"/>
            <w:color w:val="268BD2"/>
            <w:sz w:val="16"/>
            <w:szCs w:val="16"/>
          </w:rPr>
          <w:delText xml:space="preserve">                  &lt;BlueprintReference idRef="1|P|TS06"/&gt;</w:delText>
        </w:r>
      </w:del>
    </w:p>
    <w:p w14:paraId="34D39887" w14:textId="51C82D0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20" w:author="Greg Stoike" w:date="2018-11-30T10:28:00Z"/>
          <w:rFonts w:ascii="Consolas" w:eastAsiaTheme="minorHAnsi" w:hAnsi="Consolas" w:cs="Lucida Sans Typewriter"/>
          <w:color w:val="268BD2"/>
          <w:sz w:val="16"/>
          <w:szCs w:val="16"/>
        </w:rPr>
      </w:pPr>
      <w:del w:id="2721" w:author="Greg Stoike" w:date="2018-11-30T10:28:00Z">
        <w:r w:rsidRPr="001E088C" w:rsidDel="00DA4580">
          <w:rPr>
            <w:rFonts w:ascii="Consolas" w:eastAsiaTheme="minorHAnsi" w:hAnsi="Consolas" w:cs="Lucida Sans Typewriter"/>
            <w:color w:val="268BD2"/>
            <w:sz w:val="16"/>
            <w:szCs w:val="16"/>
          </w:rPr>
          <w:delText xml:space="preserve">                  &lt;BlueprintReference idRef="1|P|TS06|L"/&gt;</w:delText>
        </w:r>
      </w:del>
    </w:p>
    <w:p w14:paraId="348F4B9C" w14:textId="0CBA8AA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22" w:author="Greg Stoike" w:date="2018-11-30T10:28:00Z"/>
          <w:rFonts w:ascii="Consolas" w:eastAsiaTheme="minorHAnsi" w:hAnsi="Consolas" w:cs="Lucida Sans Typewriter"/>
          <w:color w:val="268BD2"/>
          <w:sz w:val="16"/>
          <w:szCs w:val="16"/>
        </w:rPr>
      </w:pPr>
      <w:del w:id="2723"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78546DF8" w14:textId="26B6923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24" w:author="Greg Stoike" w:date="2018-11-30T10:28:00Z"/>
          <w:rFonts w:ascii="Consolas" w:eastAsiaTheme="minorHAnsi" w:hAnsi="Consolas" w:cs="Lucida Sans Typewriter"/>
          <w:color w:val="268BD2"/>
          <w:sz w:val="16"/>
          <w:szCs w:val="16"/>
        </w:rPr>
      </w:pPr>
      <w:del w:id="272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5A0BBC2D" w14:textId="488C30A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26" w:author="Greg Stoike" w:date="2018-11-30T10:28:00Z"/>
          <w:rFonts w:ascii="Consolas" w:eastAsiaTheme="minorHAnsi" w:hAnsi="Consolas" w:cs="Lucida Sans Typewriter"/>
          <w:color w:val="268BD2"/>
          <w:sz w:val="16"/>
          <w:szCs w:val="16"/>
        </w:rPr>
      </w:pPr>
      <w:del w:id="2727"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0F3EF892" w14:textId="5B9629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28" w:author="Greg Stoike" w:date="2018-11-30T10:28:00Z"/>
          <w:rFonts w:ascii="Consolas" w:eastAsiaTheme="minorHAnsi" w:hAnsi="Consolas" w:cs="Lucida Sans Typewriter"/>
          <w:color w:val="268BD2"/>
          <w:sz w:val="16"/>
          <w:szCs w:val="16"/>
        </w:rPr>
      </w:pPr>
      <w:del w:id="2729" w:author="Greg Stoike" w:date="2018-11-30T10:28:00Z">
        <w:r w:rsidRPr="001E088C" w:rsidDel="00DA4580">
          <w:rPr>
            <w:rFonts w:ascii="Consolas" w:eastAsiaTheme="minorHAnsi" w:hAnsi="Consolas" w:cs="Lucida Sans Typewriter"/>
            <w:color w:val="268BD2"/>
            <w:sz w:val="16"/>
            <w:szCs w:val="16"/>
          </w:rPr>
          <w:delText xml:space="preserve">                    &lt;ItemScoreParameter value="0.5890399813652039" measurementParameter="a"/&gt;</w:delText>
        </w:r>
      </w:del>
    </w:p>
    <w:p w14:paraId="7DD2B3EE" w14:textId="56CE422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30" w:author="Greg Stoike" w:date="2018-11-30T10:28:00Z"/>
          <w:rFonts w:ascii="Consolas" w:eastAsiaTheme="minorHAnsi" w:hAnsi="Consolas" w:cs="Lucida Sans Typewriter"/>
          <w:color w:val="268BD2"/>
          <w:sz w:val="16"/>
          <w:szCs w:val="16"/>
        </w:rPr>
      </w:pPr>
      <w:del w:id="2731" w:author="Greg Stoike" w:date="2018-11-30T10:28:00Z">
        <w:r w:rsidRPr="001E088C" w:rsidDel="00DA4580">
          <w:rPr>
            <w:rFonts w:ascii="Consolas" w:eastAsiaTheme="minorHAnsi" w:hAnsi="Consolas" w:cs="Lucida Sans Typewriter"/>
            <w:color w:val="268BD2"/>
            <w:sz w:val="16"/>
            <w:szCs w:val="16"/>
          </w:rPr>
          <w:delText xml:space="preserve">                    &lt;ItemScoreParameter value="0.9945899844169617" measurementParameter="b"/&gt;</w:delText>
        </w:r>
      </w:del>
    </w:p>
    <w:p w14:paraId="174DA8D3" w14:textId="592AF6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32" w:author="Greg Stoike" w:date="2018-11-30T10:28:00Z"/>
          <w:rFonts w:ascii="Consolas" w:eastAsiaTheme="minorHAnsi" w:hAnsi="Consolas" w:cs="Lucida Sans Typewriter"/>
          <w:color w:val="268BD2"/>
          <w:sz w:val="16"/>
          <w:szCs w:val="16"/>
        </w:rPr>
      </w:pPr>
      <w:del w:id="2733"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195267C5" w14:textId="0853B5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34" w:author="Greg Stoike" w:date="2018-11-30T10:28:00Z"/>
          <w:rFonts w:ascii="Consolas" w:eastAsiaTheme="minorHAnsi" w:hAnsi="Consolas" w:cs="Lucida Sans Typewriter"/>
          <w:color w:val="268BD2"/>
          <w:sz w:val="16"/>
          <w:szCs w:val="16"/>
        </w:rPr>
      </w:pPr>
      <w:del w:id="2735"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09639E20" w14:textId="4A70079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36" w:author="Greg Stoike" w:date="2018-11-30T10:28:00Z"/>
          <w:rFonts w:ascii="Consolas" w:eastAsiaTheme="minorHAnsi" w:hAnsi="Consolas" w:cs="Lucida Sans Typewriter"/>
          <w:color w:val="268BD2"/>
          <w:sz w:val="16"/>
          <w:szCs w:val="16"/>
        </w:rPr>
      </w:pPr>
      <w:del w:id="2737"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4DB5F5E2" w14:textId="4795C99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38" w:author="Greg Stoike" w:date="2018-11-30T10:28:00Z"/>
          <w:rFonts w:ascii="Consolas" w:eastAsiaTheme="minorHAnsi" w:hAnsi="Consolas" w:cs="Lucida Sans Typewriter"/>
          <w:color w:val="268BD2"/>
          <w:sz w:val="16"/>
          <w:szCs w:val="16"/>
        </w:rPr>
      </w:pPr>
      <w:del w:id="2739"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58A6CB26" w14:textId="56B150C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40" w:author="Greg Stoike" w:date="2018-11-30T10:28:00Z"/>
          <w:rFonts w:ascii="Consolas" w:eastAsiaTheme="minorHAnsi" w:hAnsi="Consolas" w:cs="Lucida Sans Typewriter"/>
          <w:color w:val="268BD2"/>
          <w:sz w:val="16"/>
          <w:szCs w:val="16"/>
        </w:rPr>
      </w:pPr>
      <w:del w:id="2741"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11CC47CD" w14:textId="6922A5A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42" w:author="Greg Stoike" w:date="2018-11-30T10:28:00Z"/>
          <w:rFonts w:ascii="Consolas" w:eastAsiaTheme="minorHAnsi" w:hAnsi="Consolas" w:cs="Lucida Sans Typewriter"/>
          <w:color w:val="268BD2"/>
          <w:sz w:val="16"/>
          <w:szCs w:val="16"/>
        </w:rPr>
      </w:pPr>
      <w:del w:id="2743"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id="20702"&gt;</w:delText>
        </w:r>
      </w:del>
    </w:p>
    <w:p w14:paraId="64EB3287" w14:textId="6E5D1D8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44" w:author="Greg Stoike" w:date="2018-11-30T10:28:00Z"/>
          <w:rFonts w:ascii="Consolas" w:eastAsiaTheme="minorHAnsi" w:hAnsi="Consolas" w:cs="Lucida Sans Typewriter"/>
          <w:color w:val="268BD2"/>
          <w:sz w:val="16"/>
          <w:szCs w:val="16"/>
        </w:rPr>
      </w:pPr>
      <w:del w:id="2745"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id="20702" type="EQ"&gt;</w:delText>
        </w:r>
      </w:del>
    </w:p>
    <w:p w14:paraId="2DFE4195" w14:textId="4D3889B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46" w:author="Greg Stoike" w:date="2018-11-30T10:28:00Z"/>
          <w:rFonts w:ascii="Consolas" w:eastAsiaTheme="minorHAnsi" w:hAnsi="Consolas" w:cs="Lucida Sans Typewriter"/>
          <w:color w:val="268BD2"/>
          <w:sz w:val="16"/>
          <w:szCs w:val="16"/>
        </w:rPr>
      </w:pPr>
      <w:del w:id="274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0E26B11F" w14:textId="340746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48" w:author="Greg Stoike" w:date="2018-11-30T10:28:00Z"/>
          <w:rFonts w:ascii="Consolas" w:eastAsiaTheme="minorHAnsi" w:hAnsi="Consolas" w:cs="Lucida Sans Typewriter"/>
          <w:color w:val="268BD2"/>
          <w:sz w:val="16"/>
          <w:szCs w:val="16"/>
        </w:rPr>
      </w:pPr>
      <w:del w:id="2749"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7D65AA61" w14:textId="48C56D1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50" w:author="Greg Stoike" w:date="2018-11-30T10:28:00Z"/>
          <w:rFonts w:ascii="Consolas" w:eastAsiaTheme="minorHAnsi" w:hAnsi="Consolas" w:cs="Lucida Sans Typewriter"/>
          <w:color w:val="268BD2"/>
          <w:sz w:val="16"/>
          <w:szCs w:val="16"/>
        </w:rPr>
      </w:pPr>
      <w:del w:id="2751"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40464D50" w14:textId="7A8857E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52" w:author="Greg Stoike" w:date="2018-11-30T10:28:00Z"/>
          <w:rFonts w:ascii="Consolas" w:eastAsiaTheme="minorHAnsi" w:hAnsi="Consolas" w:cs="Lucida Sans Typewriter"/>
          <w:color w:val="268BD2"/>
          <w:sz w:val="16"/>
          <w:szCs w:val="16"/>
        </w:rPr>
      </w:pPr>
      <w:del w:id="2753"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6410DC7D" w14:textId="68F8B01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54" w:author="Greg Stoike" w:date="2018-11-30T10:28:00Z"/>
          <w:rFonts w:ascii="Consolas" w:eastAsiaTheme="minorHAnsi" w:hAnsi="Consolas" w:cs="Lucida Sans Typewriter"/>
          <w:color w:val="268BD2"/>
          <w:sz w:val="16"/>
          <w:szCs w:val="16"/>
        </w:rPr>
      </w:pPr>
      <w:del w:id="2755"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75E78CDC" w14:textId="2479461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56" w:author="Greg Stoike" w:date="2018-11-30T10:28:00Z"/>
          <w:rFonts w:ascii="Consolas" w:eastAsiaTheme="minorHAnsi" w:hAnsi="Consolas" w:cs="Lucida Sans Typewriter"/>
          <w:color w:val="268BD2"/>
          <w:sz w:val="16"/>
          <w:szCs w:val="16"/>
        </w:rPr>
      </w:pPr>
      <w:del w:id="2757"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4F13D1E0" w14:textId="58623C1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58" w:author="Greg Stoike" w:date="2018-11-30T10:28:00Z"/>
          <w:rFonts w:ascii="Consolas" w:eastAsiaTheme="minorHAnsi" w:hAnsi="Consolas" w:cs="Lucida Sans Typewriter"/>
          <w:color w:val="268BD2"/>
          <w:sz w:val="16"/>
          <w:szCs w:val="16"/>
        </w:rPr>
      </w:pPr>
      <w:del w:id="2759"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value="Overall=Difficult"/&gt;</w:delText>
        </w:r>
      </w:del>
    </w:p>
    <w:p w14:paraId="46676540" w14:textId="615D240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60" w:author="Greg Stoike" w:date="2018-11-30T10:28:00Z"/>
          <w:rFonts w:ascii="Consolas" w:eastAsiaTheme="minorHAnsi" w:hAnsi="Consolas" w:cs="Lucida Sans Typewriter"/>
          <w:color w:val="268BD2"/>
          <w:sz w:val="16"/>
          <w:szCs w:val="16"/>
        </w:rPr>
      </w:pPr>
      <w:del w:id="2761"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07A43127" w14:textId="7CF939F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62" w:author="Greg Stoike" w:date="2018-11-30T10:28:00Z"/>
          <w:rFonts w:ascii="Consolas" w:eastAsiaTheme="minorHAnsi" w:hAnsi="Consolas" w:cs="Lucida Sans Typewriter"/>
          <w:color w:val="268BD2"/>
          <w:sz w:val="16"/>
          <w:szCs w:val="16"/>
        </w:rPr>
      </w:pPr>
      <w:del w:id="2763"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value="Student Xml Proposition"/&gt;</w:delText>
        </w:r>
      </w:del>
    </w:p>
    <w:p w14:paraId="40FE6408" w14:textId="4C6F2C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64" w:author="Greg Stoike" w:date="2018-11-30T10:28:00Z"/>
          <w:rFonts w:ascii="Consolas" w:eastAsiaTheme="minorHAnsi" w:hAnsi="Consolas" w:cs="Lucida Sans Typewriter"/>
          <w:color w:val="268BD2"/>
          <w:sz w:val="16"/>
          <w:szCs w:val="16"/>
        </w:rPr>
      </w:pPr>
      <w:del w:id="2765"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7A506FF4" w14:textId="6BE13FA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66" w:author="Greg Stoike" w:date="2018-11-30T10:28:00Z"/>
          <w:rFonts w:ascii="Consolas" w:eastAsiaTheme="minorHAnsi" w:hAnsi="Consolas" w:cs="Lucida Sans Typewriter"/>
          <w:color w:val="268BD2"/>
          <w:sz w:val="16"/>
          <w:szCs w:val="16"/>
        </w:rPr>
      </w:pPr>
      <w:del w:id="2767"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7AE3D6CD" w14:textId="0058EE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68" w:author="Greg Stoike" w:date="2018-11-30T10:28:00Z"/>
          <w:rFonts w:ascii="Consolas" w:eastAsiaTheme="minorHAnsi" w:hAnsi="Consolas" w:cs="Lucida Sans Typewriter"/>
          <w:color w:val="268BD2"/>
          <w:sz w:val="16"/>
          <w:szCs w:val="16"/>
        </w:rPr>
      </w:pPr>
      <w:del w:id="2769"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11B47DB9" w14:textId="094C04E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70" w:author="Greg Stoike" w:date="2018-11-30T10:28:00Z"/>
          <w:rFonts w:ascii="Consolas" w:eastAsiaTheme="minorHAnsi" w:hAnsi="Consolas" w:cs="Lucida Sans Typewriter"/>
          <w:color w:val="268BD2"/>
          <w:sz w:val="16"/>
          <w:szCs w:val="16"/>
        </w:rPr>
      </w:pPr>
      <w:del w:id="277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5447D070" w14:textId="12F421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72" w:author="Greg Stoike" w:date="2018-11-30T10:28:00Z"/>
          <w:rFonts w:ascii="Consolas" w:eastAsiaTheme="minorHAnsi" w:hAnsi="Consolas" w:cs="Lucida Sans Typewriter"/>
          <w:color w:val="268BD2"/>
          <w:sz w:val="16"/>
          <w:szCs w:val="16"/>
        </w:rPr>
      </w:pPr>
      <w:del w:id="277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6214354C" w14:textId="037EB4E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74" w:author="Greg Stoike" w:date="2018-11-30T10:28:00Z"/>
          <w:rFonts w:ascii="Consolas" w:eastAsiaTheme="minorHAnsi" w:hAnsi="Consolas" w:cs="Lucida Sans Typewriter"/>
          <w:color w:val="268BD2"/>
          <w:sz w:val="16"/>
          <w:szCs w:val="16"/>
        </w:rPr>
      </w:pPr>
      <w:del w:id="277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3C4D91EE" w14:textId="353C559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76" w:author="Greg Stoike" w:date="2018-11-30T10:28:00Z"/>
          <w:rFonts w:ascii="Consolas" w:eastAsiaTheme="minorHAnsi" w:hAnsi="Consolas" w:cs="Lucida Sans Typewriter"/>
          <w:color w:val="268BD2"/>
          <w:sz w:val="16"/>
          <w:szCs w:val="16"/>
        </w:rPr>
      </w:pPr>
      <w:del w:id="2777"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06E431D4" w14:textId="07A0D61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78" w:author="Greg Stoike" w:date="2018-11-30T10:28:00Z"/>
          <w:rFonts w:ascii="Consolas" w:eastAsiaTheme="minorHAnsi" w:hAnsi="Consolas" w:cs="Lucida Sans Typewriter"/>
          <w:color w:val="268BD2"/>
          <w:sz w:val="16"/>
          <w:szCs w:val="16"/>
        </w:rPr>
      </w:pPr>
      <w:del w:id="2779"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7B5847BC" w14:textId="4BBCF1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80" w:author="Greg Stoike" w:date="2018-11-30T10:28:00Z"/>
          <w:rFonts w:ascii="Consolas" w:eastAsiaTheme="minorHAnsi" w:hAnsi="Consolas" w:cs="Lucida Sans Typewriter"/>
          <w:color w:val="268BD2"/>
          <w:sz w:val="16"/>
          <w:szCs w:val="16"/>
        </w:rPr>
      </w:pPr>
      <w:del w:id="2781"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04C50092" w14:textId="438C888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82" w:author="Greg Stoike" w:date="2018-11-30T10:28:00Z"/>
          <w:rFonts w:ascii="Consolas" w:eastAsiaTheme="minorHAnsi" w:hAnsi="Consolas" w:cs="Lucida Sans Typewriter"/>
          <w:color w:val="268BD2"/>
          <w:sz w:val="16"/>
          <w:szCs w:val="16"/>
        </w:rPr>
      </w:pPr>
      <w:del w:id="278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14B38B87" w14:textId="27D46C1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84" w:author="Greg Stoike" w:date="2018-11-30T10:28:00Z"/>
          <w:rFonts w:ascii="Consolas" w:eastAsiaTheme="minorHAnsi" w:hAnsi="Consolas" w:cs="Lucida Sans Typewriter"/>
          <w:color w:val="268BD2"/>
          <w:sz w:val="16"/>
          <w:szCs w:val="16"/>
        </w:rPr>
      </w:pPr>
      <w:del w:id="278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46FC6D25" w14:textId="247D446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86" w:author="Greg Stoike" w:date="2018-11-30T10:28:00Z"/>
          <w:rFonts w:ascii="Consolas" w:eastAsiaTheme="minorHAnsi" w:hAnsi="Consolas" w:cs="Lucida Sans Typewriter"/>
          <w:color w:val="268BD2"/>
          <w:sz w:val="16"/>
          <w:szCs w:val="16"/>
        </w:rPr>
      </w:pPr>
      <w:del w:id="2787"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5CF3F9A2" w14:textId="1E7106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88" w:author="Greg Stoike" w:date="2018-11-30T10:28:00Z"/>
          <w:rFonts w:ascii="Consolas" w:eastAsiaTheme="minorHAnsi" w:hAnsi="Consolas" w:cs="Lucida Sans Typewriter"/>
          <w:color w:val="268BD2"/>
          <w:sz w:val="16"/>
          <w:szCs w:val="16"/>
        </w:rPr>
      </w:pPr>
      <w:del w:id="2789" w:author="Greg Stoike" w:date="2018-11-30T10:28:00Z">
        <w:r w:rsidRPr="001E088C" w:rsidDel="00DA4580">
          <w:rPr>
            <w:rFonts w:ascii="Consolas" w:eastAsiaTheme="minorHAnsi" w:hAnsi="Consolas" w:cs="Lucida Sans Typewriter"/>
            <w:color w:val="268BD2"/>
            <w:sz w:val="16"/>
            <w:szCs w:val="16"/>
          </w:rPr>
          <w:delText xml:space="preserve">                  &lt;BlueprintReference idRef="2"/&gt;</w:delText>
        </w:r>
      </w:del>
    </w:p>
    <w:p w14:paraId="16BCA9D9" w14:textId="0C65451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90" w:author="Greg Stoike" w:date="2018-11-30T10:28:00Z"/>
          <w:rFonts w:ascii="Consolas" w:eastAsiaTheme="minorHAnsi" w:hAnsi="Consolas" w:cs="Lucida Sans Typewriter"/>
          <w:color w:val="268BD2"/>
          <w:sz w:val="16"/>
          <w:szCs w:val="16"/>
        </w:rPr>
      </w:pPr>
      <w:del w:id="2791" w:author="Greg Stoike" w:date="2018-11-30T10:28:00Z">
        <w:r w:rsidRPr="001E088C" w:rsidDel="00DA4580">
          <w:rPr>
            <w:rFonts w:ascii="Consolas" w:eastAsiaTheme="minorHAnsi" w:hAnsi="Consolas" w:cs="Lucida Sans Typewriter"/>
            <w:color w:val="268BD2"/>
            <w:sz w:val="16"/>
            <w:szCs w:val="16"/>
          </w:rPr>
          <w:delText xml:space="preserve">                  &lt;BlueprintReference idRef="2|A"/&gt;</w:delText>
        </w:r>
      </w:del>
    </w:p>
    <w:p w14:paraId="5ECCB62F" w14:textId="69E3D0B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92" w:author="Greg Stoike" w:date="2018-11-30T10:28:00Z"/>
          <w:rFonts w:ascii="Consolas" w:eastAsiaTheme="minorHAnsi" w:hAnsi="Consolas" w:cs="Lucida Sans Typewriter"/>
          <w:color w:val="268BD2"/>
          <w:sz w:val="16"/>
          <w:szCs w:val="16"/>
        </w:rPr>
      </w:pPr>
      <w:del w:id="2793" w:author="Greg Stoike" w:date="2018-11-30T10:28:00Z">
        <w:r w:rsidRPr="001E088C" w:rsidDel="00DA4580">
          <w:rPr>
            <w:rFonts w:ascii="Consolas" w:eastAsiaTheme="minorHAnsi" w:hAnsi="Consolas" w:cs="Lucida Sans Typewriter"/>
            <w:color w:val="268BD2"/>
            <w:sz w:val="16"/>
            <w:szCs w:val="16"/>
          </w:rPr>
          <w:delText xml:space="preserve">                  &lt;BlueprintReference idRef="2|A|NA"/&gt;</w:delText>
        </w:r>
      </w:del>
    </w:p>
    <w:p w14:paraId="6E76066F" w14:textId="5BC2798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94" w:author="Greg Stoike" w:date="2018-11-30T10:28:00Z"/>
          <w:rFonts w:ascii="Consolas" w:eastAsiaTheme="minorHAnsi" w:hAnsi="Consolas" w:cs="Lucida Sans Typewriter"/>
          <w:color w:val="268BD2"/>
          <w:sz w:val="16"/>
          <w:szCs w:val="16"/>
        </w:rPr>
      </w:pPr>
      <w:del w:id="2795" w:author="Greg Stoike" w:date="2018-11-30T10:28:00Z">
        <w:r w:rsidRPr="001E088C" w:rsidDel="00DA4580">
          <w:rPr>
            <w:rFonts w:ascii="Consolas" w:eastAsiaTheme="minorHAnsi" w:hAnsi="Consolas" w:cs="Lucida Sans Typewriter"/>
            <w:color w:val="268BD2"/>
            <w:sz w:val="16"/>
            <w:szCs w:val="16"/>
          </w:rPr>
          <w:delText xml:space="preserve">                  &lt;BlueprintReference idRef="2|A|NA|A"/&gt;</w:delText>
        </w:r>
      </w:del>
    </w:p>
    <w:p w14:paraId="40E1B69A" w14:textId="5B5E155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96" w:author="Greg Stoike" w:date="2018-11-30T10:28:00Z"/>
          <w:rFonts w:ascii="Consolas" w:eastAsiaTheme="minorHAnsi" w:hAnsi="Consolas" w:cs="Lucida Sans Typewriter"/>
          <w:color w:val="268BD2"/>
          <w:sz w:val="16"/>
          <w:szCs w:val="16"/>
        </w:rPr>
      </w:pPr>
      <w:del w:id="279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2E27098A" w14:textId="3E9BBD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798" w:author="Greg Stoike" w:date="2018-11-30T10:28:00Z"/>
          <w:rFonts w:ascii="Consolas" w:eastAsiaTheme="minorHAnsi" w:hAnsi="Consolas" w:cs="Lucida Sans Typewriter"/>
          <w:color w:val="268BD2"/>
          <w:sz w:val="16"/>
          <w:szCs w:val="16"/>
        </w:rPr>
      </w:pPr>
      <w:del w:id="279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2AA5B393" w14:textId="3BD1107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00" w:author="Greg Stoike" w:date="2018-11-30T10:28:00Z"/>
          <w:rFonts w:ascii="Consolas" w:eastAsiaTheme="minorHAnsi" w:hAnsi="Consolas" w:cs="Lucida Sans Typewriter"/>
          <w:color w:val="268BD2"/>
          <w:sz w:val="16"/>
          <w:szCs w:val="16"/>
        </w:rPr>
      </w:pPr>
      <w:del w:id="2801"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scorePoints="2" measurementModel="IRTGPC"&gt;</w:delText>
        </w:r>
      </w:del>
    </w:p>
    <w:p w14:paraId="31E6C9F9" w14:textId="23CDF02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02" w:author="Greg Stoike" w:date="2018-11-30T10:28:00Z"/>
          <w:rFonts w:ascii="Consolas" w:eastAsiaTheme="minorHAnsi" w:hAnsi="Consolas" w:cs="Lucida Sans Typewriter"/>
          <w:color w:val="268BD2"/>
          <w:sz w:val="16"/>
          <w:szCs w:val="16"/>
        </w:rPr>
      </w:pPr>
      <w:del w:id="2803" w:author="Greg Stoike" w:date="2018-11-30T10:28:00Z">
        <w:r w:rsidRPr="001E088C" w:rsidDel="00DA4580">
          <w:rPr>
            <w:rFonts w:ascii="Consolas" w:eastAsiaTheme="minorHAnsi" w:hAnsi="Consolas" w:cs="Lucida Sans Typewriter"/>
            <w:color w:val="268BD2"/>
            <w:sz w:val="16"/>
            <w:szCs w:val="16"/>
          </w:rPr>
          <w:delText xml:space="preserve">                    &lt;ItemScoreParameter value="0.467960000038147" measurementParameter="a"/&gt;</w:delText>
        </w:r>
      </w:del>
    </w:p>
    <w:p w14:paraId="7DDF1871" w14:textId="788261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04" w:author="Greg Stoike" w:date="2018-11-30T10:28:00Z"/>
          <w:rFonts w:ascii="Consolas" w:eastAsiaTheme="minorHAnsi" w:hAnsi="Consolas" w:cs="Lucida Sans Typewriter"/>
          <w:color w:val="268BD2"/>
          <w:sz w:val="16"/>
          <w:szCs w:val="16"/>
        </w:rPr>
      </w:pPr>
      <w:del w:id="2805" w:author="Greg Stoike" w:date="2018-11-30T10:28:00Z">
        <w:r w:rsidRPr="001E088C" w:rsidDel="00DA4580">
          <w:rPr>
            <w:rFonts w:ascii="Consolas" w:eastAsiaTheme="minorHAnsi" w:hAnsi="Consolas" w:cs="Lucida Sans Typewriter"/>
            <w:color w:val="268BD2"/>
            <w:sz w:val="16"/>
            <w:szCs w:val="16"/>
          </w:rPr>
          <w:delText xml:space="preserve">                    &lt;ItemScoreParameter value="2.653249979019165" measurementParameter="b0"/&gt;</w:delText>
        </w:r>
      </w:del>
    </w:p>
    <w:p w14:paraId="72B98FB9" w14:textId="194621E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06" w:author="Greg Stoike" w:date="2018-11-30T10:28:00Z"/>
          <w:rFonts w:ascii="Consolas" w:eastAsiaTheme="minorHAnsi" w:hAnsi="Consolas" w:cs="Lucida Sans Typewriter"/>
          <w:color w:val="268BD2"/>
          <w:sz w:val="16"/>
          <w:szCs w:val="16"/>
        </w:rPr>
      </w:pPr>
      <w:del w:id="2807" w:author="Greg Stoike" w:date="2018-11-30T10:28:00Z">
        <w:r w:rsidRPr="001E088C" w:rsidDel="00DA4580">
          <w:rPr>
            <w:rFonts w:ascii="Consolas" w:eastAsiaTheme="minorHAnsi" w:hAnsi="Consolas" w:cs="Lucida Sans Typewriter"/>
            <w:color w:val="268BD2"/>
            <w:sz w:val="16"/>
            <w:szCs w:val="16"/>
          </w:rPr>
          <w:delText xml:space="preserve">                    &lt;ItemScoreParameter value="1.8361300230026245" measurementParameter="b1"/&gt;</w:delText>
        </w:r>
      </w:del>
    </w:p>
    <w:p w14:paraId="53CBA2F8" w14:textId="5517890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08" w:author="Greg Stoike" w:date="2018-11-30T10:28:00Z"/>
          <w:rFonts w:ascii="Consolas" w:eastAsiaTheme="minorHAnsi" w:hAnsi="Consolas" w:cs="Lucida Sans Typewriter"/>
          <w:color w:val="268BD2"/>
          <w:sz w:val="16"/>
          <w:szCs w:val="16"/>
        </w:rPr>
      </w:pPr>
      <w:del w:id="2809"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4637DA30" w14:textId="44AF1F1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10" w:author="Greg Stoike" w:date="2018-11-30T10:28:00Z"/>
          <w:rFonts w:ascii="Consolas" w:eastAsiaTheme="minorHAnsi" w:hAnsi="Consolas" w:cs="Lucida Sans Typewriter"/>
          <w:color w:val="268BD2"/>
          <w:sz w:val="16"/>
          <w:szCs w:val="16"/>
        </w:rPr>
      </w:pPr>
      <w:del w:id="281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67BA31F6" w14:textId="222BE35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12" w:author="Greg Stoike" w:date="2018-11-30T10:28:00Z"/>
          <w:rFonts w:ascii="Consolas" w:eastAsiaTheme="minorHAnsi" w:hAnsi="Consolas" w:cs="Lucida Sans Typewriter"/>
          <w:color w:val="268BD2"/>
          <w:sz w:val="16"/>
          <w:szCs w:val="16"/>
        </w:rPr>
      </w:pPr>
      <w:del w:id="2813"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6D1B91FE" w14:textId="52ADF81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14" w:author="Greg Stoike" w:date="2018-11-30T10:28:00Z"/>
          <w:rFonts w:ascii="Consolas" w:eastAsiaTheme="minorHAnsi" w:hAnsi="Consolas" w:cs="Lucida Sans Typewriter"/>
          <w:color w:val="268BD2"/>
          <w:sz w:val="16"/>
          <w:szCs w:val="16"/>
        </w:rPr>
      </w:pPr>
      <w:del w:id="2815"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55BC9F21" w14:textId="6B946FD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16" w:author="Greg Stoike" w:date="2018-11-30T10:28:00Z"/>
          <w:rFonts w:ascii="Consolas" w:eastAsiaTheme="minorHAnsi" w:hAnsi="Consolas" w:cs="Lucida Sans Typewriter"/>
          <w:color w:val="268BD2"/>
          <w:sz w:val="16"/>
          <w:szCs w:val="16"/>
        </w:rPr>
      </w:pPr>
      <w:del w:id="2817"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id="50197"&gt;</w:delText>
        </w:r>
      </w:del>
    </w:p>
    <w:p w14:paraId="40319785" w14:textId="0495434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18" w:author="Greg Stoike" w:date="2018-11-30T10:28:00Z"/>
          <w:rFonts w:ascii="Consolas" w:eastAsiaTheme="minorHAnsi" w:hAnsi="Consolas" w:cs="Lucida Sans Typewriter"/>
          <w:color w:val="268BD2"/>
          <w:sz w:val="16"/>
          <w:szCs w:val="16"/>
        </w:rPr>
      </w:pPr>
      <w:del w:id="2819"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id="50197" type="MI"&gt;</w:delText>
        </w:r>
      </w:del>
    </w:p>
    <w:p w14:paraId="498E9DAF" w14:textId="4446ADE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20" w:author="Greg Stoike" w:date="2018-11-30T10:28:00Z"/>
          <w:rFonts w:ascii="Consolas" w:eastAsiaTheme="minorHAnsi" w:hAnsi="Consolas" w:cs="Lucida Sans Typewriter"/>
          <w:color w:val="268BD2"/>
          <w:sz w:val="16"/>
          <w:szCs w:val="16"/>
        </w:rPr>
      </w:pPr>
      <w:del w:id="282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7F4430A4" w14:textId="49F76ED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22" w:author="Greg Stoike" w:date="2018-11-30T10:28:00Z"/>
          <w:rFonts w:ascii="Consolas" w:eastAsiaTheme="minorHAnsi" w:hAnsi="Consolas" w:cs="Lucida Sans Typewriter"/>
          <w:color w:val="268BD2"/>
          <w:sz w:val="16"/>
          <w:szCs w:val="16"/>
        </w:rPr>
      </w:pPr>
      <w:del w:id="282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760AFD42" w14:textId="09502D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24" w:author="Greg Stoike" w:date="2018-11-30T10:28:00Z"/>
          <w:rFonts w:ascii="Consolas" w:eastAsiaTheme="minorHAnsi" w:hAnsi="Consolas" w:cs="Lucida Sans Typewriter"/>
          <w:color w:val="268BD2"/>
          <w:sz w:val="16"/>
          <w:szCs w:val="16"/>
        </w:rPr>
      </w:pPr>
      <w:del w:id="2825" w:author="Greg Stoike" w:date="2018-11-30T10:28:00Z">
        <w:r w:rsidRPr="001E088C" w:rsidDel="00DA4580">
          <w:rPr>
            <w:rFonts w:ascii="Consolas" w:eastAsiaTheme="minorHAnsi" w:hAnsi="Consolas" w:cs="Lucida Sans Typewriter"/>
            <w:color w:val="268BD2"/>
            <w:sz w:val="16"/>
            <w:szCs w:val="16"/>
          </w:rPr>
          <w:delText xml:space="preserve">                  &lt;PoolProperty name="Answer Key (Part II)" value="NA"/&gt;</w:delText>
        </w:r>
      </w:del>
    </w:p>
    <w:p w14:paraId="1EA2CC95" w14:textId="0624097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26" w:author="Greg Stoike" w:date="2018-11-30T10:28:00Z"/>
          <w:rFonts w:ascii="Consolas" w:eastAsiaTheme="minorHAnsi" w:hAnsi="Consolas" w:cs="Lucida Sans Typewriter"/>
          <w:color w:val="268BD2"/>
          <w:sz w:val="16"/>
          <w:szCs w:val="16"/>
        </w:rPr>
      </w:pPr>
      <w:del w:id="2827"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668F307E" w14:textId="29ABAAD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28" w:author="Greg Stoike" w:date="2018-11-30T10:28:00Z"/>
          <w:rFonts w:ascii="Consolas" w:eastAsiaTheme="minorHAnsi" w:hAnsi="Consolas" w:cs="Lucida Sans Typewriter"/>
          <w:color w:val="268BD2"/>
          <w:sz w:val="16"/>
          <w:szCs w:val="16"/>
        </w:rPr>
      </w:pPr>
      <w:del w:id="2829"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1E442CBD" w14:textId="5CA8C82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30" w:author="Greg Stoike" w:date="2018-11-30T10:28:00Z"/>
          <w:rFonts w:ascii="Consolas" w:eastAsiaTheme="minorHAnsi" w:hAnsi="Consolas" w:cs="Lucida Sans Typewriter"/>
          <w:color w:val="268BD2"/>
          <w:sz w:val="16"/>
          <w:szCs w:val="16"/>
        </w:rPr>
      </w:pPr>
      <w:del w:id="2831"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387515C5" w14:textId="4F8CE11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32" w:author="Greg Stoike" w:date="2018-11-30T10:28:00Z"/>
          <w:rFonts w:ascii="Consolas" w:eastAsiaTheme="minorHAnsi" w:hAnsi="Consolas" w:cs="Lucida Sans Typewriter"/>
          <w:color w:val="268BD2"/>
          <w:sz w:val="16"/>
          <w:szCs w:val="16"/>
        </w:rPr>
      </w:pPr>
      <w:del w:id="2833"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7ED0E880" w14:textId="0DA037D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34" w:author="Greg Stoike" w:date="2018-11-30T10:28:00Z"/>
          <w:rFonts w:ascii="Consolas" w:eastAsiaTheme="minorHAnsi" w:hAnsi="Consolas" w:cs="Lucida Sans Typewriter"/>
          <w:color w:val="268BD2"/>
          <w:sz w:val="16"/>
          <w:szCs w:val="16"/>
        </w:rPr>
      </w:pPr>
      <w:del w:id="2835"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2F7470B6" w14:textId="3B8D2AF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36" w:author="Greg Stoike" w:date="2018-11-30T10:28:00Z"/>
          <w:rFonts w:ascii="Consolas" w:eastAsiaTheme="minorHAnsi" w:hAnsi="Consolas" w:cs="Lucida Sans Typewriter"/>
          <w:color w:val="268BD2"/>
          <w:sz w:val="16"/>
          <w:szCs w:val="16"/>
        </w:rPr>
      </w:pPr>
      <w:del w:id="2837"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2114B37C" w14:textId="3DAA99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38" w:author="Greg Stoike" w:date="2018-11-30T10:28:00Z"/>
          <w:rFonts w:ascii="Consolas" w:eastAsiaTheme="minorHAnsi" w:hAnsi="Consolas" w:cs="Lucida Sans Typewriter"/>
          <w:color w:val="268BD2"/>
          <w:sz w:val="16"/>
          <w:szCs w:val="16"/>
        </w:rPr>
      </w:pPr>
      <w:del w:id="2839"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value="Human Rubric"/&gt;</w:delText>
        </w:r>
      </w:del>
    </w:p>
    <w:p w14:paraId="32366CD2" w14:textId="4F9C5B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40" w:author="Greg Stoike" w:date="2018-11-30T10:28:00Z"/>
          <w:rFonts w:ascii="Consolas" w:eastAsiaTheme="minorHAnsi" w:hAnsi="Consolas" w:cs="Lucida Sans Typewriter"/>
          <w:color w:val="268BD2"/>
          <w:sz w:val="16"/>
          <w:szCs w:val="16"/>
        </w:rPr>
      </w:pPr>
      <w:del w:id="2841"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6CF986C8" w14:textId="60770A7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42" w:author="Greg Stoike" w:date="2018-11-30T10:28:00Z"/>
          <w:rFonts w:ascii="Consolas" w:eastAsiaTheme="minorHAnsi" w:hAnsi="Consolas" w:cs="Lucida Sans Typewriter"/>
          <w:color w:val="268BD2"/>
          <w:sz w:val="16"/>
          <w:szCs w:val="16"/>
        </w:rPr>
      </w:pPr>
      <w:del w:id="2843"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3BB4A656" w14:textId="47FAA75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44" w:author="Greg Stoike" w:date="2018-11-30T10:28:00Z"/>
          <w:rFonts w:ascii="Consolas" w:eastAsiaTheme="minorHAnsi" w:hAnsi="Consolas" w:cs="Lucida Sans Typewriter"/>
          <w:color w:val="268BD2"/>
          <w:sz w:val="16"/>
          <w:szCs w:val="16"/>
        </w:rPr>
      </w:pPr>
      <w:del w:id="2845"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1C5DF880" w14:textId="165E005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46" w:author="Greg Stoike" w:date="2018-11-30T10:28:00Z"/>
          <w:rFonts w:ascii="Consolas" w:eastAsiaTheme="minorHAnsi" w:hAnsi="Consolas" w:cs="Lucida Sans Typewriter"/>
          <w:color w:val="268BD2"/>
          <w:sz w:val="16"/>
          <w:szCs w:val="16"/>
        </w:rPr>
      </w:pPr>
      <w:del w:id="284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5C13165F" w14:textId="50C9288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48" w:author="Greg Stoike" w:date="2018-11-30T10:28:00Z"/>
          <w:rFonts w:ascii="Consolas" w:eastAsiaTheme="minorHAnsi" w:hAnsi="Consolas" w:cs="Lucida Sans Typewriter"/>
          <w:color w:val="268BD2"/>
          <w:sz w:val="16"/>
          <w:szCs w:val="16"/>
        </w:rPr>
      </w:pPr>
      <w:del w:id="2849"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634E2C7A" w14:textId="119B998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50" w:author="Greg Stoike" w:date="2018-11-30T10:28:00Z"/>
          <w:rFonts w:ascii="Consolas" w:eastAsiaTheme="minorHAnsi" w:hAnsi="Consolas" w:cs="Lucida Sans Typewriter"/>
          <w:color w:val="268BD2"/>
          <w:sz w:val="16"/>
          <w:szCs w:val="16"/>
        </w:rPr>
      </w:pPr>
      <w:del w:id="2851"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90D28B9" w14:textId="20DC2E3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52" w:author="Greg Stoike" w:date="2018-11-30T10:28:00Z"/>
          <w:rFonts w:ascii="Consolas" w:eastAsiaTheme="minorHAnsi" w:hAnsi="Consolas" w:cs="Lucida Sans Typewriter"/>
          <w:color w:val="268BD2"/>
          <w:sz w:val="16"/>
          <w:szCs w:val="16"/>
        </w:rPr>
      </w:pPr>
      <w:del w:id="2853"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18E02A56" w14:textId="0B3F4B4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54" w:author="Greg Stoike" w:date="2018-11-30T10:28:00Z"/>
          <w:rFonts w:ascii="Consolas" w:eastAsiaTheme="minorHAnsi" w:hAnsi="Consolas" w:cs="Lucida Sans Typewriter"/>
          <w:color w:val="268BD2"/>
          <w:sz w:val="16"/>
          <w:szCs w:val="16"/>
        </w:rPr>
      </w:pPr>
      <w:del w:id="2855"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6AC4D2A5" w14:textId="6A08EF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56" w:author="Greg Stoike" w:date="2018-11-30T10:28:00Z"/>
          <w:rFonts w:ascii="Consolas" w:eastAsiaTheme="minorHAnsi" w:hAnsi="Consolas" w:cs="Lucida Sans Typewriter"/>
          <w:color w:val="268BD2"/>
          <w:sz w:val="16"/>
          <w:szCs w:val="16"/>
        </w:rPr>
      </w:pPr>
      <w:del w:id="2857"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1BD206FE" w14:textId="413A037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58" w:author="Greg Stoike" w:date="2018-11-30T10:28:00Z"/>
          <w:rFonts w:ascii="Consolas" w:eastAsiaTheme="minorHAnsi" w:hAnsi="Consolas" w:cs="Lucida Sans Typewriter"/>
          <w:color w:val="268BD2"/>
          <w:sz w:val="16"/>
          <w:szCs w:val="16"/>
        </w:rPr>
      </w:pPr>
      <w:del w:id="285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3630C46" w14:textId="640DD10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60" w:author="Greg Stoike" w:date="2018-11-30T10:28:00Z"/>
          <w:rFonts w:ascii="Consolas" w:eastAsiaTheme="minorHAnsi" w:hAnsi="Consolas" w:cs="Lucida Sans Typewriter"/>
          <w:color w:val="268BD2"/>
          <w:sz w:val="16"/>
          <w:szCs w:val="16"/>
        </w:rPr>
      </w:pPr>
      <w:del w:id="286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69DAB6A3" w14:textId="23D35E7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62" w:author="Greg Stoike" w:date="2018-11-30T10:28:00Z"/>
          <w:rFonts w:ascii="Consolas" w:eastAsiaTheme="minorHAnsi" w:hAnsi="Consolas" w:cs="Lucida Sans Typewriter"/>
          <w:color w:val="268BD2"/>
          <w:sz w:val="16"/>
          <w:szCs w:val="16"/>
        </w:rPr>
      </w:pPr>
      <w:del w:id="2863"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069D89EC" w14:textId="5810259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64" w:author="Greg Stoike" w:date="2018-11-30T10:28:00Z"/>
          <w:rFonts w:ascii="Consolas" w:eastAsiaTheme="minorHAnsi" w:hAnsi="Consolas" w:cs="Lucida Sans Typewriter"/>
          <w:color w:val="268BD2"/>
          <w:sz w:val="16"/>
          <w:szCs w:val="16"/>
        </w:rPr>
      </w:pPr>
      <w:del w:id="2865"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64C0DC21" w14:textId="5B74587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66" w:author="Greg Stoike" w:date="2018-11-30T10:28:00Z"/>
          <w:rFonts w:ascii="Consolas" w:eastAsiaTheme="minorHAnsi" w:hAnsi="Consolas" w:cs="Lucida Sans Typewriter"/>
          <w:color w:val="268BD2"/>
          <w:sz w:val="16"/>
          <w:szCs w:val="16"/>
        </w:rPr>
      </w:pPr>
      <w:del w:id="2867"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55C9BD12" w14:textId="4EBC64C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68" w:author="Greg Stoike" w:date="2018-11-30T10:28:00Z"/>
          <w:rFonts w:ascii="Consolas" w:eastAsiaTheme="minorHAnsi" w:hAnsi="Consolas" w:cs="Lucida Sans Typewriter"/>
          <w:color w:val="268BD2"/>
          <w:sz w:val="16"/>
          <w:szCs w:val="16"/>
        </w:rPr>
      </w:pPr>
      <w:del w:id="2869" w:author="Greg Stoike" w:date="2018-11-30T10:28:00Z">
        <w:r w:rsidRPr="001E088C" w:rsidDel="00DA4580">
          <w:rPr>
            <w:rFonts w:ascii="Consolas" w:eastAsiaTheme="minorHAnsi" w:hAnsi="Consolas" w:cs="Lucida Sans Typewriter"/>
            <w:color w:val="268BD2"/>
            <w:sz w:val="16"/>
            <w:szCs w:val="16"/>
          </w:rPr>
          <w:delText xml:space="preserve">                  &lt;BlueprintReference idRef="1|P|TS06"/&gt;</w:delText>
        </w:r>
      </w:del>
    </w:p>
    <w:p w14:paraId="376748A3" w14:textId="5D3EB24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70" w:author="Greg Stoike" w:date="2018-11-30T10:28:00Z"/>
          <w:rFonts w:ascii="Consolas" w:eastAsiaTheme="minorHAnsi" w:hAnsi="Consolas" w:cs="Lucida Sans Typewriter"/>
          <w:color w:val="268BD2"/>
          <w:sz w:val="16"/>
          <w:szCs w:val="16"/>
        </w:rPr>
      </w:pPr>
      <w:del w:id="2871" w:author="Greg Stoike" w:date="2018-11-30T10:28:00Z">
        <w:r w:rsidRPr="001E088C" w:rsidDel="00DA4580">
          <w:rPr>
            <w:rFonts w:ascii="Consolas" w:eastAsiaTheme="minorHAnsi" w:hAnsi="Consolas" w:cs="Lucida Sans Typewriter"/>
            <w:color w:val="268BD2"/>
            <w:sz w:val="16"/>
            <w:szCs w:val="16"/>
          </w:rPr>
          <w:delText xml:space="preserve">                  &lt;BlueprintReference idRef="1|P|TS06|M"/&gt;</w:delText>
        </w:r>
      </w:del>
    </w:p>
    <w:p w14:paraId="105A5AAD" w14:textId="2E96E8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72" w:author="Greg Stoike" w:date="2018-11-30T10:28:00Z"/>
          <w:rFonts w:ascii="Consolas" w:eastAsiaTheme="minorHAnsi" w:hAnsi="Consolas" w:cs="Lucida Sans Typewriter"/>
          <w:color w:val="268BD2"/>
          <w:sz w:val="16"/>
          <w:szCs w:val="16"/>
        </w:rPr>
      </w:pPr>
      <w:del w:id="2873"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755560EE" w14:textId="12EE0FD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74" w:author="Greg Stoike" w:date="2018-11-30T10:28:00Z"/>
          <w:rFonts w:ascii="Consolas" w:eastAsiaTheme="minorHAnsi" w:hAnsi="Consolas" w:cs="Lucida Sans Typewriter"/>
          <w:color w:val="268BD2"/>
          <w:sz w:val="16"/>
          <w:szCs w:val="16"/>
        </w:rPr>
      </w:pPr>
      <w:del w:id="287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6774929B" w14:textId="021D2CF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76" w:author="Greg Stoike" w:date="2018-11-30T10:28:00Z"/>
          <w:rFonts w:ascii="Consolas" w:eastAsiaTheme="minorHAnsi" w:hAnsi="Consolas" w:cs="Lucida Sans Typewriter"/>
          <w:color w:val="268BD2"/>
          <w:sz w:val="16"/>
          <w:szCs w:val="16"/>
        </w:rPr>
      </w:pPr>
      <w:del w:id="2877"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7E291FCB" w14:textId="6EDAA97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78" w:author="Greg Stoike" w:date="2018-11-30T10:28:00Z"/>
          <w:rFonts w:ascii="Consolas" w:eastAsiaTheme="minorHAnsi" w:hAnsi="Consolas" w:cs="Lucida Sans Typewriter"/>
          <w:color w:val="268BD2"/>
          <w:sz w:val="16"/>
          <w:szCs w:val="16"/>
        </w:rPr>
      </w:pPr>
      <w:del w:id="2879" w:author="Greg Stoike" w:date="2018-11-30T10:28:00Z">
        <w:r w:rsidRPr="001E088C" w:rsidDel="00DA4580">
          <w:rPr>
            <w:rFonts w:ascii="Consolas" w:eastAsiaTheme="minorHAnsi" w:hAnsi="Consolas" w:cs="Lucida Sans Typewriter"/>
            <w:color w:val="268BD2"/>
            <w:sz w:val="16"/>
            <w:szCs w:val="16"/>
          </w:rPr>
          <w:delText xml:space="preserve">                    &lt;ItemScoreParameter value="0.734790027141571" measurementParameter="a"/&gt;</w:delText>
        </w:r>
      </w:del>
    </w:p>
    <w:p w14:paraId="0AB5A6A3" w14:textId="1D2B0EF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80" w:author="Greg Stoike" w:date="2018-11-30T10:28:00Z"/>
          <w:rFonts w:ascii="Consolas" w:eastAsiaTheme="minorHAnsi" w:hAnsi="Consolas" w:cs="Lucida Sans Typewriter"/>
          <w:color w:val="268BD2"/>
          <w:sz w:val="16"/>
          <w:szCs w:val="16"/>
        </w:rPr>
      </w:pPr>
      <w:del w:id="2881" w:author="Greg Stoike" w:date="2018-11-30T10:28:00Z">
        <w:r w:rsidRPr="001E088C" w:rsidDel="00DA4580">
          <w:rPr>
            <w:rFonts w:ascii="Consolas" w:eastAsiaTheme="minorHAnsi" w:hAnsi="Consolas" w:cs="Lucida Sans Typewriter"/>
            <w:color w:val="268BD2"/>
            <w:sz w:val="16"/>
            <w:szCs w:val="16"/>
          </w:rPr>
          <w:delText xml:space="preserve">                    &lt;ItemScoreParameter value="1.1230900287628174" measurementParameter="b"/&gt;</w:delText>
        </w:r>
      </w:del>
    </w:p>
    <w:p w14:paraId="75C6604D" w14:textId="18C9F80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82" w:author="Greg Stoike" w:date="2018-11-30T10:28:00Z"/>
          <w:rFonts w:ascii="Consolas" w:eastAsiaTheme="minorHAnsi" w:hAnsi="Consolas" w:cs="Lucida Sans Typewriter"/>
          <w:color w:val="268BD2"/>
          <w:sz w:val="16"/>
          <w:szCs w:val="16"/>
        </w:rPr>
      </w:pPr>
      <w:del w:id="2883"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566966CD" w14:textId="288DBF4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84" w:author="Greg Stoike" w:date="2018-11-30T10:28:00Z"/>
          <w:rFonts w:ascii="Consolas" w:eastAsiaTheme="minorHAnsi" w:hAnsi="Consolas" w:cs="Lucida Sans Typewriter"/>
          <w:color w:val="268BD2"/>
          <w:sz w:val="16"/>
          <w:szCs w:val="16"/>
        </w:rPr>
      </w:pPr>
      <w:del w:id="2885"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2499B7FE" w14:textId="72DE3F0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86" w:author="Greg Stoike" w:date="2018-11-30T10:28:00Z"/>
          <w:rFonts w:ascii="Consolas" w:eastAsiaTheme="minorHAnsi" w:hAnsi="Consolas" w:cs="Lucida Sans Typewriter"/>
          <w:color w:val="268BD2"/>
          <w:sz w:val="16"/>
          <w:szCs w:val="16"/>
        </w:rPr>
      </w:pPr>
      <w:del w:id="2887"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383445DE" w14:textId="4AB2484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88" w:author="Greg Stoike" w:date="2018-11-30T10:28:00Z"/>
          <w:rFonts w:ascii="Consolas" w:eastAsiaTheme="minorHAnsi" w:hAnsi="Consolas" w:cs="Lucida Sans Typewriter"/>
          <w:color w:val="268BD2"/>
          <w:sz w:val="16"/>
          <w:szCs w:val="16"/>
        </w:rPr>
      </w:pPr>
      <w:del w:id="2889"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48693123" w14:textId="645C85B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90" w:author="Greg Stoike" w:date="2018-11-30T10:28:00Z"/>
          <w:rFonts w:ascii="Consolas" w:eastAsiaTheme="minorHAnsi" w:hAnsi="Consolas" w:cs="Lucida Sans Typewriter"/>
          <w:color w:val="268BD2"/>
          <w:sz w:val="16"/>
          <w:szCs w:val="16"/>
        </w:rPr>
      </w:pPr>
      <w:del w:id="2891"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068EDD3E" w14:textId="6348A73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92" w:author="Greg Stoike" w:date="2018-11-30T10:28:00Z"/>
          <w:rFonts w:ascii="Consolas" w:eastAsiaTheme="minorHAnsi" w:hAnsi="Consolas" w:cs="Lucida Sans Typewriter"/>
          <w:color w:val="268BD2"/>
          <w:sz w:val="16"/>
          <w:szCs w:val="16"/>
        </w:rPr>
      </w:pPr>
      <w:del w:id="2893"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id="32678"&gt;</w:delText>
        </w:r>
      </w:del>
    </w:p>
    <w:p w14:paraId="31CA389D" w14:textId="1C68A70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94" w:author="Greg Stoike" w:date="2018-11-30T10:28:00Z"/>
          <w:rFonts w:ascii="Consolas" w:eastAsiaTheme="minorHAnsi" w:hAnsi="Consolas" w:cs="Lucida Sans Typewriter"/>
          <w:color w:val="268BD2"/>
          <w:sz w:val="16"/>
          <w:szCs w:val="16"/>
        </w:rPr>
      </w:pPr>
      <w:del w:id="2895"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id="32678" type="MC"&gt;</w:delText>
        </w:r>
      </w:del>
    </w:p>
    <w:p w14:paraId="35EAB581" w14:textId="147B035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96" w:author="Greg Stoike" w:date="2018-11-30T10:28:00Z"/>
          <w:rFonts w:ascii="Consolas" w:eastAsiaTheme="minorHAnsi" w:hAnsi="Consolas" w:cs="Lucida Sans Typewriter"/>
          <w:color w:val="268BD2"/>
          <w:sz w:val="16"/>
          <w:szCs w:val="16"/>
        </w:rPr>
      </w:pPr>
      <w:del w:id="289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0841E0DF" w14:textId="76F3D22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898" w:author="Greg Stoike" w:date="2018-11-30T10:28:00Z"/>
          <w:rFonts w:ascii="Consolas" w:eastAsiaTheme="minorHAnsi" w:hAnsi="Consolas" w:cs="Lucida Sans Typewriter"/>
          <w:color w:val="268BD2"/>
          <w:sz w:val="16"/>
          <w:szCs w:val="16"/>
        </w:rPr>
      </w:pPr>
      <w:del w:id="2899"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value="C"/&gt;</w:delText>
        </w:r>
      </w:del>
    </w:p>
    <w:p w14:paraId="625C77AB" w14:textId="3E41914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00" w:author="Greg Stoike" w:date="2018-11-30T10:28:00Z"/>
          <w:rFonts w:ascii="Consolas" w:eastAsiaTheme="minorHAnsi" w:hAnsi="Consolas" w:cs="Lucida Sans Typewriter"/>
          <w:color w:val="268BD2"/>
          <w:sz w:val="16"/>
          <w:szCs w:val="16"/>
        </w:rPr>
      </w:pPr>
      <w:del w:id="2901"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1067BEDB" w14:textId="0E8912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02" w:author="Greg Stoike" w:date="2018-11-30T10:28:00Z"/>
          <w:rFonts w:ascii="Consolas" w:eastAsiaTheme="minorHAnsi" w:hAnsi="Consolas" w:cs="Lucida Sans Typewriter"/>
          <w:color w:val="268BD2"/>
          <w:sz w:val="16"/>
          <w:szCs w:val="16"/>
        </w:rPr>
      </w:pPr>
      <w:del w:id="2903"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771181F7" w14:textId="7707422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04" w:author="Greg Stoike" w:date="2018-11-30T10:28:00Z"/>
          <w:rFonts w:ascii="Consolas" w:eastAsiaTheme="minorHAnsi" w:hAnsi="Consolas" w:cs="Lucida Sans Typewriter"/>
          <w:color w:val="268BD2"/>
          <w:sz w:val="16"/>
          <w:szCs w:val="16"/>
        </w:rPr>
      </w:pPr>
      <w:del w:id="2905"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75B3D996" w14:textId="2246725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06" w:author="Greg Stoike" w:date="2018-11-30T10:28:00Z"/>
          <w:rFonts w:ascii="Consolas" w:eastAsiaTheme="minorHAnsi" w:hAnsi="Consolas" w:cs="Lucida Sans Typewriter"/>
          <w:color w:val="268BD2"/>
          <w:sz w:val="16"/>
          <w:szCs w:val="16"/>
        </w:rPr>
      </w:pPr>
      <w:del w:id="2907"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value="3"/&gt;</w:delText>
        </w:r>
      </w:del>
    </w:p>
    <w:p w14:paraId="0FAF4F40" w14:textId="6CD251D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08" w:author="Greg Stoike" w:date="2018-11-30T10:28:00Z"/>
          <w:rFonts w:ascii="Consolas" w:eastAsiaTheme="minorHAnsi" w:hAnsi="Consolas" w:cs="Lucida Sans Typewriter"/>
          <w:color w:val="268BD2"/>
          <w:sz w:val="16"/>
          <w:szCs w:val="16"/>
        </w:rPr>
      </w:pPr>
      <w:del w:id="2909"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value="Overall=Difficult"/&gt;</w:delText>
        </w:r>
      </w:del>
    </w:p>
    <w:p w14:paraId="537FF230" w14:textId="7EAB076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10" w:author="Greg Stoike" w:date="2018-11-30T10:28:00Z"/>
          <w:rFonts w:ascii="Consolas" w:eastAsiaTheme="minorHAnsi" w:hAnsi="Consolas" w:cs="Lucida Sans Typewriter"/>
          <w:color w:val="268BD2"/>
          <w:sz w:val="16"/>
          <w:szCs w:val="16"/>
        </w:rPr>
      </w:pPr>
      <w:del w:id="2911"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6E7AEE28" w14:textId="405530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12" w:author="Greg Stoike" w:date="2018-11-30T10:28:00Z"/>
          <w:rFonts w:ascii="Consolas" w:eastAsiaTheme="minorHAnsi" w:hAnsi="Consolas" w:cs="Lucida Sans Typewriter"/>
          <w:color w:val="268BD2"/>
          <w:sz w:val="16"/>
          <w:szCs w:val="16"/>
        </w:rPr>
      </w:pPr>
      <w:del w:id="2913"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7D0F62BF" w14:textId="7F8F9E5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14" w:author="Greg Stoike" w:date="2018-11-30T10:28:00Z"/>
          <w:rFonts w:ascii="Consolas" w:eastAsiaTheme="minorHAnsi" w:hAnsi="Consolas" w:cs="Lucida Sans Typewriter"/>
          <w:color w:val="268BD2"/>
          <w:sz w:val="16"/>
          <w:szCs w:val="16"/>
        </w:rPr>
      </w:pPr>
      <w:del w:id="2915"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524C4115" w14:textId="74F8559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16" w:author="Greg Stoike" w:date="2018-11-30T10:28:00Z"/>
          <w:rFonts w:ascii="Consolas" w:eastAsiaTheme="minorHAnsi" w:hAnsi="Consolas" w:cs="Lucida Sans Typewriter"/>
          <w:color w:val="268BD2"/>
          <w:sz w:val="16"/>
          <w:szCs w:val="16"/>
        </w:rPr>
      </w:pPr>
      <w:del w:id="2917"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52699AAB" w14:textId="34AB74F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18" w:author="Greg Stoike" w:date="2018-11-30T10:28:00Z"/>
          <w:rFonts w:ascii="Consolas" w:eastAsiaTheme="minorHAnsi" w:hAnsi="Consolas" w:cs="Lucida Sans Typewriter"/>
          <w:color w:val="268BD2"/>
          <w:sz w:val="16"/>
          <w:szCs w:val="16"/>
        </w:rPr>
      </w:pPr>
      <w:del w:id="2919"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385F7C5F" w14:textId="34F26C2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20" w:author="Greg Stoike" w:date="2018-11-30T10:28:00Z"/>
          <w:rFonts w:ascii="Consolas" w:eastAsiaTheme="minorHAnsi" w:hAnsi="Consolas" w:cs="Lucida Sans Typewriter"/>
          <w:color w:val="268BD2"/>
          <w:sz w:val="16"/>
          <w:szCs w:val="16"/>
        </w:rPr>
      </w:pPr>
      <w:del w:id="292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value="C"/&gt;</w:delText>
        </w:r>
      </w:del>
    </w:p>
    <w:p w14:paraId="423311B8" w14:textId="500A287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22" w:author="Greg Stoike" w:date="2018-11-30T10:28:00Z"/>
          <w:rFonts w:ascii="Consolas" w:eastAsiaTheme="minorHAnsi" w:hAnsi="Consolas" w:cs="Lucida Sans Typewriter"/>
          <w:color w:val="268BD2"/>
          <w:sz w:val="16"/>
          <w:szCs w:val="16"/>
        </w:rPr>
      </w:pPr>
      <w:del w:id="292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3C3B8514" w14:textId="2BDCCDD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24" w:author="Greg Stoike" w:date="2018-11-30T10:28:00Z"/>
          <w:rFonts w:ascii="Consolas" w:eastAsiaTheme="minorHAnsi" w:hAnsi="Consolas" w:cs="Lucida Sans Typewriter"/>
          <w:color w:val="268BD2"/>
          <w:sz w:val="16"/>
          <w:szCs w:val="16"/>
        </w:rPr>
      </w:pPr>
      <w:del w:id="292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526D23CF" w14:textId="38D902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26" w:author="Greg Stoike" w:date="2018-11-30T10:28:00Z"/>
          <w:rFonts w:ascii="Consolas" w:eastAsiaTheme="minorHAnsi" w:hAnsi="Consolas" w:cs="Lucida Sans Typewriter"/>
          <w:color w:val="268BD2"/>
          <w:sz w:val="16"/>
          <w:szCs w:val="16"/>
        </w:rPr>
      </w:pPr>
      <w:del w:id="2927"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4003AA58" w14:textId="6E4FAB1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28" w:author="Greg Stoike" w:date="2018-11-30T10:28:00Z"/>
          <w:rFonts w:ascii="Consolas" w:eastAsiaTheme="minorHAnsi" w:hAnsi="Consolas" w:cs="Lucida Sans Typewriter"/>
          <w:color w:val="268BD2"/>
          <w:sz w:val="16"/>
          <w:szCs w:val="16"/>
        </w:rPr>
      </w:pPr>
      <w:del w:id="2929"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67AACC41" w14:textId="6366B19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30" w:author="Greg Stoike" w:date="2018-11-30T10:28:00Z"/>
          <w:rFonts w:ascii="Consolas" w:eastAsiaTheme="minorHAnsi" w:hAnsi="Consolas" w:cs="Lucida Sans Typewriter"/>
          <w:color w:val="268BD2"/>
          <w:sz w:val="16"/>
          <w:szCs w:val="16"/>
        </w:rPr>
      </w:pPr>
      <w:del w:id="2931"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1E6AD519" w14:textId="44A659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32" w:author="Greg Stoike" w:date="2018-11-30T10:28:00Z"/>
          <w:rFonts w:ascii="Consolas" w:eastAsiaTheme="minorHAnsi" w:hAnsi="Consolas" w:cs="Lucida Sans Typewriter"/>
          <w:color w:val="268BD2"/>
          <w:sz w:val="16"/>
          <w:szCs w:val="16"/>
        </w:rPr>
      </w:pPr>
      <w:del w:id="293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037DE0C0" w14:textId="3328EC9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34" w:author="Greg Stoike" w:date="2018-11-30T10:28:00Z"/>
          <w:rFonts w:ascii="Consolas" w:eastAsiaTheme="minorHAnsi" w:hAnsi="Consolas" w:cs="Lucida Sans Typewriter"/>
          <w:color w:val="268BD2"/>
          <w:sz w:val="16"/>
          <w:szCs w:val="16"/>
        </w:rPr>
      </w:pPr>
      <w:del w:id="293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0F23CFDD" w14:textId="2E9484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36" w:author="Greg Stoike" w:date="2018-11-30T10:28:00Z"/>
          <w:rFonts w:ascii="Consolas" w:eastAsiaTheme="minorHAnsi" w:hAnsi="Consolas" w:cs="Lucida Sans Typewriter"/>
          <w:color w:val="268BD2"/>
          <w:sz w:val="16"/>
          <w:szCs w:val="16"/>
        </w:rPr>
      </w:pPr>
      <w:del w:id="2937"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6BEA07E8" w14:textId="4627AAF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38" w:author="Greg Stoike" w:date="2018-11-30T10:28:00Z"/>
          <w:rFonts w:ascii="Consolas" w:eastAsiaTheme="minorHAnsi" w:hAnsi="Consolas" w:cs="Lucida Sans Typewriter"/>
          <w:color w:val="268BD2"/>
          <w:sz w:val="16"/>
          <w:szCs w:val="16"/>
        </w:rPr>
      </w:pPr>
      <w:del w:id="2939" w:author="Greg Stoike" w:date="2018-11-30T10:28:00Z">
        <w:r w:rsidRPr="001E088C" w:rsidDel="00DA4580">
          <w:rPr>
            <w:rFonts w:ascii="Consolas" w:eastAsiaTheme="minorHAnsi" w:hAnsi="Consolas" w:cs="Lucida Sans Typewriter"/>
            <w:color w:val="268BD2"/>
            <w:sz w:val="16"/>
            <w:szCs w:val="16"/>
          </w:rPr>
          <w:delText xml:space="preserve">                  &lt;BlueprintReference idRef="3"/&gt;</w:delText>
        </w:r>
      </w:del>
    </w:p>
    <w:p w14:paraId="0C3E3915" w14:textId="17F9471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40" w:author="Greg Stoike" w:date="2018-11-30T10:28:00Z"/>
          <w:rFonts w:ascii="Consolas" w:eastAsiaTheme="minorHAnsi" w:hAnsi="Consolas" w:cs="Lucida Sans Typewriter"/>
          <w:color w:val="268BD2"/>
          <w:sz w:val="16"/>
          <w:szCs w:val="16"/>
        </w:rPr>
      </w:pPr>
      <w:del w:id="2941" w:author="Greg Stoike" w:date="2018-11-30T10:28:00Z">
        <w:r w:rsidRPr="001E088C" w:rsidDel="00DA4580">
          <w:rPr>
            <w:rFonts w:ascii="Consolas" w:eastAsiaTheme="minorHAnsi" w:hAnsi="Consolas" w:cs="Lucida Sans Typewriter"/>
            <w:color w:val="268BD2"/>
            <w:sz w:val="16"/>
            <w:szCs w:val="16"/>
          </w:rPr>
          <w:delText xml:space="preserve">                  &lt;BlueprintReference idRef="3|A"/&gt;</w:delText>
        </w:r>
      </w:del>
    </w:p>
    <w:p w14:paraId="4A20A063" w14:textId="3B10B03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42" w:author="Greg Stoike" w:date="2018-11-30T10:28:00Z"/>
          <w:rFonts w:ascii="Consolas" w:eastAsiaTheme="minorHAnsi" w:hAnsi="Consolas" w:cs="Lucida Sans Typewriter"/>
          <w:color w:val="268BD2"/>
          <w:sz w:val="16"/>
          <w:szCs w:val="16"/>
        </w:rPr>
      </w:pPr>
      <w:del w:id="2943" w:author="Greg Stoike" w:date="2018-11-30T10:28:00Z">
        <w:r w:rsidRPr="001E088C" w:rsidDel="00DA4580">
          <w:rPr>
            <w:rFonts w:ascii="Consolas" w:eastAsiaTheme="minorHAnsi" w:hAnsi="Consolas" w:cs="Lucida Sans Typewriter"/>
            <w:color w:val="268BD2"/>
            <w:sz w:val="16"/>
            <w:szCs w:val="16"/>
          </w:rPr>
          <w:delText xml:space="preserve">                  &lt;BlueprintReference idRef="3|A|NA"/&gt;</w:delText>
        </w:r>
      </w:del>
    </w:p>
    <w:p w14:paraId="60B5D3EC" w14:textId="2612E6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44" w:author="Greg Stoike" w:date="2018-11-30T10:28:00Z"/>
          <w:rFonts w:ascii="Consolas" w:eastAsiaTheme="minorHAnsi" w:hAnsi="Consolas" w:cs="Lucida Sans Typewriter"/>
          <w:color w:val="268BD2"/>
          <w:sz w:val="16"/>
          <w:szCs w:val="16"/>
        </w:rPr>
      </w:pPr>
      <w:del w:id="2945" w:author="Greg Stoike" w:date="2018-11-30T10:28:00Z">
        <w:r w:rsidRPr="001E088C" w:rsidDel="00DA4580">
          <w:rPr>
            <w:rFonts w:ascii="Consolas" w:eastAsiaTheme="minorHAnsi" w:hAnsi="Consolas" w:cs="Lucida Sans Typewriter"/>
            <w:color w:val="268BD2"/>
            <w:sz w:val="16"/>
            <w:szCs w:val="16"/>
          </w:rPr>
          <w:delText xml:space="preserve">                  &lt;BlueprintReference idRef="3|A|NA|E"/&gt;</w:delText>
        </w:r>
      </w:del>
    </w:p>
    <w:p w14:paraId="3A8FFC65" w14:textId="29807E8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46" w:author="Greg Stoike" w:date="2018-11-30T10:28:00Z"/>
          <w:rFonts w:ascii="Consolas" w:eastAsiaTheme="minorHAnsi" w:hAnsi="Consolas" w:cs="Lucida Sans Typewriter"/>
          <w:color w:val="268BD2"/>
          <w:sz w:val="16"/>
          <w:szCs w:val="16"/>
        </w:rPr>
      </w:pPr>
      <w:del w:id="294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40D28B9A" w14:textId="7AD9833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48" w:author="Greg Stoike" w:date="2018-11-30T10:28:00Z"/>
          <w:rFonts w:ascii="Consolas" w:eastAsiaTheme="minorHAnsi" w:hAnsi="Consolas" w:cs="Lucida Sans Typewriter"/>
          <w:color w:val="268BD2"/>
          <w:sz w:val="16"/>
          <w:szCs w:val="16"/>
        </w:rPr>
      </w:pPr>
      <w:del w:id="294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684275C6" w14:textId="5557DE5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50" w:author="Greg Stoike" w:date="2018-11-30T10:28:00Z"/>
          <w:rFonts w:ascii="Consolas" w:eastAsiaTheme="minorHAnsi" w:hAnsi="Consolas" w:cs="Lucida Sans Typewriter"/>
          <w:color w:val="268BD2"/>
          <w:sz w:val="16"/>
          <w:szCs w:val="16"/>
        </w:rPr>
      </w:pPr>
      <w:del w:id="2951"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58AD1D2C" w14:textId="60587E0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52" w:author="Greg Stoike" w:date="2018-11-30T10:28:00Z"/>
          <w:rFonts w:ascii="Consolas" w:eastAsiaTheme="minorHAnsi" w:hAnsi="Consolas" w:cs="Lucida Sans Typewriter"/>
          <w:color w:val="268BD2"/>
          <w:sz w:val="16"/>
          <w:szCs w:val="16"/>
        </w:rPr>
      </w:pPr>
      <w:del w:id="2953" w:author="Greg Stoike" w:date="2018-11-30T10:28:00Z">
        <w:r w:rsidRPr="001E088C" w:rsidDel="00DA4580">
          <w:rPr>
            <w:rFonts w:ascii="Consolas" w:eastAsiaTheme="minorHAnsi" w:hAnsi="Consolas" w:cs="Lucida Sans Typewriter"/>
            <w:color w:val="268BD2"/>
            <w:sz w:val="16"/>
            <w:szCs w:val="16"/>
          </w:rPr>
          <w:delText xml:space="preserve">                    &lt;ItemScoreParameter value="0.3404400050640106" measurementParameter="a"/&gt;</w:delText>
        </w:r>
      </w:del>
    </w:p>
    <w:p w14:paraId="0444FE93" w14:textId="2E6B364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54" w:author="Greg Stoike" w:date="2018-11-30T10:28:00Z"/>
          <w:rFonts w:ascii="Consolas" w:eastAsiaTheme="minorHAnsi" w:hAnsi="Consolas" w:cs="Lucida Sans Typewriter"/>
          <w:color w:val="268BD2"/>
          <w:sz w:val="16"/>
          <w:szCs w:val="16"/>
        </w:rPr>
      </w:pPr>
      <w:del w:id="2955" w:author="Greg Stoike" w:date="2018-11-30T10:28:00Z">
        <w:r w:rsidRPr="001E088C" w:rsidDel="00DA4580">
          <w:rPr>
            <w:rFonts w:ascii="Consolas" w:eastAsiaTheme="minorHAnsi" w:hAnsi="Consolas" w:cs="Lucida Sans Typewriter"/>
            <w:color w:val="268BD2"/>
            <w:sz w:val="16"/>
            <w:szCs w:val="16"/>
          </w:rPr>
          <w:delText xml:space="preserve">                    &lt;ItemScoreParameter value="2.0712599754333496" measurementParameter="b"/&gt;</w:delText>
        </w:r>
      </w:del>
    </w:p>
    <w:p w14:paraId="65E6FBDB" w14:textId="4AFA7B9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56" w:author="Greg Stoike" w:date="2018-11-30T10:28:00Z"/>
          <w:rFonts w:ascii="Consolas" w:eastAsiaTheme="minorHAnsi" w:hAnsi="Consolas" w:cs="Lucida Sans Typewriter"/>
          <w:color w:val="268BD2"/>
          <w:sz w:val="16"/>
          <w:szCs w:val="16"/>
        </w:rPr>
      </w:pPr>
      <w:del w:id="2957"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6958F213" w14:textId="7BD4361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58" w:author="Greg Stoike" w:date="2018-11-30T10:28:00Z"/>
          <w:rFonts w:ascii="Consolas" w:eastAsiaTheme="minorHAnsi" w:hAnsi="Consolas" w:cs="Lucida Sans Typewriter"/>
          <w:color w:val="268BD2"/>
          <w:sz w:val="16"/>
          <w:szCs w:val="16"/>
        </w:rPr>
      </w:pPr>
      <w:del w:id="2959"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144BA3DD" w14:textId="262176A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60" w:author="Greg Stoike" w:date="2018-11-30T10:28:00Z"/>
          <w:rFonts w:ascii="Consolas" w:eastAsiaTheme="minorHAnsi" w:hAnsi="Consolas" w:cs="Lucida Sans Typewriter"/>
          <w:color w:val="268BD2"/>
          <w:sz w:val="16"/>
          <w:szCs w:val="16"/>
        </w:rPr>
      </w:pPr>
      <w:del w:id="296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34DA0A69" w14:textId="5DAD5CB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62" w:author="Greg Stoike" w:date="2018-11-30T10:28:00Z"/>
          <w:rFonts w:ascii="Consolas" w:eastAsiaTheme="minorHAnsi" w:hAnsi="Consolas" w:cs="Lucida Sans Typewriter"/>
          <w:color w:val="268BD2"/>
          <w:sz w:val="16"/>
          <w:szCs w:val="16"/>
        </w:rPr>
      </w:pPr>
      <w:del w:id="2963"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BCE2FAB" w14:textId="267A482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64" w:author="Greg Stoike" w:date="2018-11-30T10:28:00Z"/>
          <w:rFonts w:ascii="Consolas" w:eastAsiaTheme="minorHAnsi" w:hAnsi="Consolas" w:cs="Lucida Sans Typewriter"/>
          <w:color w:val="268BD2"/>
          <w:sz w:val="16"/>
          <w:szCs w:val="16"/>
        </w:rPr>
      </w:pPr>
      <w:del w:id="2965"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20077E93" w14:textId="7855474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66" w:author="Greg Stoike" w:date="2018-11-30T10:28:00Z"/>
          <w:rFonts w:ascii="Consolas" w:eastAsiaTheme="minorHAnsi" w:hAnsi="Consolas" w:cs="Lucida Sans Typewriter"/>
          <w:color w:val="268BD2"/>
          <w:sz w:val="16"/>
          <w:szCs w:val="16"/>
        </w:rPr>
      </w:pPr>
      <w:del w:id="2967"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id="31336"&gt;</w:delText>
        </w:r>
      </w:del>
    </w:p>
    <w:p w14:paraId="5A8FA3DE" w14:textId="7F89BB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68" w:author="Greg Stoike" w:date="2018-11-30T10:28:00Z"/>
          <w:rFonts w:ascii="Consolas" w:eastAsiaTheme="minorHAnsi" w:hAnsi="Consolas" w:cs="Lucida Sans Typewriter"/>
          <w:color w:val="268BD2"/>
          <w:sz w:val="16"/>
          <w:szCs w:val="16"/>
        </w:rPr>
      </w:pPr>
      <w:del w:id="2969"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id="31336" type="MI"&gt;</w:delText>
        </w:r>
      </w:del>
    </w:p>
    <w:p w14:paraId="538E6D04" w14:textId="0C10504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70" w:author="Greg Stoike" w:date="2018-11-30T10:28:00Z"/>
          <w:rFonts w:ascii="Consolas" w:eastAsiaTheme="minorHAnsi" w:hAnsi="Consolas" w:cs="Lucida Sans Typewriter"/>
          <w:color w:val="268BD2"/>
          <w:sz w:val="16"/>
          <w:szCs w:val="16"/>
        </w:rPr>
      </w:pPr>
      <w:del w:id="297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9F9057A" w14:textId="07D42BA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72" w:author="Greg Stoike" w:date="2018-11-30T10:28:00Z"/>
          <w:rFonts w:ascii="Consolas" w:eastAsiaTheme="minorHAnsi" w:hAnsi="Consolas" w:cs="Lucida Sans Typewriter"/>
          <w:color w:val="268BD2"/>
          <w:sz w:val="16"/>
          <w:szCs w:val="16"/>
        </w:rPr>
      </w:pPr>
      <w:del w:id="297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0153D6B1" w14:textId="7ABB933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74" w:author="Greg Stoike" w:date="2018-11-30T10:28:00Z"/>
          <w:rFonts w:ascii="Consolas" w:eastAsiaTheme="minorHAnsi" w:hAnsi="Consolas" w:cs="Lucida Sans Typewriter"/>
          <w:color w:val="268BD2"/>
          <w:sz w:val="16"/>
          <w:szCs w:val="16"/>
        </w:rPr>
      </w:pPr>
      <w:del w:id="2975"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085FEEB7" w14:textId="64C88F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76" w:author="Greg Stoike" w:date="2018-11-30T10:28:00Z"/>
          <w:rFonts w:ascii="Consolas" w:eastAsiaTheme="minorHAnsi" w:hAnsi="Consolas" w:cs="Lucida Sans Typewriter"/>
          <w:color w:val="268BD2"/>
          <w:sz w:val="16"/>
          <w:szCs w:val="16"/>
        </w:rPr>
      </w:pPr>
      <w:del w:id="2977"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63558E9D" w14:textId="79174BF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78" w:author="Greg Stoike" w:date="2018-11-30T10:28:00Z"/>
          <w:rFonts w:ascii="Consolas" w:eastAsiaTheme="minorHAnsi" w:hAnsi="Consolas" w:cs="Lucida Sans Typewriter"/>
          <w:color w:val="268BD2"/>
          <w:sz w:val="16"/>
          <w:szCs w:val="16"/>
        </w:rPr>
      </w:pPr>
      <w:del w:id="2979"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644D01D9" w14:textId="0C49A78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80" w:author="Greg Stoike" w:date="2018-11-30T10:28:00Z"/>
          <w:rFonts w:ascii="Consolas" w:eastAsiaTheme="minorHAnsi" w:hAnsi="Consolas" w:cs="Lucida Sans Typewriter"/>
          <w:color w:val="268BD2"/>
          <w:sz w:val="16"/>
          <w:szCs w:val="16"/>
        </w:rPr>
      </w:pPr>
      <w:del w:id="2981"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794CDE0F" w14:textId="1347036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82" w:author="Greg Stoike" w:date="2018-11-30T10:28:00Z"/>
          <w:rFonts w:ascii="Consolas" w:eastAsiaTheme="minorHAnsi" w:hAnsi="Consolas" w:cs="Lucida Sans Typewriter"/>
          <w:color w:val="268BD2"/>
          <w:sz w:val="16"/>
          <w:szCs w:val="16"/>
        </w:rPr>
      </w:pPr>
      <w:del w:id="2983"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value="Overall=Difficult"/&gt;</w:delText>
        </w:r>
      </w:del>
    </w:p>
    <w:p w14:paraId="14EFEBCC" w14:textId="07F191E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84" w:author="Greg Stoike" w:date="2018-11-30T10:28:00Z"/>
          <w:rFonts w:ascii="Consolas" w:eastAsiaTheme="minorHAnsi" w:hAnsi="Consolas" w:cs="Lucida Sans Typewriter"/>
          <w:color w:val="268BD2"/>
          <w:sz w:val="16"/>
          <w:szCs w:val="16"/>
        </w:rPr>
      </w:pPr>
      <w:del w:id="29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5335BECF" w14:textId="4F7E61F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86" w:author="Greg Stoike" w:date="2018-11-30T10:28:00Z"/>
          <w:rFonts w:ascii="Consolas" w:eastAsiaTheme="minorHAnsi" w:hAnsi="Consolas" w:cs="Lucida Sans Typewriter"/>
          <w:color w:val="268BD2"/>
          <w:sz w:val="16"/>
          <w:szCs w:val="16"/>
        </w:rPr>
      </w:pPr>
      <w:del w:id="298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4FE5F2E6" w14:textId="7405C85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88" w:author="Greg Stoike" w:date="2018-11-30T10:28:00Z"/>
          <w:rFonts w:ascii="Consolas" w:eastAsiaTheme="minorHAnsi" w:hAnsi="Consolas" w:cs="Lucida Sans Typewriter"/>
          <w:color w:val="268BD2"/>
          <w:sz w:val="16"/>
          <w:szCs w:val="16"/>
        </w:rPr>
      </w:pPr>
      <w:del w:id="29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43A44A61" w14:textId="5A197F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90" w:author="Greg Stoike" w:date="2018-11-30T10:28:00Z"/>
          <w:rFonts w:ascii="Consolas" w:eastAsiaTheme="minorHAnsi" w:hAnsi="Consolas" w:cs="Lucida Sans Typewriter"/>
          <w:color w:val="268BD2"/>
          <w:sz w:val="16"/>
          <w:szCs w:val="16"/>
        </w:rPr>
      </w:pPr>
      <w:del w:id="299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10C64980" w14:textId="65190FD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92" w:author="Greg Stoike" w:date="2018-11-30T10:28:00Z"/>
          <w:rFonts w:ascii="Consolas" w:eastAsiaTheme="minorHAnsi" w:hAnsi="Consolas" w:cs="Lucida Sans Typewriter"/>
          <w:color w:val="268BD2"/>
          <w:sz w:val="16"/>
          <w:szCs w:val="16"/>
        </w:rPr>
      </w:pPr>
      <w:del w:id="299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21FE7A4F" w14:textId="6805583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94" w:author="Greg Stoike" w:date="2018-11-30T10:28:00Z"/>
          <w:rFonts w:ascii="Consolas" w:eastAsiaTheme="minorHAnsi" w:hAnsi="Consolas" w:cs="Lucida Sans Typewriter"/>
          <w:color w:val="268BD2"/>
          <w:sz w:val="16"/>
          <w:szCs w:val="16"/>
        </w:rPr>
      </w:pPr>
      <w:del w:id="299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3AA6F520" w14:textId="4184D02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96" w:author="Greg Stoike" w:date="2018-11-30T10:28:00Z"/>
          <w:rFonts w:ascii="Consolas" w:eastAsiaTheme="minorHAnsi" w:hAnsi="Consolas" w:cs="Lucida Sans Typewriter"/>
          <w:color w:val="268BD2"/>
          <w:sz w:val="16"/>
          <w:szCs w:val="16"/>
        </w:rPr>
      </w:pPr>
      <w:del w:id="299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3216B0F5" w14:textId="3CF675E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2998" w:author="Greg Stoike" w:date="2018-11-30T10:28:00Z"/>
          <w:rFonts w:ascii="Consolas" w:eastAsiaTheme="minorHAnsi" w:hAnsi="Consolas" w:cs="Lucida Sans Typewriter"/>
          <w:color w:val="268BD2"/>
          <w:sz w:val="16"/>
          <w:szCs w:val="16"/>
        </w:rPr>
      </w:pPr>
      <w:del w:id="299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2B8F62CC" w14:textId="3E74CAF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00" w:author="Greg Stoike" w:date="2018-11-30T10:28:00Z"/>
          <w:rFonts w:ascii="Consolas" w:eastAsiaTheme="minorHAnsi" w:hAnsi="Consolas" w:cs="Lucida Sans Typewriter"/>
          <w:color w:val="268BD2"/>
          <w:sz w:val="16"/>
          <w:szCs w:val="16"/>
        </w:rPr>
      </w:pPr>
      <w:del w:id="300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36CE0400" w14:textId="365C05E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02" w:author="Greg Stoike" w:date="2018-11-30T10:28:00Z"/>
          <w:rFonts w:ascii="Consolas" w:eastAsiaTheme="minorHAnsi" w:hAnsi="Consolas" w:cs="Lucida Sans Typewriter"/>
          <w:color w:val="268BD2"/>
          <w:sz w:val="16"/>
          <w:szCs w:val="16"/>
        </w:rPr>
      </w:pPr>
      <w:del w:id="3003"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187C5050" w14:textId="76F683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04" w:author="Greg Stoike" w:date="2018-11-30T10:28:00Z"/>
          <w:rFonts w:ascii="Consolas" w:eastAsiaTheme="minorHAnsi" w:hAnsi="Consolas" w:cs="Lucida Sans Typewriter"/>
          <w:color w:val="268BD2"/>
          <w:sz w:val="16"/>
          <w:szCs w:val="16"/>
        </w:rPr>
      </w:pPr>
      <w:del w:id="3005"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value="Human Rubric"/&gt;</w:delText>
        </w:r>
      </w:del>
    </w:p>
    <w:p w14:paraId="7421DE82" w14:textId="1D0395E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06" w:author="Greg Stoike" w:date="2018-11-30T10:28:00Z"/>
          <w:rFonts w:ascii="Consolas" w:eastAsiaTheme="minorHAnsi" w:hAnsi="Consolas" w:cs="Lucida Sans Typewriter"/>
          <w:color w:val="268BD2"/>
          <w:sz w:val="16"/>
          <w:szCs w:val="16"/>
        </w:rPr>
      </w:pPr>
      <w:del w:id="3007"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52620C13" w14:textId="36ED674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08" w:author="Greg Stoike" w:date="2018-11-30T10:28:00Z"/>
          <w:rFonts w:ascii="Consolas" w:eastAsiaTheme="minorHAnsi" w:hAnsi="Consolas" w:cs="Lucida Sans Typewriter"/>
          <w:color w:val="268BD2"/>
          <w:sz w:val="16"/>
          <w:szCs w:val="16"/>
        </w:rPr>
      </w:pPr>
      <w:del w:id="3009"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16760FA5" w14:textId="16AA898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10" w:author="Greg Stoike" w:date="2018-11-30T10:28:00Z"/>
          <w:rFonts w:ascii="Consolas" w:eastAsiaTheme="minorHAnsi" w:hAnsi="Consolas" w:cs="Lucida Sans Typewriter"/>
          <w:color w:val="268BD2"/>
          <w:sz w:val="16"/>
          <w:szCs w:val="16"/>
        </w:rPr>
      </w:pPr>
      <w:del w:id="3011"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4A42DF25" w14:textId="0D5E9DE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12" w:author="Greg Stoike" w:date="2018-11-30T10:28:00Z"/>
          <w:rFonts w:ascii="Consolas" w:eastAsiaTheme="minorHAnsi" w:hAnsi="Consolas" w:cs="Lucida Sans Typewriter"/>
          <w:color w:val="268BD2"/>
          <w:sz w:val="16"/>
          <w:szCs w:val="16"/>
        </w:rPr>
      </w:pPr>
      <w:del w:id="301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value="MI"/&gt;</w:delText>
        </w:r>
      </w:del>
    </w:p>
    <w:p w14:paraId="02775CBF" w14:textId="6788639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14" w:author="Greg Stoike" w:date="2018-11-30T10:28:00Z"/>
          <w:rFonts w:ascii="Consolas" w:eastAsiaTheme="minorHAnsi" w:hAnsi="Consolas" w:cs="Lucida Sans Typewriter"/>
          <w:color w:val="268BD2"/>
          <w:sz w:val="16"/>
          <w:szCs w:val="16"/>
        </w:rPr>
      </w:pPr>
      <w:del w:id="301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382DB7BF" w14:textId="09AB919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16" w:author="Greg Stoike" w:date="2018-11-30T10:28:00Z"/>
          <w:rFonts w:ascii="Consolas" w:eastAsiaTheme="minorHAnsi" w:hAnsi="Consolas" w:cs="Lucida Sans Typewriter"/>
          <w:color w:val="268BD2"/>
          <w:sz w:val="16"/>
          <w:szCs w:val="16"/>
        </w:rPr>
      </w:pPr>
      <w:del w:id="301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CEEE23F" w14:textId="7EB3F20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18" w:author="Greg Stoike" w:date="2018-11-30T10:28:00Z"/>
          <w:rFonts w:ascii="Consolas" w:eastAsiaTheme="minorHAnsi" w:hAnsi="Consolas" w:cs="Lucida Sans Typewriter"/>
          <w:color w:val="268BD2"/>
          <w:sz w:val="16"/>
          <w:szCs w:val="16"/>
        </w:rPr>
      </w:pPr>
      <w:del w:id="3019"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036A5CCA" w14:textId="3CB2C1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20" w:author="Greg Stoike" w:date="2018-11-30T10:28:00Z"/>
          <w:rFonts w:ascii="Consolas" w:eastAsiaTheme="minorHAnsi" w:hAnsi="Consolas" w:cs="Lucida Sans Typewriter"/>
          <w:color w:val="268BD2"/>
          <w:sz w:val="16"/>
          <w:szCs w:val="16"/>
        </w:rPr>
      </w:pPr>
      <w:del w:id="3021"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227652F4" w14:textId="583CEAF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22" w:author="Greg Stoike" w:date="2018-11-30T10:28:00Z"/>
          <w:rFonts w:ascii="Consolas" w:eastAsiaTheme="minorHAnsi" w:hAnsi="Consolas" w:cs="Lucida Sans Typewriter"/>
          <w:color w:val="268BD2"/>
          <w:sz w:val="16"/>
          <w:szCs w:val="16"/>
        </w:rPr>
      </w:pPr>
      <w:del w:id="3023"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30591C81" w14:textId="5A1140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24" w:author="Greg Stoike" w:date="2018-11-30T10:28:00Z"/>
          <w:rFonts w:ascii="Consolas" w:eastAsiaTheme="minorHAnsi" w:hAnsi="Consolas" w:cs="Lucida Sans Typewriter"/>
          <w:color w:val="268BD2"/>
          <w:sz w:val="16"/>
          <w:szCs w:val="16"/>
        </w:rPr>
      </w:pPr>
      <w:del w:id="302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65A74DBD" w14:textId="4B60730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26" w:author="Greg Stoike" w:date="2018-11-30T10:28:00Z"/>
          <w:rFonts w:ascii="Consolas" w:eastAsiaTheme="minorHAnsi" w:hAnsi="Consolas" w:cs="Lucida Sans Typewriter"/>
          <w:color w:val="268BD2"/>
          <w:sz w:val="16"/>
          <w:szCs w:val="16"/>
        </w:rPr>
      </w:pPr>
      <w:del w:id="302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5E5E336F" w14:textId="442EF0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28" w:author="Greg Stoike" w:date="2018-11-30T10:28:00Z"/>
          <w:rFonts w:ascii="Consolas" w:eastAsiaTheme="minorHAnsi" w:hAnsi="Consolas" w:cs="Lucida Sans Typewriter"/>
          <w:color w:val="268BD2"/>
          <w:sz w:val="16"/>
          <w:szCs w:val="16"/>
        </w:rPr>
      </w:pPr>
      <w:del w:id="3029"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5EE8191E" w14:textId="29FD5C4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30" w:author="Greg Stoike" w:date="2018-11-30T10:28:00Z"/>
          <w:rFonts w:ascii="Consolas" w:eastAsiaTheme="minorHAnsi" w:hAnsi="Consolas" w:cs="Lucida Sans Typewriter"/>
          <w:color w:val="268BD2"/>
          <w:sz w:val="16"/>
          <w:szCs w:val="16"/>
        </w:rPr>
      </w:pPr>
      <w:del w:id="3031"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09186E0A" w14:textId="2CE8AD9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32" w:author="Greg Stoike" w:date="2018-11-30T10:28:00Z"/>
          <w:rFonts w:ascii="Consolas" w:eastAsiaTheme="minorHAnsi" w:hAnsi="Consolas" w:cs="Lucida Sans Typewriter"/>
          <w:color w:val="268BD2"/>
          <w:sz w:val="16"/>
          <w:szCs w:val="16"/>
        </w:rPr>
      </w:pPr>
      <w:del w:id="3033"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09423CD1" w14:textId="70CDAE1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34" w:author="Greg Stoike" w:date="2018-11-30T10:28:00Z"/>
          <w:rFonts w:ascii="Consolas" w:eastAsiaTheme="minorHAnsi" w:hAnsi="Consolas" w:cs="Lucida Sans Typewriter"/>
          <w:color w:val="268BD2"/>
          <w:sz w:val="16"/>
          <w:szCs w:val="16"/>
        </w:rPr>
      </w:pPr>
      <w:del w:id="3035" w:author="Greg Stoike" w:date="2018-11-30T10:28:00Z">
        <w:r w:rsidRPr="001E088C" w:rsidDel="00DA4580">
          <w:rPr>
            <w:rFonts w:ascii="Consolas" w:eastAsiaTheme="minorHAnsi" w:hAnsi="Consolas" w:cs="Lucida Sans Typewriter"/>
            <w:color w:val="268BD2"/>
            <w:sz w:val="16"/>
            <w:szCs w:val="16"/>
          </w:rPr>
          <w:delText xml:space="preserve">                  &lt;BlueprintReference idRef="1|P|TS06"/&gt;</w:delText>
        </w:r>
      </w:del>
    </w:p>
    <w:p w14:paraId="4D23E6D5" w14:textId="469B33C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36" w:author="Greg Stoike" w:date="2018-11-30T10:28:00Z"/>
          <w:rFonts w:ascii="Consolas" w:eastAsiaTheme="minorHAnsi" w:hAnsi="Consolas" w:cs="Lucida Sans Typewriter"/>
          <w:color w:val="268BD2"/>
          <w:sz w:val="16"/>
          <w:szCs w:val="16"/>
        </w:rPr>
      </w:pPr>
      <w:del w:id="3037" w:author="Greg Stoike" w:date="2018-11-30T10:28:00Z">
        <w:r w:rsidRPr="001E088C" w:rsidDel="00DA4580">
          <w:rPr>
            <w:rFonts w:ascii="Consolas" w:eastAsiaTheme="minorHAnsi" w:hAnsi="Consolas" w:cs="Lucida Sans Typewriter"/>
            <w:color w:val="268BD2"/>
            <w:sz w:val="16"/>
            <w:szCs w:val="16"/>
          </w:rPr>
          <w:delText xml:space="preserve">                  &lt;BlueprintReference idRef="1|P|TS06|N"/&gt;</w:delText>
        </w:r>
      </w:del>
    </w:p>
    <w:p w14:paraId="755B491A" w14:textId="7A9525E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38" w:author="Greg Stoike" w:date="2018-11-30T10:28:00Z"/>
          <w:rFonts w:ascii="Consolas" w:eastAsiaTheme="minorHAnsi" w:hAnsi="Consolas" w:cs="Lucida Sans Typewriter"/>
          <w:color w:val="268BD2"/>
          <w:sz w:val="16"/>
          <w:szCs w:val="16"/>
        </w:rPr>
      </w:pPr>
      <w:del w:id="3039"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4A104E79" w14:textId="6F3D706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40" w:author="Greg Stoike" w:date="2018-11-30T10:28:00Z"/>
          <w:rFonts w:ascii="Consolas" w:eastAsiaTheme="minorHAnsi" w:hAnsi="Consolas" w:cs="Lucida Sans Typewriter"/>
          <w:color w:val="268BD2"/>
          <w:sz w:val="16"/>
          <w:szCs w:val="16"/>
        </w:rPr>
      </w:pPr>
      <w:del w:id="304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6E9F64AD" w14:textId="79799A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42" w:author="Greg Stoike" w:date="2018-11-30T10:28:00Z"/>
          <w:rFonts w:ascii="Consolas" w:eastAsiaTheme="minorHAnsi" w:hAnsi="Consolas" w:cs="Lucida Sans Typewriter"/>
          <w:color w:val="268BD2"/>
          <w:sz w:val="16"/>
          <w:szCs w:val="16"/>
        </w:rPr>
      </w:pPr>
      <w:del w:id="3043"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73E63030" w14:textId="72A1C30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44" w:author="Greg Stoike" w:date="2018-11-30T10:28:00Z"/>
          <w:rFonts w:ascii="Consolas" w:eastAsiaTheme="minorHAnsi" w:hAnsi="Consolas" w:cs="Lucida Sans Typewriter"/>
          <w:color w:val="268BD2"/>
          <w:sz w:val="16"/>
          <w:szCs w:val="16"/>
        </w:rPr>
      </w:pPr>
      <w:del w:id="3045" w:author="Greg Stoike" w:date="2018-11-30T10:28:00Z">
        <w:r w:rsidRPr="001E088C" w:rsidDel="00DA4580">
          <w:rPr>
            <w:rFonts w:ascii="Consolas" w:eastAsiaTheme="minorHAnsi" w:hAnsi="Consolas" w:cs="Lucida Sans Typewriter"/>
            <w:color w:val="268BD2"/>
            <w:sz w:val="16"/>
            <w:szCs w:val="16"/>
          </w:rPr>
          <w:delText xml:space="preserve">                    &lt;ItemScoreParameter value="0.27156999707221985" measurementParameter="a"/&gt;</w:delText>
        </w:r>
      </w:del>
    </w:p>
    <w:p w14:paraId="60D39EA4" w14:textId="5D38F8C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46" w:author="Greg Stoike" w:date="2018-11-30T10:28:00Z"/>
          <w:rFonts w:ascii="Consolas" w:eastAsiaTheme="minorHAnsi" w:hAnsi="Consolas" w:cs="Lucida Sans Typewriter"/>
          <w:color w:val="268BD2"/>
          <w:sz w:val="16"/>
          <w:szCs w:val="16"/>
        </w:rPr>
      </w:pPr>
      <w:del w:id="3047" w:author="Greg Stoike" w:date="2018-11-30T10:28:00Z">
        <w:r w:rsidRPr="001E088C" w:rsidDel="00DA4580">
          <w:rPr>
            <w:rFonts w:ascii="Consolas" w:eastAsiaTheme="minorHAnsi" w:hAnsi="Consolas" w:cs="Lucida Sans Typewriter"/>
            <w:color w:val="268BD2"/>
            <w:sz w:val="16"/>
            <w:szCs w:val="16"/>
          </w:rPr>
          <w:delText xml:space="preserve">                    &lt;ItemScoreParameter value="2.687040090560913" measurementParameter="b"/&gt;</w:delText>
        </w:r>
      </w:del>
    </w:p>
    <w:p w14:paraId="3179E780" w14:textId="2FA9CCA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48" w:author="Greg Stoike" w:date="2018-11-30T10:28:00Z"/>
          <w:rFonts w:ascii="Consolas" w:eastAsiaTheme="minorHAnsi" w:hAnsi="Consolas" w:cs="Lucida Sans Typewriter"/>
          <w:color w:val="268BD2"/>
          <w:sz w:val="16"/>
          <w:szCs w:val="16"/>
        </w:rPr>
      </w:pPr>
      <w:del w:id="3049"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2CB2DEE3" w14:textId="6FFBECE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50" w:author="Greg Stoike" w:date="2018-11-30T10:28:00Z"/>
          <w:rFonts w:ascii="Consolas" w:eastAsiaTheme="minorHAnsi" w:hAnsi="Consolas" w:cs="Lucida Sans Typewriter"/>
          <w:color w:val="268BD2"/>
          <w:sz w:val="16"/>
          <w:szCs w:val="16"/>
        </w:rPr>
      </w:pPr>
      <w:del w:id="3051"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651D6595" w14:textId="13E700C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52" w:author="Greg Stoike" w:date="2018-11-30T10:28:00Z"/>
          <w:rFonts w:ascii="Consolas" w:eastAsiaTheme="minorHAnsi" w:hAnsi="Consolas" w:cs="Lucida Sans Typewriter"/>
          <w:color w:val="268BD2"/>
          <w:sz w:val="16"/>
          <w:szCs w:val="16"/>
        </w:rPr>
      </w:pPr>
      <w:del w:id="3053"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33CEEB08" w14:textId="725B238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54" w:author="Greg Stoike" w:date="2018-11-30T10:28:00Z"/>
          <w:rFonts w:ascii="Consolas" w:eastAsiaTheme="minorHAnsi" w:hAnsi="Consolas" w:cs="Lucida Sans Typewriter"/>
          <w:color w:val="268BD2"/>
          <w:sz w:val="16"/>
          <w:szCs w:val="16"/>
        </w:rPr>
      </w:pPr>
      <w:del w:id="3055"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41B6CF2" w14:textId="0C93A5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56" w:author="Greg Stoike" w:date="2018-11-30T10:28:00Z"/>
          <w:rFonts w:ascii="Consolas" w:eastAsiaTheme="minorHAnsi" w:hAnsi="Consolas" w:cs="Lucida Sans Typewriter"/>
          <w:color w:val="268BD2"/>
          <w:sz w:val="16"/>
          <w:szCs w:val="16"/>
        </w:rPr>
      </w:pPr>
      <w:del w:id="3057"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4B2F4DFD" w14:textId="5A74684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58" w:author="Greg Stoike" w:date="2018-11-30T10:28:00Z"/>
          <w:rFonts w:ascii="Consolas" w:eastAsiaTheme="minorHAnsi" w:hAnsi="Consolas" w:cs="Lucida Sans Typewriter"/>
          <w:color w:val="268BD2"/>
          <w:sz w:val="16"/>
          <w:szCs w:val="16"/>
        </w:rPr>
      </w:pPr>
      <w:del w:id="3059"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id="11984"&gt;</w:delText>
        </w:r>
      </w:del>
    </w:p>
    <w:p w14:paraId="70CFC716" w14:textId="1D2A474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60" w:author="Greg Stoike" w:date="2018-11-30T10:28:00Z"/>
          <w:rFonts w:ascii="Consolas" w:eastAsiaTheme="minorHAnsi" w:hAnsi="Consolas" w:cs="Lucida Sans Typewriter"/>
          <w:color w:val="268BD2"/>
          <w:sz w:val="16"/>
          <w:szCs w:val="16"/>
        </w:rPr>
      </w:pPr>
      <w:del w:id="3061"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id="11984" type="EQ"&gt;</w:delText>
        </w:r>
      </w:del>
    </w:p>
    <w:p w14:paraId="6E159193" w14:textId="624B6E7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62" w:author="Greg Stoike" w:date="2018-11-30T10:28:00Z"/>
          <w:rFonts w:ascii="Consolas" w:eastAsiaTheme="minorHAnsi" w:hAnsi="Consolas" w:cs="Lucida Sans Typewriter"/>
          <w:color w:val="268BD2"/>
          <w:sz w:val="16"/>
          <w:szCs w:val="16"/>
        </w:rPr>
      </w:pPr>
      <w:del w:id="306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4C7E9489" w14:textId="789F907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64" w:author="Greg Stoike" w:date="2018-11-30T10:28:00Z"/>
          <w:rFonts w:ascii="Consolas" w:eastAsiaTheme="minorHAnsi" w:hAnsi="Consolas" w:cs="Lucida Sans Typewriter"/>
          <w:color w:val="268BD2"/>
          <w:sz w:val="16"/>
          <w:szCs w:val="16"/>
        </w:rPr>
      </w:pPr>
      <w:del w:id="3065"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2F152768" w14:textId="5E66748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66" w:author="Greg Stoike" w:date="2018-11-30T10:28:00Z"/>
          <w:rFonts w:ascii="Consolas" w:eastAsiaTheme="minorHAnsi" w:hAnsi="Consolas" w:cs="Lucida Sans Typewriter"/>
          <w:color w:val="268BD2"/>
          <w:sz w:val="16"/>
          <w:szCs w:val="16"/>
        </w:rPr>
      </w:pPr>
      <w:del w:id="3067"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5995A03D" w14:textId="43396AA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68" w:author="Greg Stoike" w:date="2018-11-30T10:28:00Z"/>
          <w:rFonts w:ascii="Consolas" w:eastAsiaTheme="minorHAnsi" w:hAnsi="Consolas" w:cs="Lucida Sans Typewriter"/>
          <w:color w:val="268BD2"/>
          <w:sz w:val="16"/>
          <w:szCs w:val="16"/>
        </w:rPr>
      </w:pPr>
      <w:del w:id="3069"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5C312DBC" w14:textId="051B04D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70" w:author="Greg Stoike" w:date="2018-11-30T10:28:00Z"/>
          <w:rFonts w:ascii="Consolas" w:eastAsiaTheme="minorHAnsi" w:hAnsi="Consolas" w:cs="Lucida Sans Typewriter"/>
          <w:color w:val="268BD2"/>
          <w:sz w:val="16"/>
          <w:szCs w:val="16"/>
        </w:rPr>
      </w:pPr>
      <w:del w:id="3071"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65B45C83" w14:textId="664424A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72" w:author="Greg Stoike" w:date="2018-11-30T10:28:00Z"/>
          <w:rFonts w:ascii="Consolas" w:eastAsiaTheme="minorHAnsi" w:hAnsi="Consolas" w:cs="Lucida Sans Typewriter"/>
          <w:color w:val="268BD2"/>
          <w:sz w:val="16"/>
          <w:szCs w:val="16"/>
        </w:rPr>
      </w:pPr>
      <w:del w:id="3073"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534DF7EA" w14:textId="1D5F56C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74" w:author="Greg Stoike" w:date="2018-11-30T10:28:00Z"/>
          <w:rFonts w:ascii="Consolas" w:eastAsiaTheme="minorHAnsi" w:hAnsi="Consolas" w:cs="Lucida Sans Typewriter"/>
          <w:color w:val="268BD2"/>
          <w:sz w:val="16"/>
          <w:szCs w:val="16"/>
        </w:rPr>
      </w:pPr>
      <w:del w:id="3075"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value="Overall=Difficult"/&gt;</w:delText>
        </w:r>
      </w:del>
    </w:p>
    <w:p w14:paraId="712C9C2E" w14:textId="0A8A65E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76" w:author="Greg Stoike" w:date="2018-11-30T10:28:00Z"/>
          <w:rFonts w:ascii="Consolas" w:eastAsiaTheme="minorHAnsi" w:hAnsi="Consolas" w:cs="Lucida Sans Typewriter"/>
          <w:color w:val="268BD2"/>
          <w:sz w:val="16"/>
          <w:szCs w:val="16"/>
        </w:rPr>
      </w:pPr>
      <w:del w:id="307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57707830" w14:textId="0717114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78" w:author="Greg Stoike" w:date="2018-11-30T10:28:00Z"/>
          <w:rFonts w:ascii="Consolas" w:eastAsiaTheme="minorHAnsi" w:hAnsi="Consolas" w:cs="Lucida Sans Typewriter"/>
          <w:color w:val="268BD2"/>
          <w:sz w:val="16"/>
          <w:szCs w:val="16"/>
        </w:rPr>
      </w:pPr>
      <w:del w:id="307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10BF9D6F" w14:textId="07827C4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80" w:author="Greg Stoike" w:date="2018-11-30T10:28:00Z"/>
          <w:rFonts w:ascii="Consolas" w:eastAsiaTheme="minorHAnsi" w:hAnsi="Consolas" w:cs="Lucida Sans Typewriter"/>
          <w:color w:val="268BD2"/>
          <w:sz w:val="16"/>
          <w:szCs w:val="16"/>
        </w:rPr>
      </w:pPr>
      <w:del w:id="30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2207768E" w14:textId="3001091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82" w:author="Greg Stoike" w:date="2018-11-30T10:28:00Z"/>
          <w:rFonts w:ascii="Consolas" w:eastAsiaTheme="minorHAnsi" w:hAnsi="Consolas" w:cs="Lucida Sans Typewriter"/>
          <w:color w:val="268BD2"/>
          <w:sz w:val="16"/>
          <w:szCs w:val="16"/>
        </w:rPr>
      </w:pPr>
      <w:del w:id="308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135BE727" w14:textId="06D3FB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84" w:author="Greg Stoike" w:date="2018-11-30T10:28:00Z"/>
          <w:rFonts w:ascii="Consolas" w:eastAsiaTheme="minorHAnsi" w:hAnsi="Consolas" w:cs="Lucida Sans Typewriter"/>
          <w:color w:val="268BD2"/>
          <w:sz w:val="16"/>
          <w:szCs w:val="16"/>
        </w:rPr>
      </w:pPr>
      <w:del w:id="30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47BF742C" w14:textId="1D22B17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86" w:author="Greg Stoike" w:date="2018-11-30T10:28:00Z"/>
          <w:rFonts w:ascii="Consolas" w:eastAsiaTheme="minorHAnsi" w:hAnsi="Consolas" w:cs="Lucida Sans Typewriter"/>
          <w:color w:val="268BD2"/>
          <w:sz w:val="16"/>
          <w:szCs w:val="16"/>
        </w:rPr>
      </w:pPr>
      <w:del w:id="308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16D88DE2" w14:textId="16CFD75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88" w:author="Greg Stoike" w:date="2018-11-30T10:28:00Z"/>
          <w:rFonts w:ascii="Consolas" w:eastAsiaTheme="minorHAnsi" w:hAnsi="Consolas" w:cs="Lucida Sans Typewriter"/>
          <w:color w:val="268BD2"/>
          <w:sz w:val="16"/>
          <w:szCs w:val="16"/>
        </w:rPr>
      </w:pPr>
      <w:del w:id="30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0CC7DF09" w14:textId="32B7734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90" w:author="Greg Stoike" w:date="2018-11-30T10:28:00Z"/>
          <w:rFonts w:ascii="Consolas" w:eastAsiaTheme="minorHAnsi" w:hAnsi="Consolas" w:cs="Lucida Sans Typewriter"/>
          <w:color w:val="268BD2"/>
          <w:sz w:val="16"/>
          <w:szCs w:val="16"/>
        </w:rPr>
      </w:pPr>
      <w:del w:id="309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6AC41E21" w14:textId="7191F01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92" w:author="Greg Stoike" w:date="2018-11-30T10:28:00Z"/>
          <w:rFonts w:ascii="Consolas" w:eastAsiaTheme="minorHAnsi" w:hAnsi="Consolas" w:cs="Lucida Sans Typewriter"/>
          <w:color w:val="268BD2"/>
          <w:sz w:val="16"/>
          <w:szCs w:val="16"/>
        </w:rPr>
      </w:pPr>
      <w:del w:id="309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00C4CB3B" w14:textId="7AA52AE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94" w:author="Greg Stoike" w:date="2018-11-30T10:28:00Z"/>
          <w:rFonts w:ascii="Consolas" w:eastAsiaTheme="minorHAnsi" w:hAnsi="Consolas" w:cs="Lucida Sans Typewriter"/>
          <w:color w:val="268BD2"/>
          <w:sz w:val="16"/>
          <w:szCs w:val="16"/>
        </w:rPr>
      </w:pPr>
      <w:del w:id="3095"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18B557D9" w14:textId="3E40097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96" w:author="Greg Stoike" w:date="2018-11-30T10:28:00Z"/>
          <w:rFonts w:ascii="Consolas" w:eastAsiaTheme="minorHAnsi" w:hAnsi="Consolas" w:cs="Lucida Sans Typewriter"/>
          <w:color w:val="268BD2"/>
          <w:sz w:val="16"/>
          <w:szCs w:val="16"/>
        </w:rPr>
      </w:pPr>
      <w:del w:id="3097"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value="Student Xml Proposition"/&gt;</w:delText>
        </w:r>
      </w:del>
    </w:p>
    <w:p w14:paraId="7FF7E942" w14:textId="763455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098" w:author="Greg Stoike" w:date="2018-11-30T10:28:00Z"/>
          <w:rFonts w:ascii="Consolas" w:eastAsiaTheme="minorHAnsi" w:hAnsi="Consolas" w:cs="Lucida Sans Typewriter"/>
          <w:color w:val="268BD2"/>
          <w:sz w:val="16"/>
          <w:szCs w:val="16"/>
        </w:rPr>
      </w:pPr>
      <w:del w:id="3099"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Machine Rubric"/&gt;</w:delText>
        </w:r>
      </w:del>
    </w:p>
    <w:p w14:paraId="64BC94FA" w14:textId="248295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00" w:author="Greg Stoike" w:date="2018-11-30T10:28:00Z"/>
          <w:rFonts w:ascii="Consolas" w:eastAsiaTheme="minorHAnsi" w:hAnsi="Consolas" w:cs="Lucida Sans Typewriter"/>
          <w:color w:val="268BD2"/>
          <w:sz w:val="16"/>
          <w:szCs w:val="16"/>
        </w:rPr>
      </w:pPr>
      <w:del w:id="3101"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31AC3721" w14:textId="4FC0E03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02" w:author="Greg Stoike" w:date="2018-11-30T10:28:00Z"/>
          <w:rFonts w:ascii="Consolas" w:eastAsiaTheme="minorHAnsi" w:hAnsi="Consolas" w:cs="Lucida Sans Typewriter"/>
          <w:color w:val="268BD2"/>
          <w:sz w:val="16"/>
          <w:szCs w:val="16"/>
        </w:rPr>
      </w:pPr>
      <w:del w:id="3103"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36CBAD94" w14:textId="4AC721D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04" w:author="Greg Stoike" w:date="2018-11-30T10:28:00Z"/>
          <w:rFonts w:ascii="Consolas" w:eastAsiaTheme="minorHAnsi" w:hAnsi="Consolas" w:cs="Lucida Sans Typewriter"/>
          <w:color w:val="268BD2"/>
          <w:sz w:val="16"/>
          <w:szCs w:val="16"/>
        </w:rPr>
      </w:pPr>
      <w:del w:id="3105"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value="EQ"/&gt;</w:delText>
        </w:r>
      </w:del>
    </w:p>
    <w:p w14:paraId="3ECED045" w14:textId="2855C6C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06" w:author="Greg Stoike" w:date="2018-11-30T10:28:00Z"/>
          <w:rFonts w:ascii="Consolas" w:eastAsiaTheme="minorHAnsi" w:hAnsi="Consolas" w:cs="Lucida Sans Typewriter"/>
          <w:color w:val="268BD2"/>
          <w:sz w:val="16"/>
          <w:szCs w:val="16"/>
        </w:rPr>
      </w:pPr>
      <w:del w:id="3107"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F18C82D" w14:textId="7E9F6B2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08" w:author="Greg Stoike" w:date="2018-11-30T10:28:00Z"/>
          <w:rFonts w:ascii="Consolas" w:eastAsiaTheme="minorHAnsi" w:hAnsi="Consolas" w:cs="Lucida Sans Typewriter"/>
          <w:color w:val="268BD2"/>
          <w:sz w:val="16"/>
          <w:szCs w:val="16"/>
        </w:rPr>
      </w:pPr>
      <w:del w:id="3109"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14C42969" w14:textId="085F483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10" w:author="Greg Stoike" w:date="2018-11-30T10:28:00Z"/>
          <w:rFonts w:ascii="Consolas" w:eastAsiaTheme="minorHAnsi" w:hAnsi="Consolas" w:cs="Lucida Sans Typewriter"/>
          <w:color w:val="268BD2"/>
          <w:sz w:val="16"/>
          <w:szCs w:val="16"/>
        </w:rPr>
      </w:pPr>
      <w:del w:id="3111"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44756A6D" w14:textId="2D21B59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12" w:author="Greg Stoike" w:date="2018-11-30T10:28:00Z"/>
          <w:rFonts w:ascii="Consolas" w:eastAsiaTheme="minorHAnsi" w:hAnsi="Consolas" w:cs="Lucida Sans Typewriter"/>
          <w:color w:val="268BD2"/>
          <w:sz w:val="16"/>
          <w:szCs w:val="16"/>
        </w:rPr>
      </w:pPr>
      <w:del w:id="3113"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6780A3CC" w14:textId="11E116A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14" w:author="Greg Stoike" w:date="2018-11-30T10:28:00Z"/>
          <w:rFonts w:ascii="Consolas" w:eastAsiaTheme="minorHAnsi" w:hAnsi="Consolas" w:cs="Lucida Sans Typewriter"/>
          <w:color w:val="268BD2"/>
          <w:sz w:val="16"/>
          <w:szCs w:val="16"/>
        </w:rPr>
      </w:pPr>
      <w:del w:id="3115"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4D18BEE5" w14:textId="48C1DE9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16" w:author="Greg Stoike" w:date="2018-11-30T10:28:00Z"/>
          <w:rFonts w:ascii="Consolas" w:eastAsiaTheme="minorHAnsi" w:hAnsi="Consolas" w:cs="Lucida Sans Typewriter"/>
          <w:color w:val="268BD2"/>
          <w:sz w:val="16"/>
          <w:szCs w:val="16"/>
        </w:rPr>
      </w:pPr>
      <w:del w:id="311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496045B6" w14:textId="79D1048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18" w:author="Greg Stoike" w:date="2018-11-30T10:28:00Z"/>
          <w:rFonts w:ascii="Consolas" w:eastAsiaTheme="minorHAnsi" w:hAnsi="Consolas" w:cs="Lucida Sans Typewriter"/>
          <w:color w:val="268BD2"/>
          <w:sz w:val="16"/>
          <w:szCs w:val="16"/>
        </w:rPr>
      </w:pPr>
      <w:del w:id="3119"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0D5F2DE3" w14:textId="5F1EAC5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20" w:author="Greg Stoike" w:date="2018-11-30T10:28:00Z"/>
          <w:rFonts w:ascii="Consolas" w:eastAsiaTheme="minorHAnsi" w:hAnsi="Consolas" w:cs="Lucida Sans Typewriter"/>
          <w:color w:val="268BD2"/>
          <w:sz w:val="16"/>
          <w:szCs w:val="16"/>
        </w:rPr>
      </w:pPr>
      <w:del w:id="3121"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17701DFB" w14:textId="14374EC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22" w:author="Greg Stoike" w:date="2018-11-30T10:28:00Z"/>
          <w:rFonts w:ascii="Consolas" w:eastAsiaTheme="minorHAnsi" w:hAnsi="Consolas" w:cs="Lucida Sans Typewriter"/>
          <w:color w:val="268BD2"/>
          <w:sz w:val="16"/>
          <w:szCs w:val="16"/>
        </w:rPr>
      </w:pPr>
      <w:del w:id="3123"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433AE8B8" w14:textId="2EE70B8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24" w:author="Greg Stoike" w:date="2018-11-30T10:28:00Z"/>
          <w:rFonts w:ascii="Consolas" w:eastAsiaTheme="minorHAnsi" w:hAnsi="Consolas" w:cs="Lucida Sans Typewriter"/>
          <w:color w:val="268BD2"/>
          <w:sz w:val="16"/>
          <w:szCs w:val="16"/>
        </w:rPr>
      </w:pPr>
      <w:del w:id="3125"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45FEC012" w14:textId="45B67F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26" w:author="Greg Stoike" w:date="2018-11-30T10:28:00Z"/>
          <w:rFonts w:ascii="Consolas" w:eastAsiaTheme="minorHAnsi" w:hAnsi="Consolas" w:cs="Lucida Sans Typewriter"/>
          <w:color w:val="268BD2"/>
          <w:sz w:val="16"/>
          <w:szCs w:val="16"/>
        </w:rPr>
      </w:pPr>
      <w:del w:id="3127" w:author="Greg Stoike" w:date="2018-11-30T10:28:00Z">
        <w:r w:rsidRPr="001E088C" w:rsidDel="00DA4580">
          <w:rPr>
            <w:rFonts w:ascii="Consolas" w:eastAsiaTheme="minorHAnsi" w:hAnsi="Consolas" w:cs="Lucida Sans Typewriter"/>
            <w:color w:val="268BD2"/>
            <w:sz w:val="16"/>
            <w:szCs w:val="16"/>
          </w:rPr>
          <w:delText xml:space="preserve">                  &lt;BlueprintReference idRef="1|P|TS03"/&gt;</w:delText>
        </w:r>
      </w:del>
    </w:p>
    <w:p w14:paraId="591B5B96" w14:textId="4C92320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28" w:author="Greg Stoike" w:date="2018-11-30T10:28:00Z"/>
          <w:rFonts w:ascii="Consolas" w:eastAsiaTheme="minorHAnsi" w:hAnsi="Consolas" w:cs="Lucida Sans Typewriter"/>
          <w:color w:val="268BD2"/>
          <w:sz w:val="16"/>
          <w:szCs w:val="16"/>
        </w:rPr>
      </w:pPr>
      <w:del w:id="3129" w:author="Greg Stoike" w:date="2018-11-30T10:28:00Z">
        <w:r w:rsidRPr="001E088C" w:rsidDel="00DA4580">
          <w:rPr>
            <w:rFonts w:ascii="Consolas" w:eastAsiaTheme="minorHAnsi" w:hAnsi="Consolas" w:cs="Lucida Sans Typewriter"/>
            <w:color w:val="268BD2"/>
            <w:sz w:val="16"/>
            <w:szCs w:val="16"/>
          </w:rPr>
          <w:delText xml:space="preserve">                  &lt;BlueprintReference idRef="1|P|TS03|G"/&gt;</w:delText>
        </w:r>
      </w:del>
    </w:p>
    <w:p w14:paraId="09957CA9" w14:textId="70353CF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30" w:author="Greg Stoike" w:date="2018-11-30T10:28:00Z"/>
          <w:rFonts w:ascii="Consolas" w:eastAsiaTheme="minorHAnsi" w:hAnsi="Consolas" w:cs="Lucida Sans Typewriter"/>
          <w:color w:val="268BD2"/>
          <w:sz w:val="16"/>
          <w:szCs w:val="16"/>
        </w:rPr>
      </w:pPr>
      <w:del w:id="3131"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46DC19D7" w14:textId="1FC9ECB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32" w:author="Greg Stoike" w:date="2018-11-30T10:28:00Z"/>
          <w:rFonts w:ascii="Consolas" w:eastAsiaTheme="minorHAnsi" w:hAnsi="Consolas" w:cs="Lucida Sans Typewriter"/>
          <w:color w:val="268BD2"/>
          <w:sz w:val="16"/>
          <w:szCs w:val="16"/>
        </w:rPr>
      </w:pPr>
      <w:del w:id="3133"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04D81AA9" w14:textId="046AC5F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34" w:author="Greg Stoike" w:date="2018-11-30T10:28:00Z"/>
          <w:rFonts w:ascii="Consolas" w:eastAsiaTheme="minorHAnsi" w:hAnsi="Consolas" w:cs="Lucida Sans Typewriter"/>
          <w:color w:val="268BD2"/>
          <w:sz w:val="16"/>
          <w:szCs w:val="16"/>
        </w:rPr>
      </w:pPr>
      <w:del w:id="3135"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718378CB" w14:textId="4F97EF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36" w:author="Greg Stoike" w:date="2018-11-30T10:28:00Z"/>
          <w:rFonts w:ascii="Consolas" w:eastAsiaTheme="minorHAnsi" w:hAnsi="Consolas" w:cs="Lucida Sans Typewriter"/>
          <w:color w:val="268BD2"/>
          <w:sz w:val="16"/>
          <w:szCs w:val="16"/>
        </w:rPr>
      </w:pPr>
      <w:del w:id="3137" w:author="Greg Stoike" w:date="2018-11-30T10:28:00Z">
        <w:r w:rsidRPr="001E088C" w:rsidDel="00DA4580">
          <w:rPr>
            <w:rFonts w:ascii="Consolas" w:eastAsiaTheme="minorHAnsi" w:hAnsi="Consolas" w:cs="Lucida Sans Typewriter"/>
            <w:color w:val="268BD2"/>
            <w:sz w:val="16"/>
            <w:szCs w:val="16"/>
          </w:rPr>
          <w:delText xml:space="preserve">                    &lt;ItemScoreParameter value="0.7490299940109253" measurementParameter="a"/&gt;</w:delText>
        </w:r>
      </w:del>
    </w:p>
    <w:p w14:paraId="5BBDF4D0" w14:textId="62F0277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38" w:author="Greg Stoike" w:date="2018-11-30T10:28:00Z"/>
          <w:rFonts w:ascii="Consolas" w:eastAsiaTheme="minorHAnsi" w:hAnsi="Consolas" w:cs="Lucida Sans Typewriter"/>
          <w:color w:val="268BD2"/>
          <w:sz w:val="16"/>
          <w:szCs w:val="16"/>
        </w:rPr>
      </w:pPr>
      <w:del w:id="3139" w:author="Greg Stoike" w:date="2018-11-30T10:28:00Z">
        <w:r w:rsidRPr="001E088C" w:rsidDel="00DA4580">
          <w:rPr>
            <w:rFonts w:ascii="Consolas" w:eastAsiaTheme="minorHAnsi" w:hAnsi="Consolas" w:cs="Lucida Sans Typewriter"/>
            <w:color w:val="268BD2"/>
            <w:sz w:val="16"/>
            <w:szCs w:val="16"/>
          </w:rPr>
          <w:delText xml:space="preserve">                    &lt;ItemScoreParameter value="1.8384699821472168" measurementParameter="b"/&gt;</w:delText>
        </w:r>
      </w:del>
    </w:p>
    <w:p w14:paraId="2165AD26" w14:textId="205D82E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40" w:author="Greg Stoike" w:date="2018-11-30T10:28:00Z"/>
          <w:rFonts w:ascii="Consolas" w:eastAsiaTheme="minorHAnsi" w:hAnsi="Consolas" w:cs="Lucida Sans Typewriter"/>
          <w:color w:val="268BD2"/>
          <w:sz w:val="16"/>
          <w:szCs w:val="16"/>
        </w:rPr>
      </w:pPr>
      <w:del w:id="3141"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54B05F9F" w14:textId="69E9AD3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42" w:author="Greg Stoike" w:date="2018-11-30T10:28:00Z"/>
          <w:rFonts w:ascii="Consolas" w:eastAsiaTheme="minorHAnsi" w:hAnsi="Consolas" w:cs="Lucida Sans Typewriter"/>
          <w:color w:val="268BD2"/>
          <w:sz w:val="16"/>
          <w:szCs w:val="16"/>
        </w:rPr>
      </w:pPr>
      <w:del w:id="3143"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0D514848" w14:textId="7F671F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44" w:author="Greg Stoike" w:date="2018-11-30T10:28:00Z"/>
          <w:rFonts w:ascii="Consolas" w:eastAsiaTheme="minorHAnsi" w:hAnsi="Consolas" w:cs="Lucida Sans Typewriter"/>
          <w:color w:val="268BD2"/>
          <w:sz w:val="16"/>
          <w:szCs w:val="16"/>
        </w:rPr>
      </w:pPr>
      <w:del w:id="3145"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024EACC1" w14:textId="5EB8898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46" w:author="Greg Stoike" w:date="2018-11-30T10:28:00Z"/>
          <w:rFonts w:ascii="Consolas" w:eastAsiaTheme="minorHAnsi" w:hAnsi="Consolas" w:cs="Lucida Sans Typewriter"/>
          <w:color w:val="268BD2"/>
          <w:sz w:val="16"/>
          <w:szCs w:val="16"/>
        </w:rPr>
      </w:pPr>
      <w:del w:id="3147"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1F461D3D" w14:textId="3960522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48" w:author="Greg Stoike" w:date="2018-11-30T10:28:00Z"/>
          <w:rFonts w:ascii="Consolas" w:eastAsiaTheme="minorHAnsi" w:hAnsi="Consolas" w:cs="Lucida Sans Typewriter"/>
          <w:color w:val="268BD2"/>
          <w:sz w:val="16"/>
          <w:szCs w:val="16"/>
        </w:rPr>
      </w:pPr>
      <w:del w:id="3149"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5FDC7EAF" w14:textId="73AC3E9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50" w:author="Greg Stoike" w:date="2018-11-30T10:28:00Z"/>
          <w:rFonts w:ascii="Consolas" w:eastAsiaTheme="minorHAnsi" w:hAnsi="Consolas" w:cs="Lucida Sans Typewriter"/>
          <w:color w:val="268BD2"/>
          <w:sz w:val="16"/>
          <w:szCs w:val="16"/>
        </w:rPr>
      </w:pPr>
      <w:del w:id="3151"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id="31344"&gt;</w:delText>
        </w:r>
      </w:del>
    </w:p>
    <w:p w14:paraId="28F4E208" w14:textId="14AB51C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52" w:author="Greg Stoike" w:date="2018-11-30T10:28:00Z"/>
          <w:rFonts w:ascii="Consolas" w:eastAsiaTheme="minorHAnsi" w:hAnsi="Consolas" w:cs="Lucida Sans Typewriter"/>
          <w:color w:val="268BD2"/>
          <w:sz w:val="16"/>
          <w:szCs w:val="16"/>
        </w:rPr>
      </w:pPr>
      <w:del w:id="3153"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id="31344" type="MC"&gt;</w:delText>
        </w:r>
      </w:del>
    </w:p>
    <w:p w14:paraId="55901A4E" w14:textId="52FC748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54" w:author="Greg Stoike" w:date="2018-11-30T10:28:00Z"/>
          <w:rFonts w:ascii="Consolas" w:eastAsiaTheme="minorHAnsi" w:hAnsi="Consolas" w:cs="Lucida Sans Typewriter"/>
          <w:color w:val="268BD2"/>
          <w:sz w:val="16"/>
          <w:szCs w:val="16"/>
        </w:rPr>
      </w:pPr>
      <w:del w:id="315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144E1488" w14:textId="650E7FA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56" w:author="Greg Stoike" w:date="2018-11-30T10:28:00Z"/>
          <w:rFonts w:ascii="Consolas" w:eastAsiaTheme="minorHAnsi" w:hAnsi="Consolas" w:cs="Lucida Sans Typewriter"/>
          <w:color w:val="268BD2"/>
          <w:sz w:val="16"/>
          <w:szCs w:val="16"/>
        </w:rPr>
      </w:pPr>
      <w:del w:id="3157"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value="B"/&gt;</w:delText>
        </w:r>
      </w:del>
    </w:p>
    <w:p w14:paraId="127651FE" w14:textId="12785EA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58" w:author="Greg Stoike" w:date="2018-11-30T10:28:00Z"/>
          <w:rFonts w:ascii="Consolas" w:eastAsiaTheme="minorHAnsi" w:hAnsi="Consolas" w:cs="Lucida Sans Typewriter"/>
          <w:color w:val="268BD2"/>
          <w:sz w:val="16"/>
          <w:szCs w:val="16"/>
        </w:rPr>
      </w:pPr>
      <w:del w:id="3159" w:author="Greg Stoike" w:date="2018-11-30T10:28:00Z">
        <w:r w:rsidRPr="001E088C" w:rsidDel="00DA4580">
          <w:rPr>
            <w:rFonts w:ascii="Consolas" w:eastAsiaTheme="minorHAnsi" w:hAnsi="Consolas" w:cs="Lucida Sans Typewriter"/>
            <w:color w:val="268BD2"/>
            <w:sz w:val="16"/>
            <w:szCs w:val="16"/>
          </w:rPr>
          <w:delText xml:space="preserve">                  &lt;PoolProperty name="Answer Key (Part II)" value="NA"/&gt;</w:delText>
        </w:r>
      </w:del>
    </w:p>
    <w:p w14:paraId="603433AB" w14:textId="0A3AAE7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60" w:author="Greg Stoike" w:date="2018-11-30T10:28:00Z"/>
          <w:rFonts w:ascii="Consolas" w:eastAsiaTheme="minorHAnsi" w:hAnsi="Consolas" w:cs="Lucida Sans Typewriter"/>
          <w:color w:val="268BD2"/>
          <w:sz w:val="16"/>
          <w:szCs w:val="16"/>
        </w:rPr>
      </w:pPr>
      <w:del w:id="3161"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4DAF2261" w14:textId="276B74C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62" w:author="Greg Stoike" w:date="2018-11-30T10:28:00Z"/>
          <w:rFonts w:ascii="Consolas" w:eastAsiaTheme="minorHAnsi" w:hAnsi="Consolas" w:cs="Lucida Sans Typewriter"/>
          <w:color w:val="268BD2"/>
          <w:sz w:val="16"/>
          <w:szCs w:val="16"/>
        </w:rPr>
      </w:pPr>
      <w:del w:id="3163" w:author="Greg Stoike" w:date="2018-11-30T10:28:00Z">
        <w:r w:rsidRPr="001E088C" w:rsidDel="00DA4580">
          <w:rPr>
            <w:rFonts w:ascii="Consolas" w:eastAsiaTheme="minorHAnsi" w:hAnsi="Consolas" w:cs="Lucida Sans Typewriter"/>
            <w:color w:val="268BD2"/>
            <w:sz w:val="16"/>
            <w:szCs w:val="16"/>
          </w:rPr>
          <w:delText xml:space="preserve">                  &lt;PoolProperty name="Braille" value="PRN"/&gt;</w:delText>
        </w:r>
      </w:del>
    </w:p>
    <w:p w14:paraId="52C6B55C" w14:textId="2B013F1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64" w:author="Greg Stoike" w:date="2018-11-30T10:28:00Z"/>
          <w:rFonts w:ascii="Consolas" w:eastAsiaTheme="minorHAnsi" w:hAnsi="Consolas" w:cs="Lucida Sans Typewriter"/>
          <w:color w:val="268BD2"/>
          <w:sz w:val="16"/>
          <w:szCs w:val="16"/>
        </w:rPr>
      </w:pPr>
      <w:del w:id="3165"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2C286742" w14:textId="320654D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66" w:author="Greg Stoike" w:date="2018-11-30T10:28:00Z"/>
          <w:rFonts w:ascii="Consolas" w:eastAsiaTheme="minorHAnsi" w:hAnsi="Consolas" w:cs="Lucida Sans Typewriter"/>
          <w:color w:val="268BD2"/>
          <w:sz w:val="16"/>
          <w:szCs w:val="16"/>
        </w:rPr>
      </w:pPr>
      <w:del w:id="3167"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value="2"/&gt;</w:delText>
        </w:r>
      </w:del>
    </w:p>
    <w:p w14:paraId="250E2AD7" w14:textId="671BA82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68" w:author="Greg Stoike" w:date="2018-11-30T10:28:00Z"/>
          <w:rFonts w:ascii="Consolas" w:eastAsiaTheme="minorHAnsi" w:hAnsi="Consolas" w:cs="Lucida Sans Typewriter"/>
          <w:color w:val="268BD2"/>
          <w:sz w:val="16"/>
          <w:szCs w:val="16"/>
        </w:rPr>
      </w:pPr>
      <w:del w:id="3169"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value="Overall=Moderate"/&gt;</w:delText>
        </w:r>
      </w:del>
    </w:p>
    <w:p w14:paraId="2B8E481B" w14:textId="6A6265A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70" w:author="Greg Stoike" w:date="2018-11-30T10:28:00Z"/>
          <w:rFonts w:ascii="Consolas" w:eastAsiaTheme="minorHAnsi" w:hAnsi="Consolas" w:cs="Lucida Sans Typewriter"/>
          <w:color w:val="268BD2"/>
          <w:sz w:val="16"/>
          <w:szCs w:val="16"/>
        </w:rPr>
      </w:pPr>
      <w:del w:id="317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0C711106" w14:textId="7A965C4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72" w:author="Greg Stoike" w:date="2018-11-30T10:28:00Z"/>
          <w:rFonts w:ascii="Consolas" w:eastAsiaTheme="minorHAnsi" w:hAnsi="Consolas" w:cs="Lucida Sans Typewriter"/>
          <w:color w:val="268BD2"/>
          <w:sz w:val="16"/>
          <w:szCs w:val="16"/>
        </w:rPr>
      </w:pPr>
      <w:del w:id="317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68A6C528" w14:textId="7D0992F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74" w:author="Greg Stoike" w:date="2018-11-30T10:28:00Z"/>
          <w:rFonts w:ascii="Consolas" w:eastAsiaTheme="minorHAnsi" w:hAnsi="Consolas" w:cs="Lucida Sans Typewriter"/>
          <w:color w:val="268BD2"/>
          <w:sz w:val="16"/>
          <w:szCs w:val="16"/>
        </w:rPr>
      </w:pPr>
      <w:del w:id="317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60E66F4A" w14:textId="7EFF4EB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76" w:author="Greg Stoike" w:date="2018-11-30T10:28:00Z"/>
          <w:rFonts w:ascii="Consolas" w:eastAsiaTheme="minorHAnsi" w:hAnsi="Consolas" w:cs="Lucida Sans Typewriter"/>
          <w:color w:val="268BD2"/>
          <w:sz w:val="16"/>
          <w:szCs w:val="16"/>
        </w:rPr>
      </w:pPr>
      <w:del w:id="317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034848F9" w14:textId="47A185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78" w:author="Greg Stoike" w:date="2018-11-30T10:28:00Z"/>
          <w:rFonts w:ascii="Consolas" w:eastAsiaTheme="minorHAnsi" w:hAnsi="Consolas" w:cs="Lucida Sans Typewriter"/>
          <w:color w:val="268BD2"/>
          <w:sz w:val="16"/>
          <w:szCs w:val="16"/>
        </w:rPr>
      </w:pPr>
      <w:del w:id="317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072418D4" w14:textId="1DD9DC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80" w:author="Greg Stoike" w:date="2018-11-30T10:28:00Z"/>
          <w:rFonts w:ascii="Consolas" w:eastAsiaTheme="minorHAnsi" w:hAnsi="Consolas" w:cs="Lucida Sans Typewriter"/>
          <w:color w:val="268BD2"/>
          <w:sz w:val="16"/>
          <w:szCs w:val="16"/>
        </w:rPr>
      </w:pPr>
      <w:del w:id="31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0ED9427B" w14:textId="31974BC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82" w:author="Greg Stoike" w:date="2018-11-30T10:28:00Z"/>
          <w:rFonts w:ascii="Consolas" w:eastAsiaTheme="minorHAnsi" w:hAnsi="Consolas" w:cs="Lucida Sans Typewriter"/>
          <w:color w:val="268BD2"/>
          <w:sz w:val="16"/>
          <w:szCs w:val="16"/>
        </w:rPr>
      </w:pPr>
      <w:del w:id="318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3FD81B67" w14:textId="06159A8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84" w:author="Greg Stoike" w:date="2018-11-30T10:28:00Z"/>
          <w:rFonts w:ascii="Consolas" w:eastAsiaTheme="minorHAnsi" w:hAnsi="Consolas" w:cs="Lucida Sans Typewriter"/>
          <w:color w:val="268BD2"/>
          <w:sz w:val="16"/>
          <w:szCs w:val="16"/>
        </w:rPr>
      </w:pPr>
      <w:del w:id="318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60A007E2" w14:textId="6B0441E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86" w:author="Greg Stoike" w:date="2018-11-30T10:28:00Z"/>
          <w:rFonts w:ascii="Consolas" w:eastAsiaTheme="minorHAnsi" w:hAnsi="Consolas" w:cs="Lucida Sans Typewriter"/>
          <w:color w:val="268BD2"/>
          <w:sz w:val="16"/>
          <w:szCs w:val="16"/>
        </w:rPr>
      </w:pPr>
      <w:del w:id="318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value="Ukrainian"/&gt;</w:delText>
        </w:r>
      </w:del>
    </w:p>
    <w:p w14:paraId="765B59F1" w14:textId="51CBB42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88" w:author="Greg Stoike" w:date="2018-11-30T10:28:00Z"/>
          <w:rFonts w:ascii="Consolas" w:eastAsiaTheme="minorHAnsi" w:hAnsi="Consolas" w:cs="Lucida Sans Typewriter"/>
          <w:color w:val="268BD2"/>
          <w:sz w:val="16"/>
          <w:szCs w:val="16"/>
        </w:rPr>
      </w:pPr>
      <w:del w:id="318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29966185" w14:textId="370B940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90" w:author="Greg Stoike" w:date="2018-11-30T10:28:00Z"/>
          <w:rFonts w:ascii="Consolas" w:eastAsiaTheme="minorHAnsi" w:hAnsi="Consolas" w:cs="Lucida Sans Typewriter"/>
          <w:color w:val="268BD2"/>
          <w:sz w:val="16"/>
          <w:szCs w:val="16"/>
        </w:rPr>
      </w:pPr>
      <w:del w:id="3191"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0928059C" w14:textId="5A4C981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92" w:author="Greg Stoike" w:date="2018-11-30T10:28:00Z"/>
          <w:rFonts w:ascii="Consolas" w:eastAsiaTheme="minorHAnsi" w:hAnsi="Consolas" w:cs="Lucida Sans Typewriter"/>
          <w:color w:val="268BD2"/>
          <w:sz w:val="16"/>
          <w:szCs w:val="16"/>
        </w:rPr>
      </w:pPr>
      <w:del w:id="3193"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5F6BE06D" w14:textId="3B63019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94" w:author="Greg Stoike" w:date="2018-11-30T10:28:00Z"/>
          <w:rFonts w:ascii="Consolas" w:eastAsiaTheme="minorHAnsi" w:hAnsi="Consolas" w:cs="Lucida Sans Typewriter"/>
          <w:color w:val="268BD2"/>
          <w:sz w:val="16"/>
          <w:szCs w:val="16"/>
        </w:rPr>
      </w:pPr>
      <w:del w:id="3195"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488D9CA0" w14:textId="608C486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96" w:author="Greg Stoike" w:date="2018-11-30T10:28:00Z"/>
          <w:rFonts w:ascii="Consolas" w:eastAsiaTheme="minorHAnsi" w:hAnsi="Consolas" w:cs="Lucida Sans Typewriter"/>
          <w:color w:val="268BD2"/>
          <w:sz w:val="16"/>
          <w:szCs w:val="16"/>
        </w:rPr>
      </w:pPr>
      <w:del w:id="3197"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7BBE7698" w14:textId="30E3DF6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198" w:author="Greg Stoike" w:date="2018-11-30T10:28:00Z"/>
          <w:rFonts w:ascii="Consolas" w:eastAsiaTheme="minorHAnsi" w:hAnsi="Consolas" w:cs="Lucida Sans Typewriter"/>
          <w:color w:val="268BD2"/>
          <w:sz w:val="16"/>
          <w:szCs w:val="16"/>
        </w:rPr>
      </w:pPr>
      <w:del w:id="3199"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54D8A891" w14:textId="168F57A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00" w:author="Greg Stoike" w:date="2018-11-30T10:28:00Z"/>
          <w:rFonts w:ascii="Consolas" w:eastAsiaTheme="minorHAnsi" w:hAnsi="Consolas" w:cs="Lucida Sans Typewriter"/>
          <w:color w:val="268BD2"/>
          <w:sz w:val="16"/>
          <w:szCs w:val="16"/>
        </w:rPr>
      </w:pPr>
      <w:del w:id="3201"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value="B"/&gt;</w:delText>
        </w:r>
      </w:del>
    </w:p>
    <w:p w14:paraId="16C7AC8D" w14:textId="747B02B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02" w:author="Greg Stoike" w:date="2018-11-30T10:28:00Z"/>
          <w:rFonts w:ascii="Consolas" w:eastAsiaTheme="minorHAnsi" w:hAnsi="Consolas" w:cs="Lucida Sans Typewriter"/>
          <w:color w:val="268BD2"/>
          <w:sz w:val="16"/>
          <w:szCs w:val="16"/>
        </w:rPr>
      </w:pPr>
      <w:del w:id="3203"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053369F4" w14:textId="675B29E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04" w:author="Greg Stoike" w:date="2018-11-30T10:28:00Z"/>
          <w:rFonts w:ascii="Consolas" w:eastAsiaTheme="minorHAnsi" w:hAnsi="Consolas" w:cs="Lucida Sans Typewriter"/>
          <w:color w:val="268BD2"/>
          <w:sz w:val="16"/>
          <w:szCs w:val="16"/>
        </w:rPr>
      </w:pPr>
      <w:del w:id="320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2074691E" w14:textId="1AD4A97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06" w:author="Greg Stoike" w:date="2018-11-30T10:28:00Z"/>
          <w:rFonts w:ascii="Consolas" w:eastAsiaTheme="minorHAnsi" w:hAnsi="Consolas" w:cs="Lucida Sans Typewriter"/>
          <w:color w:val="268BD2"/>
          <w:sz w:val="16"/>
          <w:szCs w:val="16"/>
        </w:rPr>
      </w:pPr>
      <w:del w:id="3207"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2CF17592" w14:textId="2A2C5C6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08" w:author="Greg Stoike" w:date="2018-11-30T10:28:00Z"/>
          <w:rFonts w:ascii="Consolas" w:eastAsiaTheme="minorHAnsi" w:hAnsi="Consolas" w:cs="Lucida Sans Typewriter"/>
          <w:color w:val="268BD2"/>
          <w:sz w:val="16"/>
          <w:szCs w:val="16"/>
        </w:rPr>
      </w:pPr>
      <w:del w:id="3209"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46383B6E" w14:textId="0F84901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10" w:author="Greg Stoike" w:date="2018-11-30T10:28:00Z"/>
          <w:rFonts w:ascii="Consolas" w:eastAsiaTheme="minorHAnsi" w:hAnsi="Consolas" w:cs="Lucida Sans Typewriter"/>
          <w:color w:val="268BD2"/>
          <w:sz w:val="16"/>
          <w:szCs w:val="16"/>
        </w:rPr>
      </w:pPr>
      <w:del w:id="3211"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764CB92F" w14:textId="2EEDB3A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12" w:author="Greg Stoike" w:date="2018-11-30T10:28:00Z"/>
          <w:rFonts w:ascii="Consolas" w:eastAsiaTheme="minorHAnsi" w:hAnsi="Consolas" w:cs="Lucida Sans Typewriter"/>
          <w:color w:val="268BD2"/>
          <w:sz w:val="16"/>
          <w:szCs w:val="16"/>
        </w:rPr>
      </w:pPr>
      <w:del w:id="3213"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78693230" w14:textId="4CD6A3E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14" w:author="Greg Stoike" w:date="2018-11-30T10:28:00Z"/>
          <w:rFonts w:ascii="Consolas" w:eastAsiaTheme="minorHAnsi" w:hAnsi="Consolas" w:cs="Lucida Sans Typewriter"/>
          <w:color w:val="268BD2"/>
          <w:sz w:val="16"/>
          <w:szCs w:val="16"/>
        </w:rPr>
      </w:pPr>
      <w:del w:id="3215"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76B74DDA" w14:textId="510E124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16" w:author="Greg Stoike" w:date="2018-11-30T10:28:00Z"/>
          <w:rFonts w:ascii="Consolas" w:eastAsiaTheme="minorHAnsi" w:hAnsi="Consolas" w:cs="Lucida Sans Typewriter"/>
          <w:color w:val="268BD2"/>
          <w:sz w:val="16"/>
          <w:szCs w:val="16"/>
        </w:rPr>
      </w:pPr>
      <w:del w:id="3217"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71328C1E" w14:textId="6F2289D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18" w:author="Greg Stoike" w:date="2018-11-30T10:28:00Z"/>
          <w:rFonts w:ascii="Consolas" w:eastAsiaTheme="minorHAnsi" w:hAnsi="Consolas" w:cs="Lucida Sans Typewriter"/>
          <w:color w:val="268BD2"/>
          <w:sz w:val="16"/>
          <w:szCs w:val="16"/>
        </w:rPr>
      </w:pPr>
      <w:del w:id="3219" w:author="Greg Stoike" w:date="2018-11-30T10:28:00Z">
        <w:r w:rsidRPr="001E088C" w:rsidDel="00DA4580">
          <w:rPr>
            <w:rFonts w:ascii="Consolas" w:eastAsiaTheme="minorHAnsi" w:hAnsi="Consolas" w:cs="Lucida Sans Typewriter"/>
            <w:color w:val="268BD2"/>
            <w:sz w:val="16"/>
            <w:szCs w:val="16"/>
          </w:rPr>
          <w:delText xml:space="preserve">                  &lt;BlueprintReference idRef="1"/&gt;</w:delText>
        </w:r>
      </w:del>
    </w:p>
    <w:p w14:paraId="3B3658B4" w14:textId="118CC0B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20" w:author="Greg Stoike" w:date="2018-11-30T10:28:00Z"/>
          <w:rFonts w:ascii="Consolas" w:eastAsiaTheme="minorHAnsi" w:hAnsi="Consolas" w:cs="Lucida Sans Typewriter"/>
          <w:color w:val="268BD2"/>
          <w:sz w:val="16"/>
          <w:szCs w:val="16"/>
        </w:rPr>
      </w:pPr>
      <w:del w:id="3221" w:author="Greg Stoike" w:date="2018-11-30T10:28:00Z">
        <w:r w:rsidRPr="001E088C" w:rsidDel="00DA4580">
          <w:rPr>
            <w:rFonts w:ascii="Consolas" w:eastAsiaTheme="minorHAnsi" w:hAnsi="Consolas" w:cs="Lucida Sans Typewriter"/>
            <w:color w:val="268BD2"/>
            <w:sz w:val="16"/>
            <w:szCs w:val="16"/>
          </w:rPr>
          <w:delText xml:space="preserve">                  &lt;BlueprintReference idRef="1|P"/&gt;</w:delText>
        </w:r>
      </w:del>
    </w:p>
    <w:p w14:paraId="2EF5CA55" w14:textId="33F058D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22" w:author="Greg Stoike" w:date="2018-11-30T10:28:00Z"/>
          <w:rFonts w:ascii="Consolas" w:eastAsiaTheme="minorHAnsi" w:hAnsi="Consolas" w:cs="Lucida Sans Typewriter"/>
          <w:color w:val="268BD2"/>
          <w:sz w:val="16"/>
          <w:szCs w:val="16"/>
        </w:rPr>
      </w:pPr>
      <w:del w:id="3223" w:author="Greg Stoike" w:date="2018-11-30T10:28:00Z">
        <w:r w:rsidRPr="001E088C" w:rsidDel="00DA4580">
          <w:rPr>
            <w:rFonts w:ascii="Consolas" w:eastAsiaTheme="minorHAnsi" w:hAnsi="Consolas" w:cs="Lucida Sans Typewriter"/>
            <w:color w:val="268BD2"/>
            <w:sz w:val="16"/>
            <w:szCs w:val="16"/>
          </w:rPr>
          <w:delText xml:space="preserve">                  &lt;BlueprintReference idRef="1|P|TS04"/&gt;</w:delText>
        </w:r>
      </w:del>
    </w:p>
    <w:p w14:paraId="265FE9A9" w14:textId="67F776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24" w:author="Greg Stoike" w:date="2018-11-30T10:28:00Z"/>
          <w:rFonts w:ascii="Consolas" w:eastAsiaTheme="minorHAnsi" w:hAnsi="Consolas" w:cs="Lucida Sans Typewriter"/>
          <w:color w:val="268BD2"/>
          <w:sz w:val="16"/>
          <w:szCs w:val="16"/>
        </w:rPr>
      </w:pPr>
      <w:del w:id="3225" w:author="Greg Stoike" w:date="2018-11-30T10:28:00Z">
        <w:r w:rsidRPr="001E088C" w:rsidDel="00DA4580">
          <w:rPr>
            <w:rFonts w:ascii="Consolas" w:eastAsiaTheme="minorHAnsi" w:hAnsi="Consolas" w:cs="Lucida Sans Typewriter"/>
            <w:color w:val="268BD2"/>
            <w:sz w:val="16"/>
            <w:szCs w:val="16"/>
          </w:rPr>
          <w:delText xml:space="preserve">                  &lt;BlueprintReference idRef="1|P|TS04|J"/&gt;</w:delText>
        </w:r>
      </w:del>
    </w:p>
    <w:p w14:paraId="4893B683" w14:textId="3ED2B6E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26" w:author="Greg Stoike" w:date="2018-11-30T10:28:00Z"/>
          <w:rFonts w:ascii="Consolas" w:eastAsiaTheme="minorHAnsi" w:hAnsi="Consolas" w:cs="Lucida Sans Typewriter"/>
          <w:color w:val="268BD2"/>
          <w:sz w:val="16"/>
          <w:szCs w:val="16"/>
        </w:rPr>
      </w:pPr>
      <w:del w:id="322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65CD8951" w14:textId="3C3EB05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28" w:author="Greg Stoike" w:date="2018-11-30T10:28:00Z"/>
          <w:rFonts w:ascii="Consolas" w:eastAsiaTheme="minorHAnsi" w:hAnsi="Consolas" w:cs="Lucida Sans Typewriter"/>
          <w:color w:val="268BD2"/>
          <w:sz w:val="16"/>
          <w:szCs w:val="16"/>
        </w:rPr>
      </w:pPr>
      <w:del w:id="3229"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1919DE71" w14:textId="055E3D6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30" w:author="Greg Stoike" w:date="2018-11-30T10:28:00Z"/>
          <w:rFonts w:ascii="Consolas" w:eastAsiaTheme="minorHAnsi" w:hAnsi="Consolas" w:cs="Lucida Sans Typewriter"/>
          <w:color w:val="268BD2"/>
          <w:sz w:val="16"/>
          <w:szCs w:val="16"/>
        </w:rPr>
      </w:pPr>
      <w:del w:id="3231"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10774BC0" w14:textId="472CAD8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32" w:author="Greg Stoike" w:date="2018-11-30T10:28:00Z"/>
          <w:rFonts w:ascii="Consolas" w:eastAsiaTheme="minorHAnsi" w:hAnsi="Consolas" w:cs="Lucida Sans Typewriter"/>
          <w:color w:val="268BD2"/>
          <w:sz w:val="16"/>
          <w:szCs w:val="16"/>
        </w:rPr>
      </w:pPr>
      <w:del w:id="3233" w:author="Greg Stoike" w:date="2018-11-30T10:28:00Z">
        <w:r w:rsidRPr="001E088C" w:rsidDel="00DA4580">
          <w:rPr>
            <w:rFonts w:ascii="Consolas" w:eastAsiaTheme="minorHAnsi" w:hAnsi="Consolas" w:cs="Lucida Sans Typewriter"/>
            <w:color w:val="268BD2"/>
            <w:sz w:val="16"/>
            <w:szCs w:val="16"/>
          </w:rPr>
          <w:delText xml:space="preserve">                    &lt;ItemScoreParameter value="0.6424800157546997" measurementParameter="a"/&gt;</w:delText>
        </w:r>
      </w:del>
    </w:p>
    <w:p w14:paraId="4BA1CF27" w14:textId="3D655EA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34" w:author="Greg Stoike" w:date="2018-11-30T10:28:00Z"/>
          <w:rFonts w:ascii="Consolas" w:eastAsiaTheme="minorHAnsi" w:hAnsi="Consolas" w:cs="Lucida Sans Typewriter"/>
          <w:color w:val="268BD2"/>
          <w:sz w:val="16"/>
          <w:szCs w:val="16"/>
        </w:rPr>
      </w:pPr>
      <w:del w:id="3235" w:author="Greg Stoike" w:date="2018-11-30T10:28:00Z">
        <w:r w:rsidRPr="001E088C" w:rsidDel="00DA4580">
          <w:rPr>
            <w:rFonts w:ascii="Consolas" w:eastAsiaTheme="minorHAnsi" w:hAnsi="Consolas" w:cs="Lucida Sans Typewriter"/>
            <w:color w:val="268BD2"/>
            <w:sz w:val="16"/>
            <w:szCs w:val="16"/>
          </w:rPr>
          <w:delText xml:space="preserve">                    &lt;ItemScoreParameter value="0.7954199910163879" measurementParameter="b"/&gt;</w:delText>
        </w:r>
      </w:del>
    </w:p>
    <w:p w14:paraId="1994F32C" w14:textId="4935F60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36" w:author="Greg Stoike" w:date="2018-11-30T10:28:00Z"/>
          <w:rFonts w:ascii="Consolas" w:eastAsiaTheme="minorHAnsi" w:hAnsi="Consolas" w:cs="Lucida Sans Typewriter"/>
          <w:color w:val="268BD2"/>
          <w:sz w:val="16"/>
          <w:szCs w:val="16"/>
        </w:rPr>
      </w:pPr>
      <w:del w:id="3237"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024196F6" w14:textId="68F8379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38" w:author="Greg Stoike" w:date="2018-11-30T10:28:00Z"/>
          <w:rFonts w:ascii="Consolas" w:eastAsiaTheme="minorHAnsi" w:hAnsi="Consolas" w:cs="Lucida Sans Typewriter"/>
          <w:color w:val="268BD2"/>
          <w:sz w:val="16"/>
          <w:szCs w:val="16"/>
        </w:rPr>
      </w:pPr>
      <w:del w:id="3239"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294902C8" w14:textId="239F08B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40" w:author="Greg Stoike" w:date="2018-11-30T10:28:00Z"/>
          <w:rFonts w:ascii="Consolas" w:eastAsiaTheme="minorHAnsi" w:hAnsi="Consolas" w:cs="Lucida Sans Typewriter"/>
          <w:color w:val="268BD2"/>
          <w:sz w:val="16"/>
          <w:szCs w:val="16"/>
        </w:rPr>
      </w:pPr>
      <w:del w:id="324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70FC7AF6" w14:textId="221BD2A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42" w:author="Greg Stoike" w:date="2018-11-30T10:28:00Z"/>
          <w:rFonts w:ascii="Consolas" w:eastAsiaTheme="minorHAnsi" w:hAnsi="Consolas" w:cs="Lucida Sans Typewriter"/>
          <w:color w:val="268BD2"/>
          <w:sz w:val="16"/>
          <w:szCs w:val="16"/>
        </w:rPr>
      </w:pPr>
      <w:del w:id="3243"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1062B13" w14:textId="435070B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44" w:author="Greg Stoike" w:date="2018-11-30T10:28:00Z"/>
          <w:rFonts w:ascii="Consolas" w:eastAsiaTheme="minorHAnsi" w:hAnsi="Consolas" w:cs="Lucida Sans Typewriter"/>
          <w:color w:val="268BD2"/>
          <w:sz w:val="16"/>
          <w:szCs w:val="16"/>
        </w:rPr>
      </w:pPr>
      <w:del w:id="3245"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04AF4D8D" w14:textId="35AA900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46" w:author="Greg Stoike" w:date="2018-11-30T10:28:00Z"/>
          <w:rFonts w:ascii="Consolas" w:eastAsiaTheme="minorHAnsi" w:hAnsi="Consolas" w:cs="Lucida Sans Typewriter"/>
          <w:color w:val="268BD2"/>
          <w:sz w:val="16"/>
          <w:szCs w:val="16"/>
        </w:rPr>
      </w:pPr>
      <w:del w:id="3247" w:author="Greg Stoike" w:date="2018-11-30T10:28:00Z">
        <w:r w:rsidRPr="001E088C" w:rsidDel="00DA4580">
          <w:rPr>
            <w:rFonts w:ascii="Consolas" w:eastAsiaTheme="minorHAnsi" w:hAnsi="Consolas" w:cs="Lucida Sans Typewriter"/>
            <w:color w:val="268BD2"/>
            <w:sz w:val="16"/>
            <w:szCs w:val="16"/>
          </w:rPr>
          <w:delText xml:space="preserve">            &lt;ItemGroup maxItems="ALL" maxResponses="0" id="30309"&gt;</w:delText>
        </w:r>
      </w:del>
    </w:p>
    <w:p w14:paraId="543EBEF0" w14:textId="6B65D88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48" w:author="Greg Stoike" w:date="2018-11-30T10:28:00Z"/>
          <w:rFonts w:ascii="Consolas" w:eastAsiaTheme="minorHAnsi" w:hAnsi="Consolas" w:cs="Lucida Sans Typewriter"/>
          <w:color w:val="268BD2"/>
          <w:sz w:val="16"/>
          <w:szCs w:val="16"/>
        </w:rPr>
      </w:pPr>
      <w:del w:id="3249" w:author="Greg Stoike" w:date="2018-11-30T10:28:00Z">
        <w:r w:rsidRPr="001E088C" w:rsidDel="00DA4580">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id="30309" type="MC"&gt;</w:delText>
        </w:r>
      </w:del>
    </w:p>
    <w:p w14:paraId="062FD72E" w14:textId="307377F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50" w:author="Greg Stoike" w:date="2018-11-30T10:28:00Z"/>
          <w:rFonts w:ascii="Consolas" w:eastAsiaTheme="minorHAnsi" w:hAnsi="Consolas" w:cs="Lucida Sans Typewriter"/>
          <w:color w:val="268BD2"/>
          <w:sz w:val="16"/>
          <w:szCs w:val="16"/>
        </w:rPr>
      </w:pPr>
      <w:del w:id="3251"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745EB8F4" w14:textId="76E77B5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52" w:author="Greg Stoike" w:date="2018-11-30T10:28:00Z"/>
          <w:rFonts w:ascii="Consolas" w:eastAsiaTheme="minorHAnsi" w:hAnsi="Consolas" w:cs="Lucida Sans Typewriter"/>
          <w:color w:val="268BD2"/>
          <w:sz w:val="16"/>
          <w:szCs w:val="16"/>
        </w:rPr>
      </w:pPr>
      <w:del w:id="325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value="D"/&gt;</w:delText>
        </w:r>
      </w:del>
    </w:p>
    <w:p w14:paraId="70EA6026" w14:textId="2C7D38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54" w:author="Greg Stoike" w:date="2018-11-30T10:28:00Z"/>
          <w:rFonts w:ascii="Consolas" w:eastAsiaTheme="minorHAnsi" w:hAnsi="Consolas" w:cs="Lucida Sans Typewriter"/>
          <w:color w:val="268BD2"/>
          <w:sz w:val="16"/>
          <w:szCs w:val="16"/>
        </w:rPr>
      </w:pPr>
      <w:del w:id="3255" w:author="Greg Stoike" w:date="2018-11-30T10:28:00Z">
        <w:r w:rsidRPr="001E088C" w:rsidDel="00DA4580">
          <w:rPr>
            <w:rFonts w:ascii="Consolas" w:eastAsiaTheme="minorHAnsi" w:hAnsi="Consolas" w:cs="Lucida Sans Typewriter"/>
            <w:color w:val="268BD2"/>
            <w:sz w:val="16"/>
            <w:szCs w:val="16"/>
          </w:rPr>
          <w:delText xml:space="preserve">                  &lt;PoolProperty name="ASL" value="Y"/&gt;</w:delText>
        </w:r>
      </w:del>
    </w:p>
    <w:p w14:paraId="6A778737" w14:textId="1E6960E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56" w:author="Greg Stoike" w:date="2018-11-30T10:28:00Z"/>
          <w:rFonts w:ascii="Consolas" w:eastAsiaTheme="minorHAnsi" w:hAnsi="Consolas" w:cs="Lucida Sans Typewriter"/>
          <w:color w:val="268BD2"/>
          <w:sz w:val="16"/>
          <w:szCs w:val="16"/>
        </w:rPr>
      </w:pPr>
      <w:del w:id="3257" w:author="Greg Stoike" w:date="2018-11-30T10:28:00Z">
        <w:r w:rsidRPr="001E088C" w:rsidDel="00DA4580">
          <w:rPr>
            <w:rFonts w:ascii="Consolas" w:eastAsiaTheme="minorHAnsi" w:hAnsi="Consolas" w:cs="Lucida Sans Typewriter"/>
            <w:color w:val="268BD2"/>
            <w:sz w:val="16"/>
            <w:szCs w:val="16"/>
          </w:rPr>
          <w:delText xml:space="preserve">                  &lt;PoolProperty name="Braille" value="BRF"/&gt;</w:delText>
        </w:r>
      </w:del>
    </w:p>
    <w:p w14:paraId="068B3B1A" w14:textId="38543A3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58" w:author="Greg Stoike" w:date="2018-11-30T10:28:00Z"/>
          <w:rFonts w:ascii="Consolas" w:eastAsiaTheme="minorHAnsi" w:hAnsi="Consolas" w:cs="Lucida Sans Typewriter"/>
          <w:color w:val="268BD2"/>
          <w:sz w:val="16"/>
          <w:szCs w:val="16"/>
        </w:rPr>
      </w:pPr>
      <w:del w:id="3259" w:author="Greg Stoike" w:date="2018-11-30T10:28:00Z">
        <w:r w:rsidRPr="001E088C" w:rsidDel="00DA4580">
          <w:rPr>
            <w:rFonts w:ascii="Consolas" w:eastAsiaTheme="minorHAnsi" w:hAnsi="Consolas" w:cs="Lucida Sans Typewriter"/>
            <w:color w:val="268BD2"/>
            <w:sz w:val="16"/>
            <w:szCs w:val="16"/>
          </w:rPr>
          <w:delText xml:space="preserve">                  &lt;PoolProperty name="Calculator" value="Yes"/&gt;</w:delText>
        </w:r>
      </w:del>
    </w:p>
    <w:p w14:paraId="2666FA10" w14:textId="180C547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60" w:author="Greg Stoike" w:date="2018-11-30T10:28:00Z"/>
          <w:rFonts w:ascii="Consolas" w:eastAsiaTheme="minorHAnsi" w:hAnsi="Consolas" w:cs="Lucida Sans Typewriter"/>
          <w:color w:val="268BD2"/>
          <w:sz w:val="16"/>
          <w:szCs w:val="16"/>
        </w:rPr>
      </w:pPr>
      <w:del w:id="3261" w:author="Greg Stoike" w:date="2018-11-30T10:28:00Z">
        <w:r w:rsidRPr="001E088C" w:rsidDel="00DA4580">
          <w:rPr>
            <w:rFonts w:ascii="Consolas" w:eastAsiaTheme="minorHAnsi" w:hAnsi="Consolas" w:cs="Lucida Sans Typewriter"/>
            <w:color w:val="268BD2"/>
            <w:sz w:val="16"/>
            <w:szCs w:val="16"/>
          </w:rPr>
          <w:delText xml:space="preserve">                  &lt;PoolProperty name="Depth of Knowledge" value="3"/&gt;</w:delText>
        </w:r>
      </w:del>
    </w:p>
    <w:p w14:paraId="5793F255" w14:textId="065DC1F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62" w:author="Greg Stoike" w:date="2018-11-30T10:28:00Z"/>
          <w:rFonts w:ascii="Consolas" w:eastAsiaTheme="minorHAnsi" w:hAnsi="Consolas" w:cs="Lucida Sans Typewriter"/>
          <w:color w:val="268BD2"/>
          <w:sz w:val="16"/>
          <w:szCs w:val="16"/>
        </w:rPr>
      </w:pPr>
      <w:del w:id="3263" w:author="Greg Stoike" w:date="2018-11-30T10:28:00Z">
        <w:r w:rsidRPr="001E088C" w:rsidDel="00DA4580">
          <w:rPr>
            <w:rFonts w:ascii="Consolas" w:eastAsiaTheme="minorHAnsi" w:hAnsi="Consolas" w:cs="Lucida Sans Typewriter"/>
            <w:color w:val="268BD2"/>
            <w:sz w:val="16"/>
            <w:szCs w:val="16"/>
          </w:rPr>
          <w:delText xml:space="preserve">                  &lt;PoolProperty name="Difficulty Category" value="Overall=Difficult"/&gt;</w:delText>
        </w:r>
      </w:del>
    </w:p>
    <w:p w14:paraId="61C47B65" w14:textId="6ADBF9E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64" w:author="Greg Stoike" w:date="2018-11-30T10:28:00Z"/>
          <w:rFonts w:ascii="Consolas" w:eastAsiaTheme="minorHAnsi" w:hAnsi="Consolas" w:cs="Lucida Sans Typewriter"/>
          <w:color w:val="268BD2"/>
          <w:sz w:val="16"/>
          <w:szCs w:val="16"/>
        </w:rPr>
      </w:pPr>
      <w:del w:id="326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value="Arabic"/&gt;</w:delText>
        </w:r>
      </w:del>
    </w:p>
    <w:p w14:paraId="49BECDB3" w14:textId="37B87C9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66" w:author="Greg Stoike" w:date="2018-11-30T10:28:00Z"/>
          <w:rFonts w:ascii="Consolas" w:eastAsiaTheme="minorHAnsi" w:hAnsi="Consolas" w:cs="Lucida Sans Typewriter"/>
          <w:color w:val="268BD2"/>
          <w:sz w:val="16"/>
          <w:szCs w:val="16"/>
        </w:rPr>
      </w:pPr>
      <w:del w:id="326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value="Cantonese"/&gt;</w:delText>
        </w:r>
      </w:del>
    </w:p>
    <w:p w14:paraId="37E6171B" w14:textId="0038041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68" w:author="Greg Stoike" w:date="2018-11-30T10:28:00Z"/>
          <w:rFonts w:ascii="Consolas" w:eastAsiaTheme="minorHAnsi" w:hAnsi="Consolas" w:cs="Lucida Sans Typewriter"/>
          <w:color w:val="268BD2"/>
          <w:sz w:val="16"/>
          <w:szCs w:val="16"/>
        </w:rPr>
      </w:pPr>
      <w:del w:id="326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value="Korean"/&gt;</w:delText>
        </w:r>
      </w:del>
    </w:p>
    <w:p w14:paraId="111140CD" w14:textId="531F0F9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70" w:author="Greg Stoike" w:date="2018-11-30T10:28:00Z"/>
          <w:rFonts w:ascii="Consolas" w:eastAsiaTheme="minorHAnsi" w:hAnsi="Consolas" w:cs="Lucida Sans Typewriter"/>
          <w:color w:val="268BD2"/>
          <w:sz w:val="16"/>
          <w:szCs w:val="16"/>
        </w:rPr>
      </w:pPr>
      <w:del w:id="327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value="Mandarin"/&gt;</w:delText>
        </w:r>
      </w:del>
    </w:p>
    <w:p w14:paraId="5DEFB1B7" w14:textId="3D34F22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72" w:author="Greg Stoike" w:date="2018-11-30T10:28:00Z"/>
          <w:rFonts w:ascii="Consolas" w:eastAsiaTheme="minorHAnsi" w:hAnsi="Consolas" w:cs="Lucida Sans Typewriter"/>
          <w:color w:val="268BD2"/>
          <w:sz w:val="16"/>
          <w:szCs w:val="16"/>
        </w:rPr>
      </w:pPr>
      <w:del w:id="3273" w:author="Greg Stoike" w:date="2018-11-30T10:28:00Z">
        <w:r w:rsidRPr="001E088C" w:rsidDel="00DA4580">
          <w:rPr>
            <w:rFonts w:ascii="Consolas" w:eastAsiaTheme="minorHAnsi" w:hAnsi="Consolas" w:cs="Lucida Sans Typewriter"/>
            <w:color w:val="268BD2"/>
            <w:sz w:val="16"/>
            <w:szCs w:val="16"/>
          </w:rPr>
          <w:delText xml:space="preserve">                  &lt;PoolProperty name="Glossary" value="Punjabi"/&gt;</w:delText>
        </w:r>
      </w:del>
    </w:p>
    <w:p w14:paraId="4F81B0FE" w14:textId="11A4479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74" w:author="Greg Stoike" w:date="2018-11-30T10:28:00Z"/>
          <w:rFonts w:ascii="Consolas" w:eastAsiaTheme="minorHAnsi" w:hAnsi="Consolas" w:cs="Lucida Sans Typewriter"/>
          <w:color w:val="268BD2"/>
          <w:sz w:val="16"/>
          <w:szCs w:val="16"/>
        </w:rPr>
      </w:pPr>
      <w:del w:id="3275" w:author="Greg Stoike" w:date="2018-11-30T10:28:00Z">
        <w:r w:rsidRPr="001E088C" w:rsidDel="00DA4580">
          <w:rPr>
            <w:rFonts w:ascii="Consolas" w:eastAsiaTheme="minorHAnsi" w:hAnsi="Consolas" w:cs="Lucida Sans Typewriter"/>
            <w:color w:val="268BD2"/>
            <w:sz w:val="16"/>
            <w:szCs w:val="16"/>
          </w:rPr>
          <w:delText xml:space="preserve">                  &lt;PoolProperty name="Glossary" value="Russian"/&gt;</w:delText>
        </w:r>
      </w:del>
    </w:p>
    <w:p w14:paraId="3D6FCF40" w14:textId="7B6732A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76" w:author="Greg Stoike" w:date="2018-11-30T10:28:00Z"/>
          <w:rFonts w:ascii="Consolas" w:eastAsiaTheme="minorHAnsi" w:hAnsi="Consolas" w:cs="Lucida Sans Typewriter"/>
          <w:color w:val="268BD2"/>
          <w:sz w:val="16"/>
          <w:szCs w:val="16"/>
        </w:rPr>
      </w:pPr>
      <w:del w:id="3277" w:author="Greg Stoike" w:date="2018-11-30T10:28:00Z">
        <w:r w:rsidRPr="001E088C" w:rsidDel="00DA4580">
          <w:rPr>
            <w:rFonts w:ascii="Consolas" w:eastAsiaTheme="minorHAnsi" w:hAnsi="Consolas" w:cs="Lucida Sans Typewriter"/>
            <w:color w:val="268BD2"/>
            <w:sz w:val="16"/>
            <w:szCs w:val="16"/>
          </w:rPr>
          <w:delText xml:space="preserve">                  &lt;PoolProperty name="Glossary" value="Spanish"/&gt;</w:delText>
        </w:r>
      </w:del>
    </w:p>
    <w:p w14:paraId="056E8EF7" w14:textId="74E87EE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78" w:author="Greg Stoike" w:date="2018-11-30T10:28:00Z"/>
          <w:rFonts w:ascii="Consolas" w:eastAsiaTheme="minorHAnsi" w:hAnsi="Consolas" w:cs="Lucida Sans Typewriter"/>
          <w:color w:val="268BD2"/>
          <w:sz w:val="16"/>
          <w:szCs w:val="16"/>
        </w:rPr>
      </w:pPr>
      <w:del w:id="3279" w:author="Greg Stoike" w:date="2018-11-30T10:28:00Z">
        <w:r w:rsidRPr="001E088C" w:rsidDel="00DA4580">
          <w:rPr>
            <w:rFonts w:ascii="Consolas" w:eastAsiaTheme="minorHAnsi" w:hAnsi="Consolas" w:cs="Lucida Sans Typewriter"/>
            <w:color w:val="268BD2"/>
            <w:sz w:val="16"/>
            <w:szCs w:val="16"/>
          </w:rPr>
          <w:delText xml:space="preserve">                  &lt;PoolProperty name="Glossary" value="Tagal/Tagalog"/&gt;</w:delText>
        </w:r>
      </w:del>
    </w:p>
    <w:p w14:paraId="7D6F3C7E" w14:textId="553BC51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80" w:author="Greg Stoike" w:date="2018-11-30T10:28:00Z"/>
          <w:rFonts w:ascii="Consolas" w:eastAsiaTheme="minorHAnsi" w:hAnsi="Consolas" w:cs="Lucida Sans Typewriter"/>
          <w:color w:val="268BD2"/>
          <w:sz w:val="16"/>
          <w:szCs w:val="16"/>
        </w:rPr>
      </w:pPr>
      <w:del w:id="3281" w:author="Greg Stoike" w:date="2018-11-30T10:28:00Z">
        <w:r w:rsidRPr="001E088C" w:rsidDel="00DA4580">
          <w:rPr>
            <w:rFonts w:ascii="Consolas" w:eastAsiaTheme="minorHAnsi" w:hAnsi="Consolas" w:cs="Lucida Sans Typewriter"/>
            <w:color w:val="268BD2"/>
            <w:sz w:val="16"/>
            <w:szCs w:val="16"/>
          </w:rPr>
          <w:delText xml:space="preserve">                  &lt;PoolProperty name="Glossary" value="Vietnamese"/&gt;</w:delText>
        </w:r>
      </w:del>
    </w:p>
    <w:p w14:paraId="2F70B8C4" w14:textId="3AB604D9"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82" w:author="Greg Stoike" w:date="2018-11-30T10:28:00Z"/>
          <w:rFonts w:ascii="Consolas" w:eastAsiaTheme="minorHAnsi" w:hAnsi="Consolas" w:cs="Lucida Sans Typewriter"/>
          <w:color w:val="268BD2"/>
          <w:sz w:val="16"/>
          <w:szCs w:val="16"/>
        </w:rPr>
      </w:pPr>
      <w:del w:id="3283" w:author="Greg Stoike" w:date="2018-11-30T10:28:00Z">
        <w:r w:rsidRPr="001E088C" w:rsidDel="00DA4580">
          <w:rPr>
            <w:rFonts w:ascii="Consolas" w:eastAsiaTheme="minorHAnsi" w:hAnsi="Consolas" w:cs="Lucida Sans Typewriter"/>
            <w:color w:val="268BD2"/>
            <w:sz w:val="16"/>
            <w:szCs w:val="16"/>
          </w:rPr>
          <w:delText xml:space="preserve">                  &lt;PoolProperty name="Grade" value="11"/&gt;</w:delText>
        </w:r>
      </w:del>
    </w:p>
    <w:p w14:paraId="126D0EF2" w14:textId="1F01F8E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84" w:author="Greg Stoike" w:date="2018-11-30T10:28:00Z"/>
          <w:rFonts w:ascii="Consolas" w:eastAsiaTheme="minorHAnsi" w:hAnsi="Consolas" w:cs="Lucida Sans Typewriter"/>
          <w:color w:val="268BD2"/>
          <w:sz w:val="16"/>
          <w:szCs w:val="16"/>
        </w:rPr>
      </w:pPr>
      <w:del w:id="3285" w:author="Greg Stoike" w:date="2018-11-30T10:28:00Z">
        <w:r w:rsidRPr="001E088C" w:rsidDel="00DA4580">
          <w:rPr>
            <w:rFonts w:ascii="Consolas" w:eastAsiaTheme="minorHAnsi" w:hAnsi="Consolas" w:cs="Lucida Sans Typewriter"/>
            <w:color w:val="268BD2"/>
            <w:sz w:val="16"/>
            <w:szCs w:val="16"/>
          </w:rPr>
          <w:delText xml:space="preserve">                  &lt;PoolProperty name="Rubric Source" value="Answer Key"/&gt;</w:delText>
        </w:r>
      </w:del>
    </w:p>
    <w:p w14:paraId="7CE32849" w14:textId="4B4E341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86" w:author="Greg Stoike" w:date="2018-11-30T10:28:00Z"/>
          <w:rFonts w:ascii="Consolas" w:eastAsiaTheme="minorHAnsi" w:hAnsi="Consolas" w:cs="Lucida Sans Typewriter"/>
          <w:color w:val="268BD2"/>
          <w:sz w:val="16"/>
          <w:szCs w:val="16"/>
        </w:rPr>
      </w:pPr>
      <w:del w:id="3287" w:author="Greg Stoike" w:date="2018-11-30T10:28:00Z">
        <w:r w:rsidRPr="001E088C" w:rsidDel="00DA4580">
          <w:rPr>
            <w:rFonts w:ascii="Consolas" w:eastAsiaTheme="minorHAnsi" w:hAnsi="Consolas" w:cs="Lucida Sans Typewriter"/>
            <w:color w:val="268BD2"/>
            <w:sz w:val="16"/>
            <w:szCs w:val="16"/>
          </w:rPr>
          <w:delText xml:space="preserve">                  &lt;PoolProperty name="Scoring Engine" value="Automatic with Key"/&gt;</w:delText>
        </w:r>
      </w:del>
    </w:p>
    <w:p w14:paraId="318D7893" w14:textId="096DE22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88" w:author="Greg Stoike" w:date="2018-11-30T10:28:00Z"/>
          <w:rFonts w:ascii="Consolas" w:eastAsiaTheme="minorHAnsi" w:hAnsi="Consolas" w:cs="Lucida Sans Typewriter"/>
          <w:color w:val="268BD2"/>
          <w:sz w:val="16"/>
          <w:szCs w:val="16"/>
        </w:rPr>
      </w:pPr>
      <w:del w:id="3289" w:author="Greg Stoike" w:date="2018-11-30T10:28:00Z">
        <w:r w:rsidRPr="001E088C" w:rsidDel="00DA4580">
          <w:rPr>
            <w:rFonts w:ascii="Consolas" w:eastAsiaTheme="minorHAnsi" w:hAnsi="Consolas" w:cs="Lucida Sans Typewriter"/>
            <w:color w:val="268BD2"/>
            <w:sz w:val="16"/>
            <w:szCs w:val="16"/>
          </w:rPr>
          <w:delText xml:space="preserve">                  &lt;PoolProperty name="Spanish Translation" value="Y"/&gt;</w:delText>
        </w:r>
      </w:del>
    </w:p>
    <w:p w14:paraId="1B576337" w14:textId="6DD2108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90" w:author="Greg Stoike" w:date="2018-11-30T10:28:00Z"/>
          <w:rFonts w:ascii="Consolas" w:eastAsiaTheme="minorHAnsi" w:hAnsi="Consolas" w:cs="Lucida Sans Typewriter"/>
          <w:color w:val="268BD2"/>
          <w:sz w:val="16"/>
          <w:szCs w:val="16"/>
        </w:rPr>
      </w:pPr>
      <w:del w:id="3291" w:author="Greg Stoike" w:date="2018-11-30T10:28:00Z">
        <w:r w:rsidRPr="001E088C" w:rsidDel="00DA4580">
          <w:rPr>
            <w:rFonts w:ascii="Consolas" w:eastAsiaTheme="minorHAnsi" w:hAnsi="Consolas" w:cs="Lucida Sans Typewriter"/>
            <w:color w:val="268BD2"/>
            <w:sz w:val="16"/>
            <w:szCs w:val="16"/>
          </w:rPr>
          <w:delText xml:space="preserve">                  &lt;PoolProperty name="Test Pool" value="Interim"/&gt;</w:delText>
        </w:r>
      </w:del>
    </w:p>
    <w:p w14:paraId="0285F739" w14:textId="216D66E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92" w:author="Greg Stoike" w:date="2018-11-30T10:28:00Z"/>
          <w:rFonts w:ascii="Consolas" w:eastAsiaTheme="minorHAnsi" w:hAnsi="Consolas" w:cs="Lucida Sans Typewriter"/>
          <w:color w:val="268BD2"/>
          <w:sz w:val="16"/>
          <w:szCs w:val="16"/>
        </w:rPr>
      </w:pPr>
      <w:del w:id="3293" w:author="Greg Stoike" w:date="2018-11-30T10:28:00Z">
        <w:r w:rsidRPr="001E088C" w:rsidDel="00DA4580">
          <w:rPr>
            <w:rFonts w:ascii="Consolas" w:eastAsiaTheme="minorHAnsi" w:hAnsi="Consolas" w:cs="Lucida Sans Typewriter"/>
            <w:color w:val="268BD2"/>
            <w:sz w:val="16"/>
            <w:szCs w:val="16"/>
          </w:rPr>
          <w:delText xml:space="preserve">                  &lt;PoolProperty name="Answer Key" value="D"/&gt;</w:delText>
        </w:r>
      </w:del>
    </w:p>
    <w:p w14:paraId="6869E8B2" w14:textId="0264DB5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94" w:author="Greg Stoike" w:date="2018-11-30T10:28:00Z"/>
          <w:rFonts w:ascii="Consolas" w:eastAsiaTheme="minorHAnsi" w:hAnsi="Consolas" w:cs="Lucida Sans Typewriter"/>
          <w:color w:val="268BD2"/>
          <w:sz w:val="16"/>
          <w:szCs w:val="16"/>
        </w:rPr>
      </w:pPr>
      <w:del w:id="3295" w:author="Greg Stoike" w:date="2018-11-30T10:28:00Z">
        <w:r w:rsidRPr="001E088C" w:rsidDel="00DA4580">
          <w:rPr>
            <w:rFonts w:ascii="Consolas" w:eastAsiaTheme="minorHAnsi" w:hAnsi="Consolas" w:cs="Lucida Sans Typewriter"/>
            <w:color w:val="268BD2"/>
            <w:sz w:val="16"/>
            <w:szCs w:val="16"/>
          </w:rPr>
          <w:delText xml:space="preserve">                &lt;/PoolProperties&gt;</w:delText>
        </w:r>
      </w:del>
    </w:p>
    <w:p w14:paraId="4210EE33" w14:textId="7090148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96" w:author="Greg Stoike" w:date="2018-11-30T10:28:00Z"/>
          <w:rFonts w:ascii="Consolas" w:eastAsiaTheme="minorHAnsi" w:hAnsi="Consolas" w:cs="Lucida Sans Typewriter"/>
          <w:color w:val="268BD2"/>
          <w:sz w:val="16"/>
          <w:szCs w:val="16"/>
        </w:rPr>
      </w:pPr>
      <w:del w:id="3297"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1E8EFCD6" w14:textId="7A42695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298" w:author="Greg Stoike" w:date="2018-11-30T10:28:00Z"/>
          <w:rFonts w:ascii="Consolas" w:eastAsiaTheme="minorHAnsi" w:hAnsi="Consolas" w:cs="Lucida Sans Typewriter"/>
          <w:color w:val="268BD2"/>
          <w:sz w:val="16"/>
          <w:szCs w:val="16"/>
        </w:rPr>
      </w:pPr>
      <w:del w:id="3299" w:author="Greg Stoike" w:date="2018-11-30T10:28:00Z">
        <w:r w:rsidRPr="001E088C" w:rsidDel="00DA4580">
          <w:rPr>
            <w:rFonts w:ascii="Consolas" w:eastAsiaTheme="minorHAnsi" w:hAnsi="Consolas" w:cs="Lucida Sans Typewriter"/>
            <w:color w:val="268BD2"/>
            <w:sz w:val="16"/>
            <w:szCs w:val="16"/>
          </w:rPr>
          <w:delText xml:space="preserve">                  &lt;Presentation label="Braille" code="ENU-Braille"/&gt;</w:delText>
        </w:r>
      </w:del>
    </w:p>
    <w:p w14:paraId="6E865D34" w14:textId="36774D2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00" w:author="Greg Stoike" w:date="2018-11-30T10:28:00Z"/>
          <w:rFonts w:ascii="Consolas" w:eastAsiaTheme="minorHAnsi" w:hAnsi="Consolas" w:cs="Lucida Sans Typewriter"/>
          <w:color w:val="268BD2"/>
          <w:sz w:val="16"/>
          <w:szCs w:val="16"/>
        </w:rPr>
      </w:pPr>
      <w:del w:id="3301" w:author="Greg Stoike" w:date="2018-11-30T10:28:00Z">
        <w:r w:rsidRPr="001E088C" w:rsidDel="00DA4580">
          <w:rPr>
            <w:rFonts w:ascii="Consolas" w:eastAsiaTheme="minorHAnsi" w:hAnsi="Consolas" w:cs="Lucida Sans Typewriter"/>
            <w:color w:val="268BD2"/>
            <w:sz w:val="16"/>
            <w:szCs w:val="16"/>
          </w:rPr>
          <w:delText xml:space="preserve">                  &lt;Presentation label="Spanish" code="ESN"/&gt;</w:delText>
        </w:r>
      </w:del>
    </w:p>
    <w:p w14:paraId="33B28E53" w14:textId="6429528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02" w:author="Greg Stoike" w:date="2018-11-30T10:28:00Z"/>
          <w:rFonts w:ascii="Consolas" w:eastAsiaTheme="minorHAnsi" w:hAnsi="Consolas" w:cs="Lucida Sans Typewriter"/>
          <w:color w:val="268BD2"/>
          <w:sz w:val="16"/>
          <w:szCs w:val="16"/>
        </w:rPr>
      </w:pPr>
      <w:del w:id="3303" w:author="Greg Stoike" w:date="2018-11-30T10:28:00Z">
        <w:r w:rsidRPr="001E088C" w:rsidDel="00DA4580">
          <w:rPr>
            <w:rFonts w:ascii="Consolas" w:eastAsiaTheme="minorHAnsi" w:hAnsi="Consolas" w:cs="Lucida Sans Typewriter"/>
            <w:color w:val="268BD2"/>
            <w:sz w:val="16"/>
            <w:szCs w:val="16"/>
          </w:rPr>
          <w:delText xml:space="preserve">                  &lt;Presentation label="English" code="ENU"/&gt;</w:delText>
        </w:r>
      </w:del>
    </w:p>
    <w:p w14:paraId="640AD87F" w14:textId="6340ABBD"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04" w:author="Greg Stoike" w:date="2018-11-30T10:28:00Z"/>
          <w:rFonts w:ascii="Consolas" w:eastAsiaTheme="minorHAnsi" w:hAnsi="Consolas" w:cs="Lucida Sans Typewriter"/>
          <w:color w:val="268BD2"/>
          <w:sz w:val="16"/>
          <w:szCs w:val="16"/>
        </w:rPr>
      </w:pPr>
      <w:del w:id="3305" w:author="Greg Stoike" w:date="2018-11-30T10:28:00Z">
        <w:r w:rsidRPr="001E088C" w:rsidDel="00DA4580">
          <w:rPr>
            <w:rFonts w:ascii="Consolas" w:eastAsiaTheme="minorHAnsi" w:hAnsi="Consolas" w:cs="Lucida Sans Typewriter"/>
            <w:color w:val="268BD2"/>
            <w:sz w:val="16"/>
            <w:szCs w:val="16"/>
          </w:rPr>
          <w:delText xml:space="preserve">                &lt;/Presentations&gt;</w:delText>
        </w:r>
      </w:del>
    </w:p>
    <w:p w14:paraId="0F2071E2" w14:textId="5B314AA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06" w:author="Greg Stoike" w:date="2018-11-30T10:28:00Z"/>
          <w:rFonts w:ascii="Consolas" w:eastAsiaTheme="minorHAnsi" w:hAnsi="Consolas" w:cs="Lucida Sans Typewriter"/>
          <w:color w:val="268BD2"/>
          <w:sz w:val="16"/>
          <w:szCs w:val="16"/>
        </w:rPr>
      </w:pPr>
      <w:del w:id="3307"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6ABD943C" w14:textId="4B61020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08" w:author="Greg Stoike" w:date="2018-11-30T10:28:00Z"/>
          <w:rFonts w:ascii="Consolas" w:eastAsiaTheme="minorHAnsi" w:hAnsi="Consolas" w:cs="Lucida Sans Typewriter"/>
          <w:color w:val="268BD2"/>
          <w:sz w:val="16"/>
          <w:szCs w:val="16"/>
        </w:rPr>
      </w:pPr>
      <w:del w:id="3309" w:author="Greg Stoike" w:date="2018-11-30T10:28:00Z">
        <w:r w:rsidRPr="001E088C" w:rsidDel="00DA4580">
          <w:rPr>
            <w:rFonts w:ascii="Consolas" w:eastAsiaTheme="minorHAnsi" w:hAnsi="Consolas" w:cs="Lucida Sans Typewriter"/>
            <w:color w:val="268BD2"/>
            <w:sz w:val="16"/>
            <w:szCs w:val="16"/>
          </w:rPr>
          <w:delText xml:space="preserve">                  &lt;BlueprintReference idRef="SBAC-IAB-FIXED-G11M-AlgLinearFun-Calc-MATH-11"/&gt;</w:delText>
        </w:r>
      </w:del>
    </w:p>
    <w:p w14:paraId="05ECB74A" w14:textId="317C2675"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10" w:author="Greg Stoike" w:date="2018-11-30T10:28:00Z"/>
          <w:rFonts w:ascii="Consolas" w:eastAsiaTheme="minorHAnsi" w:hAnsi="Consolas" w:cs="Lucida Sans Typewriter"/>
          <w:color w:val="268BD2"/>
          <w:sz w:val="16"/>
          <w:szCs w:val="16"/>
        </w:rPr>
      </w:pPr>
      <w:del w:id="3311" w:author="Greg Stoike" w:date="2018-11-30T10:28:00Z">
        <w:r w:rsidRPr="001E088C" w:rsidDel="00DA4580">
          <w:rPr>
            <w:rFonts w:ascii="Consolas" w:eastAsiaTheme="minorHAnsi" w:hAnsi="Consolas" w:cs="Lucida Sans Typewriter"/>
            <w:color w:val="268BD2"/>
            <w:sz w:val="16"/>
            <w:szCs w:val="16"/>
          </w:rPr>
          <w:delText xml:space="preserve">                  &lt;BlueprintReference idRef="4"/&gt;</w:delText>
        </w:r>
      </w:del>
    </w:p>
    <w:p w14:paraId="65403E2A" w14:textId="516BB1D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12" w:author="Greg Stoike" w:date="2018-11-30T10:28:00Z"/>
          <w:rFonts w:ascii="Consolas" w:eastAsiaTheme="minorHAnsi" w:hAnsi="Consolas" w:cs="Lucida Sans Typewriter"/>
          <w:color w:val="268BD2"/>
          <w:sz w:val="16"/>
          <w:szCs w:val="16"/>
        </w:rPr>
      </w:pPr>
      <w:del w:id="3313" w:author="Greg Stoike" w:date="2018-11-30T10:28:00Z">
        <w:r w:rsidRPr="001E088C" w:rsidDel="00DA4580">
          <w:rPr>
            <w:rFonts w:ascii="Consolas" w:eastAsiaTheme="minorHAnsi" w:hAnsi="Consolas" w:cs="Lucida Sans Typewriter"/>
            <w:color w:val="268BD2"/>
            <w:sz w:val="16"/>
            <w:szCs w:val="16"/>
          </w:rPr>
          <w:delText xml:space="preserve">                  &lt;BlueprintReference idRef="4|F"/&gt;</w:delText>
        </w:r>
      </w:del>
    </w:p>
    <w:p w14:paraId="6C9DB882" w14:textId="2D8D01D6"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14" w:author="Greg Stoike" w:date="2018-11-30T10:28:00Z"/>
          <w:rFonts w:ascii="Consolas" w:eastAsiaTheme="minorHAnsi" w:hAnsi="Consolas" w:cs="Lucida Sans Typewriter"/>
          <w:color w:val="268BD2"/>
          <w:sz w:val="16"/>
          <w:szCs w:val="16"/>
        </w:rPr>
      </w:pPr>
      <w:del w:id="3315" w:author="Greg Stoike" w:date="2018-11-30T10:28:00Z">
        <w:r w:rsidRPr="001E088C" w:rsidDel="00DA4580">
          <w:rPr>
            <w:rFonts w:ascii="Consolas" w:eastAsiaTheme="minorHAnsi" w:hAnsi="Consolas" w:cs="Lucida Sans Typewriter"/>
            <w:color w:val="268BD2"/>
            <w:sz w:val="16"/>
            <w:szCs w:val="16"/>
          </w:rPr>
          <w:delText xml:space="preserve">                  &lt;BlueprintReference idRef="4|F|NA"/&gt;</w:delText>
        </w:r>
      </w:del>
    </w:p>
    <w:p w14:paraId="79BC389A" w14:textId="3D7F3F34"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16" w:author="Greg Stoike" w:date="2018-11-30T10:28:00Z"/>
          <w:rFonts w:ascii="Consolas" w:eastAsiaTheme="minorHAnsi" w:hAnsi="Consolas" w:cs="Lucida Sans Typewriter"/>
          <w:color w:val="268BD2"/>
          <w:sz w:val="16"/>
          <w:szCs w:val="16"/>
        </w:rPr>
      </w:pPr>
      <w:del w:id="3317" w:author="Greg Stoike" w:date="2018-11-30T10:28:00Z">
        <w:r w:rsidRPr="001E088C" w:rsidDel="00DA4580">
          <w:rPr>
            <w:rFonts w:ascii="Consolas" w:eastAsiaTheme="minorHAnsi" w:hAnsi="Consolas" w:cs="Lucida Sans Typewriter"/>
            <w:color w:val="268BD2"/>
            <w:sz w:val="16"/>
            <w:szCs w:val="16"/>
          </w:rPr>
          <w:delText xml:space="preserve">                  &lt;BlueprintReference idRef="4|F|NA|E"/&gt;</w:delText>
        </w:r>
      </w:del>
    </w:p>
    <w:p w14:paraId="44D46302" w14:textId="1A2E2463"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18" w:author="Greg Stoike" w:date="2018-11-30T10:28:00Z"/>
          <w:rFonts w:ascii="Consolas" w:eastAsiaTheme="minorHAnsi" w:hAnsi="Consolas" w:cs="Lucida Sans Typewriter"/>
          <w:color w:val="268BD2"/>
          <w:sz w:val="16"/>
          <w:szCs w:val="16"/>
        </w:rPr>
      </w:pPr>
      <w:del w:id="3319" w:author="Greg Stoike" w:date="2018-11-30T10:28:00Z">
        <w:r w:rsidRPr="001E088C" w:rsidDel="00DA4580">
          <w:rPr>
            <w:rFonts w:ascii="Consolas" w:eastAsiaTheme="minorHAnsi" w:hAnsi="Consolas" w:cs="Lucida Sans Typewriter"/>
            <w:color w:val="268BD2"/>
            <w:sz w:val="16"/>
            <w:szCs w:val="16"/>
          </w:rPr>
          <w:delText xml:space="preserve">                &lt;/BlueprintReferences&gt;</w:delText>
        </w:r>
      </w:del>
    </w:p>
    <w:p w14:paraId="22E70F55" w14:textId="09F173C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20" w:author="Greg Stoike" w:date="2018-11-30T10:28:00Z"/>
          <w:rFonts w:ascii="Consolas" w:eastAsiaTheme="minorHAnsi" w:hAnsi="Consolas" w:cs="Lucida Sans Typewriter"/>
          <w:color w:val="268BD2"/>
          <w:sz w:val="16"/>
          <w:szCs w:val="16"/>
        </w:rPr>
      </w:pPr>
      <w:del w:id="3321"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1543EDEC" w14:textId="44B31B3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22" w:author="Greg Stoike" w:date="2018-11-30T10:28:00Z"/>
          <w:rFonts w:ascii="Consolas" w:eastAsiaTheme="minorHAnsi" w:hAnsi="Consolas" w:cs="Lucida Sans Typewriter"/>
          <w:color w:val="268BD2"/>
          <w:sz w:val="16"/>
          <w:szCs w:val="16"/>
        </w:rPr>
      </w:pPr>
      <w:del w:id="3323" w:author="Greg Stoike" w:date="2018-11-30T10:28:00Z">
        <w:r w:rsidRPr="001E088C" w:rsidDel="00DA4580">
          <w:rPr>
            <w:rFonts w:ascii="Consolas" w:eastAsiaTheme="minorHAnsi" w:hAnsi="Consolas" w:cs="Lucida Sans Typewriter"/>
            <w:color w:val="268BD2"/>
            <w:sz w:val="16"/>
            <w:szCs w:val="16"/>
          </w:rPr>
          <w:delText xml:space="preserve">                  &lt;ItemScoreDimension weight="1.0" scorePoints="1" measurementModel="IRT3PLn"&gt;</w:delText>
        </w:r>
      </w:del>
    </w:p>
    <w:p w14:paraId="6A0B397E" w14:textId="7C37FECE"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24" w:author="Greg Stoike" w:date="2018-11-30T10:28:00Z"/>
          <w:rFonts w:ascii="Consolas" w:eastAsiaTheme="minorHAnsi" w:hAnsi="Consolas" w:cs="Lucida Sans Typewriter"/>
          <w:color w:val="268BD2"/>
          <w:sz w:val="16"/>
          <w:szCs w:val="16"/>
        </w:rPr>
      </w:pPr>
      <w:del w:id="3325" w:author="Greg Stoike" w:date="2018-11-30T10:28:00Z">
        <w:r w:rsidRPr="001E088C" w:rsidDel="00DA4580">
          <w:rPr>
            <w:rFonts w:ascii="Consolas" w:eastAsiaTheme="minorHAnsi" w:hAnsi="Consolas" w:cs="Lucida Sans Typewriter"/>
            <w:color w:val="268BD2"/>
            <w:sz w:val="16"/>
            <w:szCs w:val="16"/>
          </w:rPr>
          <w:delText xml:space="preserve">                    &lt;ItemScoreParameter value="0.30647000670433044" measurementParameter="a"/&gt;</w:delText>
        </w:r>
      </w:del>
    </w:p>
    <w:p w14:paraId="4BA990E8" w14:textId="11EE123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26" w:author="Greg Stoike" w:date="2018-11-30T10:28:00Z"/>
          <w:rFonts w:ascii="Consolas" w:eastAsiaTheme="minorHAnsi" w:hAnsi="Consolas" w:cs="Lucida Sans Typewriter"/>
          <w:color w:val="268BD2"/>
          <w:sz w:val="16"/>
          <w:szCs w:val="16"/>
        </w:rPr>
      </w:pPr>
      <w:del w:id="3327" w:author="Greg Stoike" w:date="2018-11-30T10:28:00Z">
        <w:r w:rsidRPr="001E088C" w:rsidDel="00DA4580">
          <w:rPr>
            <w:rFonts w:ascii="Consolas" w:eastAsiaTheme="minorHAnsi" w:hAnsi="Consolas" w:cs="Lucida Sans Typewriter"/>
            <w:color w:val="268BD2"/>
            <w:sz w:val="16"/>
            <w:szCs w:val="16"/>
          </w:rPr>
          <w:delText xml:space="preserve">                    &lt;ItemScoreParameter value="4.09345006942749" measurementParameter="b"/&gt;</w:delText>
        </w:r>
      </w:del>
    </w:p>
    <w:p w14:paraId="4328F0F8" w14:textId="51E152BF"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28" w:author="Greg Stoike" w:date="2018-11-30T10:28:00Z"/>
          <w:rFonts w:ascii="Consolas" w:eastAsiaTheme="minorHAnsi" w:hAnsi="Consolas" w:cs="Lucida Sans Typewriter"/>
          <w:color w:val="268BD2"/>
          <w:sz w:val="16"/>
          <w:szCs w:val="16"/>
        </w:rPr>
      </w:pPr>
      <w:del w:id="3329" w:author="Greg Stoike" w:date="2018-11-30T10:28:00Z">
        <w:r w:rsidRPr="001E088C" w:rsidDel="00DA4580">
          <w:rPr>
            <w:rFonts w:ascii="Consolas" w:eastAsiaTheme="minorHAnsi" w:hAnsi="Consolas" w:cs="Lucida Sans Typewriter"/>
            <w:color w:val="268BD2"/>
            <w:sz w:val="16"/>
            <w:szCs w:val="16"/>
          </w:rPr>
          <w:delText xml:space="preserve">                    &lt;ItemScoreParameter value="0.0" measurementParameter="c"/&gt;</w:delText>
        </w:r>
      </w:del>
    </w:p>
    <w:p w14:paraId="14B12806" w14:textId="7233DDE1"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30" w:author="Greg Stoike" w:date="2018-11-30T10:28:00Z"/>
          <w:rFonts w:ascii="Consolas" w:eastAsiaTheme="minorHAnsi" w:hAnsi="Consolas" w:cs="Lucida Sans Typewriter"/>
          <w:color w:val="268BD2"/>
          <w:sz w:val="16"/>
          <w:szCs w:val="16"/>
        </w:rPr>
      </w:pPr>
      <w:del w:id="3331" w:author="Greg Stoike" w:date="2018-11-30T10:28:00Z">
        <w:r w:rsidRPr="001E088C" w:rsidDel="00DA4580">
          <w:rPr>
            <w:rFonts w:ascii="Consolas" w:eastAsiaTheme="minorHAnsi" w:hAnsi="Consolas" w:cs="Lucida Sans Typewriter"/>
            <w:color w:val="268BD2"/>
            <w:sz w:val="16"/>
            <w:szCs w:val="16"/>
          </w:rPr>
          <w:delText xml:space="preserve">                  &lt;/ItemScoreDimension&gt;</w:delText>
        </w:r>
      </w:del>
    </w:p>
    <w:p w14:paraId="6B591E0E" w14:textId="3EE7D552"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32" w:author="Greg Stoike" w:date="2018-11-30T10:28:00Z"/>
          <w:rFonts w:ascii="Consolas" w:eastAsiaTheme="minorHAnsi" w:hAnsi="Consolas" w:cs="Lucida Sans Typewriter"/>
          <w:color w:val="268BD2"/>
          <w:sz w:val="16"/>
          <w:szCs w:val="16"/>
        </w:rPr>
      </w:pPr>
      <w:del w:id="3333" w:author="Greg Stoike" w:date="2018-11-30T10:28:00Z">
        <w:r w:rsidRPr="001E088C" w:rsidDel="00DA4580">
          <w:rPr>
            <w:rFonts w:ascii="Consolas" w:eastAsiaTheme="minorHAnsi" w:hAnsi="Consolas" w:cs="Lucida Sans Typewriter"/>
            <w:color w:val="268BD2"/>
            <w:sz w:val="16"/>
            <w:szCs w:val="16"/>
          </w:rPr>
          <w:delText xml:space="preserve">                &lt;/ItemScoreDimensions&gt;</w:delText>
        </w:r>
      </w:del>
    </w:p>
    <w:p w14:paraId="54E301E9" w14:textId="18FF042C"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34" w:author="Greg Stoike" w:date="2018-11-30T10:28:00Z"/>
          <w:rFonts w:ascii="Consolas" w:eastAsiaTheme="minorHAnsi" w:hAnsi="Consolas" w:cs="Lucida Sans Typewriter"/>
          <w:color w:val="268BD2"/>
          <w:sz w:val="16"/>
          <w:szCs w:val="16"/>
        </w:rPr>
      </w:pPr>
      <w:del w:id="3335" w:author="Greg Stoike" w:date="2018-11-30T10:28:00Z">
        <w:r w:rsidRPr="001E088C" w:rsidDel="00DA4580">
          <w:rPr>
            <w:rFonts w:ascii="Consolas" w:eastAsiaTheme="minorHAnsi" w:hAnsi="Consolas" w:cs="Lucida Sans Typewriter"/>
            <w:color w:val="268BD2"/>
            <w:sz w:val="16"/>
            <w:szCs w:val="16"/>
          </w:rPr>
          <w:delText xml:space="preserve">              &lt;/Item&gt;</w:delText>
        </w:r>
      </w:del>
    </w:p>
    <w:p w14:paraId="23CD272E" w14:textId="3311854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36" w:author="Greg Stoike" w:date="2018-11-30T10:28:00Z"/>
          <w:rFonts w:ascii="Consolas" w:eastAsiaTheme="minorHAnsi" w:hAnsi="Consolas" w:cs="Lucida Sans Typewriter"/>
          <w:color w:val="268BD2"/>
          <w:sz w:val="16"/>
          <w:szCs w:val="16"/>
        </w:rPr>
      </w:pPr>
      <w:del w:id="3337" w:author="Greg Stoike" w:date="2018-11-30T10:28:00Z">
        <w:r w:rsidRPr="001E088C" w:rsidDel="00DA4580">
          <w:rPr>
            <w:rFonts w:ascii="Consolas" w:eastAsiaTheme="minorHAnsi" w:hAnsi="Consolas" w:cs="Lucida Sans Typewriter"/>
            <w:color w:val="268BD2"/>
            <w:sz w:val="16"/>
            <w:szCs w:val="16"/>
          </w:rPr>
          <w:delText xml:space="preserve">            &lt;/ItemGroup&gt;</w:delText>
        </w:r>
      </w:del>
    </w:p>
    <w:p w14:paraId="1064D9E5" w14:textId="3153785A"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38" w:author="Greg Stoike" w:date="2018-11-30T10:28:00Z"/>
          <w:rFonts w:ascii="Consolas" w:eastAsiaTheme="minorHAnsi" w:hAnsi="Consolas" w:cs="Lucida Sans Typewriter"/>
          <w:color w:val="268BD2"/>
          <w:sz w:val="16"/>
          <w:szCs w:val="16"/>
        </w:rPr>
      </w:pPr>
      <w:del w:id="3339" w:author="Greg Stoike" w:date="2018-11-30T10:28:00Z">
        <w:r w:rsidRPr="001E088C" w:rsidDel="00DA4580">
          <w:rPr>
            <w:rFonts w:ascii="Consolas" w:eastAsiaTheme="minorHAnsi" w:hAnsi="Consolas" w:cs="Lucida Sans Typewriter"/>
            <w:color w:val="268BD2"/>
            <w:sz w:val="16"/>
            <w:szCs w:val="16"/>
          </w:rPr>
          <w:delText xml:space="preserve">          &lt;/SegmentForm&gt;</w:delText>
        </w:r>
      </w:del>
    </w:p>
    <w:p w14:paraId="0807D2ED" w14:textId="3F78055B"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40" w:author="Greg Stoike" w:date="2018-11-30T10:28:00Z"/>
          <w:rFonts w:ascii="Consolas" w:eastAsiaTheme="minorHAnsi" w:hAnsi="Consolas" w:cs="Lucida Sans Typewriter"/>
          <w:color w:val="268BD2"/>
          <w:sz w:val="16"/>
          <w:szCs w:val="16"/>
        </w:rPr>
      </w:pPr>
      <w:del w:id="3341" w:author="Greg Stoike" w:date="2018-11-30T10:28:00Z">
        <w:r w:rsidRPr="001E088C" w:rsidDel="00DA4580">
          <w:rPr>
            <w:rFonts w:ascii="Consolas" w:eastAsiaTheme="minorHAnsi" w:hAnsi="Consolas" w:cs="Lucida Sans Typewriter"/>
            <w:color w:val="268BD2"/>
            <w:sz w:val="16"/>
            <w:szCs w:val="16"/>
          </w:rPr>
          <w:delText xml:space="preserve">        &lt;/SegmentForms&gt;</w:delText>
        </w:r>
      </w:del>
    </w:p>
    <w:p w14:paraId="2F33926F" w14:textId="0BE45C18"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42" w:author="Greg Stoike" w:date="2018-11-30T10:28:00Z"/>
          <w:rFonts w:ascii="Consolas" w:eastAsiaTheme="minorHAnsi" w:hAnsi="Consolas" w:cs="Lucida Sans Typewriter"/>
          <w:color w:val="268BD2"/>
          <w:sz w:val="16"/>
          <w:szCs w:val="16"/>
        </w:rPr>
      </w:pPr>
      <w:del w:id="3343" w:author="Greg Stoike" w:date="2018-11-30T10:28:00Z">
        <w:r w:rsidRPr="001E088C" w:rsidDel="00DA4580">
          <w:rPr>
            <w:rFonts w:ascii="Consolas" w:eastAsiaTheme="minorHAnsi" w:hAnsi="Consolas" w:cs="Lucida Sans Typewriter"/>
            <w:color w:val="268BD2"/>
            <w:sz w:val="16"/>
            <w:szCs w:val="16"/>
          </w:rPr>
          <w:delText xml:space="preserve">      &lt;/Segment&gt;</w:delText>
        </w:r>
      </w:del>
    </w:p>
    <w:p w14:paraId="688578F9" w14:textId="703D8847"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44" w:author="Greg Stoike" w:date="2018-11-30T10:28:00Z"/>
          <w:rFonts w:ascii="Consolas" w:eastAsiaTheme="minorHAnsi" w:hAnsi="Consolas" w:cs="Lucida Sans Typewriter"/>
          <w:color w:val="268BD2"/>
          <w:sz w:val="16"/>
          <w:szCs w:val="16"/>
        </w:rPr>
      </w:pPr>
      <w:del w:id="3345" w:author="Greg Stoike" w:date="2018-11-30T10:28:00Z">
        <w:r w:rsidRPr="001E088C" w:rsidDel="00DA4580">
          <w:rPr>
            <w:rFonts w:ascii="Consolas" w:eastAsiaTheme="minorHAnsi" w:hAnsi="Consolas" w:cs="Lucida Sans Typewriter"/>
            <w:color w:val="268BD2"/>
            <w:sz w:val="16"/>
            <w:szCs w:val="16"/>
          </w:rPr>
          <w:delText xml:space="preserve">    &lt;/Segments&gt;</w:delText>
        </w:r>
      </w:del>
    </w:p>
    <w:p w14:paraId="637EE1B0" w14:textId="796B5620" w:rsidR="001E088C" w:rsidRPr="001E088C"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46" w:author="Greg Stoike" w:date="2018-11-30T10:28:00Z"/>
          <w:rFonts w:ascii="Consolas" w:eastAsiaTheme="minorHAnsi" w:hAnsi="Consolas" w:cs="Lucida Sans Typewriter"/>
          <w:color w:val="268BD2"/>
          <w:sz w:val="16"/>
          <w:szCs w:val="16"/>
        </w:rPr>
      </w:pPr>
      <w:del w:id="3347" w:author="Greg Stoike" w:date="2018-11-30T10:28:00Z">
        <w:r w:rsidRPr="001E088C" w:rsidDel="00DA4580">
          <w:rPr>
            <w:rFonts w:ascii="Consolas" w:eastAsiaTheme="minorHAnsi" w:hAnsi="Consolas" w:cs="Lucida Sans Typewriter"/>
            <w:color w:val="268BD2"/>
            <w:sz w:val="16"/>
            <w:szCs w:val="16"/>
          </w:rPr>
          <w:delText xml:space="preserve">  &lt;/Test&gt;</w:delText>
        </w:r>
      </w:del>
    </w:p>
    <w:p w14:paraId="145A5F29" w14:textId="4F2E625B" w:rsidR="000B37DC" w:rsidRPr="005770B7" w:rsidDel="00DA4580" w:rsidRDefault="001E088C" w:rsidP="001E088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3348" w:author="Greg Stoike" w:date="2018-11-30T10:28:00Z"/>
          <w:rFonts w:ascii="Consolas" w:eastAsiaTheme="minorHAnsi" w:hAnsi="Consolas" w:cs="Lucida Sans Typewriter"/>
          <w:color w:val="268BD2"/>
          <w:sz w:val="16"/>
          <w:szCs w:val="16"/>
        </w:rPr>
      </w:pPr>
      <w:del w:id="3349" w:author="Greg Stoike" w:date="2018-11-30T10:28:00Z">
        <w:r w:rsidRPr="001E088C" w:rsidDel="00DA4580">
          <w:rPr>
            <w:rFonts w:ascii="Consolas" w:eastAsiaTheme="minorHAnsi" w:hAnsi="Consolas" w:cs="Lucida Sans Typewriter"/>
            <w:color w:val="268BD2"/>
            <w:sz w:val="16"/>
            <w:szCs w:val="16"/>
          </w:rPr>
          <w:delText>&lt;/TestPackage&gt;</w:delText>
        </w:r>
      </w:del>
    </w:p>
    <w:p w14:paraId="6A016628" w14:textId="77777777" w:rsidR="000B37DC" w:rsidRDefault="000B37DC" w:rsidP="000B37DC">
      <w:pPr>
        <w:spacing w:before="0" w:after="200" w:line="276" w:lineRule="auto"/>
      </w:pPr>
      <w:r>
        <w:br w:type="page"/>
      </w:r>
    </w:p>
    <w:p w14:paraId="52B90A8F" w14:textId="77777777" w:rsidR="000B37DC" w:rsidRDefault="000B37DC" w:rsidP="000B37DC">
      <w:pPr>
        <w:pStyle w:val="Heading3"/>
        <w:ind w:left="0"/>
        <w:jc w:val="center"/>
      </w:pPr>
      <w:bookmarkStart w:id="3350" w:name="_Toc522863296"/>
      <w:r>
        <w:lastRenderedPageBreak/>
        <w:t>ICA Fixed Form Sample XML File</w:t>
      </w:r>
      <w:bookmarkEnd w:id="3350"/>
    </w:p>
    <w:p w14:paraId="1FD6FDB9" w14:textId="71547F59" w:rsidR="000B37DC" w:rsidRDefault="000B37DC" w:rsidP="000B37DC">
      <w:r>
        <w:t xml:space="preserve">Below is an ELA </w:t>
      </w:r>
      <w:ins w:id="3351" w:author="Greg Stoike" w:date="2018-11-30T10:26:00Z">
        <w:r w:rsidR="00DA4580">
          <w:t>11</w:t>
        </w:r>
      </w:ins>
      <w:del w:id="3352" w:author="Greg Stoike" w:date="2018-11-30T10:26:00Z">
        <w:r w:rsidDel="00DA4580">
          <w:delText>6</w:delText>
        </w:r>
      </w:del>
      <w:r>
        <w:t xml:space="preserve"> Performance Test Administration Package which is an example of a fixed form ICA test package</w:t>
      </w:r>
      <w:r w:rsidRPr="00077E38">
        <w:t xml:space="preserve"> </w:t>
      </w:r>
      <w:r>
        <w:t>in the Enhanced Adminstration Package Format:</w:t>
      </w:r>
    </w:p>
    <w:p w14:paraId="15D059A8" w14:textId="77777777" w:rsidR="000B37DC" w:rsidRPr="0003543B" w:rsidRDefault="000B37DC" w:rsidP="000B37DC"/>
    <w:p w14:paraId="2216EBE7" w14:textId="77777777" w:rsidR="007B26CB" w:rsidRPr="007B26CB" w:rsidRDefault="007B26CB" w:rsidP="007B26CB">
      <w:pPr>
        <w:rPr>
          <w:ins w:id="3353" w:author="Greg Stoike" w:date="2018-11-30T10:52:00Z"/>
          <w:rFonts w:ascii="Consolas" w:eastAsiaTheme="minorHAnsi" w:hAnsi="Consolas" w:cs="Lucida Sans Typewriter"/>
          <w:color w:val="268BD2"/>
          <w:sz w:val="16"/>
          <w:szCs w:val="16"/>
        </w:rPr>
      </w:pPr>
      <w:ins w:id="3354" w:author="Greg Stoike" w:date="2018-11-30T10:52:00Z">
        <w:r w:rsidRPr="007B26CB">
          <w:rPr>
            <w:rFonts w:ascii="Consolas" w:eastAsiaTheme="minorHAnsi" w:hAnsi="Consolas" w:cs="Lucida Sans Typewriter"/>
            <w:color w:val="268BD2"/>
            <w:sz w:val="16"/>
            <w:szCs w:val="16"/>
          </w:rPr>
          <w:t>&lt;TestPackage id="SBAC-ICA-FIXED-G11E-Winter-2017-2018-New" publisher="SBAC" publishDate="2017-06-14T18:55:00Z" subject="ELA" type="interim" version="12093" bankKey="200" academicYear="2018"&gt;</w:t>
        </w:r>
      </w:ins>
    </w:p>
    <w:p w14:paraId="6464D28F" w14:textId="77777777" w:rsidR="007B26CB" w:rsidRPr="007B26CB" w:rsidRDefault="007B26CB" w:rsidP="007B26CB">
      <w:pPr>
        <w:rPr>
          <w:ins w:id="3355" w:author="Greg Stoike" w:date="2018-11-30T10:52:00Z"/>
          <w:rFonts w:ascii="Consolas" w:eastAsiaTheme="minorHAnsi" w:hAnsi="Consolas" w:cs="Lucida Sans Typewriter"/>
          <w:color w:val="268BD2"/>
          <w:sz w:val="16"/>
          <w:szCs w:val="16"/>
        </w:rPr>
      </w:pPr>
      <w:ins w:id="3356" w:author="Greg Stoike" w:date="2018-11-30T10:52:00Z">
        <w:r w:rsidRPr="007B26CB">
          <w:rPr>
            <w:rFonts w:ascii="Consolas" w:eastAsiaTheme="minorHAnsi" w:hAnsi="Consolas" w:cs="Lucida Sans Typewriter"/>
            <w:color w:val="268BD2"/>
            <w:sz w:val="16"/>
            <w:szCs w:val="16"/>
          </w:rPr>
          <w:t xml:space="preserve">  &lt;Blueprint&gt;</w:t>
        </w:r>
      </w:ins>
    </w:p>
    <w:p w14:paraId="0AEEA965" w14:textId="77777777" w:rsidR="007B26CB" w:rsidRPr="007B26CB" w:rsidRDefault="007B26CB" w:rsidP="007B26CB">
      <w:pPr>
        <w:rPr>
          <w:ins w:id="3357" w:author="Greg Stoike" w:date="2018-11-30T10:52:00Z"/>
          <w:rFonts w:ascii="Consolas" w:eastAsiaTheme="minorHAnsi" w:hAnsi="Consolas" w:cs="Lucida Sans Typewriter"/>
          <w:color w:val="268BD2"/>
          <w:sz w:val="16"/>
          <w:szCs w:val="16"/>
        </w:rPr>
      </w:pPr>
      <w:ins w:id="3358" w:author="Greg Stoike" w:date="2018-11-30T10:52:00Z">
        <w:r w:rsidRPr="007B26CB">
          <w:rPr>
            <w:rFonts w:ascii="Consolas" w:eastAsiaTheme="minorHAnsi" w:hAnsi="Consolas" w:cs="Lucida Sans Typewriter"/>
            <w:color w:val="268BD2"/>
            <w:sz w:val="16"/>
            <w:szCs w:val="16"/>
          </w:rPr>
          <w:t xml:space="preserve">    &lt;BlueprintElement id="SBAC-ICA-FIXED-G11E-COMBINED-2017" type="package"&gt;</w:t>
        </w:r>
      </w:ins>
    </w:p>
    <w:p w14:paraId="00E53B52" w14:textId="77777777" w:rsidR="007B26CB" w:rsidRPr="007B26CB" w:rsidRDefault="007B26CB" w:rsidP="007B26CB">
      <w:pPr>
        <w:rPr>
          <w:ins w:id="3359" w:author="Greg Stoike" w:date="2018-11-30T10:52:00Z"/>
          <w:rFonts w:ascii="Consolas" w:eastAsiaTheme="minorHAnsi" w:hAnsi="Consolas" w:cs="Lucida Sans Typewriter"/>
          <w:color w:val="268BD2"/>
          <w:sz w:val="16"/>
          <w:szCs w:val="16"/>
        </w:rPr>
      </w:pPr>
      <w:ins w:id="3360" w:author="Greg Stoike" w:date="2018-11-30T10:52:00Z">
        <w:r w:rsidRPr="007B26CB">
          <w:rPr>
            <w:rFonts w:ascii="Consolas" w:eastAsiaTheme="minorHAnsi" w:hAnsi="Consolas" w:cs="Lucida Sans Typewriter"/>
            <w:color w:val="268BD2"/>
            <w:sz w:val="16"/>
            <w:szCs w:val="16"/>
          </w:rPr>
          <w:t xml:space="preserve">      &lt;Scoring&gt;</w:t>
        </w:r>
      </w:ins>
    </w:p>
    <w:p w14:paraId="75217208" w14:textId="77777777" w:rsidR="007B26CB" w:rsidRPr="007B26CB" w:rsidRDefault="007B26CB" w:rsidP="007B26CB">
      <w:pPr>
        <w:rPr>
          <w:ins w:id="3361" w:author="Greg Stoike" w:date="2018-11-30T10:52:00Z"/>
          <w:rFonts w:ascii="Consolas" w:eastAsiaTheme="minorHAnsi" w:hAnsi="Consolas" w:cs="Lucida Sans Typewriter"/>
          <w:color w:val="268BD2"/>
          <w:sz w:val="16"/>
          <w:szCs w:val="16"/>
        </w:rPr>
      </w:pPr>
      <w:ins w:id="3362" w:author="Greg Stoike" w:date="2018-11-30T10:52:00Z">
        <w:r w:rsidRPr="007B26CB">
          <w:rPr>
            <w:rFonts w:ascii="Consolas" w:eastAsiaTheme="minorHAnsi" w:hAnsi="Consolas" w:cs="Lucida Sans Typewriter"/>
            <w:color w:val="268BD2"/>
            <w:sz w:val="16"/>
            <w:szCs w:val="16"/>
          </w:rPr>
          <w:t xml:space="preserve">        &lt;PerformanceLevels&gt;</w:t>
        </w:r>
      </w:ins>
    </w:p>
    <w:p w14:paraId="1F20946C" w14:textId="77777777" w:rsidR="007B26CB" w:rsidRPr="007B26CB" w:rsidRDefault="007B26CB" w:rsidP="007B26CB">
      <w:pPr>
        <w:rPr>
          <w:ins w:id="3363" w:author="Greg Stoike" w:date="2018-11-30T10:52:00Z"/>
          <w:rFonts w:ascii="Consolas" w:eastAsiaTheme="minorHAnsi" w:hAnsi="Consolas" w:cs="Lucida Sans Typewriter"/>
          <w:color w:val="268BD2"/>
          <w:sz w:val="16"/>
          <w:szCs w:val="16"/>
        </w:rPr>
      </w:pPr>
      <w:ins w:id="3364" w:author="Greg Stoike" w:date="2018-11-30T10:52:00Z">
        <w:r w:rsidRPr="007B26CB">
          <w:rPr>
            <w:rFonts w:ascii="Consolas" w:eastAsiaTheme="minorHAnsi" w:hAnsi="Consolas" w:cs="Lucida Sans Typewriter"/>
            <w:color w:val="268BD2"/>
            <w:sz w:val="16"/>
            <w:szCs w:val="16"/>
          </w:rPr>
          <w:t xml:space="preserve">          &lt;PerformanceLevel scaledLo="2299.0" pLevel="1" scaledHi="2493.0"/&gt;</w:t>
        </w:r>
      </w:ins>
    </w:p>
    <w:p w14:paraId="3FEAA776" w14:textId="77777777" w:rsidR="007B26CB" w:rsidRPr="007B26CB" w:rsidRDefault="007B26CB" w:rsidP="007B26CB">
      <w:pPr>
        <w:rPr>
          <w:ins w:id="3365" w:author="Greg Stoike" w:date="2018-11-30T10:52:00Z"/>
          <w:rFonts w:ascii="Consolas" w:eastAsiaTheme="minorHAnsi" w:hAnsi="Consolas" w:cs="Lucida Sans Typewriter"/>
          <w:color w:val="268BD2"/>
          <w:sz w:val="16"/>
          <w:szCs w:val="16"/>
        </w:rPr>
      </w:pPr>
      <w:ins w:id="3366" w:author="Greg Stoike" w:date="2018-11-30T10:52:00Z">
        <w:r w:rsidRPr="007B26CB">
          <w:rPr>
            <w:rFonts w:ascii="Consolas" w:eastAsiaTheme="minorHAnsi" w:hAnsi="Consolas" w:cs="Lucida Sans Typewriter"/>
            <w:color w:val="268BD2"/>
            <w:sz w:val="16"/>
            <w:szCs w:val="16"/>
          </w:rPr>
          <w:t xml:space="preserve">          &lt;PerformanceLevel scaledLo="2493.0" pLevel="2" scaledHi="2583.0"/&gt;</w:t>
        </w:r>
      </w:ins>
    </w:p>
    <w:p w14:paraId="2827247F" w14:textId="77777777" w:rsidR="007B26CB" w:rsidRPr="007B26CB" w:rsidRDefault="007B26CB" w:rsidP="007B26CB">
      <w:pPr>
        <w:rPr>
          <w:ins w:id="3367" w:author="Greg Stoike" w:date="2018-11-30T10:52:00Z"/>
          <w:rFonts w:ascii="Consolas" w:eastAsiaTheme="minorHAnsi" w:hAnsi="Consolas" w:cs="Lucida Sans Typewriter"/>
          <w:color w:val="268BD2"/>
          <w:sz w:val="16"/>
          <w:szCs w:val="16"/>
        </w:rPr>
      </w:pPr>
      <w:ins w:id="3368" w:author="Greg Stoike" w:date="2018-11-30T10:52:00Z">
        <w:r w:rsidRPr="007B26CB">
          <w:rPr>
            <w:rFonts w:ascii="Consolas" w:eastAsiaTheme="minorHAnsi" w:hAnsi="Consolas" w:cs="Lucida Sans Typewriter"/>
            <w:color w:val="268BD2"/>
            <w:sz w:val="16"/>
            <w:szCs w:val="16"/>
          </w:rPr>
          <w:t xml:space="preserve">          &lt;PerformanceLevel scaledLo="2583.0" pLevel="3" scaledHi="2682.0"/&gt;</w:t>
        </w:r>
      </w:ins>
    </w:p>
    <w:p w14:paraId="00AFF2AF" w14:textId="77777777" w:rsidR="007B26CB" w:rsidRPr="007B26CB" w:rsidRDefault="007B26CB" w:rsidP="007B26CB">
      <w:pPr>
        <w:rPr>
          <w:ins w:id="3369" w:author="Greg Stoike" w:date="2018-11-30T10:52:00Z"/>
          <w:rFonts w:ascii="Consolas" w:eastAsiaTheme="minorHAnsi" w:hAnsi="Consolas" w:cs="Lucida Sans Typewriter"/>
          <w:color w:val="268BD2"/>
          <w:sz w:val="16"/>
          <w:szCs w:val="16"/>
        </w:rPr>
      </w:pPr>
      <w:ins w:id="3370" w:author="Greg Stoike" w:date="2018-11-30T10:52:00Z">
        <w:r w:rsidRPr="007B26CB">
          <w:rPr>
            <w:rFonts w:ascii="Consolas" w:eastAsiaTheme="minorHAnsi" w:hAnsi="Consolas" w:cs="Lucida Sans Typewriter"/>
            <w:color w:val="268BD2"/>
            <w:sz w:val="16"/>
            <w:szCs w:val="16"/>
          </w:rPr>
          <w:t xml:space="preserve">          &lt;PerformanceLevel scaledLo="2682.0" pLevel="4" scaledHi="2795.0"/&gt;</w:t>
        </w:r>
      </w:ins>
    </w:p>
    <w:p w14:paraId="78FDCF2E" w14:textId="77777777" w:rsidR="007B26CB" w:rsidRPr="007B26CB" w:rsidRDefault="007B26CB" w:rsidP="007B26CB">
      <w:pPr>
        <w:rPr>
          <w:ins w:id="3371" w:author="Greg Stoike" w:date="2018-11-30T10:52:00Z"/>
          <w:rFonts w:ascii="Consolas" w:eastAsiaTheme="minorHAnsi" w:hAnsi="Consolas" w:cs="Lucida Sans Typewriter"/>
          <w:color w:val="268BD2"/>
          <w:sz w:val="16"/>
          <w:szCs w:val="16"/>
        </w:rPr>
      </w:pPr>
      <w:ins w:id="3372" w:author="Greg Stoike" w:date="2018-11-30T10:52:00Z">
        <w:r w:rsidRPr="007B26CB">
          <w:rPr>
            <w:rFonts w:ascii="Consolas" w:eastAsiaTheme="minorHAnsi" w:hAnsi="Consolas" w:cs="Lucida Sans Typewriter"/>
            <w:color w:val="268BD2"/>
            <w:sz w:val="16"/>
            <w:szCs w:val="16"/>
          </w:rPr>
          <w:t xml:space="preserve">        &lt;/PerformanceLevels&gt;</w:t>
        </w:r>
      </w:ins>
    </w:p>
    <w:p w14:paraId="3C020CFA" w14:textId="77777777" w:rsidR="007B26CB" w:rsidRPr="007B26CB" w:rsidRDefault="007B26CB" w:rsidP="007B26CB">
      <w:pPr>
        <w:rPr>
          <w:ins w:id="3373" w:author="Greg Stoike" w:date="2018-11-30T10:52:00Z"/>
          <w:rFonts w:ascii="Consolas" w:eastAsiaTheme="minorHAnsi" w:hAnsi="Consolas" w:cs="Lucida Sans Typewriter"/>
          <w:color w:val="268BD2"/>
          <w:sz w:val="16"/>
          <w:szCs w:val="16"/>
        </w:rPr>
      </w:pPr>
      <w:ins w:id="3374" w:author="Greg Stoike" w:date="2018-11-30T10:52:00Z">
        <w:r w:rsidRPr="007B26CB">
          <w:rPr>
            <w:rFonts w:ascii="Consolas" w:eastAsiaTheme="minorHAnsi" w:hAnsi="Consolas" w:cs="Lucida Sans Typewriter"/>
            <w:color w:val="268BD2"/>
            <w:sz w:val="16"/>
            <w:szCs w:val="16"/>
          </w:rPr>
          <w:t xml:space="preserve">        &lt;Rules&gt;</w:t>
        </w:r>
      </w:ins>
    </w:p>
    <w:p w14:paraId="35B89C2D" w14:textId="77777777" w:rsidR="007B26CB" w:rsidRPr="007B26CB" w:rsidRDefault="007B26CB" w:rsidP="007B26CB">
      <w:pPr>
        <w:rPr>
          <w:ins w:id="3375" w:author="Greg Stoike" w:date="2018-11-30T10:52:00Z"/>
          <w:rFonts w:ascii="Consolas" w:eastAsiaTheme="minorHAnsi" w:hAnsi="Consolas" w:cs="Lucida Sans Typewriter"/>
          <w:color w:val="268BD2"/>
          <w:sz w:val="16"/>
          <w:szCs w:val="16"/>
        </w:rPr>
      </w:pPr>
      <w:ins w:id="3376" w:author="Greg Stoike" w:date="2018-11-30T10:52:00Z">
        <w:r w:rsidRPr="007B26CB">
          <w:rPr>
            <w:rFonts w:ascii="Consolas" w:eastAsiaTheme="minorHAnsi" w:hAnsi="Consolas" w:cs="Lucida Sans Typewriter"/>
            <w:color w:val="268BD2"/>
            <w:sz w:val="16"/>
            <w:szCs w:val="16"/>
          </w:rPr>
          <w:t xml:space="preserve">          &lt;Rule name="TestPerformanceLevel" measure="PerformanceLevel" computationOrder="35"/&gt;</w:t>
        </w:r>
      </w:ins>
    </w:p>
    <w:p w14:paraId="064C3D86" w14:textId="77777777" w:rsidR="007B26CB" w:rsidRPr="007B26CB" w:rsidRDefault="007B26CB" w:rsidP="007B26CB">
      <w:pPr>
        <w:rPr>
          <w:ins w:id="3377" w:author="Greg Stoike" w:date="2018-11-30T10:52:00Z"/>
          <w:rFonts w:ascii="Consolas" w:eastAsiaTheme="minorHAnsi" w:hAnsi="Consolas" w:cs="Lucida Sans Typewriter"/>
          <w:color w:val="268BD2"/>
          <w:sz w:val="16"/>
          <w:szCs w:val="16"/>
        </w:rPr>
      </w:pPr>
      <w:ins w:id="3378" w:author="Greg Stoike" w:date="2018-11-30T10:52:00Z">
        <w:r w:rsidRPr="007B26CB">
          <w:rPr>
            <w:rFonts w:ascii="Consolas" w:eastAsiaTheme="minorHAnsi" w:hAnsi="Consolas" w:cs="Lucida Sans Typewriter"/>
            <w:color w:val="268BD2"/>
            <w:sz w:val="16"/>
            <w:szCs w:val="16"/>
          </w:rPr>
          <w:t xml:space="preserve">          &lt;Rule name="SBACAccommodationUseCodes" measure="AccommodationCodes" computationOrder="300"&gt;</w:t>
        </w:r>
      </w:ins>
    </w:p>
    <w:p w14:paraId="35E0E29F" w14:textId="77777777" w:rsidR="007B26CB" w:rsidRPr="007B26CB" w:rsidRDefault="007B26CB" w:rsidP="007B26CB">
      <w:pPr>
        <w:rPr>
          <w:ins w:id="3379" w:author="Greg Stoike" w:date="2018-11-30T10:52:00Z"/>
          <w:rFonts w:ascii="Consolas" w:eastAsiaTheme="minorHAnsi" w:hAnsi="Consolas" w:cs="Lucida Sans Typewriter"/>
          <w:color w:val="268BD2"/>
          <w:sz w:val="16"/>
          <w:szCs w:val="16"/>
        </w:rPr>
      </w:pPr>
      <w:ins w:id="3380" w:author="Greg Stoike" w:date="2018-11-30T10:52:00Z">
        <w:r w:rsidRPr="007B26CB">
          <w:rPr>
            <w:rFonts w:ascii="Consolas" w:eastAsiaTheme="minorHAnsi" w:hAnsi="Consolas" w:cs="Lucida Sans Typewriter"/>
            <w:color w:val="268BD2"/>
            <w:sz w:val="16"/>
            <w:szCs w:val="16"/>
          </w:rPr>
          <w:t xml:space="preserve">            &lt;Parameter name="accomNoCodes" id="A04CEA62-7A8C-4C39-859D-CEDA15FAA0AA" type="string" position="1"&gt;</w:t>
        </w:r>
      </w:ins>
    </w:p>
    <w:p w14:paraId="0F62B64C" w14:textId="77777777" w:rsidR="007B26CB" w:rsidRPr="007B26CB" w:rsidRDefault="007B26CB" w:rsidP="007B26CB">
      <w:pPr>
        <w:rPr>
          <w:ins w:id="3381" w:author="Greg Stoike" w:date="2018-11-30T10:52:00Z"/>
          <w:rFonts w:ascii="Consolas" w:eastAsiaTheme="minorHAnsi" w:hAnsi="Consolas" w:cs="Lucida Sans Typewriter"/>
          <w:color w:val="268BD2"/>
          <w:sz w:val="16"/>
          <w:szCs w:val="16"/>
        </w:rPr>
      </w:pPr>
      <w:ins w:id="3382" w:author="Greg Stoike" w:date="2018-11-30T10:52:00Z">
        <w:r w:rsidRPr="007B26CB">
          <w:rPr>
            <w:rFonts w:ascii="Consolas" w:eastAsiaTheme="minorHAnsi" w:hAnsi="Consolas" w:cs="Lucida Sans Typewriter"/>
            <w:color w:val="268BD2"/>
            <w:sz w:val="16"/>
            <w:szCs w:val="16"/>
          </w:rPr>
          <w:t xml:space="preserve">              &lt;Property name="indextype" value="string"/&gt;</w:t>
        </w:r>
      </w:ins>
    </w:p>
    <w:p w14:paraId="58F82E7D" w14:textId="77777777" w:rsidR="007B26CB" w:rsidRPr="007B26CB" w:rsidRDefault="007B26CB" w:rsidP="007B26CB">
      <w:pPr>
        <w:rPr>
          <w:ins w:id="3383" w:author="Greg Stoike" w:date="2018-11-30T10:52:00Z"/>
          <w:rFonts w:ascii="Consolas" w:eastAsiaTheme="minorHAnsi" w:hAnsi="Consolas" w:cs="Lucida Sans Typewriter"/>
          <w:color w:val="268BD2"/>
          <w:sz w:val="16"/>
          <w:szCs w:val="16"/>
        </w:rPr>
      </w:pPr>
      <w:ins w:id="3384" w:author="Greg Stoike" w:date="2018-11-30T10:52:00Z">
        <w:r w:rsidRPr="007B26CB">
          <w:rPr>
            <w:rFonts w:ascii="Consolas" w:eastAsiaTheme="minorHAnsi" w:hAnsi="Consolas" w:cs="Lucida Sans Typewriter"/>
            <w:color w:val="268BD2"/>
            <w:sz w:val="16"/>
            <w:szCs w:val="16"/>
          </w:rPr>
          <w:t xml:space="preserve">              &lt;Value value="TDS_PS_L0" index="Print Size"/&gt;</w:t>
        </w:r>
      </w:ins>
    </w:p>
    <w:p w14:paraId="441C6A0B" w14:textId="77777777" w:rsidR="007B26CB" w:rsidRPr="007B26CB" w:rsidRDefault="007B26CB" w:rsidP="007B26CB">
      <w:pPr>
        <w:rPr>
          <w:ins w:id="3385" w:author="Greg Stoike" w:date="2018-11-30T10:52:00Z"/>
          <w:rFonts w:ascii="Consolas" w:eastAsiaTheme="minorHAnsi" w:hAnsi="Consolas" w:cs="Lucida Sans Typewriter"/>
          <w:color w:val="268BD2"/>
          <w:sz w:val="16"/>
          <w:szCs w:val="16"/>
        </w:rPr>
      </w:pPr>
      <w:ins w:id="3386" w:author="Greg Stoike" w:date="2018-11-30T10:52:00Z">
        <w:r w:rsidRPr="007B26CB">
          <w:rPr>
            <w:rFonts w:ascii="Consolas" w:eastAsiaTheme="minorHAnsi" w:hAnsi="Consolas" w:cs="Lucida Sans Typewriter"/>
            <w:color w:val="268BD2"/>
            <w:sz w:val="16"/>
            <w:szCs w:val="16"/>
          </w:rPr>
          <w:t xml:space="preserve">            &lt;/Parameter&gt;</w:t>
        </w:r>
      </w:ins>
    </w:p>
    <w:p w14:paraId="111D12C6" w14:textId="77777777" w:rsidR="007B26CB" w:rsidRPr="007B26CB" w:rsidRDefault="007B26CB" w:rsidP="007B26CB">
      <w:pPr>
        <w:rPr>
          <w:ins w:id="3387" w:author="Greg Stoike" w:date="2018-11-30T10:52:00Z"/>
          <w:rFonts w:ascii="Consolas" w:eastAsiaTheme="minorHAnsi" w:hAnsi="Consolas" w:cs="Lucida Sans Typewriter"/>
          <w:color w:val="268BD2"/>
          <w:sz w:val="16"/>
          <w:szCs w:val="16"/>
        </w:rPr>
      </w:pPr>
      <w:ins w:id="3388" w:author="Greg Stoike" w:date="2018-11-30T10:52:00Z">
        <w:r w:rsidRPr="007B26CB">
          <w:rPr>
            <w:rFonts w:ascii="Consolas" w:eastAsiaTheme="minorHAnsi" w:hAnsi="Consolas" w:cs="Lucida Sans Typewriter"/>
            <w:color w:val="268BD2"/>
            <w:sz w:val="16"/>
            <w:szCs w:val="16"/>
          </w:rPr>
          <w:t xml:space="preserve">          &lt;/Rule&gt;</w:t>
        </w:r>
      </w:ins>
    </w:p>
    <w:p w14:paraId="2365E330" w14:textId="77777777" w:rsidR="007B26CB" w:rsidRPr="007B26CB" w:rsidRDefault="007B26CB" w:rsidP="007B26CB">
      <w:pPr>
        <w:rPr>
          <w:ins w:id="3389" w:author="Greg Stoike" w:date="2018-11-30T10:52:00Z"/>
          <w:rFonts w:ascii="Consolas" w:eastAsiaTheme="minorHAnsi" w:hAnsi="Consolas" w:cs="Lucida Sans Typewriter"/>
          <w:color w:val="268BD2"/>
          <w:sz w:val="16"/>
          <w:szCs w:val="16"/>
        </w:rPr>
      </w:pPr>
      <w:ins w:id="3390" w:author="Greg Stoike" w:date="2018-11-30T10:52:00Z">
        <w:r w:rsidRPr="007B26CB">
          <w:rPr>
            <w:rFonts w:ascii="Consolas" w:eastAsiaTheme="minorHAnsi" w:hAnsi="Consolas" w:cs="Lucida Sans Typewriter"/>
            <w:color w:val="268BD2"/>
            <w:sz w:val="16"/>
            <w:szCs w:val="16"/>
          </w:rPr>
          <w:t xml:space="preserve">          &lt;Rule name="ScaleScore" computationOrder="30"/&gt;</w:t>
        </w:r>
      </w:ins>
    </w:p>
    <w:p w14:paraId="16C97731" w14:textId="77777777" w:rsidR="007B26CB" w:rsidRPr="007B26CB" w:rsidRDefault="007B26CB" w:rsidP="007B26CB">
      <w:pPr>
        <w:rPr>
          <w:ins w:id="3391" w:author="Greg Stoike" w:date="2018-11-30T10:52:00Z"/>
          <w:rFonts w:ascii="Consolas" w:eastAsiaTheme="minorHAnsi" w:hAnsi="Consolas" w:cs="Lucida Sans Typewriter"/>
          <w:color w:val="268BD2"/>
          <w:sz w:val="16"/>
          <w:szCs w:val="16"/>
        </w:rPr>
      </w:pPr>
      <w:ins w:id="3392" w:author="Greg Stoike" w:date="2018-11-30T10:52:00Z">
        <w:r w:rsidRPr="007B26CB">
          <w:rPr>
            <w:rFonts w:ascii="Consolas" w:eastAsiaTheme="minorHAnsi" w:hAnsi="Consolas" w:cs="Lucida Sans Typewriter"/>
            <w:color w:val="268BD2"/>
            <w:sz w:val="16"/>
            <w:szCs w:val="16"/>
          </w:rPr>
          <w:t xml:space="preserve">          &lt;Rule name="SBACAttemptedness" measure="Attempted" computationOrder="10"&gt;</w:t>
        </w:r>
      </w:ins>
    </w:p>
    <w:p w14:paraId="49EE429B" w14:textId="77777777" w:rsidR="007B26CB" w:rsidRPr="007B26CB" w:rsidRDefault="007B26CB" w:rsidP="007B26CB">
      <w:pPr>
        <w:rPr>
          <w:ins w:id="3393" w:author="Greg Stoike" w:date="2018-11-30T10:52:00Z"/>
          <w:rFonts w:ascii="Consolas" w:eastAsiaTheme="minorHAnsi" w:hAnsi="Consolas" w:cs="Lucida Sans Typewriter"/>
          <w:color w:val="268BD2"/>
          <w:sz w:val="16"/>
          <w:szCs w:val="16"/>
        </w:rPr>
      </w:pPr>
      <w:ins w:id="3394" w:author="Greg Stoike" w:date="2018-11-30T10:52:00Z">
        <w:r w:rsidRPr="007B26CB">
          <w:rPr>
            <w:rFonts w:ascii="Consolas" w:eastAsiaTheme="minorHAnsi" w:hAnsi="Consolas" w:cs="Lucida Sans Typewriter"/>
            <w:color w:val="268BD2"/>
            <w:sz w:val="16"/>
            <w:szCs w:val="16"/>
          </w:rPr>
          <w:t xml:space="preserve">            &lt;Parameter name="testPart" id="1511FAA2-FB95-4E48-ACA9-7E73AB947D33" type="int" position="1"&gt;</w:t>
        </w:r>
      </w:ins>
    </w:p>
    <w:p w14:paraId="547E09CD" w14:textId="77777777" w:rsidR="007B26CB" w:rsidRPr="007B26CB" w:rsidRDefault="007B26CB" w:rsidP="007B26CB">
      <w:pPr>
        <w:rPr>
          <w:ins w:id="3395" w:author="Greg Stoike" w:date="2018-11-30T10:52:00Z"/>
          <w:rFonts w:ascii="Consolas" w:eastAsiaTheme="minorHAnsi" w:hAnsi="Consolas" w:cs="Lucida Sans Typewriter"/>
          <w:color w:val="268BD2"/>
          <w:sz w:val="16"/>
          <w:szCs w:val="16"/>
        </w:rPr>
      </w:pPr>
      <w:ins w:id="3396" w:author="Greg Stoike" w:date="2018-11-30T10:52:00Z">
        <w:r w:rsidRPr="007B26CB">
          <w:rPr>
            <w:rFonts w:ascii="Consolas" w:eastAsiaTheme="minorHAnsi" w:hAnsi="Consolas" w:cs="Lucida Sans Typewriter"/>
            <w:color w:val="268BD2"/>
            <w:sz w:val="16"/>
            <w:szCs w:val="16"/>
          </w:rPr>
          <w:t xml:space="preserve">              &lt;Property name="indextype" value="string"/&gt;</w:t>
        </w:r>
      </w:ins>
    </w:p>
    <w:p w14:paraId="024AE0FB" w14:textId="77777777" w:rsidR="007B26CB" w:rsidRPr="007B26CB" w:rsidRDefault="007B26CB" w:rsidP="007B26CB">
      <w:pPr>
        <w:rPr>
          <w:ins w:id="3397" w:author="Greg Stoike" w:date="2018-11-30T10:52:00Z"/>
          <w:rFonts w:ascii="Consolas" w:eastAsiaTheme="minorHAnsi" w:hAnsi="Consolas" w:cs="Lucida Sans Typewriter"/>
          <w:color w:val="268BD2"/>
          <w:sz w:val="16"/>
          <w:szCs w:val="16"/>
        </w:rPr>
      </w:pPr>
      <w:ins w:id="3398" w:author="Greg Stoike" w:date="2018-11-30T10:52:00Z">
        <w:r w:rsidRPr="007B26CB">
          <w:rPr>
            <w:rFonts w:ascii="Consolas" w:eastAsiaTheme="minorHAnsi" w:hAnsi="Consolas" w:cs="Lucida Sans Typewriter"/>
            <w:color w:val="268BD2"/>
            <w:sz w:val="16"/>
            <w:szCs w:val="16"/>
          </w:rPr>
          <w:t xml:space="preserve">              &lt;Value value="1" index="SBAC-ICA-FIXED-G11E-COMBINED-ELA-11"/&gt;</w:t>
        </w:r>
      </w:ins>
    </w:p>
    <w:p w14:paraId="0DA5B90E" w14:textId="77777777" w:rsidR="007B26CB" w:rsidRPr="007B26CB" w:rsidRDefault="007B26CB" w:rsidP="007B26CB">
      <w:pPr>
        <w:rPr>
          <w:ins w:id="3399" w:author="Greg Stoike" w:date="2018-11-30T10:52:00Z"/>
          <w:rFonts w:ascii="Consolas" w:eastAsiaTheme="minorHAnsi" w:hAnsi="Consolas" w:cs="Lucida Sans Typewriter"/>
          <w:color w:val="268BD2"/>
          <w:sz w:val="16"/>
          <w:szCs w:val="16"/>
        </w:rPr>
      </w:pPr>
      <w:ins w:id="3400" w:author="Greg Stoike" w:date="2018-11-30T10:52:00Z">
        <w:r w:rsidRPr="007B26CB">
          <w:rPr>
            <w:rFonts w:ascii="Consolas" w:eastAsiaTheme="minorHAnsi" w:hAnsi="Consolas" w:cs="Lucida Sans Typewriter"/>
            <w:color w:val="268BD2"/>
            <w:sz w:val="16"/>
            <w:szCs w:val="16"/>
          </w:rPr>
          <w:t xml:space="preserve">              &lt;Value value="2" index="SBAC-ICA-FIXED-G11E-Perf-HowWeLearnA-COMBINED-ELA-11"/&gt;</w:t>
        </w:r>
      </w:ins>
    </w:p>
    <w:p w14:paraId="29B90696" w14:textId="77777777" w:rsidR="007B26CB" w:rsidRPr="007B26CB" w:rsidRDefault="007B26CB" w:rsidP="007B26CB">
      <w:pPr>
        <w:rPr>
          <w:ins w:id="3401" w:author="Greg Stoike" w:date="2018-11-30T10:52:00Z"/>
          <w:rFonts w:ascii="Consolas" w:eastAsiaTheme="minorHAnsi" w:hAnsi="Consolas" w:cs="Lucida Sans Typewriter"/>
          <w:color w:val="268BD2"/>
          <w:sz w:val="16"/>
          <w:szCs w:val="16"/>
        </w:rPr>
      </w:pPr>
      <w:ins w:id="3402" w:author="Greg Stoike" w:date="2018-11-30T10:52:00Z">
        <w:r w:rsidRPr="007B26CB">
          <w:rPr>
            <w:rFonts w:ascii="Consolas" w:eastAsiaTheme="minorHAnsi" w:hAnsi="Consolas" w:cs="Lucida Sans Typewriter"/>
            <w:color w:val="268BD2"/>
            <w:sz w:val="16"/>
            <w:szCs w:val="16"/>
          </w:rPr>
          <w:t xml:space="preserve">              &lt;Value value="2" index="SBAC-ICA-FIXED-G11E-Perf-HowWeLearnB-COMBINED-ELA-11"/&gt;</w:t>
        </w:r>
      </w:ins>
    </w:p>
    <w:p w14:paraId="3A3E7153" w14:textId="77777777" w:rsidR="007B26CB" w:rsidRPr="007B26CB" w:rsidRDefault="007B26CB" w:rsidP="007B26CB">
      <w:pPr>
        <w:rPr>
          <w:ins w:id="3403" w:author="Greg Stoike" w:date="2018-11-30T10:52:00Z"/>
          <w:rFonts w:ascii="Consolas" w:eastAsiaTheme="minorHAnsi" w:hAnsi="Consolas" w:cs="Lucida Sans Typewriter"/>
          <w:color w:val="268BD2"/>
          <w:sz w:val="16"/>
          <w:szCs w:val="16"/>
        </w:rPr>
      </w:pPr>
      <w:ins w:id="3404" w:author="Greg Stoike" w:date="2018-11-30T10:52:00Z">
        <w:r w:rsidRPr="007B26CB">
          <w:rPr>
            <w:rFonts w:ascii="Consolas" w:eastAsiaTheme="minorHAnsi" w:hAnsi="Consolas" w:cs="Lucida Sans Typewriter"/>
            <w:color w:val="268BD2"/>
            <w:sz w:val="16"/>
            <w:szCs w:val="16"/>
          </w:rPr>
          <w:t xml:space="preserve">            &lt;/Parameter&gt;</w:t>
        </w:r>
      </w:ins>
    </w:p>
    <w:p w14:paraId="088E45E9" w14:textId="77777777" w:rsidR="007B26CB" w:rsidRPr="007B26CB" w:rsidRDefault="007B26CB" w:rsidP="007B26CB">
      <w:pPr>
        <w:rPr>
          <w:ins w:id="3405" w:author="Greg Stoike" w:date="2018-11-30T10:52:00Z"/>
          <w:rFonts w:ascii="Consolas" w:eastAsiaTheme="minorHAnsi" w:hAnsi="Consolas" w:cs="Lucida Sans Typewriter"/>
          <w:color w:val="268BD2"/>
          <w:sz w:val="16"/>
          <w:szCs w:val="16"/>
        </w:rPr>
      </w:pPr>
      <w:ins w:id="3406" w:author="Greg Stoike" w:date="2018-11-30T10:52:00Z">
        <w:r w:rsidRPr="007B26CB">
          <w:rPr>
            <w:rFonts w:ascii="Consolas" w:eastAsiaTheme="minorHAnsi" w:hAnsi="Consolas" w:cs="Lucida Sans Typewriter"/>
            <w:color w:val="268BD2"/>
            <w:sz w:val="16"/>
            <w:szCs w:val="16"/>
          </w:rPr>
          <w:lastRenderedPageBreak/>
          <w:t xml:space="preserve">          &lt;/Rule&gt;</w:t>
        </w:r>
      </w:ins>
    </w:p>
    <w:p w14:paraId="551CBD6E" w14:textId="77777777" w:rsidR="007B26CB" w:rsidRPr="007B26CB" w:rsidRDefault="007B26CB" w:rsidP="007B26CB">
      <w:pPr>
        <w:rPr>
          <w:ins w:id="3407" w:author="Greg Stoike" w:date="2018-11-30T10:52:00Z"/>
          <w:rFonts w:ascii="Consolas" w:eastAsiaTheme="minorHAnsi" w:hAnsi="Consolas" w:cs="Lucida Sans Typewriter"/>
          <w:color w:val="268BD2"/>
          <w:sz w:val="16"/>
          <w:szCs w:val="16"/>
        </w:rPr>
      </w:pPr>
      <w:ins w:id="3408" w:author="Greg Stoike" w:date="2018-11-30T10:52:00Z">
        <w:r w:rsidRPr="007B26CB">
          <w:rPr>
            <w:rFonts w:ascii="Consolas" w:eastAsiaTheme="minorHAnsi" w:hAnsi="Consolas" w:cs="Lucida Sans Typewriter"/>
            <w:color w:val="268BD2"/>
            <w:sz w:val="16"/>
            <w:szCs w:val="16"/>
          </w:rPr>
          <w:t xml:space="preserve">          &lt;Rule name="ItemCountScored" computationOrder="100"/&gt;</w:t>
        </w:r>
      </w:ins>
    </w:p>
    <w:p w14:paraId="4A9C113B" w14:textId="77777777" w:rsidR="007B26CB" w:rsidRPr="007B26CB" w:rsidRDefault="007B26CB" w:rsidP="007B26CB">
      <w:pPr>
        <w:rPr>
          <w:ins w:id="3409" w:author="Greg Stoike" w:date="2018-11-30T10:52:00Z"/>
          <w:rFonts w:ascii="Consolas" w:eastAsiaTheme="minorHAnsi" w:hAnsi="Consolas" w:cs="Lucida Sans Typewriter"/>
          <w:color w:val="268BD2"/>
          <w:sz w:val="16"/>
          <w:szCs w:val="16"/>
        </w:rPr>
      </w:pPr>
      <w:ins w:id="3410" w:author="Greg Stoike" w:date="2018-11-30T10:52:00Z">
        <w:r w:rsidRPr="007B26CB">
          <w:rPr>
            <w:rFonts w:ascii="Consolas" w:eastAsiaTheme="minorHAnsi" w:hAnsi="Consolas" w:cs="Lucida Sans Typewriter"/>
            <w:color w:val="268BD2"/>
            <w:sz w:val="16"/>
            <w:szCs w:val="16"/>
          </w:rPr>
          <w:t xml:space="preserve">          &lt;Rule name="RawScore" computationOrder="110"/&gt;</w:t>
        </w:r>
      </w:ins>
    </w:p>
    <w:p w14:paraId="604DF054" w14:textId="77777777" w:rsidR="007B26CB" w:rsidRPr="007B26CB" w:rsidRDefault="007B26CB" w:rsidP="007B26CB">
      <w:pPr>
        <w:rPr>
          <w:ins w:id="3411" w:author="Greg Stoike" w:date="2018-11-30T10:52:00Z"/>
          <w:rFonts w:ascii="Consolas" w:eastAsiaTheme="minorHAnsi" w:hAnsi="Consolas" w:cs="Lucida Sans Typewriter"/>
          <w:color w:val="268BD2"/>
          <w:sz w:val="16"/>
          <w:szCs w:val="16"/>
        </w:rPr>
      </w:pPr>
      <w:ins w:id="3412" w:author="Greg Stoike" w:date="2018-11-30T10:52:00Z">
        <w:r w:rsidRPr="007B26CB">
          <w:rPr>
            <w:rFonts w:ascii="Consolas" w:eastAsiaTheme="minorHAnsi" w:hAnsi="Consolas" w:cs="Lucida Sans Typewriter"/>
            <w:color w:val="268BD2"/>
            <w:sz w:val="16"/>
            <w:szCs w:val="16"/>
          </w:rPr>
          <w:t xml:space="preserve">          &lt;Rule name="ItemCount" computationOrder="90"/&gt;</w:t>
        </w:r>
      </w:ins>
    </w:p>
    <w:p w14:paraId="2909B5F0" w14:textId="77777777" w:rsidR="007B26CB" w:rsidRPr="007B26CB" w:rsidRDefault="007B26CB" w:rsidP="007B26CB">
      <w:pPr>
        <w:rPr>
          <w:ins w:id="3413" w:author="Greg Stoike" w:date="2018-11-30T10:52:00Z"/>
          <w:rFonts w:ascii="Consolas" w:eastAsiaTheme="minorHAnsi" w:hAnsi="Consolas" w:cs="Lucida Sans Typewriter"/>
          <w:color w:val="268BD2"/>
          <w:sz w:val="16"/>
          <w:szCs w:val="16"/>
        </w:rPr>
      </w:pPr>
      <w:ins w:id="3414" w:author="Greg Stoike" w:date="2018-11-30T10:52:00Z">
        <w:r w:rsidRPr="007B26CB">
          <w:rPr>
            <w:rFonts w:ascii="Consolas" w:eastAsiaTheme="minorHAnsi" w:hAnsi="Consolas" w:cs="Lucida Sans Typewriter"/>
            <w:color w:val="268BD2"/>
            <w:sz w:val="16"/>
            <w:szCs w:val="16"/>
          </w:rPr>
          <w:t xml:space="preserve">          &lt;Rule name="SBACTheta" measure="ThetaScore" computationOrder="20"&gt;</w:t>
        </w:r>
      </w:ins>
    </w:p>
    <w:p w14:paraId="74956F7B" w14:textId="77777777" w:rsidR="007B26CB" w:rsidRPr="007B26CB" w:rsidRDefault="007B26CB" w:rsidP="007B26CB">
      <w:pPr>
        <w:rPr>
          <w:ins w:id="3415" w:author="Greg Stoike" w:date="2018-11-30T10:52:00Z"/>
          <w:rFonts w:ascii="Consolas" w:eastAsiaTheme="minorHAnsi" w:hAnsi="Consolas" w:cs="Lucida Sans Typewriter"/>
          <w:color w:val="268BD2"/>
          <w:sz w:val="16"/>
          <w:szCs w:val="16"/>
        </w:rPr>
      </w:pPr>
      <w:ins w:id="3416" w:author="Greg Stoike" w:date="2018-11-30T10:52:00Z">
        <w:r w:rsidRPr="007B26CB">
          <w:rPr>
            <w:rFonts w:ascii="Consolas" w:eastAsiaTheme="minorHAnsi" w:hAnsi="Consolas" w:cs="Lucida Sans Typewriter"/>
            <w:color w:val="268BD2"/>
            <w:sz w:val="16"/>
            <w:szCs w:val="16"/>
          </w:rPr>
          <w:t xml:space="preserve">            &lt;Parameter name="LOT" id="933D98F3-34BC-4957-8FAE-0B66CB0AB41E" type="double" position="1"&gt;</w:t>
        </w:r>
      </w:ins>
    </w:p>
    <w:p w14:paraId="23E2C3D6" w14:textId="77777777" w:rsidR="007B26CB" w:rsidRPr="007B26CB" w:rsidRDefault="007B26CB" w:rsidP="007B26CB">
      <w:pPr>
        <w:rPr>
          <w:ins w:id="3417" w:author="Greg Stoike" w:date="2018-11-30T10:52:00Z"/>
          <w:rFonts w:ascii="Consolas" w:eastAsiaTheme="minorHAnsi" w:hAnsi="Consolas" w:cs="Lucida Sans Typewriter"/>
          <w:color w:val="268BD2"/>
          <w:sz w:val="16"/>
          <w:szCs w:val="16"/>
        </w:rPr>
      </w:pPr>
      <w:ins w:id="3418" w:author="Greg Stoike" w:date="2018-11-30T10:52:00Z">
        <w:r w:rsidRPr="007B26CB">
          <w:rPr>
            <w:rFonts w:ascii="Consolas" w:eastAsiaTheme="minorHAnsi" w:hAnsi="Consolas" w:cs="Lucida Sans Typewriter"/>
            <w:color w:val="268BD2"/>
            <w:sz w:val="16"/>
            <w:szCs w:val="16"/>
          </w:rPr>
          <w:t xml:space="preserve">              &lt;Value value="-2.4375"/&gt;</w:t>
        </w:r>
      </w:ins>
    </w:p>
    <w:p w14:paraId="4D7FAFD9" w14:textId="77777777" w:rsidR="007B26CB" w:rsidRPr="007B26CB" w:rsidRDefault="007B26CB" w:rsidP="007B26CB">
      <w:pPr>
        <w:rPr>
          <w:ins w:id="3419" w:author="Greg Stoike" w:date="2018-11-30T10:52:00Z"/>
          <w:rFonts w:ascii="Consolas" w:eastAsiaTheme="minorHAnsi" w:hAnsi="Consolas" w:cs="Lucida Sans Typewriter"/>
          <w:color w:val="268BD2"/>
          <w:sz w:val="16"/>
          <w:szCs w:val="16"/>
        </w:rPr>
      </w:pPr>
      <w:ins w:id="3420" w:author="Greg Stoike" w:date="2018-11-30T10:52:00Z">
        <w:r w:rsidRPr="007B26CB">
          <w:rPr>
            <w:rFonts w:ascii="Consolas" w:eastAsiaTheme="minorHAnsi" w:hAnsi="Consolas" w:cs="Lucida Sans Typewriter"/>
            <w:color w:val="268BD2"/>
            <w:sz w:val="16"/>
            <w:szCs w:val="16"/>
          </w:rPr>
          <w:t xml:space="preserve">            &lt;/Parameter&gt;</w:t>
        </w:r>
      </w:ins>
    </w:p>
    <w:p w14:paraId="368A0022" w14:textId="77777777" w:rsidR="007B26CB" w:rsidRPr="007B26CB" w:rsidRDefault="007B26CB" w:rsidP="007B26CB">
      <w:pPr>
        <w:rPr>
          <w:ins w:id="3421" w:author="Greg Stoike" w:date="2018-11-30T10:52:00Z"/>
          <w:rFonts w:ascii="Consolas" w:eastAsiaTheme="minorHAnsi" w:hAnsi="Consolas" w:cs="Lucida Sans Typewriter"/>
          <w:color w:val="268BD2"/>
          <w:sz w:val="16"/>
          <w:szCs w:val="16"/>
        </w:rPr>
      </w:pPr>
      <w:ins w:id="3422" w:author="Greg Stoike" w:date="2018-11-30T10:52:00Z">
        <w:r w:rsidRPr="007B26CB">
          <w:rPr>
            <w:rFonts w:ascii="Consolas" w:eastAsiaTheme="minorHAnsi" w:hAnsi="Consolas" w:cs="Lucida Sans Typewriter"/>
            <w:color w:val="268BD2"/>
            <w:sz w:val="16"/>
            <w:szCs w:val="16"/>
          </w:rPr>
          <w:t xml:space="preserve">            &lt;Parameter name="HOT" id="11D307FC-7B83-4ECC-AAF8-C5E1445897C8" type="double" position="2"&gt;</w:t>
        </w:r>
      </w:ins>
    </w:p>
    <w:p w14:paraId="6733EC32" w14:textId="77777777" w:rsidR="007B26CB" w:rsidRPr="007B26CB" w:rsidRDefault="007B26CB" w:rsidP="007B26CB">
      <w:pPr>
        <w:rPr>
          <w:ins w:id="3423" w:author="Greg Stoike" w:date="2018-11-30T10:52:00Z"/>
          <w:rFonts w:ascii="Consolas" w:eastAsiaTheme="minorHAnsi" w:hAnsi="Consolas" w:cs="Lucida Sans Typewriter"/>
          <w:color w:val="268BD2"/>
          <w:sz w:val="16"/>
          <w:szCs w:val="16"/>
        </w:rPr>
      </w:pPr>
      <w:ins w:id="3424" w:author="Greg Stoike" w:date="2018-11-30T10:52:00Z">
        <w:r w:rsidRPr="007B26CB">
          <w:rPr>
            <w:rFonts w:ascii="Consolas" w:eastAsiaTheme="minorHAnsi" w:hAnsi="Consolas" w:cs="Lucida Sans Typewriter"/>
            <w:color w:val="268BD2"/>
            <w:sz w:val="16"/>
            <w:szCs w:val="16"/>
          </w:rPr>
          <w:t xml:space="preserve">              &lt;Value value="3.3392"/&gt;</w:t>
        </w:r>
      </w:ins>
    </w:p>
    <w:p w14:paraId="4DF91DD1" w14:textId="77777777" w:rsidR="007B26CB" w:rsidRPr="007B26CB" w:rsidRDefault="007B26CB" w:rsidP="007B26CB">
      <w:pPr>
        <w:rPr>
          <w:ins w:id="3425" w:author="Greg Stoike" w:date="2018-11-30T10:52:00Z"/>
          <w:rFonts w:ascii="Consolas" w:eastAsiaTheme="minorHAnsi" w:hAnsi="Consolas" w:cs="Lucida Sans Typewriter"/>
          <w:color w:val="268BD2"/>
          <w:sz w:val="16"/>
          <w:szCs w:val="16"/>
        </w:rPr>
      </w:pPr>
      <w:ins w:id="3426" w:author="Greg Stoike" w:date="2018-11-30T10:52:00Z">
        <w:r w:rsidRPr="007B26CB">
          <w:rPr>
            <w:rFonts w:ascii="Consolas" w:eastAsiaTheme="minorHAnsi" w:hAnsi="Consolas" w:cs="Lucida Sans Typewriter"/>
            <w:color w:val="268BD2"/>
            <w:sz w:val="16"/>
            <w:szCs w:val="16"/>
          </w:rPr>
          <w:t xml:space="preserve">            &lt;/Parameter&gt;</w:t>
        </w:r>
      </w:ins>
    </w:p>
    <w:p w14:paraId="68F9CB17" w14:textId="77777777" w:rsidR="007B26CB" w:rsidRPr="007B26CB" w:rsidRDefault="007B26CB" w:rsidP="007B26CB">
      <w:pPr>
        <w:rPr>
          <w:ins w:id="3427" w:author="Greg Stoike" w:date="2018-11-30T10:52:00Z"/>
          <w:rFonts w:ascii="Consolas" w:eastAsiaTheme="minorHAnsi" w:hAnsi="Consolas" w:cs="Lucida Sans Typewriter"/>
          <w:color w:val="268BD2"/>
          <w:sz w:val="16"/>
          <w:szCs w:val="16"/>
        </w:rPr>
      </w:pPr>
      <w:ins w:id="3428" w:author="Greg Stoike" w:date="2018-11-30T10:52:00Z">
        <w:r w:rsidRPr="007B26CB">
          <w:rPr>
            <w:rFonts w:ascii="Consolas" w:eastAsiaTheme="minorHAnsi" w:hAnsi="Consolas" w:cs="Lucida Sans Typewriter"/>
            <w:color w:val="268BD2"/>
            <w:sz w:val="16"/>
            <w:szCs w:val="16"/>
          </w:rPr>
          <w:t xml:space="preserve">            &lt;Parameter name="seLimit" id="E766945F-93FF-4671-B21D-ADCEFDB02AF3" type="double" position="3"&gt;</w:t>
        </w:r>
      </w:ins>
    </w:p>
    <w:p w14:paraId="51F12E56" w14:textId="77777777" w:rsidR="007B26CB" w:rsidRPr="007B26CB" w:rsidRDefault="007B26CB" w:rsidP="007B26CB">
      <w:pPr>
        <w:rPr>
          <w:ins w:id="3429" w:author="Greg Stoike" w:date="2018-11-30T10:52:00Z"/>
          <w:rFonts w:ascii="Consolas" w:eastAsiaTheme="minorHAnsi" w:hAnsi="Consolas" w:cs="Lucida Sans Typewriter"/>
          <w:color w:val="268BD2"/>
          <w:sz w:val="16"/>
          <w:szCs w:val="16"/>
        </w:rPr>
      </w:pPr>
      <w:ins w:id="3430" w:author="Greg Stoike" w:date="2018-11-30T10:52:00Z">
        <w:r w:rsidRPr="007B26CB">
          <w:rPr>
            <w:rFonts w:ascii="Consolas" w:eastAsiaTheme="minorHAnsi" w:hAnsi="Consolas" w:cs="Lucida Sans Typewriter"/>
            <w:color w:val="268BD2"/>
            <w:sz w:val="16"/>
            <w:szCs w:val="16"/>
          </w:rPr>
          <w:t xml:space="preserve">              &lt;Value value="2.5"/&gt;</w:t>
        </w:r>
      </w:ins>
    </w:p>
    <w:p w14:paraId="2C8B722F" w14:textId="77777777" w:rsidR="007B26CB" w:rsidRPr="007B26CB" w:rsidRDefault="007B26CB" w:rsidP="007B26CB">
      <w:pPr>
        <w:rPr>
          <w:ins w:id="3431" w:author="Greg Stoike" w:date="2018-11-30T10:52:00Z"/>
          <w:rFonts w:ascii="Consolas" w:eastAsiaTheme="minorHAnsi" w:hAnsi="Consolas" w:cs="Lucida Sans Typewriter"/>
          <w:color w:val="268BD2"/>
          <w:sz w:val="16"/>
          <w:szCs w:val="16"/>
        </w:rPr>
      </w:pPr>
      <w:ins w:id="3432" w:author="Greg Stoike" w:date="2018-11-30T10:52:00Z">
        <w:r w:rsidRPr="007B26CB">
          <w:rPr>
            <w:rFonts w:ascii="Consolas" w:eastAsiaTheme="minorHAnsi" w:hAnsi="Consolas" w:cs="Lucida Sans Typewriter"/>
            <w:color w:val="268BD2"/>
            <w:sz w:val="16"/>
            <w:szCs w:val="16"/>
          </w:rPr>
          <w:t xml:space="preserve">            &lt;/Parameter&gt;</w:t>
        </w:r>
      </w:ins>
    </w:p>
    <w:p w14:paraId="7CA83FD9" w14:textId="77777777" w:rsidR="007B26CB" w:rsidRPr="007B26CB" w:rsidRDefault="007B26CB" w:rsidP="007B26CB">
      <w:pPr>
        <w:rPr>
          <w:ins w:id="3433" w:author="Greg Stoike" w:date="2018-11-30T10:52:00Z"/>
          <w:rFonts w:ascii="Consolas" w:eastAsiaTheme="minorHAnsi" w:hAnsi="Consolas" w:cs="Lucida Sans Typewriter"/>
          <w:color w:val="268BD2"/>
          <w:sz w:val="16"/>
          <w:szCs w:val="16"/>
        </w:rPr>
      </w:pPr>
      <w:ins w:id="3434" w:author="Greg Stoike" w:date="2018-11-30T10:52:00Z">
        <w:r w:rsidRPr="007B26CB">
          <w:rPr>
            <w:rFonts w:ascii="Consolas" w:eastAsiaTheme="minorHAnsi" w:hAnsi="Consolas" w:cs="Lucida Sans Typewriter"/>
            <w:color w:val="268BD2"/>
            <w:sz w:val="16"/>
            <w:szCs w:val="16"/>
          </w:rPr>
          <w:t xml:space="preserve">          &lt;/Rule&gt;</w:t>
        </w:r>
      </w:ins>
    </w:p>
    <w:p w14:paraId="5DA672AC" w14:textId="77777777" w:rsidR="007B26CB" w:rsidRPr="007B26CB" w:rsidRDefault="007B26CB" w:rsidP="007B26CB">
      <w:pPr>
        <w:rPr>
          <w:ins w:id="3435" w:author="Greg Stoike" w:date="2018-11-30T10:52:00Z"/>
          <w:rFonts w:ascii="Consolas" w:eastAsiaTheme="minorHAnsi" w:hAnsi="Consolas" w:cs="Lucida Sans Typewriter"/>
          <w:color w:val="268BD2"/>
          <w:sz w:val="16"/>
          <w:szCs w:val="16"/>
        </w:rPr>
      </w:pPr>
      <w:ins w:id="3436" w:author="Greg Stoike" w:date="2018-11-30T10:52:00Z">
        <w:r w:rsidRPr="007B26CB">
          <w:rPr>
            <w:rFonts w:ascii="Consolas" w:eastAsiaTheme="minorHAnsi" w:hAnsi="Consolas" w:cs="Lucida Sans Typewriter"/>
            <w:color w:val="268BD2"/>
            <w:sz w:val="16"/>
            <w:szCs w:val="16"/>
          </w:rPr>
          <w:t xml:space="preserve">        &lt;/Rules&gt;</w:t>
        </w:r>
      </w:ins>
    </w:p>
    <w:p w14:paraId="558A20A7" w14:textId="77777777" w:rsidR="007B26CB" w:rsidRPr="007B26CB" w:rsidRDefault="007B26CB" w:rsidP="007B26CB">
      <w:pPr>
        <w:rPr>
          <w:ins w:id="3437" w:author="Greg Stoike" w:date="2018-11-30T10:52:00Z"/>
          <w:rFonts w:ascii="Consolas" w:eastAsiaTheme="minorHAnsi" w:hAnsi="Consolas" w:cs="Lucida Sans Typewriter"/>
          <w:color w:val="268BD2"/>
          <w:sz w:val="16"/>
          <w:szCs w:val="16"/>
        </w:rPr>
      </w:pPr>
      <w:ins w:id="3438" w:author="Greg Stoike" w:date="2018-11-30T10:52:00Z">
        <w:r w:rsidRPr="007B26CB">
          <w:rPr>
            <w:rFonts w:ascii="Consolas" w:eastAsiaTheme="minorHAnsi" w:hAnsi="Consolas" w:cs="Lucida Sans Typewriter"/>
            <w:color w:val="268BD2"/>
            <w:sz w:val="16"/>
            <w:szCs w:val="16"/>
          </w:rPr>
          <w:t xml:space="preserve">      &lt;/Scoring&gt;</w:t>
        </w:r>
      </w:ins>
    </w:p>
    <w:p w14:paraId="2F137D49" w14:textId="77777777" w:rsidR="007B26CB" w:rsidRPr="007B26CB" w:rsidRDefault="007B26CB" w:rsidP="007B26CB">
      <w:pPr>
        <w:rPr>
          <w:ins w:id="3439" w:author="Greg Stoike" w:date="2018-11-30T10:52:00Z"/>
          <w:rFonts w:ascii="Consolas" w:eastAsiaTheme="minorHAnsi" w:hAnsi="Consolas" w:cs="Lucida Sans Typewriter"/>
          <w:color w:val="268BD2"/>
          <w:sz w:val="16"/>
          <w:szCs w:val="16"/>
        </w:rPr>
      </w:pPr>
      <w:ins w:id="3440" w:author="Greg Stoike" w:date="2018-11-30T10:52:00Z">
        <w:r w:rsidRPr="007B26CB">
          <w:rPr>
            <w:rFonts w:ascii="Consolas" w:eastAsiaTheme="minorHAnsi" w:hAnsi="Consolas" w:cs="Lucida Sans Typewriter"/>
            <w:color w:val="268BD2"/>
            <w:sz w:val="16"/>
            <w:szCs w:val="16"/>
          </w:rPr>
          <w:t xml:space="preserve">      &lt;BlueprintElement id="SBAC-ICA-FIXED-G11E-ELA-11" type="test"/&gt;</w:t>
        </w:r>
      </w:ins>
    </w:p>
    <w:p w14:paraId="19BA3276" w14:textId="77777777" w:rsidR="007B26CB" w:rsidRPr="007B26CB" w:rsidRDefault="007B26CB" w:rsidP="007B26CB">
      <w:pPr>
        <w:rPr>
          <w:ins w:id="3441" w:author="Greg Stoike" w:date="2018-11-30T10:52:00Z"/>
          <w:rFonts w:ascii="Consolas" w:eastAsiaTheme="minorHAnsi" w:hAnsi="Consolas" w:cs="Lucida Sans Typewriter"/>
          <w:color w:val="268BD2"/>
          <w:sz w:val="16"/>
          <w:szCs w:val="16"/>
        </w:rPr>
      </w:pPr>
      <w:ins w:id="3442" w:author="Greg Stoike" w:date="2018-11-30T10:52:00Z">
        <w:r w:rsidRPr="007B26CB">
          <w:rPr>
            <w:rFonts w:ascii="Consolas" w:eastAsiaTheme="minorHAnsi" w:hAnsi="Consolas" w:cs="Lucida Sans Typewriter"/>
            <w:color w:val="268BD2"/>
            <w:sz w:val="16"/>
            <w:szCs w:val="16"/>
          </w:rPr>
          <w:t xml:space="preserve">      &lt;BlueprintElement id="SBAC-ICA-FIXED-G11E-Perf-HowWeLearn" type="test"&gt;</w:t>
        </w:r>
      </w:ins>
    </w:p>
    <w:p w14:paraId="172EA3A6" w14:textId="77777777" w:rsidR="007B26CB" w:rsidRPr="007B26CB" w:rsidRDefault="007B26CB" w:rsidP="007B26CB">
      <w:pPr>
        <w:rPr>
          <w:ins w:id="3443" w:author="Greg Stoike" w:date="2018-11-30T10:52:00Z"/>
          <w:rFonts w:ascii="Consolas" w:eastAsiaTheme="minorHAnsi" w:hAnsi="Consolas" w:cs="Lucida Sans Typewriter"/>
          <w:color w:val="268BD2"/>
          <w:sz w:val="16"/>
          <w:szCs w:val="16"/>
        </w:rPr>
      </w:pPr>
      <w:ins w:id="3444" w:author="Greg Stoike" w:date="2018-11-30T10:52:00Z">
        <w:r w:rsidRPr="007B26CB">
          <w:rPr>
            <w:rFonts w:ascii="Consolas" w:eastAsiaTheme="minorHAnsi" w:hAnsi="Consolas" w:cs="Lucida Sans Typewriter"/>
            <w:color w:val="268BD2"/>
            <w:sz w:val="16"/>
            <w:szCs w:val="16"/>
          </w:rPr>
          <w:t xml:space="preserve">        &lt;BlueprintElement id="SBAC-ICA-FIXED-G11E-Perf-HowWeLearnA-ELA-11" type="segment"/&gt;</w:t>
        </w:r>
      </w:ins>
    </w:p>
    <w:p w14:paraId="7348D56B" w14:textId="77777777" w:rsidR="007B26CB" w:rsidRPr="007B26CB" w:rsidRDefault="007B26CB" w:rsidP="007B26CB">
      <w:pPr>
        <w:rPr>
          <w:ins w:id="3445" w:author="Greg Stoike" w:date="2018-11-30T10:52:00Z"/>
          <w:rFonts w:ascii="Consolas" w:eastAsiaTheme="minorHAnsi" w:hAnsi="Consolas" w:cs="Lucida Sans Typewriter"/>
          <w:color w:val="268BD2"/>
          <w:sz w:val="16"/>
          <w:szCs w:val="16"/>
        </w:rPr>
      </w:pPr>
      <w:ins w:id="3446" w:author="Greg Stoike" w:date="2018-11-30T10:52:00Z">
        <w:r w:rsidRPr="007B26CB">
          <w:rPr>
            <w:rFonts w:ascii="Consolas" w:eastAsiaTheme="minorHAnsi" w:hAnsi="Consolas" w:cs="Lucida Sans Typewriter"/>
            <w:color w:val="268BD2"/>
            <w:sz w:val="16"/>
            <w:szCs w:val="16"/>
          </w:rPr>
          <w:t xml:space="preserve">        &lt;BlueprintElement id="SBAC-ICA-FIXED-G11E-Perf-HowWeLearnB-ELA-11" type="segment"/&gt;</w:t>
        </w:r>
      </w:ins>
    </w:p>
    <w:p w14:paraId="4C3059F7" w14:textId="77777777" w:rsidR="007B26CB" w:rsidRPr="007B26CB" w:rsidRDefault="007B26CB" w:rsidP="007B26CB">
      <w:pPr>
        <w:rPr>
          <w:ins w:id="3447" w:author="Greg Stoike" w:date="2018-11-30T10:52:00Z"/>
          <w:rFonts w:ascii="Consolas" w:eastAsiaTheme="minorHAnsi" w:hAnsi="Consolas" w:cs="Lucida Sans Typewriter"/>
          <w:color w:val="268BD2"/>
          <w:sz w:val="16"/>
          <w:szCs w:val="16"/>
        </w:rPr>
      </w:pPr>
      <w:ins w:id="3448" w:author="Greg Stoike" w:date="2018-11-30T10:52:00Z">
        <w:r w:rsidRPr="007B26CB">
          <w:rPr>
            <w:rFonts w:ascii="Consolas" w:eastAsiaTheme="minorHAnsi" w:hAnsi="Consolas" w:cs="Lucida Sans Typewriter"/>
            <w:color w:val="268BD2"/>
            <w:sz w:val="16"/>
            <w:szCs w:val="16"/>
          </w:rPr>
          <w:t xml:space="preserve">      &lt;/BlueprintElement&gt;</w:t>
        </w:r>
      </w:ins>
    </w:p>
    <w:p w14:paraId="75F82860" w14:textId="77777777" w:rsidR="007B26CB" w:rsidRPr="007B26CB" w:rsidRDefault="007B26CB" w:rsidP="007B26CB">
      <w:pPr>
        <w:rPr>
          <w:ins w:id="3449" w:author="Greg Stoike" w:date="2018-11-30T10:52:00Z"/>
          <w:rFonts w:ascii="Consolas" w:eastAsiaTheme="minorHAnsi" w:hAnsi="Consolas" w:cs="Lucida Sans Typewriter"/>
          <w:color w:val="268BD2"/>
          <w:sz w:val="16"/>
          <w:szCs w:val="16"/>
        </w:rPr>
      </w:pPr>
      <w:ins w:id="3450" w:author="Greg Stoike" w:date="2018-11-30T10:52:00Z">
        <w:r w:rsidRPr="007B26CB">
          <w:rPr>
            <w:rFonts w:ascii="Consolas" w:eastAsiaTheme="minorHAnsi" w:hAnsi="Consolas" w:cs="Lucida Sans Typewriter"/>
            <w:color w:val="268BD2"/>
            <w:sz w:val="16"/>
            <w:szCs w:val="16"/>
          </w:rPr>
          <w:t xml:space="preserve">    &lt;/BlueprintElement&gt;</w:t>
        </w:r>
      </w:ins>
    </w:p>
    <w:p w14:paraId="4C31EE4C" w14:textId="77777777" w:rsidR="007B26CB" w:rsidRPr="007B26CB" w:rsidRDefault="007B26CB" w:rsidP="007B26CB">
      <w:pPr>
        <w:rPr>
          <w:ins w:id="3451" w:author="Greg Stoike" w:date="2018-11-30T10:52:00Z"/>
          <w:rFonts w:ascii="Consolas" w:eastAsiaTheme="minorHAnsi" w:hAnsi="Consolas" w:cs="Lucida Sans Typewriter"/>
          <w:color w:val="268BD2"/>
          <w:sz w:val="16"/>
          <w:szCs w:val="16"/>
        </w:rPr>
      </w:pPr>
      <w:ins w:id="3452" w:author="Greg Stoike" w:date="2018-11-30T10:52:00Z">
        <w:r w:rsidRPr="007B26CB">
          <w:rPr>
            <w:rFonts w:ascii="Consolas" w:eastAsiaTheme="minorHAnsi" w:hAnsi="Consolas" w:cs="Lucida Sans Typewriter"/>
            <w:color w:val="268BD2"/>
            <w:sz w:val="16"/>
            <w:szCs w:val="16"/>
          </w:rPr>
          <w:t xml:space="preserve">    &lt;BlueprintElement id="SOCK_LS" type="sock"&gt;</w:t>
        </w:r>
      </w:ins>
    </w:p>
    <w:p w14:paraId="328FCA87" w14:textId="77777777" w:rsidR="007B26CB" w:rsidRPr="007B26CB" w:rsidRDefault="007B26CB" w:rsidP="007B26CB">
      <w:pPr>
        <w:rPr>
          <w:ins w:id="3453" w:author="Greg Stoike" w:date="2018-11-30T10:52:00Z"/>
          <w:rFonts w:ascii="Consolas" w:eastAsiaTheme="minorHAnsi" w:hAnsi="Consolas" w:cs="Lucida Sans Typewriter"/>
          <w:color w:val="268BD2"/>
          <w:sz w:val="16"/>
          <w:szCs w:val="16"/>
        </w:rPr>
      </w:pPr>
      <w:ins w:id="3454" w:author="Greg Stoike" w:date="2018-11-30T10:52:00Z">
        <w:r w:rsidRPr="007B26CB">
          <w:rPr>
            <w:rFonts w:ascii="Consolas" w:eastAsiaTheme="minorHAnsi" w:hAnsi="Consolas" w:cs="Lucida Sans Typewriter"/>
            <w:color w:val="268BD2"/>
            <w:sz w:val="16"/>
            <w:szCs w:val="16"/>
          </w:rPr>
          <w:t xml:space="preserve">      &lt;Scoring&gt;</w:t>
        </w:r>
      </w:ins>
    </w:p>
    <w:p w14:paraId="51596C9E" w14:textId="77777777" w:rsidR="007B26CB" w:rsidRPr="007B26CB" w:rsidRDefault="007B26CB" w:rsidP="007B26CB">
      <w:pPr>
        <w:rPr>
          <w:ins w:id="3455" w:author="Greg Stoike" w:date="2018-11-30T10:52:00Z"/>
          <w:rFonts w:ascii="Consolas" w:eastAsiaTheme="minorHAnsi" w:hAnsi="Consolas" w:cs="Lucida Sans Typewriter"/>
          <w:color w:val="268BD2"/>
          <w:sz w:val="16"/>
          <w:szCs w:val="16"/>
        </w:rPr>
      </w:pPr>
      <w:ins w:id="3456" w:author="Greg Stoike" w:date="2018-11-30T10:52:00Z">
        <w:r w:rsidRPr="007B26CB">
          <w:rPr>
            <w:rFonts w:ascii="Consolas" w:eastAsiaTheme="minorHAnsi" w:hAnsi="Consolas" w:cs="Lucida Sans Typewriter"/>
            <w:color w:val="268BD2"/>
            <w:sz w:val="16"/>
            <w:szCs w:val="16"/>
          </w:rPr>
          <w:t xml:space="preserve">        &lt;Rules&gt;</w:t>
        </w:r>
      </w:ins>
    </w:p>
    <w:p w14:paraId="6EA8BF7D" w14:textId="77777777" w:rsidR="007B26CB" w:rsidRPr="007B26CB" w:rsidRDefault="007B26CB" w:rsidP="007B26CB">
      <w:pPr>
        <w:rPr>
          <w:ins w:id="3457" w:author="Greg Stoike" w:date="2018-11-30T10:52:00Z"/>
          <w:rFonts w:ascii="Consolas" w:eastAsiaTheme="minorHAnsi" w:hAnsi="Consolas" w:cs="Lucida Sans Typewriter"/>
          <w:color w:val="268BD2"/>
          <w:sz w:val="16"/>
          <w:szCs w:val="16"/>
        </w:rPr>
      </w:pPr>
      <w:ins w:id="3458" w:author="Greg Stoike" w:date="2018-11-30T10:52:00Z">
        <w:r w:rsidRPr="007B26CB">
          <w:rPr>
            <w:rFonts w:ascii="Consolas" w:eastAsiaTheme="minorHAnsi" w:hAnsi="Consolas" w:cs="Lucida Sans Typewriter"/>
            <w:color w:val="268BD2"/>
            <w:sz w:val="16"/>
            <w:szCs w:val="16"/>
          </w:rPr>
          <w:t xml:space="preserve">          &lt;Rule name="ScaleScore" computationOrder="53"/&gt;</w:t>
        </w:r>
      </w:ins>
    </w:p>
    <w:p w14:paraId="5AC7134C" w14:textId="77777777" w:rsidR="007B26CB" w:rsidRPr="007B26CB" w:rsidRDefault="007B26CB" w:rsidP="007B26CB">
      <w:pPr>
        <w:rPr>
          <w:ins w:id="3459" w:author="Greg Stoike" w:date="2018-11-30T10:52:00Z"/>
          <w:rFonts w:ascii="Consolas" w:eastAsiaTheme="minorHAnsi" w:hAnsi="Consolas" w:cs="Lucida Sans Typewriter"/>
          <w:color w:val="268BD2"/>
          <w:sz w:val="16"/>
          <w:szCs w:val="16"/>
        </w:rPr>
      </w:pPr>
      <w:ins w:id="3460" w:author="Greg Stoike" w:date="2018-11-30T10:52:00Z">
        <w:r w:rsidRPr="007B26CB">
          <w:rPr>
            <w:rFonts w:ascii="Consolas" w:eastAsiaTheme="minorHAnsi" w:hAnsi="Consolas" w:cs="Lucida Sans Typewriter"/>
            <w:color w:val="268BD2"/>
            <w:sz w:val="16"/>
            <w:szCs w:val="16"/>
          </w:rPr>
          <w:t xml:space="preserve">          &lt;Rule name="MultipleStrandItemCount" measure="ItemCount" computationOrder="123"&gt;</w:t>
        </w:r>
      </w:ins>
    </w:p>
    <w:p w14:paraId="223C323D" w14:textId="77777777" w:rsidR="007B26CB" w:rsidRPr="007B26CB" w:rsidRDefault="007B26CB" w:rsidP="007B26CB">
      <w:pPr>
        <w:rPr>
          <w:ins w:id="3461" w:author="Greg Stoike" w:date="2018-11-30T10:52:00Z"/>
          <w:rFonts w:ascii="Consolas" w:eastAsiaTheme="minorHAnsi" w:hAnsi="Consolas" w:cs="Lucida Sans Typewriter"/>
          <w:color w:val="268BD2"/>
          <w:sz w:val="16"/>
          <w:szCs w:val="16"/>
        </w:rPr>
      </w:pPr>
      <w:ins w:id="3462" w:author="Greg Stoike" w:date="2018-11-30T10:52:00Z">
        <w:r w:rsidRPr="007B26CB">
          <w:rPr>
            <w:rFonts w:ascii="Consolas" w:eastAsiaTheme="minorHAnsi" w:hAnsi="Consolas" w:cs="Lucida Sans Typewriter"/>
            <w:color w:val="268BD2"/>
            <w:sz w:val="16"/>
            <w:szCs w:val="16"/>
          </w:rPr>
          <w:t xml:space="preserve">            &lt;Parameter name="subscales" id="1360E978-9481-4AC6-A5D6-6A0E2042292B" type="string" position="1"&gt;</w:t>
        </w:r>
      </w:ins>
    </w:p>
    <w:p w14:paraId="7A6009A6" w14:textId="77777777" w:rsidR="007B26CB" w:rsidRPr="007B26CB" w:rsidRDefault="007B26CB" w:rsidP="007B26CB">
      <w:pPr>
        <w:rPr>
          <w:ins w:id="3463" w:author="Greg Stoike" w:date="2018-11-30T10:52:00Z"/>
          <w:rFonts w:ascii="Consolas" w:eastAsiaTheme="minorHAnsi" w:hAnsi="Consolas" w:cs="Lucida Sans Typewriter"/>
          <w:color w:val="268BD2"/>
          <w:sz w:val="16"/>
          <w:szCs w:val="16"/>
        </w:rPr>
      </w:pPr>
      <w:ins w:id="3464"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515F2E0C" w14:textId="77777777" w:rsidR="007B26CB" w:rsidRPr="007B26CB" w:rsidRDefault="007B26CB" w:rsidP="007B26CB">
      <w:pPr>
        <w:rPr>
          <w:ins w:id="3465" w:author="Greg Stoike" w:date="2018-11-30T10:52:00Z"/>
          <w:rFonts w:ascii="Consolas" w:eastAsiaTheme="minorHAnsi" w:hAnsi="Consolas" w:cs="Lucida Sans Typewriter"/>
          <w:color w:val="268BD2"/>
          <w:sz w:val="16"/>
          <w:szCs w:val="16"/>
        </w:rPr>
      </w:pPr>
      <w:ins w:id="3466" w:author="Greg Stoike" w:date="2018-11-30T10:52:00Z">
        <w:r w:rsidRPr="007B26CB">
          <w:rPr>
            <w:rFonts w:ascii="Consolas" w:eastAsiaTheme="minorHAnsi" w:hAnsi="Consolas" w:cs="Lucida Sans Typewriter"/>
            <w:color w:val="268BD2"/>
            <w:sz w:val="16"/>
            <w:szCs w:val="16"/>
          </w:rPr>
          <w:t xml:space="preserve">              &lt;Value value="3-L" index="1"/&gt;</w:t>
        </w:r>
      </w:ins>
    </w:p>
    <w:p w14:paraId="4B766F3B" w14:textId="77777777" w:rsidR="007B26CB" w:rsidRPr="007B26CB" w:rsidRDefault="007B26CB" w:rsidP="007B26CB">
      <w:pPr>
        <w:rPr>
          <w:ins w:id="3467" w:author="Greg Stoike" w:date="2018-11-30T10:52:00Z"/>
          <w:rFonts w:ascii="Consolas" w:eastAsiaTheme="minorHAnsi" w:hAnsi="Consolas" w:cs="Lucida Sans Typewriter"/>
          <w:color w:val="268BD2"/>
          <w:sz w:val="16"/>
          <w:szCs w:val="16"/>
        </w:rPr>
      </w:pPr>
      <w:ins w:id="3468" w:author="Greg Stoike" w:date="2018-11-30T10:52:00Z">
        <w:r w:rsidRPr="007B26CB">
          <w:rPr>
            <w:rFonts w:ascii="Consolas" w:eastAsiaTheme="minorHAnsi" w:hAnsi="Consolas" w:cs="Lucida Sans Typewriter"/>
            <w:color w:val="268BD2"/>
            <w:sz w:val="16"/>
            <w:szCs w:val="16"/>
          </w:rPr>
          <w:lastRenderedPageBreak/>
          <w:t xml:space="preserve">              &lt;Value value="3-S" index="2"/&gt;</w:t>
        </w:r>
      </w:ins>
    </w:p>
    <w:p w14:paraId="1996015A" w14:textId="77777777" w:rsidR="007B26CB" w:rsidRPr="007B26CB" w:rsidRDefault="007B26CB" w:rsidP="007B26CB">
      <w:pPr>
        <w:rPr>
          <w:ins w:id="3469" w:author="Greg Stoike" w:date="2018-11-30T10:52:00Z"/>
          <w:rFonts w:ascii="Consolas" w:eastAsiaTheme="minorHAnsi" w:hAnsi="Consolas" w:cs="Lucida Sans Typewriter"/>
          <w:color w:val="268BD2"/>
          <w:sz w:val="16"/>
          <w:szCs w:val="16"/>
        </w:rPr>
      </w:pPr>
      <w:ins w:id="3470" w:author="Greg Stoike" w:date="2018-11-30T10:52:00Z">
        <w:r w:rsidRPr="007B26CB">
          <w:rPr>
            <w:rFonts w:ascii="Consolas" w:eastAsiaTheme="minorHAnsi" w:hAnsi="Consolas" w:cs="Lucida Sans Typewriter"/>
            <w:color w:val="268BD2"/>
            <w:sz w:val="16"/>
            <w:szCs w:val="16"/>
          </w:rPr>
          <w:t xml:space="preserve">            &lt;/Parameter&gt;</w:t>
        </w:r>
      </w:ins>
    </w:p>
    <w:p w14:paraId="2ABEA826" w14:textId="77777777" w:rsidR="007B26CB" w:rsidRPr="007B26CB" w:rsidRDefault="007B26CB" w:rsidP="007B26CB">
      <w:pPr>
        <w:rPr>
          <w:ins w:id="3471" w:author="Greg Stoike" w:date="2018-11-30T10:52:00Z"/>
          <w:rFonts w:ascii="Consolas" w:eastAsiaTheme="minorHAnsi" w:hAnsi="Consolas" w:cs="Lucida Sans Typewriter"/>
          <w:color w:val="268BD2"/>
          <w:sz w:val="16"/>
          <w:szCs w:val="16"/>
        </w:rPr>
      </w:pPr>
      <w:ins w:id="3472" w:author="Greg Stoike" w:date="2018-11-30T10:52:00Z">
        <w:r w:rsidRPr="007B26CB">
          <w:rPr>
            <w:rFonts w:ascii="Consolas" w:eastAsiaTheme="minorHAnsi" w:hAnsi="Consolas" w:cs="Lucida Sans Typewriter"/>
            <w:color w:val="268BD2"/>
            <w:sz w:val="16"/>
            <w:szCs w:val="16"/>
          </w:rPr>
          <w:t xml:space="preserve">          &lt;/Rule&gt;</w:t>
        </w:r>
      </w:ins>
    </w:p>
    <w:p w14:paraId="6F457419" w14:textId="77777777" w:rsidR="007B26CB" w:rsidRPr="007B26CB" w:rsidRDefault="007B26CB" w:rsidP="007B26CB">
      <w:pPr>
        <w:rPr>
          <w:ins w:id="3473" w:author="Greg Stoike" w:date="2018-11-30T10:52:00Z"/>
          <w:rFonts w:ascii="Consolas" w:eastAsiaTheme="minorHAnsi" w:hAnsi="Consolas" w:cs="Lucida Sans Typewriter"/>
          <w:color w:val="268BD2"/>
          <w:sz w:val="16"/>
          <w:szCs w:val="16"/>
        </w:rPr>
      </w:pPr>
      <w:ins w:id="3474" w:author="Greg Stoike" w:date="2018-11-30T10:52:00Z">
        <w:r w:rsidRPr="007B26CB">
          <w:rPr>
            <w:rFonts w:ascii="Consolas" w:eastAsiaTheme="minorHAnsi" w:hAnsi="Consolas" w:cs="Lucida Sans Typewriter"/>
            <w:color w:val="268BD2"/>
            <w:sz w:val="16"/>
            <w:szCs w:val="16"/>
          </w:rPr>
          <w:t xml:space="preserve">          &lt;Rule name="SBACMultiStrandTheta" measure="ThetaScore" computationOrder="43"&gt;</w:t>
        </w:r>
      </w:ins>
    </w:p>
    <w:p w14:paraId="5683C90F" w14:textId="77777777" w:rsidR="007B26CB" w:rsidRPr="007B26CB" w:rsidRDefault="007B26CB" w:rsidP="007B26CB">
      <w:pPr>
        <w:rPr>
          <w:ins w:id="3475" w:author="Greg Stoike" w:date="2018-11-30T10:52:00Z"/>
          <w:rFonts w:ascii="Consolas" w:eastAsiaTheme="minorHAnsi" w:hAnsi="Consolas" w:cs="Lucida Sans Typewriter"/>
          <w:color w:val="268BD2"/>
          <w:sz w:val="16"/>
          <w:szCs w:val="16"/>
        </w:rPr>
      </w:pPr>
      <w:ins w:id="3476" w:author="Greg Stoike" w:date="2018-11-30T10:52:00Z">
        <w:r w:rsidRPr="007B26CB">
          <w:rPr>
            <w:rFonts w:ascii="Consolas" w:eastAsiaTheme="minorHAnsi" w:hAnsi="Consolas" w:cs="Lucida Sans Typewriter"/>
            <w:color w:val="268BD2"/>
            <w:sz w:val="16"/>
            <w:szCs w:val="16"/>
          </w:rPr>
          <w:t xml:space="preserve">            &lt;Parameter name="LOT" id="2BA8722F-BA15-42B1-B33B-88BC3578846D" type="double" position="1"&gt;</w:t>
        </w:r>
      </w:ins>
    </w:p>
    <w:p w14:paraId="18C52688" w14:textId="77777777" w:rsidR="007B26CB" w:rsidRPr="007B26CB" w:rsidRDefault="007B26CB" w:rsidP="007B26CB">
      <w:pPr>
        <w:rPr>
          <w:ins w:id="3477" w:author="Greg Stoike" w:date="2018-11-30T10:52:00Z"/>
          <w:rFonts w:ascii="Consolas" w:eastAsiaTheme="minorHAnsi" w:hAnsi="Consolas" w:cs="Lucida Sans Typewriter"/>
          <w:color w:val="268BD2"/>
          <w:sz w:val="16"/>
          <w:szCs w:val="16"/>
        </w:rPr>
      </w:pPr>
      <w:ins w:id="3478" w:author="Greg Stoike" w:date="2018-11-30T10:52:00Z">
        <w:r w:rsidRPr="007B26CB">
          <w:rPr>
            <w:rFonts w:ascii="Consolas" w:eastAsiaTheme="minorHAnsi" w:hAnsi="Consolas" w:cs="Lucida Sans Typewriter"/>
            <w:color w:val="268BD2"/>
            <w:sz w:val="16"/>
            <w:szCs w:val="16"/>
          </w:rPr>
          <w:t xml:space="preserve">              &lt;Value value="-2.4375"/&gt;</w:t>
        </w:r>
      </w:ins>
    </w:p>
    <w:p w14:paraId="5E640054" w14:textId="77777777" w:rsidR="007B26CB" w:rsidRPr="007B26CB" w:rsidRDefault="007B26CB" w:rsidP="007B26CB">
      <w:pPr>
        <w:rPr>
          <w:ins w:id="3479" w:author="Greg Stoike" w:date="2018-11-30T10:52:00Z"/>
          <w:rFonts w:ascii="Consolas" w:eastAsiaTheme="minorHAnsi" w:hAnsi="Consolas" w:cs="Lucida Sans Typewriter"/>
          <w:color w:val="268BD2"/>
          <w:sz w:val="16"/>
          <w:szCs w:val="16"/>
        </w:rPr>
      </w:pPr>
      <w:ins w:id="3480" w:author="Greg Stoike" w:date="2018-11-30T10:52:00Z">
        <w:r w:rsidRPr="007B26CB">
          <w:rPr>
            <w:rFonts w:ascii="Consolas" w:eastAsiaTheme="minorHAnsi" w:hAnsi="Consolas" w:cs="Lucida Sans Typewriter"/>
            <w:color w:val="268BD2"/>
            <w:sz w:val="16"/>
            <w:szCs w:val="16"/>
          </w:rPr>
          <w:t xml:space="preserve">            &lt;/Parameter&gt;</w:t>
        </w:r>
      </w:ins>
    </w:p>
    <w:p w14:paraId="3D6D76F3" w14:textId="77777777" w:rsidR="007B26CB" w:rsidRPr="007B26CB" w:rsidRDefault="007B26CB" w:rsidP="007B26CB">
      <w:pPr>
        <w:rPr>
          <w:ins w:id="3481" w:author="Greg Stoike" w:date="2018-11-30T10:52:00Z"/>
          <w:rFonts w:ascii="Consolas" w:eastAsiaTheme="minorHAnsi" w:hAnsi="Consolas" w:cs="Lucida Sans Typewriter"/>
          <w:color w:val="268BD2"/>
          <w:sz w:val="16"/>
          <w:szCs w:val="16"/>
        </w:rPr>
      </w:pPr>
      <w:ins w:id="3482" w:author="Greg Stoike" w:date="2018-11-30T10:52:00Z">
        <w:r w:rsidRPr="007B26CB">
          <w:rPr>
            <w:rFonts w:ascii="Consolas" w:eastAsiaTheme="minorHAnsi" w:hAnsi="Consolas" w:cs="Lucida Sans Typewriter"/>
            <w:color w:val="268BD2"/>
            <w:sz w:val="16"/>
            <w:szCs w:val="16"/>
          </w:rPr>
          <w:t xml:space="preserve">            &lt;Parameter name="HOT" id="7BBC58A2-CD87-4543-A9E1-A0EAC9021049" type="double" position="2"&gt;</w:t>
        </w:r>
      </w:ins>
    </w:p>
    <w:p w14:paraId="2B79195A" w14:textId="77777777" w:rsidR="007B26CB" w:rsidRPr="007B26CB" w:rsidRDefault="007B26CB" w:rsidP="007B26CB">
      <w:pPr>
        <w:rPr>
          <w:ins w:id="3483" w:author="Greg Stoike" w:date="2018-11-30T10:52:00Z"/>
          <w:rFonts w:ascii="Consolas" w:eastAsiaTheme="minorHAnsi" w:hAnsi="Consolas" w:cs="Lucida Sans Typewriter"/>
          <w:color w:val="268BD2"/>
          <w:sz w:val="16"/>
          <w:szCs w:val="16"/>
        </w:rPr>
      </w:pPr>
      <w:ins w:id="3484" w:author="Greg Stoike" w:date="2018-11-30T10:52:00Z">
        <w:r w:rsidRPr="007B26CB">
          <w:rPr>
            <w:rFonts w:ascii="Consolas" w:eastAsiaTheme="minorHAnsi" w:hAnsi="Consolas" w:cs="Lucida Sans Typewriter"/>
            <w:color w:val="268BD2"/>
            <w:sz w:val="16"/>
            <w:szCs w:val="16"/>
          </w:rPr>
          <w:t xml:space="preserve">              &lt;Value value="3.3392"/&gt;</w:t>
        </w:r>
      </w:ins>
    </w:p>
    <w:p w14:paraId="5FCE59B3" w14:textId="77777777" w:rsidR="007B26CB" w:rsidRPr="007B26CB" w:rsidRDefault="007B26CB" w:rsidP="007B26CB">
      <w:pPr>
        <w:rPr>
          <w:ins w:id="3485" w:author="Greg Stoike" w:date="2018-11-30T10:52:00Z"/>
          <w:rFonts w:ascii="Consolas" w:eastAsiaTheme="minorHAnsi" w:hAnsi="Consolas" w:cs="Lucida Sans Typewriter"/>
          <w:color w:val="268BD2"/>
          <w:sz w:val="16"/>
          <w:szCs w:val="16"/>
        </w:rPr>
      </w:pPr>
      <w:ins w:id="3486" w:author="Greg Stoike" w:date="2018-11-30T10:52:00Z">
        <w:r w:rsidRPr="007B26CB">
          <w:rPr>
            <w:rFonts w:ascii="Consolas" w:eastAsiaTheme="minorHAnsi" w:hAnsi="Consolas" w:cs="Lucida Sans Typewriter"/>
            <w:color w:val="268BD2"/>
            <w:sz w:val="16"/>
            <w:szCs w:val="16"/>
          </w:rPr>
          <w:t xml:space="preserve">            &lt;/Parameter&gt;</w:t>
        </w:r>
      </w:ins>
    </w:p>
    <w:p w14:paraId="0A541739" w14:textId="77777777" w:rsidR="007B26CB" w:rsidRPr="007B26CB" w:rsidRDefault="007B26CB" w:rsidP="007B26CB">
      <w:pPr>
        <w:rPr>
          <w:ins w:id="3487" w:author="Greg Stoike" w:date="2018-11-30T10:52:00Z"/>
          <w:rFonts w:ascii="Consolas" w:eastAsiaTheme="minorHAnsi" w:hAnsi="Consolas" w:cs="Lucida Sans Typewriter"/>
          <w:color w:val="268BD2"/>
          <w:sz w:val="16"/>
          <w:szCs w:val="16"/>
        </w:rPr>
      </w:pPr>
      <w:ins w:id="3488" w:author="Greg Stoike" w:date="2018-11-30T10:52:00Z">
        <w:r w:rsidRPr="007B26CB">
          <w:rPr>
            <w:rFonts w:ascii="Consolas" w:eastAsiaTheme="minorHAnsi" w:hAnsi="Consolas" w:cs="Lucida Sans Typewriter"/>
            <w:color w:val="268BD2"/>
            <w:sz w:val="16"/>
            <w:szCs w:val="16"/>
          </w:rPr>
          <w:t xml:space="preserve">            &lt;Parameter name="seLimit" id="CD0140A4-FF7F-4B7D-946E-688695B29929" type="double" position="3"&gt;</w:t>
        </w:r>
      </w:ins>
    </w:p>
    <w:p w14:paraId="570BAE76" w14:textId="77777777" w:rsidR="007B26CB" w:rsidRPr="007B26CB" w:rsidRDefault="007B26CB" w:rsidP="007B26CB">
      <w:pPr>
        <w:rPr>
          <w:ins w:id="3489" w:author="Greg Stoike" w:date="2018-11-30T10:52:00Z"/>
          <w:rFonts w:ascii="Consolas" w:eastAsiaTheme="minorHAnsi" w:hAnsi="Consolas" w:cs="Lucida Sans Typewriter"/>
          <w:color w:val="268BD2"/>
          <w:sz w:val="16"/>
          <w:szCs w:val="16"/>
        </w:rPr>
      </w:pPr>
      <w:ins w:id="3490" w:author="Greg Stoike" w:date="2018-11-30T10:52:00Z">
        <w:r w:rsidRPr="007B26CB">
          <w:rPr>
            <w:rFonts w:ascii="Consolas" w:eastAsiaTheme="minorHAnsi" w:hAnsi="Consolas" w:cs="Lucida Sans Typewriter"/>
            <w:color w:val="268BD2"/>
            <w:sz w:val="16"/>
            <w:szCs w:val="16"/>
          </w:rPr>
          <w:t xml:space="preserve">              &lt;Value value="2.5"/&gt;</w:t>
        </w:r>
      </w:ins>
    </w:p>
    <w:p w14:paraId="7630CD04" w14:textId="77777777" w:rsidR="007B26CB" w:rsidRPr="007B26CB" w:rsidRDefault="007B26CB" w:rsidP="007B26CB">
      <w:pPr>
        <w:rPr>
          <w:ins w:id="3491" w:author="Greg Stoike" w:date="2018-11-30T10:52:00Z"/>
          <w:rFonts w:ascii="Consolas" w:eastAsiaTheme="minorHAnsi" w:hAnsi="Consolas" w:cs="Lucida Sans Typewriter"/>
          <w:color w:val="268BD2"/>
          <w:sz w:val="16"/>
          <w:szCs w:val="16"/>
        </w:rPr>
      </w:pPr>
      <w:ins w:id="3492" w:author="Greg Stoike" w:date="2018-11-30T10:52:00Z">
        <w:r w:rsidRPr="007B26CB">
          <w:rPr>
            <w:rFonts w:ascii="Consolas" w:eastAsiaTheme="minorHAnsi" w:hAnsi="Consolas" w:cs="Lucida Sans Typewriter"/>
            <w:color w:val="268BD2"/>
            <w:sz w:val="16"/>
            <w:szCs w:val="16"/>
          </w:rPr>
          <w:t xml:space="preserve">            &lt;/Parameter&gt;</w:t>
        </w:r>
      </w:ins>
    </w:p>
    <w:p w14:paraId="4935FEB9" w14:textId="77777777" w:rsidR="007B26CB" w:rsidRPr="007B26CB" w:rsidRDefault="007B26CB" w:rsidP="007B26CB">
      <w:pPr>
        <w:rPr>
          <w:ins w:id="3493" w:author="Greg Stoike" w:date="2018-11-30T10:52:00Z"/>
          <w:rFonts w:ascii="Consolas" w:eastAsiaTheme="minorHAnsi" w:hAnsi="Consolas" w:cs="Lucida Sans Typewriter"/>
          <w:color w:val="268BD2"/>
          <w:sz w:val="16"/>
          <w:szCs w:val="16"/>
        </w:rPr>
      </w:pPr>
      <w:ins w:id="3494" w:author="Greg Stoike" w:date="2018-11-30T10:52:00Z">
        <w:r w:rsidRPr="007B26CB">
          <w:rPr>
            <w:rFonts w:ascii="Consolas" w:eastAsiaTheme="minorHAnsi" w:hAnsi="Consolas" w:cs="Lucida Sans Typewriter"/>
            <w:color w:val="268BD2"/>
            <w:sz w:val="16"/>
            <w:szCs w:val="16"/>
          </w:rPr>
          <w:t xml:space="preserve">            &lt;Parameter name="strands" id="111B0A47-379F-49B2-B704-6D968C64DDCE" type="string" position="4"&gt;</w:t>
        </w:r>
      </w:ins>
    </w:p>
    <w:p w14:paraId="3779EB2E" w14:textId="77777777" w:rsidR="007B26CB" w:rsidRPr="007B26CB" w:rsidRDefault="007B26CB" w:rsidP="007B26CB">
      <w:pPr>
        <w:rPr>
          <w:ins w:id="3495" w:author="Greg Stoike" w:date="2018-11-30T10:52:00Z"/>
          <w:rFonts w:ascii="Consolas" w:eastAsiaTheme="minorHAnsi" w:hAnsi="Consolas" w:cs="Lucida Sans Typewriter"/>
          <w:color w:val="268BD2"/>
          <w:sz w:val="16"/>
          <w:szCs w:val="16"/>
        </w:rPr>
      </w:pPr>
      <w:ins w:id="3496"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5B4013BC" w14:textId="77777777" w:rsidR="007B26CB" w:rsidRPr="007B26CB" w:rsidRDefault="007B26CB" w:rsidP="007B26CB">
      <w:pPr>
        <w:rPr>
          <w:ins w:id="3497" w:author="Greg Stoike" w:date="2018-11-30T10:52:00Z"/>
          <w:rFonts w:ascii="Consolas" w:eastAsiaTheme="minorHAnsi" w:hAnsi="Consolas" w:cs="Lucida Sans Typewriter"/>
          <w:color w:val="268BD2"/>
          <w:sz w:val="16"/>
          <w:szCs w:val="16"/>
        </w:rPr>
      </w:pPr>
      <w:ins w:id="3498" w:author="Greg Stoike" w:date="2018-11-30T10:52:00Z">
        <w:r w:rsidRPr="007B26CB">
          <w:rPr>
            <w:rFonts w:ascii="Consolas" w:eastAsiaTheme="minorHAnsi" w:hAnsi="Consolas" w:cs="Lucida Sans Typewriter"/>
            <w:color w:val="268BD2"/>
            <w:sz w:val="16"/>
            <w:szCs w:val="16"/>
          </w:rPr>
          <w:t xml:space="preserve">              &lt;Value value="3-L" index="1"/&gt;</w:t>
        </w:r>
      </w:ins>
    </w:p>
    <w:p w14:paraId="4441ECD6" w14:textId="77777777" w:rsidR="007B26CB" w:rsidRPr="007B26CB" w:rsidRDefault="007B26CB" w:rsidP="007B26CB">
      <w:pPr>
        <w:rPr>
          <w:ins w:id="3499" w:author="Greg Stoike" w:date="2018-11-30T10:52:00Z"/>
          <w:rFonts w:ascii="Consolas" w:eastAsiaTheme="minorHAnsi" w:hAnsi="Consolas" w:cs="Lucida Sans Typewriter"/>
          <w:color w:val="268BD2"/>
          <w:sz w:val="16"/>
          <w:szCs w:val="16"/>
        </w:rPr>
      </w:pPr>
      <w:ins w:id="3500" w:author="Greg Stoike" w:date="2018-11-30T10:52:00Z">
        <w:r w:rsidRPr="007B26CB">
          <w:rPr>
            <w:rFonts w:ascii="Consolas" w:eastAsiaTheme="minorHAnsi" w:hAnsi="Consolas" w:cs="Lucida Sans Typewriter"/>
            <w:color w:val="268BD2"/>
            <w:sz w:val="16"/>
            <w:szCs w:val="16"/>
          </w:rPr>
          <w:t xml:space="preserve">              &lt;Value value="3-S" index="2"/&gt;</w:t>
        </w:r>
      </w:ins>
    </w:p>
    <w:p w14:paraId="3027A9E8" w14:textId="77777777" w:rsidR="007B26CB" w:rsidRPr="007B26CB" w:rsidRDefault="007B26CB" w:rsidP="007B26CB">
      <w:pPr>
        <w:rPr>
          <w:ins w:id="3501" w:author="Greg Stoike" w:date="2018-11-30T10:52:00Z"/>
          <w:rFonts w:ascii="Consolas" w:eastAsiaTheme="minorHAnsi" w:hAnsi="Consolas" w:cs="Lucida Sans Typewriter"/>
          <w:color w:val="268BD2"/>
          <w:sz w:val="16"/>
          <w:szCs w:val="16"/>
        </w:rPr>
      </w:pPr>
      <w:ins w:id="3502" w:author="Greg Stoike" w:date="2018-11-30T10:52:00Z">
        <w:r w:rsidRPr="007B26CB">
          <w:rPr>
            <w:rFonts w:ascii="Consolas" w:eastAsiaTheme="minorHAnsi" w:hAnsi="Consolas" w:cs="Lucida Sans Typewriter"/>
            <w:color w:val="268BD2"/>
            <w:sz w:val="16"/>
            <w:szCs w:val="16"/>
          </w:rPr>
          <w:t xml:space="preserve">            &lt;/Parameter&gt;</w:t>
        </w:r>
      </w:ins>
    </w:p>
    <w:p w14:paraId="7CADECCA" w14:textId="77777777" w:rsidR="007B26CB" w:rsidRPr="007B26CB" w:rsidRDefault="007B26CB" w:rsidP="007B26CB">
      <w:pPr>
        <w:rPr>
          <w:ins w:id="3503" w:author="Greg Stoike" w:date="2018-11-30T10:52:00Z"/>
          <w:rFonts w:ascii="Consolas" w:eastAsiaTheme="minorHAnsi" w:hAnsi="Consolas" w:cs="Lucida Sans Typewriter"/>
          <w:color w:val="268BD2"/>
          <w:sz w:val="16"/>
          <w:szCs w:val="16"/>
        </w:rPr>
      </w:pPr>
      <w:ins w:id="3504" w:author="Greg Stoike" w:date="2018-11-30T10:52:00Z">
        <w:r w:rsidRPr="007B26CB">
          <w:rPr>
            <w:rFonts w:ascii="Consolas" w:eastAsiaTheme="minorHAnsi" w:hAnsi="Consolas" w:cs="Lucida Sans Typewriter"/>
            <w:color w:val="268BD2"/>
            <w:sz w:val="16"/>
            <w:szCs w:val="16"/>
          </w:rPr>
          <w:t xml:space="preserve">          &lt;/Rule&gt;</w:t>
        </w:r>
      </w:ins>
    </w:p>
    <w:p w14:paraId="3761F479" w14:textId="77777777" w:rsidR="007B26CB" w:rsidRPr="007B26CB" w:rsidRDefault="007B26CB" w:rsidP="007B26CB">
      <w:pPr>
        <w:rPr>
          <w:ins w:id="3505" w:author="Greg Stoike" w:date="2018-11-30T10:52:00Z"/>
          <w:rFonts w:ascii="Consolas" w:eastAsiaTheme="minorHAnsi" w:hAnsi="Consolas" w:cs="Lucida Sans Typewriter"/>
          <w:color w:val="268BD2"/>
          <w:sz w:val="16"/>
          <w:szCs w:val="16"/>
        </w:rPr>
      </w:pPr>
      <w:ins w:id="3506" w:author="Greg Stoike" w:date="2018-11-30T10:52:00Z">
        <w:r w:rsidRPr="007B26CB">
          <w:rPr>
            <w:rFonts w:ascii="Consolas" w:eastAsiaTheme="minorHAnsi" w:hAnsi="Consolas" w:cs="Lucida Sans Typewriter"/>
            <w:color w:val="268BD2"/>
            <w:sz w:val="16"/>
            <w:szCs w:val="16"/>
          </w:rPr>
          <w:t xml:space="preserve">          &lt;Rule name="MultipleStrandItemCountScored" measure="ItemCountScored" computationOrder="133"&gt;</w:t>
        </w:r>
      </w:ins>
    </w:p>
    <w:p w14:paraId="43EC9FCC" w14:textId="77777777" w:rsidR="007B26CB" w:rsidRPr="007B26CB" w:rsidRDefault="007B26CB" w:rsidP="007B26CB">
      <w:pPr>
        <w:rPr>
          <w:ins w:id="3507" w:author="Greg Stoike" w:date="2018-11-30T10:52:00Z"/>
          <w:rFonts w:ascii="Consolas" w:eastAsiaTheme="minorHAnsi" w:hAnsi="Consolas" w:cs="Lucida Sans Typewriter"/>
          <w:color w:val="268BD2"/>
          <w:sz w:val="16"/>
          <w:szCs w:val="16"/>
        </w:rPr>
      </w:pPr>
      <w:ins w:id="3508" w:author="Greg Stoike" w:date="2018-11-30T10:52:00Z">
        <w:r w:rsidRPr="007B26CB">
          <w:rPr>
            <w:rFonts w:ascii="Consolas" w:eastAsiaTheme="minorHAnsi" w:hAnsi="Consolas" w:cs="Lucida Sans Typewriter"/>
            <w:color w:val="268BD2"/>
            <w:sz w:val="16"/>
            <w:szCs w:val="16"/>
          </w:rPr>
          <w:t xml:space="preserve">            &lt;Parameter name="subscales" id="AE57944A-5F49-4849-8744-A0C5A3F3EC10" type="string" position="1"&gt;</w:t>
        </w:r>
      </w:ins>
    </w:p>
    <w:p w14:paraId="67BB26C7" w14:textId="77777777" w:rsidR="007B26CB" w:rsidRPr="007B26CB" w:rsidRDefault="007B26CB" w:rsidP="007B26CB">
      <w:pPr>
        <w:rPr>
          <w:ins w:id="3509" w:author="Greg Stoike" w:date="2018-11-30T10:52:00Z"/>
          <w:rFonts w:ascii="Consolas" w:eastAsiaTheme="minorHAnsi" w:hAnsi="Consolas" w:cs="Lucida Sans Typewriter"/>
          <w:color w:val="268BD2"/>
          <w:sz w:val="16"/>
          <w:szCs w:val="16"/>
        </w:rPr>
      </w:pPr>
      <w:ins w:id="3510"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11CBA00D" w14:textId="77777777" w:rsidR="007B26CB" w:rsidRPr="007B26CB" w:rsidRDefault="007B26CB" w:rsidP="007B26CB">
      <w:pPr>
        <w:rPr>
          <w:ins w:id="3511" w:author="Greg Stoike" w:date="2018-11-30T10:52:00Z"/>
          <w:rFonts w:ascii="Consolas" w:eastAsiaTheme="minorHAnsi" w:hAnsi="Consolas" w:cs="Lucida Sans Typewriter"/>
          <w:color w:val="268BD2"/>
          <w:sz w:val="16"/>
          <w:szCs w:val="16"/>
        </w:rPr>
      </w:pPr>
      <w:ins w:id="3512" w:author="Greg Stoike" w:date="2018-11-30T10:52:00Z">
        <w:r w:rsidRPr="007B26CB">
          <w:rPr>
            <w:rFonts w:ascii="Consolas" w:eastAsiaTheme="minorHAnsi" w:hAnsi="Consolas" w:cs="Lucida Sans Typewriter"/>
            <w:color w:val="268BD2"/>
            <w:sz w:val="16"/>
            <w:szCs w:val="16"/>
          </w:rPr>
          <w:t xml:space="preserve">              &lt;Value value="3-L" index="1"/&gt;</w:t>
        </w:r>
      </w:ins>
    </w:p>
    <w:p w14:paraId="4BC7BA96" w14:textId="77777777" w:rsidR="007B26CB" w:rsidRPr="007B26CB" w:rsidRDefault="007B26CB" w:rsidP="007B26CB">
      <w:pPr>
        <w:rPr>
          <w:ins w:id="3513" w:author="Greg Stoike" w:date="2018-11-30T10:52:00Z"/>
          <w:rFonts w:ascii="Consolas" w:eastAsiaTheme="minorHAnsi" w:hAnsi="Consolas" w:cs="Lucida Sans Typewriter"/>
          <w:color w:val="268BD2"/>
          <w:sz w:val="16"/>
          <w:szCs w:val="16"/>
        </w:rPr>
      </w:pPr>
      <w:ins w:id="3514" w:author="Greg Stoike" w:date="2018-11-30T10:52:00Z">
        <w:r w:rsidRPr="007B26CB">
          <w:rPr>
            <w:rFonts w:ascii="Consolas" w:eastAsiaTheme="minorHAnsi" w:hAnsi="Consolas" w:cs="Lucida Sans Typewriter"/>
            <w:color w:val="268BD2"/>
            <w:sz w:val="16"/>
            <w:szCs w:val="16"/>
          </w:rPr>
          <w:t xml:space="preserve">              &lt;Value value="3-S" index="2"/&gt;</w:t>
        </w:r>
      </w:ins>
    </w:p>
    <w:p w14:paraId="484DD83F" w14:textId="77777777" w:rsidR="007B26CB" w:rsidRPr="007B26CB" w:rsidRDefault="007B26CB" w:rsidP="007B26CB">
      <w:pPr>
        <w:rPr>
          <w:ins w:id="3515" w:author="Greg Stoike" w:date="2018-11-30T10:52:00Z"/>
          <w:rFonts w:ascii="Consolas" w:eastAsiaTheme="minorHAnsi" w:hAnsi="Consolas" w:cs="Lucida Sans Typewriter"/>
          <w:color w:val="268BD2"/>
          <w:sz w:val="16"/>
          <w:szCs w:val="16"/>
        </w:rPr>
      </w:pPr>
      <w:ins w:id="3516" w:author="Greg Stoike" w:date="2018-11-30T10:52:00Z">
        <w:r w:rsidRPr="007B26CB">
          <w:rPr>
            <w:rFonts w:ascii="Consolas" w:eastAsiaTheme="minorHAnsi" w:hAnsi="Consolas" w:cs="Lucida Sans Typewriter"/>
            <w:color w:val="268BD2"/>
            <w:sz w:val="16"/>
            <w:szCs w:val="16"/>
          </w:rPr>
          <w:t xml:space="preserve">            &lt;/Parameter&gt;</w:t>
        </w:r>
      </w:ins>
    </w:p>
    <w:p w14:paraId="6D6DB4DD" w14:textId="77777777" w:rsidR="007B26CB" w:rsidRPr="007B26CB" w:rsidRDefault="007B26CB" w:rsidP="007B26CB">
      <w:pPr>
        <w:rPr>
          <w:ins w:id="3517" w:author="Greg Stoike" w:date="2018-11-30T10:52:00Z"/>
          <w:rFonts w:ascii="Consolas" w:eastAsiaTheme="minorHAnsi" w:hAnsi="Consolas" w:cs="Lucida Sans Typewriter"/>
          <w:color w:val="268BD2"/>
          <w:sz w:val="16"/>
          <w:szCs w:val="16"/>
        </w:rPr>
      </w:pPr>
      <w:ins w:id="3518" w:author="Greg Stoike" w:date="2018-11-30T10:52:00Z">
        <w:r w:rsidRPr="007B26CB">
          <w:rPr>
            <w:rFonts w:ascii="Consolas" w:eastAsiaTheme="minorHAnsi" w:hAnsi="Consolas" w:cs="Lucida Sans Typewriter"/>
            <w:color w:val="268BD2"/>
            <w:sz w:val="16"/>
            <w:szCs w:val="16"/>
          </w:rPr>
          <w:t xml:space="preserve">          &lt;/Rule&gt;</w:t>
        </w:r>
      </w:ins>
    </w:p>
    <w:p w14:paraId="24C0632B" w14:textId="77777777" w:rsidR="007B26CB" w:rsidRPr="007B26CB" w:rsidRDefault="007B26CB" w:rsidP="007B26CB">
      <w:pPr>
        <w:rPr>
          <w:ins w:id="3519" w:author="Greg Stoike" w:date="2018-11-30T10:52:00Z"/>
          <w:rFonts w:ascii="Consolas" w:eastAsiaTheme="minorHAnsi" w:hAnsi="Consolas" w:cs="Lucida Sans Typewriter"/>
          <w:color w:val="268BD2"/>
          <w:sz w:val="16"/>
          <w:szCs w:val="16"/>
        </w:rPr>
      </w:pPr>
      <w:ins w:id="3520" w:author="Greg Stoike" w:date="2018-11-30T10:52:00Z">
        <w:r w:rsidRPr="007B26CB">
          <w:rPr>
            <w:rFonts w:ascii="Consolas" w:eastAsiaTheme="minorHAnsi" w:hAnsi="Consolas" w:cs="Lucida Sans Typewriter"/>
            <w:color w:val="268BD2"/>
            <w:sz w:val="16"/>
            <w:szCs w:val="16"/>
          </w:rPr>
          <w:t xml:space="preserve">          &lt;Rule name="SEBasedPLWithRounding" measure="PerformanceLevel" computationOrder="83"&gt;</w:t>
        </w:r>
      </w:ins>
    </w:p>
    <w:p w14:paraId="03A93D38" w14:textId="77777777" w:rsidR="007B26CB" w:rsidRPr="007B26CB" w:rsidRDefault="007B26CB" w:rsidP="007B26CB">
      <w:pPr>
        <w:rPr>
          <w:ins w:id="3521" w:author="Greg Stoike" w:date="2018-11-30T10:52:00Z"/>
          <w:rFonts w:ascii="Consolas" w:eastAsiaTheme="minorHAnsi" w:hAnsi="Consolas" w:cs="Lucida Sans Typewriter"/>
          <w:color w:val="268BD2"/>
          <w:sz w:val="16"/>
          <w:szCs w:val="16"/>
        </w:rPr>
      </w:pPr>
      <w:ins w:id="3522" w:author="Greg Stoike" w:date="2018-11-30T10:52:00Z">
        <w:r w:rsidRPr="007B26CB">
          <w:rPr>
            <w:rFonts w:ascii="Consolas" w:eastAsiaTheme="minorHAnsi" w:hAnsi="Consolas" w:cs="Lucida Sans Typewriter"/>
            <w:color w:val="268BD2"/>
            <w:sz w:val="16"/>
            <w:szCs w:val="16"/>
          </w:rPr>
          <w:t xml:space="preserve">            &lt;Parameter name="seMultiple" id="7B19E304-3863-4F12-9A75-E311DD578EC1" type="double" position="1"&gt;</w:t>
        </w:r>
      </w:ins>
    </w:p>
    <w:p w14:paraId="0E9E4398" w14:textId="77777777" w:rsidR="007B26CB" w:rsidRPr="007B26CB" w:rsidRDefault="007B26CB" w:rsidP="007B26CB">
      <w:pPr>
        <w:rPr>
          <w:ins w:id="3523" w:author="Greg Stoike" w:date="2018-11-30T10:52:00Z"/>
          <w:rFonts w:ascii="Consolas" w:eastAsiaTheme="minorHAnsi" w:hAnsi="Consolas" w:cs="Lucida Sans Typewriter"/>
          <w:color w:val="268BD2"/>
          <w:sz w:val="16"/>
          <w:szCs w:val="16"/>
        </w:rPr>
      </w:pPr>
      <w:ins w:id="3524" w:author="Greg Stoike" w:date="2018-11-30T10:52:00Z">
        <w:r w:rsidRPr="007B26CB">
          <w:rPr>
            <w:rFonts w:ascii="Consolas" w:eastAsiaTheme="minorHAnsi" w:hAnsi="Consolas" w:cs="Lucida Sans Typewriter"/>
            <w:color w:val="268BD2"/>
            <w:sz w:val="16"/>
            <w:szCs w:val="16"/>
          </w:rPr>
          <w:t xml:space="preserve">              &lt;Value value="1.5"/&gt;</w:t>
        </w:r>
      </w:ins>
    </w:p>
    <w:p w14:paraId="6893E52C" w14:textId="77777777" w:rsidR="007B26CB" w:rsidRPr="007B26CB" w:rsidRDefault="007B26CB" w:rsidP="007B26CB">
      <w:pPr>
        <w:rPr>
          <w:ins w:id="3525" w:author="Greg Stoike" w:date="2018-11-30T10:52:00Z"/>
          <w:rFonts w:ascii="Consolas" w:eastAsiaTheme="minorHAnsi" w:hAnsi="Consolas" w:cs="Lucida Sans Typewriter"/>
          <w:color w:val="268BD2"/>
          <w:sz w:val="16"/>
          <w:szCs w:val="16"/>
        </w:rPr>
      </w:pPr>
      <w:ins w:id="3526" w:author="Greg Stoike" w:date="2018-11-30T10:52:00Z">
        <w:r w:rsidRPr="007B26CB">
          <w:rPr>
            <w:rFonts w:ascii="Consolas" w:eastAsiaTheme="minorHAnsi" w:hAnsi="Consolas" w:cs="Lucida Sans Typewriter"/>
            <w:color w:val="268BD2"/>
            <w:sz w:val="16"/>
            <w:szCs w:val="16"/>
          </w:rPr>
          <w:t xml:space="preserve">            &lt;/Parameter&gt;</w:t>
        </w:r>
      </w:ins>
    </w:p>
    <w:p w14:paraId="0CCBC9B7" w14:textId="77777777" w:rsidR="007B26CB" w:rsidRPr="007B26CB" w:rsidRDefault="007B26CB" w:rsidP="007B26CB">
      <w:pPr>
        <w:rPr>
          <w:ins w:id="3527" w:author="Greg Stoike" w:date="2018-11-30T10:52:00Z"/>
          <w:rFonts w:ascii="Consolas" w:eastAsiaTheme="minorHAnsi" w:hAnsi="Consolas" w:cs="Lucida Sans Typewriter"/>
          <w:color w:val="268BD2"/>
          <w:sz w:val="16"/>
          <w:szCs w:val="16"/>
        </w:rPr>
      </w:pPr>
      <w:ins w:id="3528" w:author="Greg Stoike" w:date="2018-11-30T10:52:00Z">
        <w:r w:rsidRPr="007B26CB">
          <w:rPr>
            <w:rFonts w:ascii="Consolas" w:eastAsiaTheme="minorHAnsi" w:hAnsi="Consolas" w:cs="Lucida Sans Typewriter"/>
            <w:color w:val="268BD2"/>
            <w:sz w:val="16"/>
            <w:szCs w:val="16"/>
          </w:rPr>
          <w:t xml:space="preserve">            &lt;Parameter name="proficientPerformanceLevel" id="2EE0DDB3-7AD5-495E-B1CE-72D4C2BB1AAC" type="int" position="2"&gt;</w:t>
        </w:r>
      </w:ins>
    </w:p>
    <w:p w14:paraId="01062735" w14:textId="77777777" w:rsidR="007B26CB" w:rsidRPr="007B26CB" w:rsidRDefault="007B26CB" w:rsidP="007B26CB">
      <w:pPr>
        <w:rPr>
          <w:ins w:id="3529" w:author="Greg Stoike" w:date="2018-11-30T10:52:00Z"/>
          <w:rFonts w:ascii="Consolas" w:eastAsiaTheme="minorHAnsi" w:hAnsi="Consolas" w:cs="Lucida Sans Typewriter"/>
          <w:color w:val="268BD2"/>
          <w:sz w:val="16"/>
          <w:szCs w:val="16"/>
        </w:rPr>
      </w:pPr>
      <w:ins w:id="3530" w:author="Greg Stoike" w:date="2018-11-30T10:52:00Z">
        <w:r w:rsidRPr="007B26CB">
          <w:rPr>
            <w:rFonts w:ascii="Consolas" w:eastAsiaTheme="minorHAnsi" w:hAnsi="Consolas" w:cs="Lucida Sans Typewriter"/>
            <w:color w:val="268BD2"/>
            <w:sz w:val="16"/>
            <w:szCs w:val="16"/>
          </w:rPr>
          <w:lastRenderedPageBreak/>
          <w:t xml:space="preserve">              &lt;Value value="3"/&gt;</w:t>
        </w:r>
      </w:ins>
    </w:p>
    <w:p w14:paraId="641AD8CB" w14:textId="77777777" w:rsidR="007B26CB" w:rsidRPr="007B26CB" w:rsidRDefault="007B26CB" w:rsidP="007B26CB">
      <w:pPr>
        <w:rPr>
          <w:ins w:id="3531" w:author="Greg Stoike" w:date="2018-11-30T10:52:00Z"/>
          <w:rFonts w:ascii="Consolas" w:eastAsiaTheme="minorHAnsi" w:hAnsi="Consolas" w:cs="Lucida Sans Typewriter"/>
          <w:color w:val="268BD2"/>
          <w:sz w:val="16"/>
          <w:szCs w:val="16"/>
        </w:rPr>
      </w:pPr>
      <w:ins w:id="3532" w:author="Greg Stoike" w:date="2018-11-30T10:52:00Z">
        <w:r w:rsidRPr="007B26CB">
          <w:rPr>
            <w:rFonts w:ascii="Consolas" w:eastAsiaTheme="minorHAnsi" w:hAnsi="Consolas" w:cs="Lucida Sans Typewriter"/>
            <w:color w:val="268BD2"/>
            <w:sz w:val="16"/>
            <w:szCs w:val="16"/>
          </w:rPr>
          <w:t xml:space="preserve">            &lt;/Parameter&gt;</w:t>
        </w:r>
      </w:ins>
    </w:p>
    <w:p w14:paraId="74FBDAF5" w14:textId="77777777" w:rsidR="007B26CB" w:rsidRPr="007B26CB" w:rsidRDefault="007B26CB" w:rsidP="007B26CB">
      <w:pPr>
        <w:rPr>
          <w:ins w:id="3533" w:author="Greg Stoike" w:date="2018-11-30T10:52:00Z"/>
          <w:rFonts w:ascii="Consolas" w:eastAsiaTheme="minorHAnsi" w:hAnsi="Consolas" w:cs="Lucida Sans Typewriter"/>
          <w:color w:val="268BD2"/>
          <w:sz w:val="16"/>
          <w:szCs w:val="16"/>
        </w:rPr>
      </w:pPr>
      <w:ins w:id="3534" w:author="Greg Stoike" w:date="2018-11-30T10:52:00Z">
        <w:r w:rsidRPr="007B26CB">
          <w:rPr>
            <w:rFonts w:ascii="Consolas" w:eastAsiaTheme="minorHAnsi" w:hAnsi="Consolas" w:cs="Lucida Sans Typewriter"/>
            <w:color w:val="268BD2"/>
            <w:sz w:val="16"/>
            <w:szCs w:val="16"/>
          </w:rPr>
          <w:t xml:space="preserve">            &lt;Parameter name="LOT" id="4363F62B-647C-4831-B334-DA5A1B5EA596" type="double" position="3"&gt;</w:t>
        </w:r>
      </w:ins>
    </w:p>
    <w:p w14:paraId="7D0BCDEE" w14:textId="77777777" w:rsidR="007B26CB" w:rsidRPr="007B26CB" w:rsidRDefault="007B26CB" w:rsidP="007B26CB">
      <w:pPr>
        <w:rPr>
          <w:ins w:id="3535" w:author="Greg Stoike" w:date="2018-11-30T10:52:00Z"/>
          <w:rFonts w:ascii="Consolas" w:eastAsiaTheme="minorHAnsi" w:hAnsi="Consolas" w:cs="Lucida Sans Typewriter"/>
          <w:color w:val="268BD2"/>
          <w:sz w:val="16"/>
          <w:szCs w:val="16"/>
        </w:rPr>
      </w:pPr>
      <w:ins w:id="3536" w:author="Greg Stoike" w:date="2018-11-30T10:52:00Z">
        <w:r w:rsidRPr="007B26CB">
          <w:rPr>
            <w:rFonts w:ascii="Consolas" w:eastAsiaTheme="minorHAnsi" w:hAnsi="Consolas" w:cs="Lucida Sans Typewriter"/>
            <w:color w:val="268BD2"/>
            <w:sz w:val="16"/>
            <w:szCs w:val="16"/>
          </w:rPr>
          <w:t xml:space="preserve">              &lt;Value value="-2.4375"/&gt;</w:t>
        </w:r>
      </w:ins>
    </w:p>
    <w:p w14:paraId="48E81713" w14:textId="77777777" w:rsidR="007B26CB" w:rsidRPr="007B26CB" w:rsidRDefault="007B26CB" w:rsidP="007B26CB">
      <w:pPr>
        <w:rPr>
          <w:ins w:id="3537" w:author="Greg Stoike" w:date="2018-11-30T10:52:00Z"/>
          <w:rFonts w:ascii="Consolas" w:eastAsiaTheme="minorHAnsi" w:hAnsi="Consolas" w:cs="Lucida Sans Typewriter"/>
          <w:color w:val="268BD2"/>
          <w:sz w:val="16"/>
          <w:szCs w:val="16"/>
        </w:rPr>
      </w:pPr>
      <w:ins w:id="3538" w:author="Greg Stoike" w:date="2018-11-30T10:52:00Z">
        <w:r w:rsidRPr="007B26CB">
          <w:rPr>
            <w:rFonts w:ascii="Consolas" w:eastAsiaTheme="minorHAnsi" w:hAnsi="Consolas" w:cs="Lucida Sans Typewriter"/>
            <w:color w:val="268BD2"/>
            <w:sz w:val="16"/>
            <w:szCs w:val="16"/>
          </w:rPr>
          <w:t xml:space="preserve">            &lt;/Parameter&gt;</w:t>
        </w:r>
      </w:ins>
    </w:p>
    <w:p w14:paraId="0ACA183C" w14:textId="77777777" w:rsidR="007B26CB" w:rsidRPr="007B26CB" w:rsidRDefault="007B26CB" w:rsidP="007B26CB">
      <w:pPr>
        <w:rPr>
          <w:ins w:id="3539" w:author="Greg Stoike" w:date="2018-11-30T10:52:00Z"/>
          <w:rFonts w:ascii="Consolas" w:eastAsiaTheme="minorHAnsi" w:hAnsi="Consolas" w:cs="Lucida Sans Typewriter"/>
          <w:color w:val="268BD2"/>
          <w:sz w:val="16"/>
          <w:szCs w:val="16"/>
        </w:rPr>
      </w:pPr>
      <w:ins w:id="3540" w:author="Greg Stoike" w:date="2018-11-30T10:52:00Z">
        <w:r w:rsidRPr="007B26CB">
          <w:rPr>
            <w:rFonts w:ascii="Consolas" w:eastAsiaTheme="minorHAnsi" w:hAnsi="Consolas" w:cs="Lucida Sans Typewriter"/>
            <w:color w:val="268BD2"/>
            <w:sz w:val="16"/>
            <w:szCs w:val="16"/>
          </w:rPr>
          <w:t xml:space="preserve">            &lt;Parameter name="HOT" id="8191A641-6455-4AAF-840F-FF13BD6E5747" type="double" position="4"&gt;</w:t>
        </w:r>
      </w:ins>
    </w:p>
    <w:p w14:paraId="06107198" w14:textId="77777777" w:rsidR="007B26CB" w:rsidRPr="007B26CB" w:rsidRDefault="007B26CB" w:rsidP="007B26CB">
      <w:pPr>
        <w:rPr>
          <w:ins w:id="3541" w:author="Greg Stoike" w:date="2018-11-30T10:52:00Z"/>
          <w:rFonts w:ascii="Consolas" w:eastAsiaTheme="minorHAnsi" w:hAnsi="Consolas" w:cs="Lucida Sans Typewriter"/>
          <w:color w:val="268BD2"/>
          <w:sz w:val="16"/>
          <w:szCs w:val="16"/>
        </w:rPr>
      </w:pPr>
      <w:ins w:id="3542" w:author="Greg Stoike" w:date="2018-11-30T10:52:00Z">
        <w:r w:rsidRPr="007B26CB">
          <w:rPr>
            <w:rFonts w:ascii="Consolas" w:eastAsiaTheme="minorHAnsi" w:hAnsi="Consolas" w:cs="Lucida Sans Typewriter"/>
            <w:color w:val="268BD2"/>
            <w:sz w:val="16"/>
            <w:szCs w:val="16"/>
          </w:rPr>
          <w:t xml:space="preserve">              &lt;Value value="3.3392"/&gt;</w:t>
        </w:r>
      </w:ins>
    </w:p>
    <w:p w14:paraId="3FE285BF" w14:textId="77777777" w:rsidR="007B26CB" w:rsidRPr="007B26CB" w:rsidRDefault="007B26CB" w:rsidP="007B26CB">
      <w:pPr>
        <w:rPr>
          <w:ins w:id="3543" w:author="Greg Stoike" w:date="2018-11-30T10:52:00Z"/>
          <w:rFonts w:ascii="Consolas" w:eastAsiaTheme="minorHAnsi" w:hAnsi="Consolas" w:cs="Lucida Sans Typewriter"/>
          <w:color w:val="268BD2"/>
          <w:sz w:val="16"/>
          <w:szCs w:val="16"/>
        </w:rPr>
      </w:pPr>
      <w:ins w:id="3544" w:author="Greg Stoike" w:date="2018-11-30T10:52:00Z">
        <w:r w:rsidRPr="007B26CB">
          <w:rPr>
            <w:rFonts w:ascii="Consolas" w:eastAsiaTheme="minorHAnsi" w:hAnsi="Consolas" w:cs="Lucida Sans Typewriter"/>
            <w:color w:val="268BD2"/>
            <w:sz w:val="16"/>
            <w:szCs w:val="16"/>
          </w:rPr>
          <w:t xml:space="preserve">            &lt;/Parameter&gt;</w:t>
        </w:r>
      </w:ins>
    </w:p>
    <w:p w14:paraId="7031CCB2" w14:textId="77777777" w:rsidR="007B26CB" w:rsidRPr="007B26CB" w:rsidRDefault="007B26CB" w:rsidP="007B26CB">
      <w:pPr>
        <w:rPr>
          <w:ins w:id="3545" w:author="Greg Stoike" w:date="2018-11-30T10:52:00Z"/>
          <w:rFonts w:ascii="Consolas" w:eastAsiaTheme="minorHAnsi" w:hAnsi="Consolas" w:cs="Lucida Sans Typewriter"/>
          <w:color w:val="268BD2"/>
          <w:sz w:val="16"/>
          <w:szCs w:val="16"/>
        </w:rPr>
      </w:pPr>
      <w:ins w:id="3546" w:author="Greg Stoike" w:date="2018-11-30T10:52:00Z">
        <w:r w:rsidRPr="007B26CB">
          <w:rPr>
            <w:rFonts w:ascii="Consolas" w:eastAsiaTheme="minorHAnsi" w:hAnsi="Consolas" w:cs="Lucida Sans Typewriter"/>
            <w:color w:val="268BD2"/>
            <w:sz w:val="16"/>
            <w:szCs w:val="16"/>
          </w:rPr>
          <w:t xml:space="preserve">          &lt;/Rule&gt;</w:t>
        </w:r>
      </w:ins>
    </w:p>
    <w:p w14:paraId="4186C07A" w14:textId="77777777" w:rsidR="007B26CB" w:rsidRPr="007B26CB" w:rsidRDefault="007B26CB" w:rsidP="007B26CB">
      <w:pPr>
        <w:rPr>
          <w:ins w:id="3547" w:author="Greg Stoike" w:date="2018-11-30T10:52:00Z"/>
          <w:rFonts w:ascii="Consolas" w:eastAsiaTheme="minorHAnsi" w:hAnsi="Consolas" w:cs="Lucida Sans Typewriter"/>
          <w:color w:val="268BD2"/>
          <w:sz w:val="16"/>
          <w:szCs w:val="16"/>
        </w:rPr>
      </w:pPr>
      <w:ins w:id="3548" w:author="Greg Stoike" w:date="2018-11-30T10:52:00Z">
        <w:r w:rsidRPr="007B26CB">
          <w:rPr>
            <w:rFonts w:ascii="Consolas" w:eastAsiaTheme="minorHAnsi" w:hAnsi="Consolas" w:cs="Lucida Sans Typewriter"/>
            <w:color w:val="268BD2"/>
            <w:sz w:val="16"/>
            <w:szCs w:val="16"/>
          </w:rPr>
          <w:t xml:space="preserve">          &lt;Rule name="MultiStrandRawScore" measure="RawScore" computationOrder="143"&gt;</w:t>
        </w:r>
      </w:ins>
    </w:p>
    <w:p w14:paraId="6992CCE1" w14:textId="77777777" w:rsidR="007B26CB" w:rsidRPr="007B26CB" w:rsidRDefault="007B26CB" w:rsidP="007B26CB">
      <w:pPr>
        <w:rPr>
          <w:ins w:id="3549" w:author="Greg Stoike" w:date="2018-11-30T10:52:00Z"/>
          <w:rFonts w:ascii="Consolas" w:eastAsiaTheme="minorHAnsi" w:hAnsi="Consolas" w:cs="Lucida Sans Typewriter"/>
          <w:color w:val="268BD2"/>
          <w:sz w:val="16"/>
          <w:szCs w:val="16"/>
        </w:rPr>
      </w:pPr>
      <w:ins w:id="3550" w:author="Greg Stoike" w:date="2018-11-30T10:52:00Z">
        <w:r w:rsidRPr="007B26CB">
          <w:rPr>
            <w:rFonts w:ascii="Consolas" w:eastAsiaTheme="minorHAnsi" w:hAnsi="Consolas" w:cs="Lucida Sans Typewriter"/>
            <w:color w:val="268BD2"/>
            <w:sz w:val="16"/>
            <w:szCs w:val="16"/>
          </w:rPr>
          <w:t xml:space="preserve">            &lt;Parameter name="subscales" id="0F564274-3BBC-4A78-A363-71ACFEB12D55" type="string" position="1"&gt;</w:t>
        </w:r>
      </w:ins>
    </w:p>
    <w:p w14:paraId="3FCAB54C" w14:textId="77777777" w:rsidR="007B26CB" w:rsidRPr="007B26CB" w:rsidRDefault="007B26CB" w:rsidP="007B26CB">
      <w:pPr>
        <w:rPr>
          <w:ins w:id="3551" w:author="Greg Stoike" w:date="2018-11-30T10:52:00Z"/>
          <w:rFonts w:ascii="Consolas" w:eastAsiaTheme="minorHAnsi" w:hAnsi="Consolas" w:cs="Lucida Sans Typewriter"/>
          <w:color w:val="268BD2"/>
          <w:sz w:val="16"/>
          <w:szCs w:val="16"/>
        </w:rPr>
      </w:pPr>
      <w:ins w:id="3552"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5E99EB1E" w14:textId="77777777" w:rsidR="007B26CB" w:rsidRPr="007B26CB" w:rsidRDefault="007B26CB" w:rsidP="007B26CB">
      <w:pPr>
        <w:rPr>
          <w:ins w:id="3553" w:author="Greg Stoike" w:date="2018-11-30T10:52:00Z"/>
          <w:rFonts w:ascii="Consolas" w:eastAsiaTheme="minorHAnsi" w:hAnsi="Consolas" w:cs="Lucida Sans Typewriter"/>
          <w:color w:val="268BD2"/>
          <w:sz w:val="16"/>
          <w:szCs w:val="16"/>
        </w:rPr>
      </w:pPr>
      <w:ins w:id="3554" w:author="Greg Stoike" w:date="2018-11-30T10:52:00Z">
        <w:r w:rsidRPr="007B26CB">
          <w:rPr>
            <w:rFonts w:ascii="Consolas" w:eastAsiaTheme="minorHAnsi" w:hAnsi="Consolas" w:cs="Lucida Sans Typewriter"/>
            <w:color w:val="268BD2"/>
            <w:sz w:val="16"/>
            <w:szCs w:val="16"/>
          </w:rPr>
          <w:t xml:space="preserve">              &lt;Value value="3-L" index="1"/&gt;</w:t>
        </w:r>
      </w:ins>
    </w:p>
    <w:p w14:paraId="51DDB4D1" w14:textId="77777777" w:rsidR="007B26CB" w:rsidRPr="007B26CB" w:rsidRDefault="007B26CB" w:rsidP="007B26CB">
      <w:pPr>
        <w:rPr>
          <w:ins w:id="3555" w:author="Greg Stoike" w:date="2018-11-30T10:52:00Z"/>
          <w:rFonts w:ascii="Consolas" w:eastAsiaTheme="minorHAnsi" w:hAnsi="Consolas" w:cs="Lucida Sans Typewriter"/>
          <w:color w:val="268BD2"/>
          <w:sz w:val="16"/>
          <w:szCs w:val="16"/>
        </w:rPr>
      </w:pPr>
      <w:ins w:id="3556" w:author="Greg Stoike" w:date="2018-11-30T10:52:00Z">
        <w:r w:rsidRPr="007B26CB">
          <w:rPr>
            <w:rFonts w:ascii="Consolas" w:eastAsiaTheme="minorHAnsi" w:hAnsi="Consolas" w:cs="Lucida Sans Typewriter"/>
            <w:color w:val="268BD2"/>
            <w:sz w:val="16"/>
            <w:szCs w:val="16"/>
          </w:rPr>
          <w:t xml:space="preserve">              &lt;Value value="3-S" index="2"/&gt;</w:t>
        </w:r>
      </w:ins>
    </w:p>
    <w:p w14:paraId="416E8460" w14:textId="77777777" w:rsidR="007B26CB" w:rsidRPr="007B26CB" w:rsidRDefault="007B26CB" w:rsidP="007B26CB">
      <w:pPr>
        <w:rPr>
          <w:ins w:id="3557" w:author="Greg Stoike" w:date="2018-11-30T10:52:00Z"/>
          <w:rFonts w:ascii="Consolas" w:eastAsiaTheme="minorHAnsi" w:hAnsi="Consolas" w:cs="Lucida Sans Typewriter"/>
          <w:color w:val="268BD2"/>
          <w:sz w:val="16"/>
          <w:szCs w:val="16"/>
        </w:rPr>
      </w:pPr>
      <w:ins w:id="3558" w:author="Greg Stoike" w:date="2018-11-30T10:52:00Z">
        <w:r w:rsidRPr="007B26CB">
          <w:rPr>
            <w:rFonts w:ascii="Consolas" w:eastAsiaTheme="minorHAnsi" w:hAnsi="Consolas" w:cs="Lucida Sans Typewriter"/>
            <w:color w:val="268BD2"/>
            <w:sz w:val="16"/>
            <w:szCs w:val="16"/>
          </w:rPr>
          <w:t xml:space="preserve">            &lt;/Parameter&gt;</w:t>
        </w:r>
      </w:ins>
    </w:p>
    <w:p w14:paraId="47D93788" w14:textId="77777777" w:rsidR="007B26CB" w:rsidRPr="007B26CB" w:rsidRDefault="007B26CB" w:rsidP="007B26CB">
      <w:pPr>
        <w:rPr>
          <w:ins w:id="3559" w:author="Greg Stoike" w:date="2018-11-30T10:52:00Z"/>
          <w:rFonts w:ascii="Consolas" w:eastAsiaTheme="minorHAnsi" w:hAnsi="Consolas" w:cs="Lucida Sans Typewriter"/>
          <w:color w:val="268BD2"/>
          <w:sz w:val="16"/>
          <w:szCs w:val="16"/>
        </w:rPr>
      </w:pPr>
      <w:ins w:id="3560" w:author="Greg Stoike" w:date="2018-11-30T10:52:00Z">
        <w:r w:rsidRPr="007B26CB">
          <w:rPr>
            <w:rFonts w:ascii="Consolas" w:eastAsiaTheme="minorHAnsi" w:hAnsi="Consolas" w:cs="Lucida Sans Typewriter"/>
            <w:color w:val="268BD2"/>
            <w:sz w:val="16"/>
            <w:szCs w:val="16"/>
          </w:rPr>
          <w:t xml:space="preserve">          &lt;/Rule&gt;</w:t>
        </w:r>
      </w:ins>
    </w:p>
    <w:p w14:paraId="73344261" w14:textId="77777777" w:rsidR="007B26CB" w:rsidRPr="007B26CB" w:rsidRDefault="007B26CB" w:rsidP="007B26CB">
      <w:pPr>
        <w:rPr>
          <w:ins w:id="3561" w:author="Greg Stoike" w:date="2018-11-30T10:52:00Z"/>
          <w:rFonts w:ascii="Consolas" w:eastAsiaTheme="minorHAnsi" w:hAnsi="Consolas" w:cs="Lucida Sans Typewriter"/>
          <w:color w:val="268BD2"/>
          <w:sz w:val="16"/>
          <w:szCs w:val="16"/>
        </w:rPr>
      </w:pPr>
      <w:ins w:id="3562" w:author="Greg Stoike" w:date="2018-11-30T10:52:00Z">
        <w:r w:rsidRPr="007B26CB">
          <w:rPr>
            <w:rFonts w:ascii="Consolas" w:eastAsiaTheme="minorHAnsi" w:hAnsi="Consolas" w:cs="Lucida Sans Typewriter"/>
            <w:color w:val="268BD2"/>
            <w:sz w:val="16"/>
            <w:szCs w:val="16"/>
          </w:rPr>
          <w:t xml:space="preserve">        &lt;/Rules&gt;</w:t>
        </w:r>
      </w:ins>
    </w:p>
    <w:p w14:paraId="36E38B9C" w14:textId="77777777" w:rsidR="007B26CB" w:rsidRPr="007B26CB" w:rsidRDefault="007B26CB" w:rsidP="007B26CB">
      <w:pPr>
        <w:rPr>
          <w:ins w:id="3563" w:author="Greg Stoike" w:date="2018-11-30T10:52:00Z"/>
          <w:rFonts w:ascii="Consolas" w:eastAsiaTheme="minorHAnsi" w:hAnsi="Consolas" w:cs="Lucida Sans Typewriter"/>
          <w:color w:val="268BD2"/>
          <w:sz w:val="16"/>
          <w:szCs w:val="16"/>
        </w:rPr>
      </w:pPr>
      <w:ins w:id="3564" w:author="Greg Stoike" w:date="2018-11-30T10:52:00Z">
        <w:r w:rsidRPr="007B26CB">
          <w:rPr>
            <w:rFonts w:ascii="Consolas" w:eastAsiaTheme="minorHAnsi" w:hAnsi="Consolas" w:cs="Lucida Sans Typewriter"/>
            <w:color w:val="268BD2"/>
            <w:sz w:val="16"/>
            <w:szCs w:val="16"/>
          </w:rPr>
          <w:t xml:space="preserve">      &lt;/Scoring&gt;</w:t>
        </w:r>
      </w:ins>
    </w:p>
    <w:p w14:paraId="526FA9A0" w14:textId="77777777" w:rsidR="007B26CB" w:rsidRPr="007B26CB" w:rsidRDefault="007B26CB" w:rsidP="007B26CB">
      <w:pPr>
        <w:rPr>
          <w:ins w:id="3565" w:author="Greg Stoike" w:date="2018-11-30T10:52:00Z"/>
          <w:rFonts w:ascii="Consolas" w:eastAsiaTheme="minorHAnsi" w:hAnsi="Consolas" w:cs="Lucida Sans Typewriter"/>
          <w:color w:val="268BD2"/>
          <w:sz w:val="16"/>
          <w:szCs w:val="16"/>
        </w:rPr>
      </w:pPr>
      <w:ins w:id="3566" w:author="Greg Stoike" w:date="2018-11-30T10:52:00Z">
        <w:r w:rsidRPr="007B26CB">
          <w:rPr>
            <w:rFonts w:ascii="Consolas" w:eastAsiaTheme="minorHAnsi" w:hAnsi="Consolas" w:cs="Lucida Sans Typewriter"/>
            <w:color w:val="268BD2"/>
            <w:sz w:val="16"/>
            <w:szCs w:val="16"/>
          </w:rPr>
          <w:t xml:space="preserve">    &lt;/BlueprintElement&gt;</w:t>
        </w:r>
      </w:ins>
    </w:p>
    <w:p w14:paraId="20CB43AE" w14:textId="77777777" w:rsidR="007B26CB" w:rsidRPr="007B26CB" w:rsidRDefault="007B26CB" w:rsidP="007B26CB">
      <w:pPr>
        <w:rPr>
          <w:ins w:id="3567" w:author="Greg Stoike" w:date="2018-11-30T10:52:00Z"/>
          <w:rFonts w:ascii="Consolas" w:eastAsiaTheme="minorHAnsi" w:hAnsi="Consolas" w:cs="Lucida Sans Typewriter"/>
          <w:color w:val="268BD2"/>
          <w:sz w:val="16"/>
          <w:szCs w:val="16"/>
        </w:rPr>
      </w:pPr>
      <w:ins w:id="3568" w:author="Greg Stoike" w:date="2018-11-30T10:52:00Z">
        <w:r w:rsidRPr="007B26CB">
          <w:rPr>
            <w:rFonts w:ascii="Consolas" w:eastAsiaTheme="minorHAnsi" w:hAnsi="Consolas" w:cs="Lucida Sans Typewriter"/>
            <w:color w:val="268BD2"/>
            <w:sz w:val="16"/>
            <w:szCs w:val="16"/>
          </w:rPr>
          <w:t xml:space="preserve">    &lt;BlueprintElement id="SOCK_R" type="sock"&gt;</w:t>
        </w:r>
      </w:ins>
    </w:p>
    <w:p w14:paraId="30F03AE9" w14:textId="77777777" w:rsidR="007B26CB" w:rsidRPr="007B26CB" w:rsidRDefault="007B26CB" w:rsidP="007B26CB">
      <w:pPr>
        <w:rPr>
          <w:ins w:id="3569" w:author="Greg Stoike" w:date="2018-11-30T10:52:00Z"/>
          <w:rFonts w:ascii="Consolas" w:eastAsiaTheme="minorHAnsi" w:hAnsi="Consolas" w:cs="Lucida Sans Typewriter"/>
          <w:color w:val="268BD2"/>
          <w:sz w:val="16"/>
          <w:szCs w:val="16"/>
        </w:rPr>
      </w:pPr>
      <w:ins w:id="3570" w:author="Greg Stoike" w:date="2018-11-30T10:52:00Z">
        <w:r w:rsidRPr="007B26CB">
          <w:rPr>
            <w:rFonts w:ascii="Consolas" w:eastAsiaTheme="minorHAnsi" w:hAnsi="Consolas" w:cs="Lucida Sans Typewriter"/>
            <w:color w:val="268BD2"/>
            <w:sz w:val="16"/>
            <w:szCs w:val="16"/>
          </w:rPr>
          <w:t xml:space="preserve">      &lt;Scoring&gt;</w:t>
        </w:r>
      </w:ins>
    </w:p>
    <w:p w14:paraId="0B10C82D" w14:textId="77777777" w:rsidR="007B26CB" w:rsidRPr="007B26CB" w:rsidRDefault="007B26CB" w:rsidP="007B26CB">
      <w:pPr>
        <w:rPr>
          <w:ins w:id="3571" w:author="Greg Stoike" w:date="2018-11-30T10:52:00Z"/>
          <w:rFonts w:ascii="Consolas" w:eastAsiaTheme="minorHAnsi" w:hAnsi="Consolas" w:cs="Lucida Sans Typewriter"/>
          <w:color w:val="268BD2"/>
          <w:sz w:val="16"/>
          <w:szCs w:val="16"/>
        </w:rPr>
      </w:pPr>
      <w:ins w:id="3572" w:author="Greg Stoike" w:date="2018-11-30T10:52:00Z">
        <w:r w:rsidRPr="007B26CB">
          <w:rPr>
            <w:rFonts w:ascii="Consolas" w:eastAsiaTheme="minorHAnsi" w:hAnsi="Consolas" w:cs="Lucida Sans Typewriter"/>
            <w:color w:val="268BD2"/>
            <w:sz w:val="16"/>
            <w:szCs w:val="16"/>
          </w:rPr>
          <w:t xml:space="preserve">        &lt;Rules&gt;</w:t>
        </w:r>
      </w:ins>
    </w:p>
    <w:p w14:paraId="1DDC1D6C" w14:textId="77777777" w:rsidR="007B26CB" w:rsidRPr="007B26CB" w:rsidRDefault="007B26CB" w:rsidP="007B26CB">
      <w:pPr>
        <w:rPr>
          <w:ins w:id="3573" w:author="Greg Stoike" w:date="2018-11-30T10:52:00Z"/>
          <w:rFonts w:ascii="Consolas" w:eastAsiaTheme="minorHAnsi" w:hAnsi="Consolas" w:cs="Lucida Sans Typewriter"/>
          <w:color w:val="268BD2"/>
          <w:sz w:val="16"/>
          <w:szCs w:val="16"/>
        </w:rPr>
      </w:pPr>
      <w:ins w:id="3574" w:author="Greg Stoike" w:date="2018-11-30T10:52:00Z">
        <w:r w:rsidRPr="007B26CB">
          <w:rPr>
            <w:rFonts w:ascii="Consolas" w:eastAsiaTheme="minorHAnsi" w:hAnsi="Consolas" w:cs="Lucida Sans Typewriter"/>
            <w:color w:val="268BD2"/>
            <w:sz w:val="16"/>
            <w:szCs w:val="16"/>
          </w:rPr>
          <w:t xml:space="preserve">          &lt;Rule name="ScaleScore" computationOrder="52"/&gt;</w:t>
        </w:r>
      </w:ins>
    </w:p>
    <w:p w14:paraId="20617F1E" w14:textId="77777777" w:rsidR="007B26CB" w:rsidRPr="007B26CB" w:rsidRDefault="007B26CB" w:rsidP="007B26CB">
      <w:pPr>
        <w:rPr>
          <w:ins w:id="3575" w:author="Greg Stoike" w:date="2018-11-30T10:52:00Z"/>
          <w:rFonts w:ascii="Consolas" w:eastAsiaTheme="minorHAnsi" w:hAnsi="Consolas" w:cs="Lucida Sans Typewriter"/>
          <w:color w:val="268BD2"/>
          <w:sz w:val="16"/>
          <w:szCs w:val="16"/>
        </w:rPr>
      </w:pPr>
      <w:ins w:id="3576" w:author="Greg Stoike" w:date="2018-11-30T10:52:00Z">
        <w:r w:rsidRPr="007B26CB">
          <w:rPr>
            <w:rFonts w:ascii="Consolas" w:eastAsiaTheme="minorHAnsi" w:hAnsi="Consolas" w:cs="Lucida Sans Typewriter"/>
            <w:color w:val="268BD2"/>
            <w:sz w:val="16"/>
            <w:szCs w:val="16"/>
          </w:rPr>
          <w:t xml:space="preserve">          &lt;Rule name="SBACMultiStrandTheta" measure="ThetaScore" computationOrder="42"&gt;</w:t>
        </w:r>
      </w:ins>
    </w:p>
    <w:p w14:paraId="5756754B" w14:textId="77777777" w:rsidR="007B26CB" w:rsidRPr="007B26CB" w:rsidRDefault="007B26CB" w:rsidP="007B26CB">
      <w:pPr>
        <w:rPr>
          <w:ins w:id="3577" w:author="Greg Stoike" w:date="2018-11-30T10:52:00Z"/>
          <w:rFonts w:ascii="Consolas" w:eastAsiaTheme="minorHAnsi" w:hAnsi="Consolas" w:cs="Lucida Sans Typewriter"/>
          <w:color w:val="268BD2"/>
          <w:sz w:val="16"/>
          <w:szCs w:val="16"/>
        </w:rPr>
      </w:pPr>
      <w:ins w:id="3578" w:author="Greg Stoike" w:date="2018-11-30T10:52:00Z">
        <w:r w:rsidRPr="007B26CB">
          <w:rPr>
            <w:rFonts w:ascii="Consolas" w:eastAsiaTheme="minorHAnsi" w:hAnsi="Consolas" w:cs="Lucida Sans Typewriter"/>
            <w:color w:val="268BD2"/>
            <w:sz w:val="16"/>
            <w:szCs w:val="16"/>
          </w:rPr>
          <w:t xml:space="preserve">            &lt;Parameter name="LOT" id="2BA8722F-BA15-42B1-B33B-88BC3578846D" type="double" position="1"&gt;</w:t>
        </w:r>
      </w:ins>
    </w:p>
    <w:p w14:paraId="2ADE9E75" w14:textId="77777777" w:rsidR="007B26CB" w:rsidRPr="007B26CB" w:rsidRDefault="007B26CB" w:rsidP="007B26CB">
      <w:pPr>
        <w:rPr>
          <w:ins w:id="3579" w:author="Greg Stoike" w:date="2018-11-30T10:52:00Z"/>
          <w:rFonts w:ascii="Consolas" w:eastAsiaTheme="minorHAnsi" w:hAnsi="Consolas" w:cs="Lucida Sans Typewriter"/>
          <w:color w:val="268BD2"/>
          <w:sz w:val="16"/>
          <w:szCs w:val="16"/>
        </w:rPr>
      </w:pPr>
      <w:ins w:id="3580" w:author="Greg Stoike" w:date="2018-11-30T10:52:00Z">
        <w:r w:rsidRPr="007B26CB">
          <w:rPr>
            <w:rFonts w:ascii="Consolas" w:eastAsiaTheme="minorHAnsi" w:hAnsi="Consolas" w:cs="Lucida Sans Typewriter"/>
            <w:color w:val="268BD2"/>
            <w:sz w:val="16"/>
            <w:szCs w:val="16"/>
          </w:rPr>
          <w:t xml:space="preserve">              &lt;Value value="-2.4375"/&gt;</w:t>
        </w:r>
      </w:ins>
    </w:p>
    <w:p w14:paraId="3971AAAC" w14:textId="77777777" w:rsidR="007B26CB" w:rsidRPr="007B26CB" w:rsidRDefault="007B26CB" w:rsidP="007B26CB">
      <w:pPr>
        <w:rPr>
          <w:ins w:id="3581" w:author="Greg Stoike" w:date="2018-11-30T10:52:00Z"/>
          <w:rFonts w:ascii="Consolas" w:eastAsiaTheme="minorHAnsi" w:hAnsi="Consolas" w:cs="Lucida Sans Typewriter"/>
          <w:color w:val="268BD2"/>
          <w:sz w:val="16"/>
          <w:szCs w:val="16"/>
        </w:rPr>
      </w:pPr>
      <w:ins w:id="3582" w:author="Greg Stoike" w:date="2018-11-30T10:52:00Z">
        <w:r w:rsidRPr="007B26CB">
          <w:rPr>
            <w:rFonts w:ascii="Consolas" w:eastAsiaTheme="minorHAnsi" w:hAnsi="Consolas" w:cs="Lucida Sans Typewriter"/>
            <w:color w:val="268BD2"/>
            <w:sz w:val="16"/>
            <w:szCs w:val="16"/>
          </w:rPr>
          <w:t xml:space="preserve">            &lt;/Parameter&gt;</w:t>
        </w:r>
      </w:ins>
    </w:p>
    <w:p w14:paraId="58AD5CDA" w14:textId="77777777" w:rsidR="007B26CB" w:rsidRPr="007B26CB" w:rsidRDefault="007B26CB" w:rsidP="007B26CB">
      <w:pPr>
        <w:rPr>
          <w:ins w:id="3583" w:author="Greg Stoike" w:date="2018-11-30T10:52:00Z"/>
          <w:rFonts w:ascii="Consolas" w:eastAsiaTheme="minorHAnsi" w:hAnsi="Consolas" w:cs="Lucida Sans Typewriter"/>
          <w:color w:val="268BD2"/>
          <w:sz w:val="16"/>
          <w:szCs w:val="16"/>
        </w:rPr>
      </w:pPr>
      <w:ins w:id="3584" w:author="Greg Stoike" w:date="2018-11-30T10:52:00Z">
        <w:r w:rsidRPr="007B26CB">
          <w:rPr>
            <w:rFonts w:ascii="Consolas" w:eastAsiaTheme="minorHAnsi" w:hAnsi="Consolas" w:cs="Lucida Sans Typewriter"/>
            <w:color w:val="268BD2"/>
            <w:sz w:val="16"/>
            <w:szCs w:val="16"/>
          </w:rPr>
          <w:t xml:space="preserve">            &lt;Parameter name="HOT" id="7BBC58A2-CD87-4543-A9E1-A0EAC9021049" type="double" position="2"&gt;</w:t>
        </w:r>
      </w:ins>
    </w:p>
    <w:p w14:paraId="0DD00545" w14:textId="77777777" w:rsidR="007B26CB" w:rsidRPr="007B26CB" w:rsidRDefault="007B26CB" w:rsidP="007B26CB">
      <w:pPr>
        <w:rPr>
          <w:ins w:id="3585" w:author="Greg Stoike" w:date="2018-11-30T10:52:00Z"/>
          <w:rFonts w:ascii="Consolas" w:eastAsiaTheme="minorHAnsi" w:hAnsi="Consolas" w:cs="Lucida Sans Typewriter"/>
          <w:color w:val="268BD2"/>
          <w:sz w:val="16"/>
          <w:szCs w:val="16"/>
        </w:rPr>
      </w:pPr>
      <w:ins w:id="3586" w:author="Greg Stoike" w:date="2018-11-30T10:52:00Z">
        <w:r w:rsidRPr="007B26CB">
          <w:rPr>
            <w:rFonts w:ascii="Consolas" w:eastAsiaTheme="minorHAnsi" w:hAnsi="Consolas" w:cs="Lucida Sans Typewriter"/>
            <w:color w:val="268BD2"/>
            <w:sz w:val="16"/>
            <w:szCs w:val="16"/>
          </w:rPr>
          <w:t xml:space="preserve">              &lt;Value value="3.3392"/&gt;</w:t>
        </w:r>
      </w:ins>
    </w:p>
    <w:p w14:paraId="0066D507" w14:textId="77777777" w:rsidR="007B26CB" w:rsidRPr="007B26CB" w:rsidRDefault="007B26CB" w:rsidP="007B26CB">
      <w:pPr>
        <w:rPr>
          <w:ins w:id="3587" w:author="Greg Stoike" w:date="2018-11-30T10:52:00Z"/>
          <w:rFonts w:ascii="Consolas" w:eastAsiaTheme="minorHAnsi" w:hAnsi="Consolas" w:cs="Lucida Sans Typewriter"/>
          <w:color w:val="268BD2"/>
          <w:sz w:val="16"/>
          <w:szCs w:val="16"/>
        </w:rPr>
      </w:pPr>
      <w:ins w:id="3588" w:author="Greg Stoike" w:date="2018-11-30T10:52:00Z">
        <w:r w:rsidRPr="007B26CB">
          <w:rPr>
            <w:rFonts w:ascii="Consolas" w:eastAsiaTheme="minorHAnsi" w:hAnsi="Consolas" w:cs="Lucida Sans Typewriter"/>
            <w:color w:val="268BD2"/>
            <w:sz w:val="16"/>
            <w:szCs w:val="16"/>
          </w:rPr>
          <w:t xml:space="preserve">            &lt;/Parameter&gt;</w:t>
        </w:r>
      </w:ins>
    </w:p>
    <w:p w14:paraId="0407206C" w14:textId="77777777" w:rsidR="007B26CB" w:rsidRPr="007B26CB" w:rsidRDefault="007B26CB" w:rsidP="007B26CB">
      <w:pPr>
        <w:rPr>
          <w:ins w:id="3589" w:author="Greg Stoike" w:date="2018-11-30T10:52:00Z"/>
          <w:rFonts w:ascii="Consolas" w:eastAsiaTheme="minorHAnsi" w:hAnsi="Consolas" w:cs="Lucida Sans Typewriter"/>
          <w:color w:val="268BD2"/>
          <w:sz w:val="16"/>
          <w:szCs w:val="16"/>
        </w:rPr>
      </w:pPr>
      <w:ins w:id="3590" w:author="Greg Stoike" w:date="2018-11-30T10:52:00Z">
        <w:r w:rsidRPr="007B26CB">
          <w:rPr>
            <w:rFonts w:ascii="Consolas" w:eastAsiaTheme="minorHAnsi" w:hAnsi="Consolas" w:cs="Lucida Sans Typewriter"/>
            <w:color w:val="268BD2"/>
            <w:sz w:val="16"/>
            <w:szCs w:val="16"/>
          </w:rPr>
          <w:t xml:space="preserve">            &lt;Parameter name="seLimit" id="CD0140A4-FF7F-4B7D-946E-688695B29929" type="double" position="3"&gt;</w:t>
        </w:r>
      </w:ins>
    </w:p>
    <w:p w14:paraId="20738F87" w14:textId="77777777" w:rsidR="007B26CB" w:rsidRPr="007B26CB" w:rsidRDefault="007B26CB" w:rsidP="007B26CB">
      <w:pPr>
        <w:rPr>
          <w:ins w:id="3591" w:author="Greg Stoike" w:date="2018-11-30T10:52:00Z"/>
          <w:rFonts w:ascii="Consolas" w:eastAsiaTheme="minorHAnsi" w:hAnsi="Consolas" w:cs="Lucida Sans Typewriter"/>
          <w:color w:val="268BD2"/>
          <w:sz w:val="16"/>
          <w:szCs w:val="16"/>
        </w:rPr>
      </w:pPr>
      <w:ins w:id="3592" w:author="Greg Stoike" w:date="2018-11-30T10:52:00Z">
        <w:r w:rsidRPr="007B26CB">
          <w:rPr>
            <w:rFonts w:ascii="Consolas" w:eastAsiaTheme="minorHAnsi" w:hAnsi="Consolas" w:cs="Lucida Sans Typewriter"/>
            <w:color w:val="268BD2"/>
            <w:sz w:val="16"/>
            <w:szCs w:val="16"/>
          </w:rPr>
          <w:lastRenderedPageBreak/>
          <w:t xml:space="preserve">              &lt;Value value="2.5"/&gt;</w:t>
        </w:r>
      </w:ins>
    </w:p>
    <w:p w14:paraId="0C55EA0D" w14:textId="77777777" w:rsidR="007B26CB" w:rsidRPr="007B26CB" w:rsidRDefault="007B26CB" w:rsidP="007B26CB">
      <w:pPr>
        <w:rPr>
          <w:ins w:id="3593" w:author="Greg Stoike" w:date="2018-11-30T10:52:00Z"/>
          <w:rFonts w:ascii="Consolas" w:eastAsiaTheme="minorHAnsi" w:hAnsi="Consolas" w:cs="Lucida Sans Typewriter"/>
          <w:color w:val="268BD2"/>
          <w:sz w:val="16"/>
          <w:szCs w:val="16"/>
        </w:rPr>
      </w:pPr>
      <w:ins w:id="3594" w:author="Greg Stoike" w:date="2018-11-30T10:52:00Z">
        <w:r w:rsidRPr="007B26CB">
          <w:rPr>
            <w:rFonts w:ascii="Consolas" w:eastAsiaTheme="minorHAnsi" w:hAnsi="Consolas" w:cs="Lucida Sans Typewriter"/>
            <w:color w:val="268BD2"/>
            <w:sz w:val="16"/>
            <w:szCs w:val="16"/>
          </w:rPr>
          <w:t xml:space="preserve">            &lt;/Parameter&gt;</w:t>
        </w:r>
      </w:ins>
    </w:p>
    <w:p w14:paraId="5700A443" w14:textId="77777777" w:rsidR="007B26CB" w:rsidRPr="007B26CB" w:rsidRDefault="007B26CB" w:rsidP="007B26CB">
      <w:pPr>
        <w:rPr>
          <w:ins w:id="3595" w:author="Greg Stoike" w:date="2018-11-30T10:52:00Z"/>
          <w:rFonts w:ascii="Consolas" w:eastAsiaTheme="minorHAnsi" w:hAnsi="Consolas" w:cs="Lucida Sans Typewriter"/>
          <w:color w:val="268BD2"/>
          <w:sz w:val="16"/>
          <w:szCs w:val="16"/>
        </w:rPr>
      </w:pPr>
      <w:ins w:id="3596" w:author="Greg Stoike" w:date="2018-11-30T10:52:00Z">
        <w:r w:rsidRPr="007B26CB">
          <w:rPr>
            <w:rFonts w:ascii="Consolas" w:eastAsiaTheme="minorHAnsi" w:hAnsi="Consolas" w:cs="Lucida Sans Typewriter"/>
            <w:color w:val="268BD2"/>
            <w:sz w:val="16"/>
            <w:szCs w:val="16"/>
          </w:rPr>
          <w:t xml:space="preserve">            &lt;Parameter name="strands" id="111B0A47-379F-49B2-B704-6D968C64DDCE" type="string" position="4"&gt;</w:t>
        </w:r>
      </w:ins>
    </w:p>
    <w:p w14:paraId="4EAA94FD" w14:textId="77777777" w:rsidR="007B26CB" w:rsidRPr="007B26CB" w:rsidRDefault="007B26CB" w:rsidP="007B26CB">
      <w:pPr>
        <w:rPr>
          <w:ins w:id="3597" w:author="Greg Stoike" w:date="2018-11-30T10:52:00Z"/>
          <w:rFonts w:ascii="Consolas" w:eastAsiaTheme="minorHAnsi" w:hAnsi="Consolas" w:cs="Lucida Sans Typewriter"/>
          <w:color w:val="268BD2"/>
          <w:sz w:val="16"/>
          <w:szCs w:val="16"/>
        </w:rPr>
      </w:pPr>
      <w:ins w:id="3598"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01228CA0" w14:textId="77777777" w:rsidR="007B26CB" w:rsidRPr="007B26CB" w:rsidRDefault="007B26CB" w:rsidP="007B26CB">
      <w:pPr>
        <w:rPr>
          <w:ins w:id="3599" w:author="Greg Stoike" w:date="2018-11-30T10:52:00Z"/>
          <w:rFonts w:ascii="Consolas" w:eastAsiaTheme="minorHAnsi" w:hAnsi="Consolas" w:cs="Lucida Sans Typewriter"/>
          <w:color w:val="268BD2"/>
          <w:sz w:val="16"/>
          <w:szCs w:val="16"/>
        </w:rPr>
      </w:pPr>
      <w:ins w:id="3600" w:author="Greg Stoike" w:date="2018-11-30T10:52:00Z">
        <w:r w:rsidRPr="007B26CB">
          <w:rPr>
            <w:rFonts w:ascii="Consolas" w:eastAsiaTheme="minorHAnsi" w:hAnsi="Consolas" w:cs="Lucida Sans Typewriter"/>
            <w:color w:val="268BD2"/>
            <w:sz w:val="16"/>
            <w:szCs w:val="16"/>
          </w:rPr>
          <w:t xml:space="preserve">              &lt;Value value="1-IT" index="1"/&gt;</w:t>
        </w:r>
      </w:ins>
    </w:p>
    <w:p w14:paraId="25797A05" w14:textId="77777777" w:rsidR="007B26CB" w:rsidRPr="007B26CB" w:rsidRDefault="007B26CB" w:rsidP="007B26CB">
      <w:pPr>
        <w:rPr>
          <w:ins w:id="3601" w:author="Greg Stoike" w:date="2018-11-30T10:52:00Z"/>
          <w:rFonts w:ascii="Consolas" w:eastAsiaTheme="minorHAnsi" w:hAnsi="Consolas" w:cs="Lucida Sans Typewriter"/>
          <w:color w:val="268BD2"/>
          <w:sz w:val="16"/>
          <w:szCs w:val="16"/>
        </w:rPr>
      </w:pPr>
      <w:ins w:id="3602" w:author="Greg Stoike" w:date="2018-11-30T10:52:00Z">
        <w:r w:rsidRPr="007B26CB">
          <w:rPr>
            <w:rFonts w:ascii="Consolas" w:eastAsiaTheme="minorHAnsi" w:hAnsi="Consolas" w:cs="Lucida Sans Typewriter"/>
            <w:color w:val="268BD2"/>
            <w:sz w:val="16"/>
            <w:szCs w:val="16"/>
          </w:rPr>
          <w:t xml:space="preserve">              &lt;Value value="1-LT" index="2"/&gt;</w:t>
        </w:r>
      </w:ins>
    </w:p>
    <w:p w14:paraId="404AC585" w14:textId="77777777" w:rsidR="007B26CB" w:rsidRPr="007B26CB" w:rsidRDefault="007B26CB" w:rsidP="007B26CB">
      <w:pPr>
        <w:rPr>
          <w:ins w:id="3603" w:author="Greg Stoike" w:date="2018-11-30T10:52:00Z"/>
          <w:rFonts w:ascii="Consolas" w:eastAsiaTheme="minorHAnsi" w:hAnsi="Consolas" w:cs="Lucida Sans Typewriter"/>
          <w:color w:val="268BD2"/>
          <w:sz w:val="16"/>
          <w:szCs w:val="16"/>
        </w:rPr>
      </w:pPr>
      <w:ins w:id="3604" w:author="Greg Stoike" w:date="2018-11-30T10:52:00Z">
        <w:r w:rsidRPr="007B26CB">
          <w:rPr>
            <w:rFonts w:ascii="Consolas" w:eastAsiaTheme="minorHAnsi" w:hAnsi="Consolas" w:cs="Lucida Sans Typewriter"/>
            <w:color w:val="268BD2"/>
            <w:sz w:val="16"/>
            <w:szCs w:val="16"/>
          </w:rPr>
          <w:t xml:space="preserve">            &lt;/Parameter&gt;</w:t>
        </w:r>
      </w:ins>
    </w:p>
    <w:p w14:paraId="0F884B09" w14:textId="77777777" w:rsidR="007B26CB" w:rsidRPr="007B26CB" w:rsidRDefault="007B26CB" w:rsidP="007B26CB">
      <w:pPr>
        <w:rPr>
          <w:ins w:id="3605" w:author="Greg Stoike" w:date="2018-11-30T10:52:00Z"/>
          <w:rFonts w:ascii="Consolas" w:eastAsiaTheme="minorHAnsi" w:hAnsi="Consolas" w:cs="Lucida Sans Typewriter"/>
          <w:color w:val="268BD2"/>
          <w:sz w:val="16"/>
          <w:szCs w:val="16"/>
        </w:rPr>
      </w:pPr>
      <w:ins w:id="3606" w:author="Greg Stoike" w:date="2018-11-30T10:52:00Z">
        <w:r w:rsidRPr="007B26CB">
          <w:rPr>
            <w:rFonts w:ascii="Consolas" w:eastAsiaTheme="minorHAnsi" w:hAnsi="Consolas" w:cs="Lucida Sans Typewriter"/>
            <w:color w:val="268BD2"/>
            <w:sz w:val="16"/>
            <w:szCs w:val="16"/>
          </w:rPr>
          <w:t xml:space="preserve">          &lt;/Rule&gt;</w:t>
        </w:r>
      </w:ins>
    </w:p>
    <w:p w14:paraId="7AB34D9D" w14:textId="77777777" w:rsidR="007B26CB" w:rsidRPr="007B26CB" w:rsidRDefault="007B26CB" w:rsidP="007B26CB">
      <w:pPr>
        <w:rPr>
          <w:ins w:id="3607" w:author="Greg Stoike" w:date="2018-11-30T10:52:00Z"/>
          <w:rFonts w:ascii="Consolas" w:eastAsiaTheme="minorHAnsi" w:hAnsi="Consolas" w:cs="Lucida Sans Typewriter"/>
          <w:color w:val="268BD2"/>
          <w:sz w:val="16"/>
          <w:szCs w:val="16"/>
        </w:rPr>
      </w:pPr>
      <w:ins w:id="3608" w:author="Greg Stoike" w:date="2018-11-30T10:52:00Z">
        <w:r w:rsidRPr="007B26CB">
          <w:rPr>
            <w:rFonts w:ascii="Consolas" w:eastAsiaTheme="minorHAnsi" w:hAnsi="Consolas" w:cs="Lucida Sans Typewriter"/>
            <w:color w:val="268BD2"/>
            <w:sz w:val="16"/>
            <w:szCs w:val="16"/>
          </w:rPr>
          <w:t xml:space="preserve">          &lt;Rule name="MultipleStrandItemCountScored" measure="ItemCountScored" computationOrder="132"&gt;</w:t>
        </w:r>
      </w:ins>
    </w:p>
    <w:p w14:paraId="4BB58CD3" w14:textId="77777777" w:rsidR="007B26CB" w:rsidRPr="007B26CB" w:rsidRDefault="007B26CB" w:rsidP="007B26CB">
      <w:pPr>
        <w:rPr>
          <w:ins w:id="3609" w:author="Greg Stoike" w:date="2018-11-30T10:52:00Z"/>
          <w:rFonts w:ascii="Consolas" w:eastAsiaTheme="minorHAnsi" w:hAnsi="Consolas" w:cs="Lucida Sans Typewriter"/>
          <w:color w:val="268BD2"/>
          <w:sz w:val="16"/>
          <w:szCs w:val="16"/>
        </w:rPr>
      </w:pPr>
      <w:ins w:id="3610" w:author="Greg Stoike" w:date="2018-11-30T10:52:00Z">
        <w:r w:rsidRPr="007B26CB">
          <w:rPr>
            <w:rFonts w:ascii="Consolas" w:eastAsiaTheme="minorHAnsi" w:hAnsi="Consolas" w:cs="Lucida Sans Typewriter"/>
            <w:color w:val="268BD2"/>
            <w:sz w:val="16"/>
            <w:szCs w:val="16"/>
          </w:rPr>
          <w:t xml:space="preserve">            &lt;Parameter name="subscales" id="AE57944A-5F49-4849-8744-A0C5A3F3EC10" type="string" position="1"&gt;</w:t>
        </w:r>
      </w:ins>
    </w:p>
    <w:p w14:paraId="0EE8602F" w14:textId="77777777" w:rsidR="007B26CB" w:rsidRPr="007B26CB" w:rsidRDefault="007B26CB" w:rsidP="007B26CB">
      <w:pPr>
        <w:rPr>
          <w:ins w:id="3611" w:author="Greg Stoike" w:date="2018-11-30T10:52:00Z"/>
          <w:rFonts w:ascii="Consolas" w:eastAsiaTheme="minorHAnsi" w:hAnsi="Consolas" w:cs="Lucida Sans Typewriter"/>
          <w:color w:val="268BD2"/>
          <w:sz w:val="16"/>
          <w:szCs w:val="16"/>
        </w:rPr>
      </w:pPr>
      <w:ins w:id="3612"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03BEA346" w14:textId="77777777" w:rsidR="007B26CB" w:rsidRPr="007B26CB" w:rsidRDefault="007B26CB" w:rsidP="007B26CB">
      <w:pPr>
        <w:rPr>
          <w:ins w:id="3613" w:author="Greg Stoike" w:date="2018-11-30T10:52:00Z"/>
          <w:rFonts w:ascii="Consolas" w:eastAsiaTheme="minorHAnsi" w:hAnsi="Consolas" w:cs="Lucida Sans Typewriter"/>
          <w:color w:val="268BD2"/>
          <w:sz w:val="16"/>
          <w:szCs w:val="16"/>
        </w:rPr>
      </w:pPr>
      <w:ins w:id="3614" w:author="Greg Stoike" w:date="2018-11-30T10:52:00Z">
        <w:r w:rsidRPr="007B26CB">
          <w:rPr>
            <w:rFonts w:ascii="Consolas" w:eastAsiaTheme="minorHAnsi" w:hAnsi="Consolas" w:cs="Lucida Sans Typewriter"/>
            <w:color w:val="268BD2"/>
            <w:sz w:val="16"/>
            <w:szCs w:val="16"/>
          </w:rPr>
          <w:t xml:space="preserve">              &lt;Value value="1-IT" index="1"/&gt;</w:t>
        </w:r>
      </w:ins>
    </w:p>
    <w:p w14:paraId="438A70BF" w14:textId="77777777" w:rsidR="007B26CB" w:rsidRPr="007B26CB" w:rsidRDefault="007B26CB" w:rsidP="007B26CB">
      <w:pPr>
        <w:rPr>
          <w:ins w:id="3615" w:author="Greg Stoike" w:date="2018-11-30T10:52:00Z"/>
          <w:rFonts w:ascii="Consolas" w:eastAsiaTheme="minorHAnsi" w:hAnsi="Consolas" w:cs="Lucida Sans Typewriter"/>
          <w:color w:val="268BD2"/>
          <w:sz w:val="16"/>
          <w:szCs w:val="16"/>
        </w:rPr>
      </w:pPr>
      <w:ins w:id="3616" w:author="Greg Stoike" w:date="2018-11-30T10:52:00Z">
        <w:r w:rsidRPr="007B26CB">
          <w:rPr>
            <w:rFonts w:ascii="Consolas" w:eastAsiaTheme="minorHAnsi" w:hAnsi="Consolas" w:cs="Lucida Sans Typewriter"/>
            <w:color w:val="268BD2"/>
            <w:sz w:val="16"/>
            <w:szCs w:val="16"/>
          </w:rPr>
          <w:t xml:space="preserve">              &lt;Value value="1-LT" index="2"/&gt;</w:t>
        </w:r>
      </w:ins>
    </w:p>
    <w:p w14:paraId="311431B2" w14:textId="77777777" w:rsidR="007B26CB" w:rsidRPr="007B26CB" w:rsidRDefault="007B26CB" w:rsidP="007B26CB">
      <w:pPr>
        <w:rPr>
          <w:ins w:id="3617" w:author="Greg Stoike" w:date="2018-11-30T10:52:00Z"/>
          <w:rFonts w:ascii="Consolas" w:eastAsiaTheme="minorHAnsi" w:hAnsi="Consolas" w:cs="Lucida Sans Typewriter"/>
          <w:color w:val="268BD2"/>
          <w:sz w:val="16"/>
          <w:szCs w:val="16"/>
        </w:rPr>
      </w:pPr>
      <w:ins w:id="3618" w:author="Greg Stoike" w:date="2018-11-30T10:52:00Z">
        <w:r w:rsidRPr="007B26CB">
          <w:rPr>
            <w:rFonts w:ascii="Consolas" w:eastAsiaTheme="minorHAnsi" w:hAnsi="Consolas" w:cs="Lucida Sans Typewriter"/>
            <w:color w:val="268BD2"/>
            <w:sz w:val="16"/>
            <w:szCs w:val="16"/>
          </w:rPr>
          <w:t xml:space="preserve">            &lt;/Parameter&gt;</w:t>
        </w:r>
      </w:ins>
    </w:p>
    <w:p w14:paraId="6EC33920" w14:textId="77777777" w:rsidR="007B26CB" w:rsidRPr="007B26CB" w:rsidRDefault="007B26CB" w:rsidP="007B26CB">
      <w:pPr>
        <w:rPr>
          <w:ins w:id="3619" w:author="Greg Stoike" w:date="2018-11-30T10:52:00Z"/>
          <w:rFonts w:ascii="Consolas" w:eastAsiaTheme="minorHAnsi" w:hAnsi="Consolas" w:cs="Lucida Sans Typewriter"/>
          <w:color w:val="268BD2"/>
          <w:sz w:val="16"/>
          <w:szCs w:val="16"/>
        </w:rPr>
      </w:pPr>
      <w:ins w:id="3620" w:author="Greg Stoike" w:date="2018-11-30T10:52:00Z">
        <w:r w:rsidRPr="007B26CB">
          <w:rPr>
            <w:rFonts w:ascii="Consolas" w:eastAsiaTheme="minorHAnsi" w:hAnsi="Consolas" w:cs="Lucida Sans Typewriter"/>
            <w:color w:val="268BD2"/>
            <w:sz w:val="16"/>
            <w:szCs w:val="16"/>
          </w:rPr>
          <w:t xml:space="preserve">          &lt;/Rule&gt;</w:t>
        </w:r>
      </w:ins>
    </w:p>
    <w:p w14:paraId="52737B0F" w14:textId="77777777" w:rsidR="007B26CB" w:rsidRPr="007B26CB" w:rsidRDefault="007B26CB" w:rsidP="007B26CB">
      <w:pPr>
        <w:rPr>
          <w:ins w:id="3621" w:author="Greg Stoike" w:date="2018-11-30T10:52:00Z"/>
          <w:rFonts w:ascii="Consolas" w:eastAsiaTheme="minorHAnsi" w:hAnsi="Consolas" w:cs="Lucida Sans Typewriter"/>
          <w:color w:val="268BD2"/>
          <w:sz w:val="16"/>
          <w:szCs w:val="16"/>
        </w:rPr>
      </w:pPr>
      <w:ins w:id="3622" w:author="Greg Stoike" w:date="2018-11-30T10:52:00Z">
        <w:r w:rsidRPr="007B26CB">
          <w:rPr>
            <w:rFonts w:ascii="Consolas" w:eastAsiaTheme="minorHAnsi" w:hAnsi="Consolas" w:cs="Lucida Sans Typewriter"/>
            <w:color w:val="268BD2"/>
            <w:sz w:val="16"/>
            <w:szCs w:val="16"/>
          </w:rPr>
          <w:t xml:space="preserve">          &lt;Rule name="SEBasedPLWithRounding" measure="PerformanceLevel" computationOrder="82"&gt;</w:t>
        </w:r>
      </w:ins>
    </w:p>
    <w:p w14:paraId="3344C0CC" w14:textId="77777777" w:rsidR="007B26CB" w:rsidRPr="007B26CB" w:rsidRDefault="007B26CB" w:rsidP="007B26CB">
      <w:pPr>
        <w:rPr>
          <w:ins w:id="3623" w:author="Greg Stoike" w:date="2018-11-30T10:52:00Z"/>
          <w:rFonts w:ascii="Consolas" w:eastAsiaTheme="minorHAnsi" w:hAnsi="Consolas" w:cs="Lucida Sans Typewriter"/>
          <w:color w:val="268BD2"/>
          <w:sz w:val="16"/>
          <w:szCs w:val="16"/>
        </w:rPr>
      </w:pPr>
      <w:ins w:id="3624" w:author="Greg Stoike" w:date="2018-11-30T10:52:00Z">
        <w:r w:rsidRPr="007B26CB">
          <w:rPr>
            <w:rFonts w:ascii="Consolas" w:eastAsiaTheme="minorHAnsi" w:hAnsi="Consolas" w:cs="Lucida Sans Typewriter"/>
            <w:color w:val="268BD2"/>
            <w:sz w:val="16"/>
            <w:szCs w:val="16"/>
          </w:rPr>
          <w:t xml:space="preserve">            &lt;Parameter name="seMultiple" id="7B19E304-3863-4F12-9A75-E311DD578EC1" type="double" position="1"&gt;</w:t>
        </w:r>
      </w:ins>
    </w:p>
    <w:p w14:paraId="6FA51D7C" w14:textId="77777777" w:rsidR="007B26CB" w:rsidRPr="007B26CB" w:rsidRDefault="007B26CB" w:rsidP="007B26CB">
      <w:pPr>
        <w:rPr>
          <w:ins w:id="3625" w:author="Greg Stoike" w:date="2018-11-30T10:52:00Z"/>
          <w:rFonts w:ascii="Consolas" w:eastAsiaTheme="minorHAnsi" w:hAnsi="Consolas" w:cs="Lucida Sans Typewriter"/>
          <w:color w:val="268BD2"/>
          <w:sz w:val="16"/>
          <w:szCs w:val="16"/>
        </w:rPr>
      </w:pPr>
      <w:ins w:id="3626" w:author="Greg Stoike" w:date="2018-11-30T10:52:00Z">
        <w:r w:rsidRPr="007B26CB">
          <w:rPr>
            <w:rFonts w:ascii="Consolas" w:eastAsiaTheme="minorHAnsi" w:hAnsi="Consolas" w:cs="Lucida Sans Typewriter"/>
            <w:color w:val="268BD2"/>
            <w:sz w:val="16"/>
            <w:szCs w:val="16"/>
          </w:rPr>
          <w:t xml:space="preserve">              &lt;Value value="1.5"/&gt;</w:t>
        </w:r>
      </w:ins>
    </w:p>
    <w:p w14:paraId="2C6913E9" w14:textId="77777777" w:rsidR="007B26CB" w:rsidRPr="007B26CB" w:rsidRDefault="007B26CB" w:rsidP="007B26CB">
      <w:pPr>
        <w:rPr>
          <w:ins w:id="3627" w:author="Greg Stoike" w:date="2018-11-30T10:52:00Z"/>
          <w:rFonts w:ascii="Consolas" w:eastAsiaTheme="minorHAnsi" w:hAnsi="Consolas" w:cs="Lucida Sans Typewriter"/>
          <w:color w:val="268BD2"/>
          <w:sz w:val="16"/>
          <w:szCs w:val="16"/>
        </w:rPr>
      </w:pPr>
      <w:ins w:id="3628" w:author="Greg Stoike" w:date="2018-11-30T10:52:00Z">
        <w:r w:rsidRPr="007B26CB">
          <w:rPr>
            <w:rFonts w:ascii="Consolas" w:eastAsiaTheme="minorHAnsi" w:hAnsi="Consolas" w:cs="Lucida Sans Typewriter"/>
            <w:color w:val="268BD2"/>
            <w:sz w:val="16"/>
            <w:szCs w:val="16"/>
          </w:rPr>
          <w:t xml:space="preserve">            &lt;/Parameter&gt;</w:t>
        </w:r>
      </w:ins>
    </w:p>
    <w:p w14:paraId="562DA0D8" w14:textId="77777777" w:rsidR="007B26CB" w:rsidRPr="007B26CB" w:rsidRDefault="007B26CB" w:rsidP="007B26CB">
      <w:pPr>
        <w:rPr>
          <w:ins w:id="3629" w:author="Greg Stoike" w:date="2018-11-30T10:52:00Z"/>
          <w:rFonts w:ascii="Consolas" w:eastAsiaTheme="minorHAnsi" w:hAnsi="Consolas" w:cs="Lucida Sans Typewriter"/>
          <w:color w:val="268BD2"/>
          <w:sz w:val="16"/>
          <w:szCs w:val="16"/>
        </w:rPr>
      </w:pPr>
      <w:ins w:id="3630" w:author="Greg Stoike" w:date="2018-11-30T10:52:00Z">
        <w:r w:rsidRPr="007B26CB">
          <w:rPr>
            <w:rFonts w:ascii="Consolas" w:eastAsiaTheme="minorHAnsi" w:hAnsi="Consolas" w:cs="Lucida Sans Typewriter"/>
            <w:color w:val="268BD2"/>
            <w:sz w:val="16"/>
            <w:szCs w:val="16"/>
          </w:rPr>
          <w:t xml:space="preserve">            &lt;Parameter name="proficientPerformanceLevel" id="2EE0DDB3-7AD5-495E-B1CE-72D4C2BB1AAC" type="int" position="2"&gt;</w:t>
        </w:r>
      </w:ins>
    </w:p>
    <w:p w14:paraId="2F805816" w14:textId="77777777" w:rsidR="007B26CB" w:rsidRPr="007B26CB" w:rsidRDefault="007B26CB" w:rsidP="007B26CB">
      <w:pPr>
        <w:rPr>
          <w:ins w:id="3631" w:author="Greg Stoike" w:date="2018-11-30T10:52:00Z"/>
          <w:rFonts w:ascii="Consolas" w:eastAsiaTheme="minorHAnsi" w:hAnsi="Consolas" w:cs="Lucida Sans Typewriter"/>
          <w:color w:val="268BD2"/>
          <w:sz w:val="16"/>
          <w:szCs w:val="16"/>
        </w:rPr>
      </w:pPr>
      <w:ins w:id="3632" w:author="Greg Stoike" w:date="2018-11-30T10:52:00Z">
        <w:r w:rsidRPr="007B26CB">
          <w:rPr>
            <w:rFonts w:ascii="Consolas" w:eastAsiaTheme="minorHAnsi" w:hAnsi="Consolas" w:cs="Lucida Sans Typewriter"/>
            <w:color w:val="268BD2"/>
            <w:sz w:val="16"/>
            <w:szCs w:val="16"/>
          </w:rPr>
          <w:t xml:space="preserve">              &lt;Value value="3"/&gt;</w:t>
        </w:r>
      </w:ins>
    </w:p>
    <w:p w14:paraId="69C000C2" w14:textId="77777777" w:rsidR="007B26CB" w:rsidRPr="007B26CB" w:rsidRDefault="007B26CB" w:rsidP="007B26CB">
      <w:pPr>
        <w:rPr>
          <w:ins w:id="3633" w:author="Greg Stoike" w:date="2018-11-30T10:52:00Z"/>
          <w:rFonts w:ascii="Consolas" w:eastAsiaTheme="minorHAnsi" w:hAnsi="Consolas" w:cs="Lucida Sans Typewriter"/>
          <w:color w:val="268BD2"/>
          <w:sz w:val="16"/>
          <w:szCs w:val="16"/>
        </w:rPr>
      </w:pPr>
      <w:ins w:id="3634" w:author="Greg Stoike" w:date="2018-11-30T10:52:00Z">
        <w:r w:rsidRPr="007B26CB">
          <w:rPr>
            <w:rFonts w:ascii="Consolas" w:eastAsiaTheme="minorHAnsi" w:hAnsi="Consolas" w:cs="Lucida Sans Typewriter"/>
            <w:color w:val="268BD2"/>
            <w:sz w:val="16"/>
            <w:szCs w:val="16"/>
          </w:rPr>
          <w:t xml:space="preserve">            &lt;/Parameter&gt;</w:t>
        </w:r>
      </w:ins>
    </w:p>
    <w:p w14:paraId="05E9F83C" w14:textId="77777777" w:rsidR="007B26CB" w:rsidRPr="007B26CB" w:rsidRDefault="007B26CB" w:rsidP="007B26CB">
      <w:pPr>
        <w:rPr>
          <w:ins w:id="3635" w:author="Greg Stoike" w:date="2018-11-30T10:52:00Z"/>
          <w:rFonts w:ascii="Consolas" w:eastAsiaTheme="minorHAnsi" w:hAnsi="Consolas" w:cs="Lucida Sans Typewriter"/>
          <w:color w:val="268BD2"/>
          <w:sz w:val="16"/>
          <w:szCs w:val="16"/>
        </w:rPr>
      </w:pPr>
      <w:ins w:id="3636" w:author="Greg Stoike" w:date="2018-11-30T10:52:00Z">
        <w:r w:rsidRPr="007B26CB">
          <w:rPr>
            <w:rFonts w:ascii="Consolas" w:eastAsiaTheme="minorHAnsi" w:hAnsi="Consolas" w:cs="Lucida Sans Typewriter"/>
            <w:color w:val="268BD2"/>
            <w:sz w:val="16"/>
            <w:szCs w:val="16"/>
          </w:rPr>
          <w:t xml:space="preserve">            &lt;Parameter name="LOT" id="4363F62B-647C-4831-B334-DA5A1B5EA596" type="double" position="3"&gt;</w:t>
        </w:r>
      </w:ins>
    </w:p>
    <w:p w14:paraId="7BE4BC88" w14:textId="77777777" w:rsidR="007B26CB" w:rsidRPr="007B26CB" w:rsidRDefault="007B26CB" w:rsidP="007B26CB">
      <w:pPr>
        <w:rPr>
          <w:ins w:id="3637" w:author="Greg Stoike" w:date="2018-11-30T10:52:00Z"/>
          <w:rFonts w:ascii="Consolas" w:eastAsiaTheme="minorHAnsi" w:hAnsi="Consolas" w:cs="Lucida Sans Typewriter"/>
          <w:color w:val="268BD2"/>
          <w:sz w:val="16"/>
          <w:szCs w:val="16"/>
        </w:rPr>
      </w:pPr>
      <w:ins w:id="3638" w:author="Greg Stoike" w:date="2018-11-30T10:52:00Z">
        <w:r w:rsidRPr="007B26CB">
          <w:rPr>
            <w:rFonts w:ascii="Consolas" w:eastAsiaTheme="minorHAnsi" w:hAnsi="Consolas" w:cs="Lucida Sans Typewriter"/>
            <w:color w:val="268BD2"/>
            <w:sz w:val="16"/>
            <w:szCs w:val="16"/>
          </w:rPr>
          <w:t xml:space="preserve">              &lt;Value value="-2.4375"/&gt;</w:t>
        </w:r>
      </w:ins>
    </w:p>
    <w:p w14:paraId="1121AA17" w14:textId="77777777" w:rsidR="007B26CB" w:rsidRPr="007B26CB" w:rsidRDefault="007B26CB" w:rsidP="007B26CB">
      <w:pPr>
        <w:rPr>
          <w:ins w:id="3639" w:author="Greg Stoike" w:date="2018-11-30T10:52:00Z"/>
          <w:rFonts w:ascii="Consolas" w:eastAsiaTheme="minorHAnsi" w:hAnsi="Consolas" w:cs="Lucida Sans Typewriter"/>
          <w:color w:val="268BD2"/>
          <w:sz w:val="16"/>
          <w:szCs w:val="16"/>
        </w:rPr>
      </w:pPr>
      <w:ins w:id="3640" w:author="Greg Stoike" w:date="2018-11-30T10:52:00Z">
        <w:r w:rsidRPr="007B26CB">
          <w:rPr>
            <w:rFonts w:ascii="Consolas" w:eastAsiaTheme="minorHAnsi" w:hAnsi="Consolas" w:cs="Lucida Sans Typewriter"/>
            <w:color w:val="268BD2"/>
            <w:sz w:val="16"/>
            <w:szCs w:val="16"/>
          </w:rPr>
          <w:t xml:space="preserve">            &lt;/Parameter&gt;</w:t>
        </w:r>
      </w:ins>
    </w:p>
    <w:p w14:paraId="5386F16C" w14:textId="77777777" w:rsidR="007B26CB" w:rsidRPr="007B26CB" w:rsidRDefault="007B26CB" w:rsidP="007B26CB">
      <w:pPr>
        <w:rPr>
          <w:ins w:id="3641" w:author="Greg Stoike" w:date="2018-11-30T10:52:00Z"/>
          <w:rFonts w:ascii="Consolas" w:eastAsiaTheme="minorHAnsi" w:hAnsi="Consolas" w:cs="Lucida Sans Typewriter"/>
          <w:color w:val="268BD2"/>
          <w:sz w:val="16"/>
          <w:szCs w:val="16"/>
        </w:rPr>
      </w:pPr>
      <w:ins w:id="3642" w:author="Greg Stoike" w:date="2018-11-30T10:52:00Z">
        <w:r w:rsidRPr="007B26CB">
          <w:rPr>
            <w:rFonts w:ascii="Consolas" w:eastAsiaTheme="minorHAnsi" w:hAnsi="Consolas" w:cs="Lucida Sans Typewriter"/>
            <w:color w:val="268BD2"/>
            <w:sz w:val="16"/>
            <w:szCs w:val="16"/>
          </w:rPr>
          <w:t xml:space="preserve">            &lt;Parameter name="HOT" id="8191A641-6455-4AAF-840F-FF13BD6E5747" type="double" position="4"&gt;</w:t>
        </w:r>
      </w:ins>
    </w:p>
    <w:p w14:paraId="7AE8977E" w14:textId="77777777" w:rsidR="007B26CB" w:rsidRPr="007B26CB" w:rsidRDefault="007B26CB" w:rsidP="007B26CB">
      <w:pPr>
        <w:rPr>
          <w:ins w:id="3643" w:author="Greg Stoike" w:date="2018-11-30T10:52:00Z"/>
          <w:rFonts w:ascii="Consolas" w:eastAsiaTheme="minorHAnsi" w:hAnsi="Consolas" w:cs="Lucida Sans Typewriter"/>
          <w:color w:val="268BD2"/>
          <w:sz w:val="16"/>
          <w:szCs w:val="16"/>
        </w:rPr>
      </w:pPr>
      <w:ins w:id="3644" w:author="Greg Stoike" w:date="2018-11-30T10:52:00Z">
        <w:r w:rsidRPr="007B26CB">
          <w:rPr>
            <w:rFonts w:ascii="Consolas" w:eastAsiaTheme="minorHAnsi" w:hAnsi="Consolas" w:cs="Lucida Sans Typewriter"/>
            <w:color w:val="268BD2"/>
            <w:sz w:val="16"/>
            <w:szCs w:val="16"/>
          </w:rPr>
          <w:t xml:space="preserve">              &lt;Value value="3.3392"/&gt;</w:t>
        </w:r>
      </w:ins>
    </w:p>
    <w:p w14:paraId="4808C61E" w14:textId="77777777" w:rsidR="007B26CB" w:rsidRPr="007B26CB" w:rsidRDefault="007B26CB" w:rsidP="007B26CB">
      <w:pPr>
        <w:rPr>
          <w:ins w:id="3645" w:author="Greg Stoike" w:date="2018-11-30T10:52:00Z"/>
          <w:rFonts w:ascii="Consolas" w:eastAsiaTheme="minorHAnsi" w:hAnsi="Consolas" w:cs="Lucida Sans Typewriter"/>
          <w:color w:val="268BD2"/>
          <w:sz w:val="16"/>
          <w:szCs w:val="16"/>
        </w:rPr>
      </w:pPr>
      <w:ins w:id="3646" w:author="Greg Stoike" w:date="2018-11-30T10:52:00Z">
        <w:r w:rsidRPr="007B26CB">
          <w:rPr>
            <w:rFonts w:ascii="Consolas" w:eastAsiaTheme="minorHAnsi" w:hAnsi="Consolas" w:cs="Lucida Sans Typewriter"/>
            <w:color w:val="268BD2"/>
            <w:sz w:val="16"/>
            <w:szCs w:val="16"/>
          </w:rPr>
          <w:t xml:space="preserve">            &lt;/Parameter&gt;</w:t>
        </w:r>
      </w:ins>
    </w:p>
    <w:p w14:paraId="13A544CB" w14:textId="77777777" w:rsidR="007B26CB" w:rsidRPr="007B26CB" w:rsidRDefault="007B26CB" w:rsidP="007B26CB">
      <w:pPr>
        <w:rPr>
          <w:ins w:id="3647" w:author="Greg Stoike" w:date="2018-11-30T10:52:00Z"/>
          <w:rFonts w:ascii="Consolas" w:eastAsiaTheme="minorHAnsi" w:hAnsi="Consolas" w:cs="Lucida Sans Typewriter"/>
          <w:color w:val="268BD2"/>
          <w:sz w:val="16"/>
          <w:szCs w:val="16"/>
        </w:rPr>
      </w:pPr>
      <w:ins w:id="3648" w:author="Greg Stoike" w:date="2018-11-30T10:52:00Z">
        <w:r w:rsidRPr="007B26CB">
          <w:rPr>
            <w:rFonts w:ascii="Consolas" w:eastAsiaTheme="minorHAnsi" w:hAnsi="Consolas" w:cs="Lucida Sans Typewriter"/>
            <w:color w:val="268BD2"/>
            <w:sz w:val="16"/>
            <w:szCs w:val="16"/>
          </w:rPr>
          <w:t xml:space="preserve">          &lt;/Rule&gt;</w:t>
        </w:r>
      </w:ins>
    </w:p>
    <w:p w14:paraId="464CD5B2" w14:textId="77777777" w:rsidR="007B26CB" w:rsidRPr="007B26CB" w:rsidRDefault="007B26CB" w:rsidP="007B26CB">
      <w:pPr>
        <w:rPr>
          <w:ins w:id="3649" w:author="Greg Stoike" w:date="2018-11-30T10:52:00Z"/>
          <w:rFonts w:ascii="Consolas" w:eastAsiaTheme="minorHAnsi" w:hAnsi="Consolas" w:cs="Lucida Sans Typewriter"/>
          <w:color w:val="268BD2"/>
          <w:sz w:val="16"/>
          <w:szCs w:val="16"/>
        </w:rPr>
      </w:pPr>
      <w:ins w:id="3650" w:author="Greg Stoike" w:date="2018-11-30T10:52:00Z">
        <w:r w:rsidRPr="007B26CB">
          <w:rPr>
            <w:rFonts w:ascii="Consolas" w:eastAsiaTheme="minorHAnsi" w:hAnsi="Consolas" w:cs="Lucida Sans Typewriter"/>
            <w:color w:val="268BD2"/>
            <w:sz w:val="16"/>
            <w:szCs w:val="16"/>
          </w:rPr>
          <w:t xml:space="preserve">          &lt;Rule name="MultipleStrandItemCount" measure="ItemCount" computationOrder="122"&gt;</w:t>
        </w:r>
      </w:ins>
    </w:p>
    <w:p w14:paraId="0CAEDF1D" w14:textId="77777777" w:rsidR="007B26CB" w:rsidRPr="007B26CB" w:rsidRDefault="007B26CB" w:rsidP="007B26CB">
      <w:pPr>
        <w:rPr>
          <w:ins w:id="3651" w:author="Greg Stoike" w:date="2018-11-30T10:52:00Z"/>
          <w:rFonts w:ascii="Consolas" w:eastAsiaTheme="minorHAnsi" w:hAnsi="Consolas" w:cs="Lucida Sans Typewriter"/>
          <w:color w:val="268BD2"/>
          <w:sz w:val="16"/>
          <w:szCs w:val="16"/>
        </w:rPr>
      </w:pPr>
      <w:ins w:id="3652" w:author="Greg Stoike" w:date="2018-11-30T10:52:00Z">
        <w:r w:rsidRPr="007B26CB">
          <w:rPr>
            <w:rFonts w:ascii="Consolas" w:eastAsiaTheme="minorHAnsi" w:hAnsi="Consolas" w:cs="Lucida Sans Typewriter"/>
            <w:color w:val="268BD2"/>
            <w:sz w:val="16"/>
            <w:szCs w:val="16"/>
          </w:rPr>
          <w:t xml:space="preserve">            &lt;Parameter name="subscales" id="1360E978-9481-4AC6-A5D6-6A0E2042292B" type="string" position="1"&gt;</w:t>
        </w:r>
      </w:ins>
    </w:p>
    <w:p w14:paraId="2BB22005" w14:textId="77777777" w:rsidR="007B26CB" w:rsidRPr="007B26CB" w:rsidRDefault="007B26CB" w:rsidP="007B26CB">
      <w:pPr>
        <w:rPr>
          <w:ins w:id="3653" w:author="Greg Stoike" w:date="2018-11-30T10:52:00Z"/>
          <w:rFonts w:ascii="Consolas" w:eastAsiaTheme="minorHAnsi" w:hAnsi="Consolas" w:cs="Lucida Sans Typewriter"/>
          <w:color w:val="268BD2"/>
          <w:sz w:val="16"/>
          <w:szCs w:val="16"/>
        </w:rPr>
      </w:pPr>
      <w:ins w:id="3654" w:author="Greg Stoike" w:date="2018-11-30T10:52:00Z">
        <w:r w:rsidRPr="007B26CB">
          <w:rPr>
            <w:rFonts w:ascii="Consolas" w:eastAsiaTheme="minorHAnsi" w:hAnsi="Consolas" w:cs="Lucida Sans Typewriter"/>
            <w:color w:val="268BD2"/>
            <w:sz w:val="16"/>
            <w:szCs w:val="16"/>
          </w:rPr>
          <w:lastRenderedPageBreak/>
          <w:t xml:space="preserve">              &lt;Property name="indextype" value="int"/&gt;</w:t>
        </w:r>
      </w:ins>
    </w:p>
    <w:p w14:paraId="6B833A67" w14:textId="77777777" w:rsidR="007B26CB" w:rsidRPr="007B26CB" w:rsidRDefault="007B26CB" w:rsidP="007B26CB">
      <w:pPr>
        <w:rPr>
          <w:ins w:id="3655" w:author="Greg Stoike" w:date="2018-11-30T10:52:00Z"/>
          <w:rFonts w:ascii="Consolas" w:eastAsiaTheme="minorHAnsi" w:hAnsi="Consolas" w:cs="Lucida Sans Typewriter"/>
          <w:color w:val="268BD2"/>
          <w:sz w:val="16"/>
          <w:szCs w:val="16"/>
        </w:rPr>
      </w:pPr>
      <w:ins w:id="3656" w:author="Greg Stoike" w:date="2018-11-30T10:52:00Z">
        <w:r w:rsidRPr="007B26CB">
          <w:rPr>
            <w:rFonts w:ascii="Consolas" w:eastAsiaTheme="minorHAnsi" w:hAnsi="Consolas" w:cs="Lucida Sans Typewriter"/>
            <w:color w:val="268BD2"/>
            <w:sz w:val="16"/>
            <w:szCs w:val="16"/>
          </w:rPr>
          <w:t xml:space="preserve">              &lt;Value value="1-IT" index="1"/&gt;</w:t>
        </w:r>
      </w:ins>
    </w:p>
    <w:p w14:paraId="24647269" w14:textId="77777777" w:rsidR="007B26CB" w:rsidRPr="007B26CB" w:rsidRDefault="007B26CB" w:rsidP="007B26CB">
      <w:pPr>
        <w:rPr>
          <w:ins w:id="3657" w:author="Greg Stoike" w:date="2018-11-30T10:52:00Z"/>
          <w:rFonts w:ascii="Consolas" w:eastAsiaTheme="minorHAnsi" w:hAnsi="Consolas" w:cs="Lucida Sans Typewriter"/>
          <w:color w:val="268BD2"/>
          <w:sz w:val="16"/>
          <w:szCs w:val="16"/>
        </w:rPr>
      </w:pPr>
      <w:ins w:id="3658" w:author="Greg Stoike" w:date="2018-11-30T10:52:00Z">
        <w:r w:rsidRPr="007B26CB">
          <w:rPr>
            <w:rFonts w:ascii="Consolas" w:eastAsiaTheme="minorHAnsi" w:hAnsi="Consolas" w:cs="Lucida Sans Typewriter"/>
            <w:color w:val="268BD2"/>
            <w:sz w:val="16"/>
            <w:szCs w:val="16"/>
          </w:rPr>
          <w:t xml:space="preserve">              &lt;Value value="1-LT" index="2"/&gt;</w:t>
        </w:r>
      </w:ins>
    </w:p>
    <w:p w14:paraId="3C85FCB0" w14:textId="77777777" w:rsidR="007B26CB" w:rsidRPr="007B26CB" w:rsidRDefault="007B26CB" w:rsidP="007B26CB">
      <w:pPr>
        <w:rPr>
          <w:ins w:id="3659" w:author="Greg Stoike" w:date="2018-11-30T10:52:00Z"/>
          <w:rFonts w:ascii="Consolas" w:eastAsiaTheme="minorHAnsi" w:hAnsi="Consolas" w:cs="Lucida Sans Typewriter"/>
          <w:color w:val="268BD2"/>
          <w:sz w:val="16"/>
          <w:szCs w:val="16"/>
        </w:rPr>
      </w:pPr>
      <w:ins w:id="3660" w:author="Greg Stoike" w:date="2018-11-30T10:52:00Z">
        <w:r w:rsidRPr="007B26CB">
          <w:rPr>
            <w:rFonts w:ascii="Consolas" w:eastAsiaTheme="minorHAnsi" w:hAnsi="Consolas" w:cs="Lucida Sans Typewriter"/>
            <w:color w:val="268BD2"/>
            <w:sz w:val="16"/>
            <w:szCs w:val="16"/>
          </w:rPr>
          <w:t xml:space="preserve">            &lt;/Parameter&gt;</w:t>
        </w:r>
      </w:ins>
    </w:p>
    <w:p w14:paraId="7B3BBDE8" w14:textId="77777777" w:rsidR="007B26CB" w:rsidRPr="007B26CB" w:rsidRDefault="007B26CB" w:rsidP="007B26CB">
      <w:pPr>
        <w:rPr>
          <w:ins w:id="3661" w:author="Greg Stoike" w:date="2018-11-30T10:52:00Z"/>
          <w:rFonts w:ascii="Consolas" w:eastAsiaTheme="minorHAnsi" w:hAnsi="Consolas" w:cs="Lucida Sans Typewriter"/>
          <w:color w:val="268BD2"/>
          <w:sz w:val="16"/>
          <w:szCs w:val="16"/>
        </w:rPr>
      </w:pPr>
      <w:ins w:id="3662" w:author="Greg Stoike" w:date="2018-11-30T10:52:00Z">
        <w:r w:rsidRPr="007B26CB">
          <w:rPr>
            <w:rFonts w:ascii="Consolas" w:eastAsiaTheme="minorHAnsi" w:hAnsi="Consolas" w:cs="Lucida Sans Typewriter"/>
            <w:color w:val="268BD2"/>
            <w:sz w:val="16"/>
            <w:szCs w:val="16"/>
          </w:rPr>
          <w:t xml:space="preserve">          &lt;/Rule&gt;</w:t>
        </w:r>
      </w:ins>
    </w:p>
    <w:p w14:paraId="3DF1628B" w14:textId="77777777" w:rsidR="007B26CB" w:rsidRPr="007B26CB" w:rsidRDefault="007B26CB" w:rsidP="007B26CB">
      <w:pPr>
        <w:rPr>
          <w:ins w:id="3663" w:author="Greg Stoike" w:date="2018-11-30T10:52:00Z"/>
          <w:rFonts w:ascii="Consolas" w:eastAsiaTheme="minorHAnsi" w:hAnsi="Consolas" w:cs="Lucida Sans Typewriter"/>
          <w:color w:val="268BD2"/>
          <w:sz w:val="16"/>
          <w:szCs w:val="16"/>
        </w:rPr>
      </w:pPr>
      <w:ins w:id="3664" w:author="Greg Stoike" w:date="2018-11-30T10:52:00Z">
        <w:r w:rsidRPr="007B26CB">
          <w:rPr>
            <w:rFonts w:ascii="Consolas" w:eastAsiaTheme="minorHAnsi" w:hAnsi="Consolas" w:cs="Lucida Sans Typewriter"/>
            <w:color w:val="268BD2"/>
            <w:sz w:val="16"/>
            <w:szCs w:val="16"/>
          </w:rPr>
          <w:t xml:space="preserve">          &lt;Rule name="MultiStrandRawScore" measure="RawScore" computationOrder="142"&gt;</w:t>
        </w:r>
      </w:ins>
    </w:p>
    <w:p w14:paraId="705E52AC" w14:textId="77777777" w:rsidR="007B26CB" w:rsidRPr="007B26CB" w:rsidRDefault="007B26CB" w:rsidP="007B26CB">
      <w:pPr>
        <w:rPr>
          <w:ins w:id="3665" w:author="Greg Stoike" w:date="2018-11-30T10:52:00Z"/>
          <w:rFonts w:ascii="Consolas" w:eastAsiaTheme="minorHAnsi" w:hAnsi="Consolas" w:cs="Lucida Sans Typewriter"/>
          <w:color w:val="268BD2"/>
          <w:sz w:val="16"/>
          <w:szCs w:val="16"/>
        </w:rPr>
      </w:pPr>
      <w:ins w:id="3666" w:author="Greg Stoike" w:date="2018-11-30T10:52:00Z">
        <w:r w:rsidRPr="007B26CB">
          <w:rPr>
            <w:rFonts w:ascii="Consolas" w:eastAsiaTheme="minorHAnsi" w:hAnsi="Consolas" w:cs="Lucida Sans Typewriter"/>
            <w:color w:val="268BD2"/>
            <w:sz w:val="16"/>
            <w:szCs w:val="16"/>
          </w:rPr>
          <w:t xml:space="preserve">            &lt;Parameter name="subscales" id="0F564274-3BBC-4A78-A363-71ACFEB12D55" type="string" position="1"&gt;</w:t>
        </w:r>
      </w:ins>
    </w:p>
    <w:p w14:paraId="6D968B11" w14:textId="77777777" w:rsidR="007B26CB" w:rsidRPr="007B26CB" w:rsidRDefault="007B26CB" w:rsidP="007B26CB">
      <w:pPr>
        <w:rPr>
          <w:ins w:id="3667" w:author="Greg Stoike" w:date="2018-11-30T10:52:00Z"/>
          <w:rFonts w:ascii="Consolas" w:eastAsiaTheme="minorHAnsi" w:hAnsi="Consolas" w:cs="Lucida Sans Typewriter"/>
          <w:color w:val="268BD2"/>
          <w:sz w:val="16"/>
          <w:szCs w:val="16"/>
        </w:rPr>
      </w:pPr>
      <w:ins w:id="3668" w:author="Greg Stoike" w:date="2018-11-30T10:52:00Z">
        <w:r w:rsidRPr="007B26CB">
          <w:rPr>
            <w:rFonts w:ascii="Consolas" w:eastAsiaTheme="minorHAnsi" w:hAnsi="Consolas" w:cs="Lucida Sans Typewriter"/>
            <w:color w:val="268BD2"/>
            <w:sz w:val="16"/>
            <w:szCs w:val="16"/>
          </w:rPr>
          <w:t xml:space="preserve">              &lt;Property name="indextype" value="int"/&gt;</w:t>
        </w:r>
      </w:ins>
    </w:p>
    <w:p w14:paraId="4361EB4F" w14:textId="77777777" w:rsidR="007B26CB" w:rsidRPr="007B26CB" w:rsidRDefault="007B26CB" w:rsidP="007B26CB">
      <w:pPr>
        <w:rPr>
          <w:ins w:id="3669" w:author="Greg Stoike" w:date="2018-11-30T10:52:00Z"/>
          <w:rFonts w:ascii="Consolas" w:eastAsiaTheme="minorHAnsi" w:hAnsi="Consolas" w:cs="Lucida Sans Typewriter"/>
          <w:color w:val="268BD2"/>
          <w:sz w:val="16"/>
          <w:szCs w:val="16"/>
        </w:rPr>
      </w:pPr>
      <w:ins w:id="3670" w:author="Greg Stoike" w:date="2018-11-30T10:52:00Z">
        <w:r w:rsidRPr="007B26CB">
          <w:rPr>
            <w:rFonts w:ascii="Consolas" w:eastAsiaTheme="minorHAnsi" w:hAnsi="Consolas" w:cs="Lucida Sans Typewriter"/>
            <w:color w:val="268BD2"/>
            <w:sz w:val="16"/>
            <w:szCs w:val="16"/>
          </w:rPr>
          <w:t xml:space="preserve">              &lt;Value value="1-IT" index="1"/&gt;</w:t>
        </w:r>
      </w:ins>
    </w:p>
    <w:p w14:paraId="1E8D1157" w14:textId="77777777" w:rsidR="007B26CB" w:rsidRPr="007B26CB" w:rsidRDefault="007B26CB" w:rsidP="007B26CB">
      <w:pPr>
        <w:rPr>
          <w:ins w:id="3671" w:author="Greg Stoike" w:date="2018-11-30T10:52:00Z"/>
          <w:rFonts w:ascii="Consolas" w:eastAsiaTheme="minorHAnsi" w:hAnsi="Consolas" w:cs="Lucida Sans Typewriter"/>
          <w:color w:val="268BD2"/>
          <w:sz w:val="16"/>
          <w:szCs w:val="16"/>
        </w:rPr>
      </w:pPr>
      <w:ins w:id="3672" w:author="Greg Stoike" w:date="2018-11-30T10:52:00Z">
        <w:r w:rsidRPr="007B26CB">
          <w:rPr>
            <w:rFonts w:ascii="Consolas" w:eastAsiaTheme="minorHAnsi" w:hAnsi="Consolas" w:cs="Lucida Sans Typewriter"/>
            <w:color w:val="268BD2"/>
            <w:sz w:val="16"/>
            <w:szCs w:val="16"/>
          </w:rPr>
          <w:t xml:space="preserve">              &lt;Value value="1-LT" index="2"/&gt;</w:t>
        </w:r>
      </w:ins>
    </w:p>
    <w:p w14:paraId="24DEEFB4" w14:textId="77777777" w:rsidR="007B26CB" w:rsidRPr="007B26CB" w:rsidRDefault="007B26CB" w:rsidP="007B26CB">
      <w:pPr>
        <w:rPr>
          <w:ins w:id="3673" w:author="Greg Stoike" w:date="2018-11-30T10:52:00Z"/>
          <w:rFonts w:ascii="Consolas" w:eastAsiaTheme="minorHAnsi" w:hAnsi="Consolas" w:cs="Lucida Sans Typewriter"/>
          <w:color w:val="268BD2"/>
          <w:sz w:val="16"/>
          <w:szCs w:val="16"/>
        </w:rPr>
      </w:pPr>
      <w:ins w:id="3674" w:author="Greg Stoike" w:date="2018-11-30T10:52:00Z">
        <w:r w:rsidRPr="007B26CB">
          <w:rPr>
            <w:rFonts w:ascii="Consolas" w:eastAsiaTheme="minorHAnsi" w:hAnsi="Consolas" w:cs="Lucida Sans Typewriter"/>
            <w:color w:val="268BD2"/>
            <w:sz w:val="16"/>
            <w:szCs w:val="16"/>
          </w:rPr>
          <w:t xml:space="preserve">            &lt;/Parameter&gt;</w:t>
        </w:r>
      </w:ins>
    </w:p>
    <w:p w14:paraId="179E8F9B" w14:textId="77777777" w:rsidR="007B26CB" w:rsidRPr="007B26CB" w:rsidRDefault="007B26CB" w:rsidP="007B26CB">
      <w:pPr>
        <w:rPr>
          <w:ins w:id="3675" w:author="Greg Stoike" w:date="2018-11-30T10:52:00Z"/>
          <w:rFonts w:ascii="Consolas" w:eastAsiaTheme="minorHAnsi" w:hAnsi="Consolas" w:cs="Lucida Sans Typewriter"/>
          <w:color w:val="268BD2"/>
          <w:sz w:val="16"/>
          <w:szCs w:val="16"/>
        </w:rPr>
      </w:pPr>
      <w:ins w:id="3676" w:author="Greg Stoike" w:date="2018-11-30T10:52:00Z">
        <w:r w:rsidRPr="007B26CB">
          <w:rPr>
            <w:rFonts w:ascii="Consolas" w:eastAsiaTheme="minorHAnsi" w:hAnsi="Consolas" w:cs="Lucida Sans Typewriter"/>
            <w:color w:val="268BD2"/>
            <w:sz w:val="16"/>
            <w:szCs w:val="16"/>
          </w:rPr>
          <w:t xml:space="preserve">          &lt;/Rule&gt;</w:t>
        </w:r>
      </w:ins>
    </w:p>
    <w:p w14:paraId="38F7DE2A" w14:textId="77777777" w:rsidR="007B26CB" w:rsidRPr="007B26CB" w:rsidRDefault="007B26CB" w:rsidP="007B26CB">
      <w:pPr>
        <w:rPr>
          <w:ins w:id="3677" w:author="Greg Stoike" w:date="2018-11-30T10:52:00Z"/>
          <w:rFonts w:ascii="Consolas" w:eastAsiaTheme="minorHAnsi" w:hAnsi="Consolas" w:cs="Lucida Sans Typewriter"/>
          <w:color w:val="268BD2"/>
          <w:sz w:val="16"/>
          <w:szCs w:val="16"/>
        </w:rPr>
      </w:pPr>
      <w:ins w:id="3678" w:author="Greg Stoike" w:date="2018-11-30T10:52:00Z">
        <w:r w:rsidRPr="007B26CB">
          <w:rPr>
            <w:rFonts w:ascii="Consolas" w:eastAsiaTheme="minorHAnsi" w:hAnsi="Consolas" w:cs="Lucida Sans Typewriter"/>
            <w:color w:val="268BD2"/>
            <w:sz w:val="16"/>
            <w:szCs w:val="16"/>
          </w:rPr>
          <w:t xml:space="preserve">        &lt;/Rules&gt;</w:t>
        </w:r>
      </w:ins>
    </w:p>
    <w:p w14:paraId="1812B538" w14:textId="77777777" w:rsidR="007B26CB" w:rsidRPr="007B26CB" w:rsidRDefault="007B26CB" w:rsidP="007B26CB">
      <w:pPr>
        <w:rPr>
          <w:ins w:id="3679" w:author="Greg Stoike" w:date="2018-11-30T10:52:00Z"/>
          <w:rFonts w:ascii="Consolas" w:eastAsiaTheme="minorHAnsi" w:hAnsi="Consolas" w:cs="Lucida Sans Typewriter"/>
          <w:color w:val="268BD2"/>
          <w:sz w:val="16"/>
          <w:szCs w:val="16"/>
        </w:rPr>
      </w:pPr>
      <w:ins w:id="3680" w:author="Greg Stoike" w:date="2018-11-30T10:52:00Z">
        <w:r w:rsidRPr="007B26CB">
          <w:rPr>
            <w:rFonts w:ascii="Consolas" w:eastAsiaTheme="minorHAnsi" w:hAnsi="Consolas" w:cs="Lucida Sans Typewriter"/>
            <w:color w:val="268BD2"/>
            <w:sz w:val="16"/>
            <w:szCs w:val="16"/>
          </w:rPr>
          <w:t xml:space="preserve">      &lt;/Scoring&gt;</w:t>
        </w:r>
      </w:ins>
    </w:p>
    <w:p w14:paraId="20BEF585" w14:textId="77777777" w:rsidR="007B26CB" w:rsidRPr="007B26CB" w:rsidRDefault="007B26CB" w:rsidP="007B26CB">
      <w:pPr>
        <w:rPr>
          <w:ins w:id="3681" w:author="Greg Stoike" w:date="2018-11-30T10:52:00Z"/>
          <w:rFonts w:ascii="Consolas" w:eastAsiaTheme="minorHAnsi" w:hAnsi="Consolas" w:cs="Lucida Sans Typewriter"/>
          <w:color w:val="268BD2"/>
          <w:sz w:val="16"/>
          <w:szCs w:val="16"/>
        </w:rPr>
      </w:pPr>
      <w:ins w:id="3682" w:author="Greg Stoike" w:date="2018-11-30T10:52:00Z">
        <w:r w:rsidRPr="007B26CB">
          <w:rPr>
            <w:rFonts w:ascii="Consolas" w:eastAsiaTheme="minorHAnsi" w:hAnsi="Consolas" w:cs="Lucida Sans Typewriter"/>
            <w:color w:val="268BD2"/>
            <w:sz w:val="16"/>
            <w:szCs w:val="16"/>
          </w:rPr>
          <w:t xml:space="preserve">    &lt;/BlueprintElement&gt;</w:t>
        </w:r>
      </w:ins>
    </w:p>
    <w:p w14:paraId="58DDB06E" w14:textId="77777777" w:rsidR="007B26CB" w:rsidRPr="007B26CB" w:rsidRDefault="007B26CB" w:rsidP="007B26CB">
      <w:pPr>
        <w:rPr>
          <w:ins w:id="3683" w:author="Greg Stoike" w:date="2018-11-30T10:52:00Z"/>
          <w:rFonts w:ascii="Consolas" w:eastAsiaTheme="minorHAnsi" w:hAnsi="Consolas" w:cs="Lucida Sans Typewriter"/>
          <w:color w:val="268BD2"/>
          <w:sz w:val="16"/>
          <w:szCs w:val="16"/>
        </w:rPr>
      </w:pPr>
      <w:ins w:id="3684" w:author="Greg Stoike" w:date="2018-11-30T10:52:00Z">
        <w:r w:rsidRPr="007B26CB">
          <w:rPr>
            <w:rFonts w:ascii="Consolas" w:eastAsiaTheme="minorHAnsi" w:hAnsi="Consolas" w:cs="Lucida Sans Typewriter"/>
            <w:color w:val="268BD2"/>
            <w:sz w:val="16"/>
            <w:szCs w:val="16"/>
          </w:rPr>
          <w:t xml:space="preserve">    &lt;BlueprintElement id="1-IT" type="claim" label="E.GHS.C1RI"&gt;</w:t>
        </w:r>
      </w:ins>
    </w:p>
    <w:p w14:paraId="4BC63FE1" w14:textId="77777777" w:rsidR="007B26CB" w:rsidRPr="007B26CB" w:rsidRDefault="007B26CB" w:rsidP="007B26CB">
      <w:pPr>
        <w:rPr>
          <w:ins w:id="3685" w:author="Greg Stoike" w:date="2018-11-30T10:52:00Z"/>
          <w:rFonts w:ascii="Consolas" w:eastAsiaTheme="minorHAnsi" w:hAnsi="Consolas" w:cs="Lucida Sans Typewriter"/>
          <w:color w:val="268BD2"/>
          <w:sz w:val="16"/>
          <w:szCs w:val="16"/>
        </w:rPr>
      </w:pPr>
      <w:ins w:id="3686" w:author="Greg Stoike" w:date="2018-11-30T10:52:00Z">
        <w:r w:rsidRPr="007B26CB">
          <w:rPr>
            <w:rFonts w:ascii="Consolas" w:eastAsiaTheme="minorHAnsi" w:hAnsi="Consolas" w:cs="Lucida Sans Typewriter"/>
            <w:color w:val="268BD2"/>
            <w:sz w:val="16"/>
            <w:szCs w:val="16"/>
          </w:rPr>
          <w:t xml:space="preserve">      &lt;BlueprintElement id="1-IT|10-11" type="target" label="E.GHS.C1RI.T10"/&gt;</w:t>
        </w:r>
      </w:ins>
    </w:p>
    <w:p w14:paraId="0F8D855D" w14:textId="77777777" w:rsidR="007B26CB" w:rsidRPr="007B26CB" w:rsidRDefault="007B26CB" w:rsidP="007B26CB">
      <w:pPr>
        <w:rPr>
          <w:ins w:id="3687" w:author="Greg Stoike" w:date="2018-11-30T10:52:00Z"/>
          <w:rFonts w:ascii="Consolas" w:eastAsiaTheme="minorHAnsi" w:hAnsi="Consolas" w:cs="Lucida Sans Typewriter"/>
          <w:color w:val="268BD2"/>
          <w:sz w:val="16"/>
          <w:szCs w:val="16"/>
        </w:rPr>
      </w:pPr>
      <w:ins w:id="3688" w:author="Greg Stoike" w:date="2018-11-30T10:52:00Z">
        <w:r w:rsidRPr="007B26CB">
          <w:rPr>
            <w:rFonts w:ascii="Consolas" w:eastAsiaTheme="minorHAnsi" w:hAnsi="Consolas" w:cs="Lucida Sans Typewriter"/>
            <w:color w:val="268BD2"/>
            <w:sz w:val="16"/>
            <w:szCs w:val="16"/>
          </w:rPr>
          <w:t xml:space="preserve">      &lt;BlueprintElement id="1-IT|11-11" type="target" label="E.GHS.C1RI.T11"/&gt;</w:t>
        </w:r>
      </w:ins>
    </w:p>
    <w:p w14:paraId="43420678" w14:textId="77777777" w:rsidR="007B26CB" w:rsidRPr="007B26CB" w:rsidRDefault="007B26CB" w:rsidP="007B26CB">
      <w:pPr>
        <w:rPr>
          <w:ins w:id="3689" w:author="Greg Stoike" w:date="2018-11-30T10:52:00Z"/>
          <w:rFonts w:ascii="Consolas" w:eastAsiaTheme="minorHAnsi" w:hAnsi="Consolas" w:cs="Lucida Sans Typewriter"/>
          <w:color w:val="268BD2"/>
          <w:sz w:val="16"/>
          <w:szCs w:val="16"/>
        </w:rPr>
      </w:pPr>
      <w:ins w:id="3690" w:author="Greg Stoike" w:date="2018-11-30T10:52:00Z">
        <w:r w:rsidRPr="007B26CB">
          <w:rPr>
            <w:rFonts w:ascii="Consolas" w:eastAsiaTheme="minorHAnsi" w:hAnsi="Consolas" w:cs="Lucida Sans Typewriter"/>
            <w:color w:val="268BD2"/>
            <w:sz w:val="16"/>
            <w:szCs w:val="16"/>
          </w:rPr>
          <w:t xml:space="preserve">      &lt;BlueprintElement id="1-IT|14-11" type="target" label="E.GHS.C1RI.T14"/&gt;</w:t>
        </w:r>
      </w:ins>
    </w:p>
    <w:p w14:paraId="56FF0096" w14:textId="77777777" w:rsidR="007B26CB" w:rsidRPr="007B26CB" w:rsidRDefault="007B26CB" w:rsidP="007B26CB">
      <w:pPr>
        <w:rPr>
          <w:ins w:id="3691" w:author="Greg Stoike" w:date="2018-11-30T10:52:00Z"/>
          <w:rFonts w:ascii="Consolas" w:eastAsiaTheme="minorHAnsi" w:hAnsi="Consolas" w:cs="Lucida Sans Typewriter"/>
          <w:color w:val="268BD2"/>
          <w:sz w:val="16"/>
          <w:szCs w:val="16"/>
        </w:rPr>
      </w:pPr>
      <w:ins w:id="3692" w:author="Greg Stoike" w:date="2018-11-30T10:52:00Z">
        <w:r w:rsidRPr="007B26CB">
          <w:rPr>
            <w:rFonts w:ascii="Consolas" w:eastAsiaTheme="minorHAnsi" w:hAnsi="Consolas" w:cs="Lucida Sans Typewriter"/>
            <w:color w:val="268BD2"/>
            <w:sz w:val="16"/>
            <w:szCs w:val="16"/>
          </w:rPr>
          <w:t xml:space="preserve">      &lt;BlueprintElement id="1-IT|8-11" type="target" label="E.GHS.C1RI.T8"/&gt;</w:t>
        </w:r>
      </w:ins>
    </w:p>
    <w:p w14:paraId="0FC64FEA" w14:textId="77777777" w:rsidR="007B26CB" w:rsidRPr="007B26CB" w:rsidRDefault="007B26CB" w:rsidP="007B26CB">
      <w:pPr>
        <w:rPr>
          <w:ins w:id="3693" w:author="Greg Stoike" w:date="2018-11-30T10:52:00Z"/>
          <w:rFonts w:ascii="Consolas" w:eastAsiaTheme="minorHAnsi" w:hAnsi="Consolas" w:cs="Lucida Sans Typewriter"/>
          <w:color w:val="268BD2"/>
          <w:sz w:val="16"/>
          <w:szCs w:val="16"/>
        </w:rPr>
      </w:pPr>
      <w:ins w:id="3694" w:author="Greg Stoike" w:date="2018-11-30T10:52:00Z">
        <w:r w:rsidRPr="007B26CB">
          <w:rPr>
            <w:rFonts w:ascii="Consolas" w:eastAsiaTheme="minorHAnsi" w:hAnsi="Consolas" w:cs="Lucida Sans Typewriter"/>
            <w:color w:val="268BD2"/>
            <w:sz w:val="16"/>
            <w:szCs w:val="16"/>
          </w:rPr>
          <w:t xml:space="preserve">      &lt;BlueprintElement id="1-IT|9-11" type="target" label="E.GHS.C1RI.T9"/&gt;</w:t>
        </w:r>
      </w:ins>
    </w:p>
    <w:p w14:paraId="45F47A2E" w14:textId="77777777" w:rsidR="007B26CB" w:rsidRPr="007B26CB" w:rsidRDefault="007B26CB" w:rsidP="007B26CB">
      <w:pPr>
        <w:rPr>
          <w:ins w:id="3695" w:author="Greg Stoike" w:date="2018-11-30T10:52:00Z"/>
          <w:rFonts w:ascii="Consolas" w:eastAsiaTheme="minorHAnsi" w:hAnsi="Consolas" w:cs="Lucida Sans Typewriter"/>
          <w:color w:val="268BD2"/>
          <w:sz w:val="16"/>
          <w:szCs w:val="16"/>
        </w:rPr>
      </w:pPr>
      <w:ins w:id="3696" w:author="Greg Stoike" w:date="2018-11-30T10:52:00Z">
        <w:r w:rsidRPr="007B26CB">
          <w:rPr>
            <w:rFonts w:ascii="Consolas" w:eastAsiaTheme="minorHAnsi" w:hAnsi="Consolas" w:cs="Lucida Sans Typewriter"/>
            <w:color w:val="268BD2"/>
            <w:sz w:val="16"/>
            <w:szCs w:val="16"/>
          </w:rPr>
          <w:t xml:space="preserve">    &lt;/BlueprintElement&gt;</w:t>
        </w:r>
      </w:ins>
    </w:p>
    <w:p w14:paraId="4F001D10" w14:textId="77777777" w:rsidR="007B26CB" w:rsidRPr="007B26CB" w:rsidRDefault="007B26CB" w:rsidP="007B26CB">
      <w:pPr>
        <w:rPr>
          <w:ins w:id="3697" w:author="Greg Stoike" w:date="2018-11-30T10:52:00Z"/>
          <w:rFonts w:ascii="Consolas" w:eastAsiaTheme="minorHAnsi" w:hAnsi="Consolas" w:cs="Lucida Sans Typewriter"/>
          <w:color w:val="268BD2"/>
          <w:sz w:val="16"/>
          <w:szCs w:val="16"/>
        </w:rPr>
      </w:pPr>
      <w:ins w:id="3698" w:author="Greg Stoike" w:date="2018-11-30T10:52:00Z">
        <w:r w:rsidRPr="007B26CB">
          <w:rPr>
            <w:rFonts w:ascii="Consolas" w:eastAsiaTheme="minorHAnsi" w:hAnsi="Consolas" w:cs="Lucida Sans Typewriter"/>
            <w:color w:val="268BD2"/>
            <w:sz w:val="16"/>
            <w:szCs w:val="16"/>
          </w:rPr>
          <w:t xml:space="preserve">    &lt;BlueprintElement id="1-LT" type="claim" label="E.GHS.C1RL"&gt;</w:t>
        </w:r>
      </w:ins>
    </w:p>
    <w:p w14:paraId="5267CD4C" w14:textId="77777777" w:rsidR="007B26CB" w:rsidRPr="007B26CB" w:rsidRDefault="007B26CB" w:rsidP="007B26CB">
      <w:pPr>
        <w:rPr>
          <w:ins w:id="3699" w:author="Greg Stoike" w:date="2018-11-30T10:52:00Z"/>
          <w:rFonts w:ascii="Consolas" w:eastAsiaTheme="minorHAnsi" w:hAnsi="Consolas" w:cs="Lucida Sans Typewriter"/>
          <w:color w:val="268BD2"/>
          <w:sz w:val="16"/>
          <w:szCs w:val="16"/>
        </w:rPr>
      </w:pPr>
      <w:ins w:id="3700" w:author="Greg Stoike" w:date="2018-11-30T10:52:00Z">
        <w:r w:rsidRPr="007B26CB">
          <w:rPr>
            <w:rFonts w:ascii="Consolas" w:eastAsiaTheme="minorHAnsi" w:hAnsi="Consolas" w:cs="Lucida Sans Typewriter"/>
            <w:color w:val="268BD2"/>
            <w:sz w:val="16"/>
            <w:szCs w:val="16"/>
          </w:rPr>
          <w:t xml:space="preserve">      &lt;BlueprintElement id="1-LT|3-11" type="target" label="E.GHS.C1RL.T3"/&gt;</w:t>
        </w:r>
      </w:ins>
    </w:p>
    <w:p w14:paraId="733BB852" w14:textId="77777777" w:rsidR="007B26CB" w:rsidRPr="007B26CB" w:rsidRDefault="007B26CB" w:rsidP="007B26CB">
      <w:pPr>
        <w:rPr>
          <w:ins w:id="3701" w:author="Greg Stoike" w:date="2018-11-30T10:52:00Z"/>
          <w:rFonts w:ascii="Consolas" w:eastAsiaTheme="minorHAnsi" w:hAnsi="Consolas" w:cs="Lucida Sans Typewriter"/>
          <w:color w:val="268BD2"/>
          <w:sz w:val="16"/>
          <w:szCs w:val="16"/>
        </w:rPr>
      </w:pPr>
      <w:ins w:id="3702" w:author="Greg Stoike" w:date="2018-11-30T10:52:00Z">
        <w:r w:rsidRPr="007B26CB">
          <w:rPr>
            <w:rFonts w:ascii="Consolas" w:eastAsiaTheme="minorHAnsi" w:hAnsi="Consolas" w:cs="Lucida Sans Typewriter"/>
            <w:color w:val="268BD2"/>
            <w:sz w:val="16"/>
            <w:szCs w:val="16"/>
          </w:rPr>
          <w:t xml:space="preserve">      &lt;BlueprintElement id="1-LT|4-11" type="target" label="E.GHS.C1RL.T4"/&gt;</w:t>
        </w:r>
      </w:ins>
    </w:p>
    <w:p w14:paraId="551B0837" w14:textId="77777777" w:rsidR="007B26CB" w:rsidRPr="007B26CB" w:rsidRDefault="007B26CB" w:rsidP="007B26CB">
      <w:pPr>
        <w:rPr>
          <w:ins w:id="3703" w:author="Greg Stoike" w:date="2018-11-30T10:52:00Z"/>
          <w:rFonts w:ascii="Consolas" w:eastAsiaTheme="minorHAnsi" w:hAnsi="Consolas" w:cs="Lucida Sans Typewriter"/>
          <w:color w:val="268BD2"/>
          <w:sz w:val="16"/>
          <w:szCs w:val="16"/>
        </w:rPr>
      </w:pPr>
      <w:ins w:id="3704" w:author="Greg Stoike" w:date="2018-11-30T10:52:00Z">
        <w:r w:rsidRPr="007B26CB">
          <w:rPr>
            <w:rFonts w:ascii="Consolas" w:eastAsiaTheme="minorHAnsi" w:hAnsi="Consolas" w:cs="Lucida Sans Typewriter"/>
            <w:color w:val="268BD2"/>
            <w:sz w:val="16"/>
            <w:szCs w:val="16"/>
          </w:rPr>
          <w:t xml:space="preserve">      &lt;BlueprintElement id="1-LT|6-11" type="target" label="E.GHS.C1RL.T6"/&gt;</w:t>
        </w:r>
      </w:ins>
    </w:p>
    <w:p w14:paraId="09170B83" w14:textId="77777777" w:rsidR="007B26CB" w:rsidRPr="007B26CB" w:rsidRDefault="007B26CB" w:rsidP="007B26CB">
      <w:pPr>
        <w:rPr>
          <w:ins w:id="3705" w:author="Greg Stoike" w:date="2018-11-30T10:52:00Z"/>
          <w:rFonts w:ascii="Consolas" w:eastAsiaTheme="minorHAnsi" w:hAnsi="Consolas" w:cs="Lucida Sans Typewriter"/>
          <w:color w:val="268BD2"/>
          <w:sz w:val="16"/>
          <w:szCs w:val="16"/>
        </w:rPr>
      </w:pPr>
      <w:ins w:id="3706" w:author="Greg Stoike" w:date="2018-11-30T10:52:00Z">
        <w:r w:rsidRPr="007B26CB">
          <w:rPr>
            <w:rFonts w:ascii="Consolas" w:eastAsiaTheme="minorHAnsi" w:hAnsi="Consolas" w:cs="Lucida Sans Typewriter"/>
            <w:color w:val="268BD2"/>
            <w:sz w:val="16"/>
            <w:szCs w:val="16"/>
          </w:rPr>
          <w:t xml:space="preserve">      &lt;BlueprintElement id="1-LT|7-11" type="target" label="E.GHS.C1RL.T7"/&gt;</w:t>
        </w:r>
      </w:ins>
    </w:p>
    <w:p w14:paraId="542158C9" w14:textId="77777777" w:rsidR="007B26CB" w:rsidRPr="007B26CB" w:rsidRDefault="007B26CB" w:rsidP="007B26CB">
      <w:pPr>
        <w:rPr>
          <w:ins w:id="3707" w:author="Greg Stoike" w:date="2018-11-30T10:52:00Z"/>
          <w:rFonts w:ascii="Consolas" w:eastAsiaTheme="minorHAnsi" w:hAnsi="Consolas" w:cs="Lucida Sans Typewriter"/>
          <w:color w:val="268BD2"/>
          <w:sz w:val="16"/>
          <w:szCs w:val="16"/>
        </w:rPr>
      </w:pPr>
      <w:ins w:id="3708" w:author="Greg Stoike" w:date="2018-11-30T10:52:00Z">
        <w:r w:rsidRPr="007B26CB">
          <w:rPr>
            <w:rFonts w:ascii="Consolas" w:eastAsiaTheme="minorHAnsi" w:hAnsi="Consolas" w:cs="Lucida Sans Typewriter"/>
            <w:color w:val="268BD2"/>
            <w:sz w:val="16"/>
            <w:szCs w:val="16"/>
          </w:rPr>
          <w:t xml:space="preserve">    &lt;/BlueprintElement&gt;</w:t>
        </w:r>
      </w:ins>
    </w:p>
    <w:p w14:paraId="1E57F9B4" w14:textId="77777777" w:rsidR="007B26CB" w:rsidRPr="007B26CB" w:rsidRDefault="007B26CB" w:rsidP="007B26CB">
      <w:pPr>
        <w:rPr>
          <w:ins w:id="3709" w:author="Greg Stoike" w:date="2018-11-30T10:52:00Z"/>
          <w:rFonts w:ascii="Consolas" w:eastAsiaTheme="minorHAnsi" w:hAnsi="Consolas" w:cs="Lucida Sans Typewriter"/>
          <w:color w:val="268BD2"/>
          <w:sz w:val="16"/>
          <w:szCs w:val="16"/>
        </w:rPr>
      </w:pPr>
      <w:ins w:id="3710" w:author="Greg Stoike" w:date="2018-11-30T10:52:00Z">
        <w:r w:rsidRPr="007B26CB">
          <w:rPr>
            <w:rFonts w:ascii="Consolas" w:eastAsiaTheme="minorHAnsi" w:hAnsi="Consolas" w:cs="Lucida Sans Typewriter"/>
            <w:color w:val="268BD2"/>
            <w:sz w:val="16"/>
            <w:szCs w:val="16"/>
          </w:rPr>
          <w:t xml:space="preserve">    &lt;BlueprintElement id="2-W" type="claim" label="E.GHS.C2WN"&gt;</w:t>
        </w:r>
      </w:ins>
    </w:p>
    <w:p w14:paraId="30132A56" w14:textId="77777777" w:rsidR="007B26CB" w:rsidRPr="007B26CB" w:rsidRDefault="007B26CB" w:rsidP="007B26CB">
      <w:pPr>
        <w:rPr>
          <w:ins w:id="3711" w:author="Greg Stoike" w:date="2018-11-30T10:52:00Z"/>
          <w:rFonts w:ascii="Consolas" w:eastAsiaTheme="minorHAnsi" w:hAnsi="Consolas" w:cs="Lucida Sans Typewriter"/>
          <w:color w:val="268BD2"/>
          <w:sz w:val="16"/>
          <w:szCs w:val="16"/>
        </w:rPr>
      </w:pPr>
      <w:ins w:id="3712" w:author="Greg Stoike" w:date="2018-11-30T10:52:00Z">
        <w:r w:rsidRPr="007B26CB">
          <w:rPr>
            <w:rFonts w:ascii="Consolas" w:eastAsiaTheme="minorHAnsi" w:hAnsi="Consolas" w:cs="Lucida Sans Typewriter"/>
            <w:color w:val="268BD2"/>
            <w:sz w:val="16"/>
            <w:szCs w:val="16"/>
          </w:rPr>
          <w:t xml:space="preserve">      &lt;Scoring&gt;</w:t>
        </w:r>
      </w:ins>
    </w:p>
    <w:p w14:paraId="6A4BE4B4" w14:textId="77777777" w:rsidR="007B26CB" w:rsidRPr="007B26CB" w:rsidRDefault="007B26CB" w:rsidP="007B26CB">
      <w:pPr>
        <w:rPr>
          <w:ins w:id="3713" w:author="Greg Stoike" w:date="2018-11-30T10:52:00Z"/>
          <w:rFonts w:ascii="Consolas" w:eastAsiaTheme="minorHAnsi" w:hAnsi="Consolas" w:cs="Lucida Sans Typewriter"/>
          <w:color w:val="268BD2"/>
          <w:sz w:val="16"/>
          <w:szCs w:val="16"/>
        </w:rPr>
      </w:pPr>
      <w:ins w:id="3714" w:author="Greg Stoike" w:date="2018-11-30T10:52:00Z">
        <w:r w:rsidRPr="007B26CB">
          <w:rPr>
            <w:rFonts w:ascii="Consolas" w:eastAsiaTheme="minorHAnsi" w:hAnsi="Consolas" w:cs="Lucida Sans Typewriter"/>
            <w:color w:val="268BD2"/>
            <w:sz w:val="16"/>
            <w:szCs w:val="16"/>
          </w:rPr>
          <w:t xml:space="preserve">        &lt;Rules&gt;</w:t>
        </w:r>
      </w:ins>
    </w:p>
    <w:p w14:paraId="7C91C7D2" w14:textId="77777777" w:rsidR="007B26CB" w:rsidRPr="007B26CB" w:rsidRDefault="007B26CB" w:rsidP="007B26CB">
      <w:pPr>
        <w:rPr>
          <w:ins w:id="3715" w:author="Greg Stoike" w:date="2018-11-30T10:52:00Z"/>
          <w:rFonts w:ascii="Consolas" w:eastAsiaTheme="minorHAnsi" w:hAnsi="Consolas" w:cs="Lucida Sans Typewriter"/>
          <w:color w:val="268BD2"/>
          <w:sz w:val="16"/>
          <w:szCs w:val="16"/>
        </w:rPr>
      </w:pPr>
      <w:ins w:id="3716" w:author="Greg Stoike" w:date="2018-11-30T10:52:00Z">
        <w:r w:rsidRPr="007B26CB">
          <w:rPr>
            <w:rFonts w:ascii="Consolas" w:eastAsiaTheme="minorHAnsi" w:hAnsi="Consolas" w:cs="Lucida Sans Typewriter"/>
            <w:color w:val="268BD2"/>
            <w:sz w:val="16"/>
            <w:szCs w:val="16"/>
          </w:rPr>
          <w:lastRenderedPageBreak/>
          <w:t xml:space="preserve">          &lt;Rule name="SBACTheta" measure="ThetaScore" computationOrder="40"&gt;</w:t>
        </w:r>
      </w:ins>
    </w:p>
    <w:p w14:paraId="7FABBBD8" w14:textId="77777777" w:rsidR="007B26CB" w:rsidRPr="007B26CB" w:rsidRDefault="007B26CB" w:rsidP="007B26CB">
      <w:pPr>
        <w:rPr>
          <w:ins w:id="3717" w:author="Greg Stoike" w:date="2018-11-30T10:52:00Z"/>
          <w:rFonts w:ascii="Consolas" w:eastAsiaTheme="minorHAnsi" w:hAnsi="Consolas" w:cs="Lucida Sans Typewriter"/>
          <w:color w:val="268BD2"/>
          <w:sz w:val="16"/>
          <w:szCs w:val="16"/>
        </w:rPr>
      </w:pPr>
      <w:ins w:id="3718" w:author="Greg Stoike" w:date="2018-11-30T10:52:00Z">
        <w:r w:rsidRPr="007B26CB">
          <w:rPr>
            <w:rFonts w:ascii="Consolas" w:eastAsiaTheme="minorHAnsi" w:hAnsi="Consolas" w:cs="Lucida Sans Typewriter"/>
            <w:color w:val="268BD2"/>
            <w:sz w:val="16"/>
            <w:szCs w:val="16"/>
          </w:rPr>
          <w:t xml:space="preserve">            &lt;Parameter name="LOT" id="933D98F3-34BC-4957-8FAE-0B66CB0AB41E" type="double" position="1"&gt;</w:t>
        </w:r>
      </w:ins>
    </w:p>
    <w:p w14:paraId="7A5257B5" w14:textId="77777777" w:rsidR="007B26CB" w:rsidRPr="007B26CB" w:rsidRDefault="007B26CB" w:rsidP="007B26CB">
      <w:pPr>
        <w:rPr>
          <w:ins w:id="3719" w:author="Greg Stoike" w:date="2018-11-30T10:52:00Z"/>
          <w:rFonts w:ascii="Consolas" w:eastAsiaTheme="minorHAnsi" w:hAnsi="Consolas" w:cs="Lucida Sans Typewriter"/>
          <w:color w:val="268BD2"/>
          <w:sz w:val="16"/>
          <w:szCs w:val="16"/>
        </w:rPr>
      </w:pPr>
      <w:ins w:id="3720" w:author="Greg Stoike" w:date="2018-11-30T10:52:00Z">
        <w:r w:rsidRPr="007B26CB">
          <w:rPr>
            <w:rFonts w:ascii="Consolas" w:eastAsiaTheme="minorHAnsi" w:hAnsi="Consolas" w:cs="Lucida Sans Typewriter"/>
            <w:color w:val="268BD2"/>
            <w:sz w:val="16"/>
            <w:szCs w:val="16"/>
          </w:rPr>
          <w:t xml:space="preserve">              &lt;Value value="-2.4375"/&gt;</w:t>
        </w:r>
      </w:ins>
    </w:p>
    <w:p w14:paraId="43FBBFE7" w14:textId="77777777" w:rsidR="007B26CB" w:rsidRPr="007B26CB" w:rsidRDefault="007B26CB" w:rsidP="007B26CB">
      <w:pPr>
        <w:rPr>
          <w:ins w:id="3721" w:author="Greg Stoike" w:date="2018-11-30T10:52:00Z"/>
          <w:rFonts w:ascii="Consolas" w:eastAsiaTheme="minorHAnsi" w:hAnsi="Consolas" w:cs="Lucida Sans Typewriter"/>
          <w:color w:val="268BD2"/>
          <w:sz w:val="16"/>
          <w:szCs w:val="16"/>
        </w:rPr>
      </w:pPr>
      <w:ins w:id="3722" w:author="Greg Stoike" w:date="2018-11-30T10:52:00Z">
        <w:r w:rsidRPr="007B26CB">
          <w:rPr>
            <w:rFonts w:ascii="Consolas" w:eastAsiaTheme="minorHAnsi" w:hAnsi="Consolas" w:cs="Lucida Sans Typewriter"/>
            <w:color w:val="268BD2"/>
            <w:sz w:val="16"/>
            <w:szCs w:val="16"/>
          </w:rPr>
          <w:t xml:space="preserve">            &lt;/Parameter&gt;</w:t>
        </w:r>
      </w:ins>
    </w:p>
    <w:p w14:paraId="2BFDD237" w14:textId="77777777" w:rsidR="007B26CB" w:rsidRPr="007B26CB" w:rsidRDefault="007B26CB" w:rsidP="007B26CB">
      <w:pPr>
        <w:rPr>
          <w:ins w:id="3723" w:author="Greg Stoike" w:date="2018-11-30T10:52:00Z"/>
          <w:rFonts w:ascii="Consolas" w:eastAsiaTheme="minorHAnsi" w:hAnsi="Consolas" w:cs="Lucida Sans Typewriter"/>
          <w:color w:val="268BD2"/>
          <w:sz w:val="16"/>
          <w:szCs w:val="16"/>
        </w:rPr>
      </w:pPr>
      <w:ins w:id="3724" w:author="Greg Stoike" w:date="2018-11-30T10:52:00Z">
        <w:r w:rsidRPr="007B26CB">
          <w:rPr>
            <w:rFonts w:ascii="Consolas" w:eastAsiaTheme="minorHAnsi" w:hAnsi="Consolas" w:cs="Lucida Sans Typewriter"/>
            <w:color w:val="268BD2"/>
            <w:sz w:val="16"/>
            <w:szCs w:val="16"/>
          </w:rPr>
          <w:t xml:space="preserve">            &lt;Parameter name="HOT" id="11D307FC-7B83-4ECC-AAF8-C5E1445897C8" type="double" position="2"&gt;</w:t>
        </w:r>
      </w:ins>
    </w:p>
    <w:p w14:paraId="437664E4" w14:textId="77777777" w:rsidR="007B26CB" w:rsidRPr="007B26CB" w:rsidRDefault="007B26CB" w:rsidP="007B26CB">
      <w:pPr>
        <w:rPr>
          <w:ins w:id="3725" w:author="Greg Stoike" w:date="2018-11-30T10:52:00Z"/>
          <w:rFonts w:ascii="Consolas" w:eastAsiaTheme="minorHAnsi" w:hAnsi="Consolas" w:cs="Lucida Sans Typewriter"/>
          <w:color w:val="268BD2"/>
          <w:sz w:val="16"/>
          <w:szCs w:val="16"/>
        </w:rPr>
      </w:pPr>
      <w:ins w:id="3726" w:author="Greg Stoike" w:date="2018-11-30T10:52:00Z">
        <w:r w:rsidRPr="007B26CB">
          <w:rPr>
            <w:rFonts w:ascii="Consolas" w:eastAsiaTheme="minorHAnsi" w:hAnsi="Consolas" w:cs="Lucida Sans Typewriter"/>
            <w:color w:val="268BD2"/>
            <w:sz w:val="16"/>
            <w:szCs w:val="16"/>
          </w:rPr>
          <w:t xml:space="preserve">              &lt;Value value="3.3392"/&gt;</w:t>
        </w:r>
      </w:ins>
    </w:p>
    <w:p w14:paraId="300961A9" w14:textId="77777777" w:rsidR="007B26CB" w:rsidRPr="007B26CB" w:rsidRDefault="007B26CB" w:rsidP="007B26CB">
      <w:pPr>
        <w:rPr>
          <w:ins w:id="3727" w:author="Greg Stoike" w:date="2018-11-30T10:52:00Z"/>
          <w:rFonts w:ascii="Consolas" w:eastAsiaTheme="minorHAnsi" w:hAnsi="Consolas" w:cs="Lucida Sans Typewriter"/>
          <w:color w:val="268BD2"/>
          <w:sz w:val="16"/>
          <w:szCs w:val="16"/>
        </w:rPr>
      </w:pPr>
      <w:ins w:id="3728" w:author="Greg Stoike" w:date="2018-11-30T10:52:00Z">
        <w:r w:rsidRPr="007B26CB">
          <w:rPr>
            <w:rFonts w:ascii="Consolas" w:eastAsiaTheme="minorHAnsi" w:hAnsi="Consolas" w:cs="Lucida Sans Typewriter"/>
            <w:color w:val="268BD2"/>
            <w:sz w:val="16"/>
            <w:szCs w:val="16"/>
          </w:rPr>
          <w:t xml:space="preserve">            &lt;/Parameter&gt;</w:t>
        </w:r>
      </w:ins>
    </w:p>
    <w:p w14:paraId="72F45A45" w14:textId="77777777" w:rsidR="007B26CB" w:rsidRPr="007B26CB" w:rsidRDefault="007B26CB" w:rsidP="007B26CB">
      <w:pPr>
        <w:rPr>
          <w:ins w:id="3729" w:author="Greg Stoike" w:date="2018-11-30T10:52:00Z"/>
          <w:rFonts w:ascii="Consolas" w:eastAsiaTheme="minorHAnsi" w:hAnsi="Consolas" w:cs="Lucida Sans Typewriter"/>
          <w:color w:val="268BD2"/>
          <w:sz w:val="16"/>
          <w:szCs w:val="16"/>
        </w:rPr>
      </w:pPr>
      <w:ins w:id="3730" w:author="Greg Stoike" w:date="2018-11-30T10:52:00Z">
        <w:r w:rsidRPr="007B26CB">
          <w:rPr>
            <w:rFonts w:ascii="Consolas" w:eastAsiaTheme="minorHAnsi" w:hAnsi="Consolas" w:cs="Lucida Sans Typewriter"/>
            <w:color w:val="268BD2"/>
            <w:sz w:val="16"/>
            <w:szCs w:val="16"/>
          </w:rPr>
          <w:t xml:space="preserve">            &lt;Parameter name="seLimit" id="E766945F-93FF-4671-B21D-ADCEFDB02AF3" type="double" position="3"&gt;</w:t>
        </w:r>
      </w:ins>
    </w:p>
    <w:p w14:paraId="23380D04" w14:textId="77777777" w:rsidR="007B26CB" w:rsidRPr="007B26CB" w:rsidRDefault="007B26CB" w:rsidP="007B26CB">
      <w:pPr>
        <w:rPr>
          <w:ins w:id="3731" w:author="Greg Stoike" w:date="2018-11-30T10:52:00Z"/>
          <w:rFonts w:ascii="Consolas" w:eastAsiaTheme="minorHAnsi" w:hAnsi="Consolas" w:cs="Lucida Sans Typewriter"/>
          <w:color w:val="268BD2"/>
          <w:sz w:val="16"/>
          <w:szCs w:val="16"/>
        </w:rPr>
      </w:pPr>
      <w:ins w:id="3732" w:author="Greg Stoike" w:date="2018-11-30T10:52:00Z">
        <w:r w:rsidRPr="007B26CB">
          <w:rPr>
            <w:rFonts w:ascii="Consolas" w:eastAsiaTheme="minorHAnsi" w:hAnsi="Consolas" w:cs="Lucida Sans Typewriter"/>
            <w:color w:val="268BD2"/>
            <w:sz w:val="16"/>
            <w:szCs w:val="16"/>
          </w:rPr>
          <w:t xml:space="preserve">              &lt;Value value="2.5"/&gt;</w:t>
        </w:r>
      </w:ins>
    </w:p>
    <w:p w14:paraId="38582759" w14:textId="77777777" w:rsidR="007B26CB" w:rsidRPr="007B26CB" w:rsidRDefault="007B26CB" w:rsidP="007B26CB">
      <w:pPr>
        <w:rPr>
          <w:ins w:id="3733" w:author="Greg Stoike" w:date="2018-11-30T10:52:00Z"/>
          <w:rFonts w:ascii="Consolas" w:eastAsiaTheme="minorHAnsi" w:hAnsi="Consolas" w:cs="Lucida Sans Typewriter"/>
          <w:color w:val="268BD2"/>
          <w:sz w:val="16"/>
          <w:szCs w:val="16"/>
        </w:rPr>
      </w:pPr>
      <w:ins w:id="3734" w:author="Greg Stoike" w:date="2018-11-30T10:52:00Z">
        <w:r w:rsidRPr="007B26CB">
          <w:rPr>
            <w:rFonts w:ascii="Consolas" w:eastAsiaTheme="minorHAnsi" w:hAnsi="Consolas" w:cs="Lucida Sans Typewriter"/>
            <w:color w:val="268BD2"/>
            <w:sz w:val="16"/>
            <w:szCs w:val="16"/>
          </w:rPr>
          <w:t xml:space="preserve">            &lt;/Parameter&gt;</w:t>
        </w:r>
      </w:ins>
    </w:p>
    <w:p w14:paraId="28EA5375" w14:textId="77777777" w:rsidR="007B26CB" w:rsidRPr="007B26CB" w:rsidRDefault="007B26CB" w:rsidP="007B26CB">
      <w:pPr>
        <w:rPr>
          <w:ins w:id="3735" w:author="Greg Stoike" w:date="2018-11-30T10:52:00Z"/>
          <w:rFonts w:ascii="Consolas" w:eastAsiaTheme="minorHAnsi" w:hAnsi="Consolas" w:cs="Lucida Sans Typewriter"/>
          <w:color w:val="268BD2"/>
          <w:sz w:val="16"/>
          <w:szCs w:val="16"/>
        </w:rPr>
      </w:pPr>
      <w:ins w:id="3736" w:author="Greg Stoike" w:date="2018-11-30T10:52:00Z">
        <w:r w:rsidRPr="007B26CB">
          <w:rPr>
            <w:rFonts w:ascii="Consolas" w:eastAsiaTheme="minorHAnsi" w:hAnsi="Consolas" w:cs="Lucida Sans Typewriter"/>
            <w:color w:val="268BD2"/>
            <w:sz w:val="16"/>
            <w:szCs w:val="16"/>
          </w:rPr>
          <w:t xml:space="preserve">          &lt;/Rule&gt;</w:t>
        </w:r>
      </w:ins>
    </w:p>
    <w:p w14:paraId="409065FA" w14:textId="77777777" w:rsidR="007B26CB" w:rsidRPr="007B26CB" w:rsidRDefault="007B26CB" w:rsidP="007B26CB">
      <w:pPr>
        <w:rPr>
          <w:ins w:id="3737" w:author="Greg Stoike" w:date="2018-11-30T10:52:00Z"/>
          <w:rFonts w:ascii="Consolas" w:eastAsiaTheme="minorHAnsi" w:hAnsi="Consolas" w:cs="Lucida Sans Typewriter"/>
          <w:color w:val="268BD2"/>
          <w:sz w:val="16"/>
          <w:szCs w:val="16"/>
        </w:rPr>
      </w:pPr>
      <w:ins w:id="3738" w:author="Greg Stoike" w:date="2018-11-30T10:52:00Z">
        <w:r w:rsidRPr="007B26CB">
          <w:rPr>
            <w:rFonts w:ascii="Consolas" w:eastAsiaTheme="minorHAnsi" w:hAnsi="Consolas" w:cs="Lucida Sans Typewriter"/>
            <w:color w:val="268BD2"/>
            <w:sz w:val="16"/>
            <w:szCs w:val="16"/>
          </w:rPr>
          <w:t xml:space="preserve">          &lt;Rule name="ItemCount" computationOrder="120"/&gt;</w:t>
        </w:r>
      </w:ins>
    </w:p>
    <w:p w14:paraId="7EA503AE" w14:textId="77777777" w:rsidR="007B26CB" w:rsidRPr="007B26CB" w:rsidRDefault="007B26CB" w:rsidP="007B26CB">
      <w:pPr>
        <w:rPr>
          <w:ins w:id="3739" w:author="Greg Stoike" w:date="2018-11-30T10:52:00Z"/>
          <w:rFonts w:ascii="Consolas" w:eastAsiaTheme="minorHAnsi" w:hAnsi="Consolas" w:cs="Lucida Sans Typewriter"/>
          <w:color w:val="268BD2"/>
          <w:sz w:val="16"/>
          <w:szCs w:val="16"/>
        </w:rPr>
      </w:pPr>
      <w:ins w:id="3740" w:author="Greg Stoike" w:date="2018-11-30T10:52:00Z">
        <w:r w:rsidRPr="007B26CB">
          <w:rPr>
            <w:rFonts w:ascii="Consolas" w:eastAsiaTheme="minorHAnsi" w:hAnsi="Consolas" w:cs="Lucida Sans Typewriter"/>
            <w:color w:val="268BD2"/>
            <w:sz w:val="16"/>
            <w:szCs w:val="16"/>
          </w:rPr>
          <w:t xml:space="preserve">          &lt;Rule name="RawScore" computationOrder="140"/&gt;</w:t>
        </w:r>
      </w:ins>
    </w:p>
    <w:p w14:paraId="1B8B1E94" w14:textId="77777777" w:rsidR="007B26CB" w:rsidRPr="007B26CB" w:rsidRDefault="007B26CB" w:rsidP="007B26CB">
      <w:pPr>
        <w:rPr>
          <w:ins w:id="3741" w:author="Greg Stoike" w:date="2018-11-30T10:52:00Z"/>
          <w:rFonts w:ascii="Consolas" w:eastAsiaTheme="minorHAnsi" w:hAnsi="Consolas" w:cs="Lucida Sans Typewriter"/>
          <w:color w:val="268BD2"/>
          <w:sz w:val="16"/>
          <w:szCs w:val="16"/>
        </w:rPr>
      </w:pPr>
      <w:ins w:id="3742" w:author="Greg Stoike" w:date="2018-11-30T10:52:00Z">
        <w:r w:rsidRPr="007B26CB">
          <w:rPr>
            <w:rFonts w:ascii="Consolas" w:eastAsiaTheme="minorHAnsi" w:hAnsi="Consolas" w:cs="Lucida Sans Typewriter"/>
            <w:color w:val="268BD2"/>
            <w:sz w:val="16"/>
            <w:szCs w:val="16"/>
          </w:rPr>
          <w:t xml:space="preserve">          &lt;Rule name="ItemCountScored" computationOrder="130"/&gt;</w:t>
        </w:r>
      </w:ins>
    </w:p>
    <w:p w14:paraId="4320CAB0" w14:textId="77777777" w:rsidR="007B26CB" w:rsidRPr="007B26CB" w:rsidRDefault="007B26CB" w:rsidP="007B26CB">
      <w:pPr>
        <w:rPr>
          <w:ins w:id="3743" w:author="Greg Stoike" w:date="2018-11-30T10:52:00Z"/>
          <w:rFonts w:ascii="Consolas" w:eastAsiaTheme="minorHAnsi" w:hAnsi="Consolas" w:cs="Lucida Sans Typewriter"/>
          <w:color w:val="268BD2"/>
          <w:sz w:val="16"/>
          <w:szCs w:val="16"/>
        </w:rPr>
      </w:pPr>
      <w:ins w:id="3744" w:author="Greg Stoike" w:date="2018-11-30T10:52:00Z">
        <w:r w:rsidRPr="007B26CB">
          <w:rPr>
            <w:rFonts w:ascii="Consolas" w:eastAsiaTheme="minorHAnsi" w:hAnsi="Consolas" w:cs="Lucida Sans Typewriter"/>
            <w:color w:val="268BD2"/>
            <w:sz w:val="16"/>
            <w:szCs w:val="16"/>
          </w:rPr>
          <w:t xml:space="preserve">          &lt;Rule name="ScaleScore" computationOrder="50"/&gt;</w:t>
        </w:r>
      </w:ins>
    </w:p>
    <w:p w14:paraId="5C0CA13F" w14:textId="77777777" w:rsidR="007B26CB" w:rsidRPr="007B26CB" w:rsidRDefault="007B26CB" w:rsidP="007B26CB">
      <w:pPr>
        <w:rPr>
          <w:ins w:id="3745" w:author="Greg Stoike" w:date="2018-11-30T10:52:00Z"/>
          <w:rFonts w:ascii="Consolas" w:eastAsiaTheme="minorHAnsi" w:hAnsi="Consolas" w:cs="Lucida Sans Typewriter"/>
          <w:color w:val="268BD2"/>
          <w:sz w:val="16"/>
          <w:szCs w:val="16"/>
        </w:rPr>
      </w:pPr>
      <w:ins w:id="3746" w:author="Greg Stoike" w:date="2018-11-30T10:52:00Z">
        <w:r w:rsidRPr="007B26CB">
          <w:rPr>
            <w:rFonts w:ascii="Consolas" w:eastAsiaTheme="minorHAnsi" w:hAnsi="Consolas" w:cs="Lucida Sans Typewriter"/>
            <w:color w:val="268BD2"/>
            <w:sz w:val="16"/>
            <w:szCs w:val="16"/>
          </w:rPr>
          <w:t xml:space="preserve">          &lt;Rule name="SEBasedPLWithRounding" measure="PerformanceLevel" computationOrder="80"&gt;</w:t>
        </w:r>
      </w:ins>
    </w:p>
    <w:p w14:paraId="6B92C986" w14:textId="77777777" w:rsidR="007B26CB" w:rsidRPr="007B26CB" w:rsidRDefault="007B26CB" w:rsidP="007B26CB">
      <w:pPr>
        <w:rPr>
          <w:ins w:id="3747" w:author="Greg Stoike" w:date="2018-11-30T10:52:00Z"/>
          <w:rFonts w:ascii="Consolas" w:eastAsiaTheme="minorHAnsi" w:hAnsi="Consolas" w:cs="Lucida Sans Typewriter"/>
          <w:color w:val="268BD2"/>
          <w:sz w:val="16"/>
          <w:szCs w:val="16"/>
        </w:rPr>
      </w:pPr>
      <w:ins w:id="3748" w:author="Greg Stoike" w:date="2018-11-30T10:52:00Z">
        <w:r w:rsidRPr="007B26CB">
          <w:rPr>
            <w:rFonts w:ascii="Consolas" w:eastAsiaTheme="minorHAnsi" w:hAnsi="Consolas" w:cs="Lucida Sans Typewriter"/>
            <w:color w:val="268BD2"/>
            <w:sz w:val="16"/>
            <w:szCs w:val="16"/>
          </w:rPr>
          <w:t xml:space="preserve">            &lt;Parameter name="seMultiple" id="7B19E304-3863-4F12-9A75-E311DD578EC1" type="double" position="1"&gt;</w:t>
        </w:r>
      </w:ins>
    </w:p>
    <w:p w14:paraId="7949F923" w14:textId="77777777" w:rsidR="007B26CB" w:rsidRPr="007B26CB" w:rsidRDefault="007B26CB" w:rsidP="007B26CB">
      <w:pPr>
        <w:rPr>
          <w:ins w:id="3749" w:author="Greg Stoike" w:date="2018-11-30T10:52:00Z"/>
          <w:rFonts w:ascii="Consolas" w:eastAsiaTheme="minorHAnsi" w:hAnsi="Consolas" w:cs="Lucida Sans Typewriter"/>
          <w:color w:val="268BD2"/>
          <w:sz w:val="16"/>
          <w:szCs w:val="16"/>
        </w:rPr>
      </w:pPr>
      <w:ins w:id="3750" w:author="Greg Stoike" w:date="2018-11-30T10:52:00Z">
        <w:r w:rsidRPr="007B26CB">
          <w:rPr>
            <w:rFonts w:ascii="Consolas" w:eastAsiaTheme="minorHAnsi" w:hAnsi="Consolas" w:cs="Lucida Sans Typewriter"/>
            <w:color w:val="268BD2"/>
            <w:sz w:val="16"/>
            <w:szCs w:val="16"/>
          </w:rPr>
          <w:t xml:space="preserve">              &lt;Value value="1.5"/&gt;</w:t>
        </w:r>
      </w:ins>
    </w:p>
    <w:p w14:paraId="25E79D71" w14:textId="77777777" w:rsidR="007B26CB" w:rsidRPr="007B26CB" w:rsidRDefault="007B26CB" w:rsidP="007B26CB">
      <w:pPr>
        <w:rPr>
          <w:ins w:id="3751" w:author="Greg Stoike" w:date="2018-11-30T10:52:00Z"/>
          <w:rFonts w:ascii="Consolas" w:eastAsiaTheme="minorHAnsi" w:hAnsi="Consolas" w:cs="Lucida Sans Typewriter"/>
          <w:color w:val="268BD2"/>
          <w:sz w:val="16"/>
          <w:szCs w:val="16"/>
        </w:rPr>
      </w:pPr>
      <w:ins w:id="3752" w:author="Greg Stoike" w:date="2018-11-30T10:52:00Z">
        <w:r w:rsidRPr="007B26CB">
          <w:rPr>
            <w:rFonts w:ascii="Consolas" w:eastAsiaTheme="minorHAnsi" w:hAnsi="Consolas" w:cs="Lucida Sans Typewriter"/>
            <w:color w:val="268BD2"/>
            <w:sz w:val="16"/>
            <w:szCs w:val="16"/>
          </w:rPr>
          <w:t xml:space="preserve">            &lt;/Parameter&gt;</w:t>
        </w:r>
      </w:ins>
    </w:p>
    <w:p w14:paraId="418FB6EA" w14:textId="77777777" w:rsidR="007B26CB" w:rsidRPr="007B26CB" w:rsidRDefault="007B26CB" w:rsidP="007B26CB">
      <w:pPr>
        <w:rPr>
          <w:ins w:id="3753" w:author="Greg Stoike" w:date="2018-11-30T10:52:00Z"/>
          <w:rFonts w:ascii="Consolas" w:eastAsiaTheme="minorHAnsi" w:hAnsi="Consolas" w:cs="Lucida Sans Typewriter"/>
          <w:color w:val="268BD2"/>
          <w:sz w:val="16"/>
          <w:szCs w:val="16"/>
        </w:rPr>
      </w:pPr>
      <w:ins w:id="3754" w:author="Greg Stoike" w:date="2018-11-30T10:52:00Z">
        <w:r w:rsidRPr="007B26CB">
          <w:rPr>
            <w:rFonts w:ascii="Consolas" w:eastAsiaTheme="minorHAnsi" w:hAnsi="Consolas" w:cs="Lucida Sans Typewriter"/>
            <w:color w:val="268BD2"/>
            <w:sz w:val="16"/>
            <w:szCs w:val="16"/>
          </w:rPr>
          <w:t xml:space="preserve">            &lt;Parameter name="proficientPerformanceLevel" id="2EE0DDB3-7AD5-495E-B1CE-72D4C2BB1AAC" type="int" position="2"&gt;</w:t>
        </w:r>
      </w:ins>
    </w:p>
    <w:p w14:paraId="4169180F" w14:textId="77777777" w:rsidR="007B26CB" w:rsidRPr="007B26CB" w:rsidRDefault="007B26CB" w:rsidP="007B26CB">
      <w:pPr>
        <w:rPr>
          <w:ins w:id="3755" w:author="Greg Stoike" w:date="2018-11-30T10:52:00Z"/>
          <w:rFonts w:ascii="Consolas" w:eastAsiaTheme="minorHAnsi" w:hAnsi="Consolas" w:cs="Lucida Sans Typewriter"/>
          <w:color w:val="268BD2"/>
          <w:sz w:val="16"/>
          <w:szCs w:val="16"/>
        </w:rPr>
      </w:pPr>
      <w:ins w:id="3756" w:author="Greg Stoike" w:date="2018-11-30T10:52:00Z">
        <w:r w:rsidRPr="007B26CB">
          <w:rPr>
            <w:rFonts w:ascii="Consolas" w:eastAsiaTheme="minorHAnsi" w:hAnsi="Consolas" w:cs="Lucida Sans Typewriter"/>
            <w:color w:val="268BD2"/>
            <w:sz w:val="16"/>
            <w:szCs w:val="16"/>
          </w:rPr>
          <w:t xml:space="preserve">              &lt;Value value="3"/&gt;</w:t>
        </w:r>
      </w:ins>
    </w:p>
    <w:p w14:paraId="77CCC43F" w14:textId="77777777" w:rsidR="007B26CB" w:rsidRPr="007B26CB" w:rsidRDefault="007B26CB" w:rsidP="007B26CB">
      <w:pPr>
        <w:rPr>
          <w:ins w:id="3757" w:author="Greg Stoike" w:date="2018-11-30T10:52:00Z"/>
          <w:rFonts w:ascii="Consolas" w:eastAsiaTheme="minorHAnsi" w:hAnsi="Consolas" w:cs="Lucida Sans Typewriter"/>
          <w:color w:val="268BD2"/>
          <w:sz w:val="16"/>
          <w:szCs w:val="16"/>
        </w:rPr>
      </w:pPr>
      <w:ins w:id="3758" w:author="Greg Stoike" w:date="2018-11-30T10:52:00Z">
        <w:r w:rsidRPr="007B26CB">
          <w:rPr>
            <w:rFonts w:ascii="Consolas" w:eastAsiaTheme="minorHAnsi" w:hAnsi="Consolas" w:cs="Lucida Sans Typewriter"/>
            <w:color w:val="268BD2"/>
            <w:sz w:val="16"/>
            <w:szCs w:val="16"/>
          </w:rPr>
          <w:t xml:space="preserve">            &lt;/Parameter&gt;</w:t>
        </w:r>
      </w:ins>
    </w:p>
    <w:p w14:paraId="0591AC10" w14:textId="77777777" w:rsidR="007B26CB" w:rsidRPr="007B26CB" w:rsidRDefault="007B26CB" w:rsidP="007B26CB">
      <w:pPr>
        <w:rPr>
          <w:ins w:id="3759" w:author="Greg Stoike" w:date="2018-11-30T10:52:00Z"/>
          <w:rFonts w:ascii="Consolas" w:eastAsiaTheme="minorHAnsi" w:hAnsi="Consolas" w:cs="Lucida Sans Typewriter"/>
          <w:color w:val="268BD2"/>
          <w:sz w:val="16"/>
          <w:szCs w:val="16"/>
        </w:rPr>
      </w:pPr>
      <w:ins w:id="3760" w:author="Greg Stoike" w:date="2018-11-30T10:52:00Z">
        <w:r w:rsidRPr="007B26CB">
          <w:rPr>
            <w:rFonts w:ascii="Consolas" w:eastAsiaTheme="minorHAnsi" w:hAnsi="Consolas" w:cs="Lucida Sans Typewriter"/>
            <w:color w:val="268BD2"/>
            <w:sz w:val="16"/>
            <w:szCs w:val="16"/>
          </w:rPr>
          <w:t xml:space="preserve">            &lt;Parameter name="LOT" id="4363F62B-647C-4831-B334-DA5A1B5EA596" type="double" position="3"&gt;</w:t>
        </w:r>
      </w:ins>
    </w:p>
    <w:p w14:paraId="40828900" w14:textId="77777777" w:rsidR="007B26CB" w:rsidRPr="007B26CB" w:rsidRDefault="007B26CB" w:rsidP="007B26CB">
      <w:pPr>
        <w:rPr>
          <w:ins w:id="3761" w:author="Greg Stoike" w:date="2018-11-30T10:52:00Z"/>
          <w:rFonts w:ascii="Consolas" w:eastAsiaTheme="minorHAnsi" w:hAnsi="Consolas" w:cs="Lucida Sans Typewriter"/>
          <w:color w:val="268BD2"/>
          <w:sz w:val="16"/>
          <w:szCs w:val="16"/>
        </w:rPr>
      </w:pPr>
      <w:ins w:id="3762" w:author="Greg Stoike" w:date="2018-11-30T10:52:00Z">
        <w:r w:rsidRPr="007B26CB">
          <w:rPr>
            <w:rFonts w:ascii="Consolas" w:eastAsiaTheme="minorHAnsi" w:hAnsi="Consolas" w:cs="Lucida Sans Typewriter"/>
            <w:color w:val="268BD2"/>
            <w:sz w:val="16"/>
            <w:szCs w:val="16"/>
          </w:rPr>
          <w:t xml:space="preserve">              &lt;Value value="-2.4375"/&gt;</w:t>
        </w:r>
      </w:ins>
    </w:p>
    <w:p w14:paraId="6ACE9EC3" w14:textId="77777777" w:rsidR="007B26CB" w:rsidRPr="007B26CB" w:rsidRDefault="007B26CB" w:rsidP="007B26CB">
      <w:pPr>
        <w:rPr>
          <w:ins w:id="3763" w:author="Greg Stoike" w:date="2018-11-30T10:52:00Z"/>
          <w:rFonts w:ascii="Consolas" w:eastAsiaTheme="minorHAnsi" w:hAnsi="Consolas" w:cs="Lucida Sans Typewriter"/>
          <w:color w:val="268BD2"/>
          <w:sz w:val="16"/>
          <w:szCs w:val="16"/>
        </w:rPr>
      </w:pPr>
      <w:ins w:id="3764" w:author="Greg Stoike" w:date="2018-11-30T10:52:00Z">
        <w:r w:rsidRPr="007B26CB">
          <w:rPr>
            <w:rFonts w:ascii="Consolas" w:eastAsiaTheme="minorHAnsi" w:hAnsi="Consolas" w:cs="Lucida Sans Typewriter"/>
            <w:color w:val="268BD2"/>
            <w:sz w:val="16"/>
            <w:szCs w:val="16"/>
          </w:rPr>
          <w:t xml:space="preserve">            &lt;/Parameter&gt;</w:t>
        </w:r>
      </w:ins>
    </w:p>
    <w:p w14:paraId="13AD8FE9" w14:textId="77777777" w:rsidR="007B26CB" w:rsidRPr="007B26CB" w:rsidRDefault="007B26CB" w:rsidP="007B26CB">
      <w:pPr>
        <w:rPr>
          <w:ins w:id="3765" w:author="Greg Stoike" w:date="2018-11-30T10:52:00Z"/>
          <w:rFonts w:ascii="Consolas" w:eastAsiaTheme="minorHAnsi" w:hAnsi="Consolas" w:cs="Lucida Sans Typewriter"/>
          <w:color w:val="268BD2"/>
          <w:sz w:val="16"/>
          <w:szCs w:val="16"/>
        </w:rPr>
      </w:pPr>
      <w:ins w:id="3766" w:author="Greg Stoike" w:date="2018-11-30T10:52:00Z">
        <w:r w:rsidRPr="007B26CB">
          <w:rPr>
            <w:rFonts w:ascii="Consolas" w:eastAsiaTheme="minorHAnsi" w:hAnsi="Consolas" w:cs="Lucida Sans Typewriter"/>
            <w:color w:val="268BD2"/>
            <w:sz w:val="16"/>
            <w:szCs w:val="16"/>
          </w:rPr>
          <w:t xml:space="preserve">            &lt;Parameter name="HOT" id="8191A641-6455-4AAF-840F-FF13BD6E5747" type="double" position="4"&gt;</w:t>
        </w:r>
      </w:ins>
    </w:p>
    <w:p w14:paraId="047694DF" w14:textId="77777777" w:rsidR="007B26CB" w:rsidRPr="007B26CB" w:rsidRDefault="007B26CB" w:rsidP="007B26CB">
      <w:pPr>
        <w:rPr>
          <w:ins w:id="3767" w:author="Greg Stoike" w:date="2018-11-30T10:52:00Z"/>
          <w:rFonts w:ascii="Consolas" w:eastAsiaTheme="minorHAnsi" w:hAnsi="Consolas" w:cs="Lucida Sans Typewriter"/>
          <w:color w:val="268BD2"/>
          <w:sz w:val="16"/>
          <w:szCs w:val="16"/>
        </w:rPr>
      </w:pPr>
      <w:ins w:id="3768" w:author="Greg Stoike" w:date="2018-11-30T10:52:00Z">
        <w:r w:rsidRPr="007B26CB">
          <w:rPr>
            <w:rFonts w:ascii="Consolas" w:eastAsiaTheme="minorHAnsi" w:hAnsi="Consolas" w:cs="Lucida Sans Typewriter"/>
            <w:color w:val="268BD2"/>
            <w:sz w:val="16"/>
            <w:szCs w:val="16"/>
          </w:rPr>
          <w:t xml:space="preserve">              &lt;Value value="3.3392"/&gt;</w:t>
        </w:r>
      </w:ins>
    </w:p>
    <w:p w14:paraId="5439DD77" w14:textId="77777777" w:rsidR="007B26CB" w:rsidRPr="007B26CB" w:rsidRDefault="007B26CB" w:rsidP="007B26CB">
      <w:pPr>
        <w:rPr>
          <w:ins w:id="3769" w:author="Greg Stoike" w:date="2018-11-30T10:52:00Z"/>
          <w:rFonts w:ascii="Consolas" w:eastAsiaTheme="minorHAnsi" w:hAnsi="Consolas" w:cs="Lucida Sans Typewriter"/>
          <w:color w:val="268BD2"/>
          <w:sz w:val="16"/>
          <w:szCs w:val="16"/>
        </w:rPr>
      </w:pPr>
      <w:ins w:id="3770" w:author="Greg Stoike" w:date="2018-11-30T10:52:00Z">
        <w:r w:rsidRPr="007B26CB">
          <w:rPr>
            <w:rFonts w:ascii="Consolas" w:eastAsiaTheme="minorHAnsi" w:hAnsi="Consolas" w:cs="Lucida Sans Typewriter"/>
            <w:color w:val="268BD2"/>
            <w:sz w:val="16"/>
            <w:szCs w:val="16"/>
          </w:rPr>
          <w:t xml:space="preserve">            &lt;/Parameter&gt;</w:t>
        </w:r>
      </w:ins>
    </w:p>
    <w:p w14:paraId="4AF20FBF" w14:textId="77777777" w:rsidR="007B26CB" w:rsidRPr="007B26CB" w:rsidRDefault="007B26CB" w:rsidP="007B26CB">
      <w:pPr>
        <w:rPr>
          <w:ins w:id="3771" w:author="Greg Stoike" w:date="2018-11-30T10:52:00Z"/>
          <w:rFonts w:ascii="Consolas" w:eastAsiaTheme="minorHAnsi" w:hAnsi="Consolas" w:cs="Lucida Sans Typewriter"/>
          <w:color w:val="268BD2"/>
          <w:sz w:val="16"/>
          <w:szCs w:val="16"/>
        </w:rPr>
      </w:pPr>
      <w:ins w:id="3772" w:author="Greg Stoike" w:date="2018-11-30T10:52:00Z">
        <w:r w:rsidRPr="007B26CB">
          <w:rPr>
            <w:rFonts w:ascii="Consolas" w:eastAsiaTheme="minorHAnsi" w:hAnsi="Consolas" w:cs="Lucida Sans Typewriter"/>
            <w:color w:val="268BD2"/>
            <w:sz w:val="16"/>
            <w:szCs w:val="16"/>
          </w:rPr>
          <w:t xml:space="preserve">          &lt;/Rule&gt;</w:t>
        </w:r>
      </w:ins>
    </w:p>
    <w:p w14:paraId="4352F358" w14:textId="77777777" w:rsidR="007B26CB" w:rsidRPr="007B26CB" w:rsidRDefault="007B26CB" w:rsidP="007B26CB">
      <w:pPr>
        <w:rPr>
          <w:ins w:id="3773" w:author="Greg Stoike" w:date="2018-11-30T10:52:00Z"/>
          <w:rFonts w:ascii="Consolas" w:eastAsiaTheme="minorHAnsi" w:hAnsi="Consolas" w:cs="Lucida Sans Typewriter"/>
          <w:color w:val="268BD2"/>
          <w:sz w:val="16"/>
          <w:szCs w:val="16"/>
        </w:rPr>
      </w:pPr>
      <w:ins w:id="3774" w:author="Greg Stoike" w:date="2018-11-30T10:52:00Z">
        <w:r w:rsidRPr="007B26CB">
          <w:rPr>
            <w:rFonts w:ascii="Consolas" w:eastAsiaTheme="minorHAnsi" w:hAnsi="Consolas" w:cs="Lucida Sans Typewriter"/>
            <w:color w:val="268BD2"/>
            <w:sz w:val="16"/>
            <w:szCs w:val="16"/>
          </w:rPr>
          <w:t xml:space="preserve">        &lt;/Rules&gt;</w:t>
        </w:r>
      </w:ins>
    </w:p>
    <w:p w14:paraId="604E5274" w14:textId="77777777" w:rsidR="007B26CB" w:rsidRPr="007B26CB" w:rsidRDefault="007B26CB" w:rsidP="007B26CB">
      <w:pPr>
        <w:rPr>
          <w:ins w:id="3775" w:author="Greg Stoike" w:date="2018-11-30T10:52:00Z"/>
          <w:rFonts w:ascii="Consolas" w:eastAsiaTheme="minorHAnsi" w:hAnsi="Consolas" w:cs="Lucida Sans Typewriter"/>
          <w:color w:val="268BD2"/>
          <w:sz w:val="16"/>
          <w:szCs w:val="16"/>
        </w:rPr>
      </w:pPr>
      <w:ins w:id="3776" w:author="Greg Stoike" w:date="2018-11-30T10:52:00Z">
        <w:r w:rsidRPr="007B26CB">
          <w:rPr>
            <w:rFonts w:ascii="Consolas" w:eastAsiaTheme="minorHAnsi" w:hAnsi="Consolas" w:cs="Lucida Sans Typewriter"/>
            <w:color w:val="268BD2"/>
            <w:sz w:val="16"/>
            <w:szCs w:val="16"/>
          </w:rPr>
          <w:t xml:space="preserve">      &lt;/Scoring&gt;</w:t>
        </w:r>
      </w:ins>
    </w:p>
    <w:p w14:paraId="37BE2407" w14:textId="77777777" w:rsidR="007B26CB" w:rsidRPr="007B26CB" w:rsidRDefault="007B26CB" w:rsidP="007B26CB">
      <w:pPr>
        <w:rPr>
          <w:ins w:id="3777" w:author="Greg Stoike" w:date="2018-11-30T10:52:00Z"/>
          <w:rFonts w:ascii="Consolas" w:eastAsiaTheme="minorHAnsi" w:hAnsi="Consolas" w:cs="Lucida Sans Typewriter"/>
          <w:color w:val="268BD2"/>
          <w:sz w:val="16"/>
          <w:szCs w:val="16"/>
        </w:rPr>
      </w:pPr>
      <w:ins w:id="3778" w:author="Greg Stoike" w:date="2018-11-30T10:52:00Z">
        <w:r w:rsidRPr="007B26CB">
          <w:rPr>
            <w:rFonts w:ascii="Consolas" w:eastAsiaTheme="minorHAnsi" w:hAnsi="Consolas" w:cs="Lucida Sans Typewriter"/>
            <w:color w:val="268BD2"/>
            <w:sz w:val="16"/>
            <w:szCs w:val="16"/>
          </w:rPr>
          <w:lastRenderedPageBreak/>
          <w:t xml:space="preserve">      &lt;BlueprintElement id="2-W|1-11" type="target" label="E.GHS.C2WN.T1"/&gt;</w:t>
        </w:r>
      </w:ins>
    </w:p>
    <w:p w14:paraId="1478EC00" w14:textId="77777777" w:rsidR="007B26CB" w:rsidRPr="007B26CB" w:rsidRDefault="007B26CB" w:rsidP="007B26CB">
      <w:pPr>
        <w:rPr>
          <w:ins w:id="3779" w:author="Greg Stoike" w:date="2018-11-30T10:52:00Z"/>
          <w:rFonts w:ascii="Consolas" w:eastAsiaTheme="minorHAnsi" w:hAnsi="Consolas" w:cs="Lucida Sans Typewriter"/>
          <w:color w:val="268BD2"/>
          <w:sz w:val="16"/>
          <w:szCs w:val="16"/>
        </w:rPr>
      </w:pPr>
      <w:ins w:id="3780" w:author="Greg Stoike" w:date="2018-11-30T10:52:00Z">
        <w:r w:rsidRPr="007B26CB">
          <w:rPr>
            <w:rFonts w:ascii="Consolas" w:eastAsiaTheme="minorHAnsi" w:hAnsi="Consolas" w:cs="Lucida Sans Typewriter"/>
            <w:color w:val="268BD2"/>
            <w:sz w:val="16"/>
            <w:szCs w:val="16"/>
          </w:rPr>
          <w:t xml:space="preserve">      &lt;BlueprintElement id="2-W|3-11" type="target" label="E.GHS.C2WE.T3"/&gt;</w:t>
        </w:r>
      </w:ins>
    </w:p>
    <w:p w14:paraId="7E026C1A" w14:textId="77777777" w:rsidR="007B26CB" w:rsidRPr="007B26CB" w:rsidRDefault="007B26CB" w:rsidP="007B26CB">
      <w:pPr>
        <w:rPr>
          <w:ins w:id="3781" w:author="Greg Stoike" w:date="2018-11-30T10:52:00Z"/>
          <w:rFonts w:ascii="Consolas" w:eastAsiaTheme="minorHAnsi" w:hAnsi="Consolas" w:cs="Lucida Sans Typewriter"/>
          <w:color w:val="268BD2"/>
          <w:sz w:val="16"/>
          <w:szCs w:val="16"/>
        </w:rPr>
      </w:pPr>
      <w:ins w:id="3782" w:author="Greg Stoike" w:date="2018-11-30T10:52:00Z">
        <w:r w:rsidRPr="007B26CB">
          <w:rPr>
            <w:rFonts w:ascii="Consolas" w:eastAsiaTheme="minorHAnsi" w:hAnsi="Consolas" w:cs="Lucida Sans Typewriter"/>
            <w:color w:val="268BD2"/>
            <w:sz w:val="16"/>
            <w:szCs w:val="16"/>
          </w:rPr>
          <w:t xml:space="preserve">      &lt;BlueprintElement id="2-W|8-11" type="target" label="E.GHS.C2WG.T8"/&gt;</w:t>
        </w:r>
      </w:ins>
    </w:p>
    <w:p w14:paraId="3DFA12D0" w14:textId="77777777" w:rsidR="007B26CB" w:rsidRPr="007B26CB" w:rsidRDefault="007B26CB" w:rsidP="007B26CB">
      <w:pPr>
        <w:rPr>
          <w:ins w:id="3783" w:author="Greg Stoike" w:date="2018-11-30T10:52:00Z"/>
          <w:rFonts w:ascii="Consolas" w:eastAsiaTheme="minorHAnsi" w:hAnsi="Consolas" w:cs="Lucida Sans Typewriter"/>
          <w:color w:val="268BD2"/>
          <w:sz w:val="16"/>
          <w:szCs w:val="16"/>
        </w:rPr>
      </w:pPr>
      <w:ins w:id="3784" w:author="Greg Stoike" w:date="2018-11-30T10:52:00Z">
        <w:r w:rsidRPr="007B26CB">
          <w:rPr>
            <w:rFonts w:ascii="Consolas" w:eastAsiaTheme="minorHAnsi" w:hAnsi="Consolas" w:cs="Lucida Sans Typewriter"/>
            <w:color w:val="268BD2"/>
            <w:sz w:val="16"/>
            <w:szCs w:val="16"/>
          </w:rPr>
          <w:t xml:space="preserve">      &lt;BlueprintElement id="2-W|9-11" type="target" label="E.GHS.C2WG.T9"/&gt;</w:t>
        </w:r>
      </w:ins>
    </w:p>
    <w:p w14:paraId="3DB088A9" w14:textId="77777777" w:rsidR="007B26CB" w:rsidRPr="007B26CB" w:rsidRDefault="007B26CB" w:rsidP="007B26CB">
      <w:pPr>
        <w:rPr>
          <w:ins w:id="3785" w:author="Greg Stoike" w:date="2018-11-30T10:52:00Z"/>
          <w:rFonts w:ascii="Consolas" w:eastAsiaTheme="minorHAnsi" w:hAnsi="Consolas" w:cs="Lucida Sans Typewriter"/>
          <w:color w:val="268BD2"/>
          <w:sz w:val="16"/>
          <w:szCs w:val="16"/>
        </w:rPr>
      </w:pPr>
      <w:ins w:id="3786" w:author="Greg Stoike" w:date="2018-11-30T10:52:00Z">
        <w:r w:rsidRPr="007B26CB">
          <w:rPr>
            <w:rFonts w:ascii="Consolas" w:eastAsiaTheme="minorHAnsi" w:hAnsi="Consolas" w:cs="Lucida Sans Typewriter"/>
            <w:color w:val="268BD2"/>
            <w:sz w:val="16"/>
            <w:szCs w:val="16"/>
          </w:rPr>
          <w:t xml:space="preserve">      &lt;BlueprintElement id="2-W|4-11" type="target" label="E.GHS.C2WE.T4"/&gt;</w:t>
        </w:r>
      </w:ins>
    </w:p>
    <w:p w14:paraId="38777FBB" w14:textId="77777777" w:rsidR="007B26CB" w:rsidRPr="007B26CB" w:rsidRDefault="007B26CB" w:rsidP="007B26CB">
      <w:pPr>
        <w:rPr>
          <w:ins w:id="3787" w:author="Greg Stoike" w:date="2018-11-30T10:52:00Z"/>
          <w:rFonts w:ascii="Consolas" w:eastAsiaTheme="minorHAnsi" w:hAnsi="Consolas" w:cs="Lucida Sans Typewriter"/>
          <w:color w:val="268BD2"/>
          <w:sz w:val="16"/>
          <w:szCs w:val="16"/>
        </w:rPr>
      </w:pPr>
      <w:ins w:id="3788" w:author="Greg Stoike" w:date="2018-11-30T10:52:00Z">
        <w:r w:rsidRPr="007B26CB">
          <w:rPr>
            <w:rFonts w:ascii="Consolas" w:eastAsiaTheme="minorHAnsi" w:hAnsi="Consolas" w:cs="Lucida Sans Typewriter"/>
            <w:color w:val="268BD2"/>
            <w:sz w:val="16"/>
            <w:szCs w:val="16"/>
          </w:rPr>
          <w:t xml:space="preserve">    &lt;/BlueprintElement&gt;</w:t>
        </w:r>
      </w:ins>
    </w:p>
    <w:p w14:paraId="5B6BF595" w14:textId="77777777" w:rsidR="007B26CB" w:rsidRPr="007B26CB" w:rsidRDefault="007B26CB" w:rsidP="007B26CB">
      <w:pPr>
        <w:rPr>
          <w:ins w:id="3789" w:author="Greg Stoike" w:date="2018-11-30T10:52:00Z"/>
          <w:rFonts w:ascii="Consolas" w:eastAsiaTheme="minorHAnsi" w:hAnsi="Consolas" w:cs="Lucida Sans Typewriter"/>
          <w:color w:val="268BD2"/>
          <w:sz w:val="16"/>
          <w:szCs w:val="16"/>
        </w:rPr>
      </w:pPr>
      <w:ins w:id="3790" w:author="Greg Stoike" w:date="2018-11-30T10:52:00Z">
        <w:r w:rsidRPr="007B26CB">
          <w:rPr>
            <w:rFonts w:ascii="Consolas" w:eastAsiaTheme="minorHAnsi" w:hAnsi="Consolas" w:cs="Lucida Sans Typewriter"/>
            <w:color w:val="268BD2"/>
            <w:sz w:val="16"/>
            <w:szCs w:val="16"/>
          </w:rPr>
          <w:t xml:space="preserve">    &lt;BlueprintElement id="3-L" type="claim" label="E.GHS.C3SL"&gt;</w:t>
        </w:r>
      </w:ins>
    </w:p>
    <w:p w14:paraId="57B94E5D" w14:textId="77777777" w:rsidR="007B26CB" w:rsidRPr="007B26CB" w:rsidRDefault="007B26CB" w:rsidP="007B26CB">
      <w:pPr>
        <w:rPr>
          <w:ins w:id="3791" w:author="Greg Stoike" w:date="2018-11-30T10:52:00Z"/>
          <w:rFonts w:ascii="Consolas" w:eastAsiaTheme="minorHAnsi" w:hAnsi="Consolas" w:cs="Lucida Sans Typewriter"/>
          <w:color w:val="268BD2"/>
          <w:sz w:val="16"/>
          <w:szCs w:val="16"/>
        </w:rPr>
      </w:pPr>
      <w:ins w:id="3792" w:author="Greg Stoike" w:date="2018-11-30T10:52:00Z">
        <w:r w:rsidRPr="007B26CB">
          <w:rPr>
            <w:rFonts w:ascii="Consolas" w:eastAsiaTheme="minorHAnsi" w:hAnsi="Consolas" w:cs="Lucida Sans Typewriter"/>
            <w:color w:val="268BD2"/>
            <w:sz w:val="16"/>
            <w:szCs w:val="16"/>
          </w:rPr>
          <w:t xml:space="preserve">      &lt;BlueprintElement id="3-L|4-11" type="target" label="E.GHS.C3SL.T4"/&gt;</w:t>
        </w:r>
      </w:ins>
    </w:p>
    <w:p w14:paraId="7B001B93" w14:textId="77777777" w:rsidR="007B26CB" w:rsidRPr="007B26CB" w:rsidRDefault="007B26CB" w:rsidP="007B26CB">
      <w:pPr>
        <w:rPr>
          <w:ins w:id="3793" w:author="Greg Stoike" w:date="2018-11-30T10:52:00Z"/>
          <w:rFonts w:ascii="Consolas" w:eastAsiaTheme="minorHAnsi" w:hAnsi="Consolas" w:cs="Lucida Sans Typewriter"/>
          <w:color w:val="268BD2"/>
          <w:sz w:val="16"/>
          <w:szCs w:val="16"/>
        </w:rPr>
      </w:pPr>
      <w:ins w:id="3794" w:author="Greg Stoike" w:date="2018-11-30T10:52:00Z">
        <w:r w:rsidRPr="007B26CB">
          <w:rPr>
            <w:rFonts w:ascii="Consolas" w:eastAsiaTheme="minorHAnsi" w:hAnsi="Consolas" w:cs="Lucida Sans Typewriter"/>
            <w:color w:val="268BD2"/>
            <w:sz w:val="16"/>
            <w:szCs w:val="16"/>
          </w:rPr>
          <w:t xml:space="preserve">    &lt;/BlueprintElement&gt;</w:t>
        </w:r>
      </w:ins>
    </w:p>
    <w:p w14:paraId="4E2ED5C8" w14:textId="77777777" w:rsidR="007B26CB" w:rsidRPr="007B26CB" w:rsidRDefault="007B26CB" w:rsidP="007B26CB">
      <w:pPr>
        <w:rPr>
          <w:ins w:id="3795" w:author="Greg Stoike" w:date="2018-11-30T10:52:00Z"/>
          <w:rFonts w:ascii="Consolas" w:eastAsiaTheme="minorHAnsi" w:hAnsi="Consolas" w:cs="Lucida Sans Typewriter"/>
          <w:color w:val="268BD2"/>
          <w:sz w:val="16"/>
          <w:szCs w:val="16"/>
        </w:rPr>
      </w:pPr>
      <w:ins w:id="3796" w:author="Greg Stoike" w:date="2018-11-30T10:52:00Z">
        <w:r w:rsidRPr="007B26CB">
          <w:rPr>
            <w:rFonts w:ascii="Consolas" w:eastAsiaTheme="minorHAnsi" w:hAnsi="Consolas" w:cs="Lucida Sans Typewriter"/>
            <w:color w:val="268BD2"/>
            <w:sz w:val="16"/>
            <w:szCs w:val="16"/>
          </w:rPr>
          <w:t xml:space="preserve">    &lt;BlueprintElement id="4-CR" type="claim" label="E.GHS.C4R"&gt;</w:t>
        </w:r>
      </w:ins>
    </w:p>
    <w:p w14:paraId="75CC2B66" w14:textId="77777777" w:rsidR="007B26CB" w:rsidRPr="007B26CB" w:rsidRDefault="007B26CB" w:rsidP="007B26CB">
      <w:pPr>
        <w:rPr>
          <w:ins w:id="3797" w:author="Greg Stoike" w:date="2018-11-30T10:52:00Z"/>
          <w:rFonts w:ascii="Consolas" w:eastAsiaTheme="minorHAnsi" w:hAnsi="Consolas" w:cs="Lucida Sans Typewriter"/>
          <w:color w:val="268BD2"/>
          <w:sz w:val="16"/>
          <w:szCs w:val="16"/>
        </w:rPr>
      </w:pPr>
      <w:ins w:id="3798" w:author="Greg Stoike" w:date="2018-11-30T10:52:00Z">
        <w:r w:rsidRPr="007B26CB">
          <w:rPr>
            <w:rFonts w:ascii="Consolas" w:eastAsiaTheme="minorHAnsi" w:hAnsi="Consolas" w:cs="Lucida Sans Typewriter"/>
            <w:color w:val="268BD2"/>
            <w:sz w:val="16"/>
            <w:szCs w:val="16"/>
          </w:rPr>
          <w:t xml:space="preserve">      &lt;Scoring&gt;</w:t>
        </w:r>
      </w:ins>
    </w:p>
    <w:p w14:paraId="34A9EEC7" w14:textId="77777777" w:rsidR="007B26CB" w:rsidRPr="007B26CB" w:rsidRDefault="007B26CB" w:rsidP="007B26CB">
      <w:pPr>
        <w:rPr>
          <w:ins w:id="3799" w:author="Greg Stoike" w:date="2018-11-30T10:52:00Z"/>
          <w:rFonts w:ascii="Consolas" w:eastAsiaTheme="minorHAnsi" w:hAnsi="Consolas" w:cs="Lucida Sans Typewriter"/>
          <w:color w:val="268BD2"/>
          <w:sz w:val="16"/>
          <w:szCs w:val="16"/>
        </w:rPr>
      </w:pPr>
      <w:ins w:id="3800" w:author="Greg Stoike" w:date="2018-11-30T10:52:00Z">
        <w:r w:rsidRPr="007B26CB">
          <w:rPr>
            <w:rFonts w:ascii="Consolas" w:eastAsiaTheme="minorHAnsi" w:hAnsi="Consolas" w:cs="Lucida Sans Typewriter"/>
            <w:color w:val="268BD2"/>
            <w:sz w:val="16"/>
            <w:szCs w:val="16"/>
          </w:rPr>
          <w:t xml:space="preserve">        &lt;Rules&gt;</w:t>
        </w:r>
      </w:ins>
    </w:p>
    <w:p w14:paraId="763A128B" w14:textId="77777777" w:rsidR="007B26CB" w:rsidRPr="007B26CB" w:rsidRDefault="007B26CB" w:rsidP="007B26CB">
      <w:pPr>
        <w:rPr>
          <w:ins w:id="3801" w:author="Greg Stoike" w:date="2018-11-30T10:52:00Z"/>
          <w:rFonts w:ascii="Consolas" w:eastAsiaTheme="minorHAnsi" w:hAnsi="Consolas" w:cs="Lucida Sans Typewriter"/>
          <w:color w:val="268BD2"/>
          <w:sz w:val="16"/>
          <w:szCs w:val="16"/>
        </w:rPr>
      </w:pPr>
      <w:ins w:id="3802" w:author="Greg Stoike" w:date="2018-11-30T10:52:00Z">
        <w:r w:rsidRPr="007B26CB">
          <w:rPr>
            <w:rFonts w:ascii="Consolas" w:eastAsiaTheme="minorHAnsi" w:hAnsi="Consolas" w:cs="Lucida Sans Typewriter"/>
            <w:color w:val="268BD2"/>
            <w:sz w:val="16"/>
            <w:szCs w:val="16"/>
          </w:rPr>
          <w:t xml:space="preserve">          &lt;Rule name="SEBasedPLWithRounding" measure="PerformanceLevel" computationOrder="81"&gt;</w:t>
        </w:r>
      </w:ins>
    </w:p>
    <w:p w14:paraId="2CE65EED" w14:textId="77777777" w:rsidR="007B26CB" w:rsidRPr="007B26CB" w:rsidRDefault="007B26CB" w:rsidP="007B26CB">
      <w:pPr>
        <w:rPr>
          <w:ins w:id="3803" w:author="Greg Stoike" w:date="2018-11-30T10:52:00Z"/>
          <w:rFonts w:ascii="Consolas" w:eastAsiaTheme="minorHAnsi" w:hAnsi="Consolas" w:cs="Lucida Sans Typewriter"/>
          <w:color w:val="268BD2"/>
          <w:sz w:val="16"/>
          <w:szCs w:val="16"/>
        </w:rPr>
      </w:pPr>
      <w:ins w:id="3804" w:author="Greg Stoike" w:date="2018-11-30T10:52:00Z">
        <w:r w:rsidRPr="007B26CB">
          <w:rPr>
            <w:rFonts w:ascii="Consolas" w:eastAsiaTheme="minorHAnsi" w:hAnsi="Consolas" w:cs="Lucida Sans Typewriter"/>
            <w:color w:val="268BD2"/>
            <w:sz w:val="16"/>
            <w:szCs w:val="16"/>
          </w:rPr>
          <w:t xml:space="preserve">            &lt;Parameter name="seMultiple" id="7B19E304-3863-4F12-9A75-E311DD578EC1" type="double" position="1"&gt;</w:t>
        </w:r>
      </w:ins>
    </w:p>
    <w:p w14:paraId="1CD46A77" w14:textId="77777777" w:rsidR="007B26CB" w:rsidRPr="007B26CB" w:rsidRDefault="007B26CB" w:rsidP="007B26CB">
      <w:pPr>
        <w:rPr>
          <w:ins w:id="3805" w:author="Greg Stoike" w:date="2018-11-30T10:52:00Z"/>
          <w:rFonts w:ascii="Consolas" w:eastAsiaTheme="minorHAnsi" w:hAnsi="Consolas" w:cs="Lucida Sans Typewriter"/>
          <w:color w:val="268BD2"/>
          <w:sz w:val="16"/>
          <w:szCs w:val="16"/>
        </w:rPr>
      </w:pPr>
      <w:ins w:id="3806" w:author="Greg Stoike" w:date="2018-11-30T10:52:00Z">
        <w:r w:rsidRPr="007B26CB">
          <w:rPr>
            <w:rFonts w:ascii="Consolas" w:eastAsiaTheme="minorHAnsi" w:hAnsi="Consolas" w:cs="Lucida Sans Typewriter"/>
            <w:color w:val="268BD2"/>
            <w:sz w:val="16"/>
            <w:szCs w:val="16"/>
          </w:rPr>
          <w:t xml:space="preserve">              &lt;Value value="1.5"/&gt;</w:t>
        </w:r>
      </w:ins>
    </w:p>
    <w:p w14:paraId="1C050BD5" w14:textId="77777777" w:rsidR="007B26CB" w:rsidRPr="007B26CB" w:rsidRDefault="007B26CB" w:rsidP="007B26CB">
      <w:pPr>
        <w:rPr>
          <w:ins w:id="3807" w:author="Greg Stoike" w:date="2018-11-30T10:52:00Z"/>
          <w:rFonts w:ascii="Consolas" w:eastAsiaTheme="minorHAnsi" w:hAnsi="Consolas" w:cs="Lucida Sans Typewriter"/>
          <w:color w:val="268BD2"/>
          <w:sz w:val="16"/>
          <w:szCs w:val="16"/>
        </w:rPr>
      </w:pPr>
      <w:ins w:id="3808" w:author="Greg Stoike" w:date="2018-11-30T10:52:00Z">
        <w:r w:rsidRPr="007B26CB">
          <w:rPr>
            <w:rFonts w:ascii="Consolas" w:eastAsiaTheme="minorHAnsi" w:hAnsi="Consolas" w:cs="Lucida Sans Typewriter"/>
            <w:color w:val="268BD2"/>
            <w:sz w:val="16"/>
            <w:szCs w:val="16"/>
          </w:rPr>
          <w:t xml:space="preserve">            &lt;/Parameter&gt;</w:t>
        </w:r>
      </w:ins>
    </w:p>
    <w:p w14:paraId="08A3B17D" w14:textId="77777777" w:rsidR="007B26CB" w:rsidRPr="007B26CB" w:rsidRDefault="007B26CB" w:rsidP="007B26CB">
      <w:pPr>
        <w:rPr>
          <w:ins w:id="3809" w:author="Greg Stoike" w:date="2018-11-30T10:52:00Z"/>
          <w:rFonts w:ascii="Consolas" w:eastAsiaTheme="minorHAnsi" w:hAnsi="Consolas" w:cs="Lucida Sans Typewriter"/>
          <w:color w:val="268BD2"/>
          <w:sz w:val="16"/>
          <w:szCs w:val="16"/>
        </w:rPr>
      </w:pPr>
      <w:ins w:id="3810" w:author="Greg Stoike" w:date="2018-11-30T10:52:00Z">
        <w:r w:rsidRPr="007B26CB">
          <w:rPr>
            <w:rFonts w:ascii="Consolas" w:eastAsiaTheme="minorHAnsi" w:hAnsi="Consolas" w:cs="Lucida Sans Typewriter"/>
            <w:color w:val="268BD2"/>
            <w:sz w:val="16"/>
            <w:szCs w:val="16"/>
          </w:rPr>
          <w:t xml:space="preserve">            &lt;Parameter name="proficientPerformanceLevel" id="2EE0DDB3-7AD5-495E-B1CE-72D4C2BB1AAC" type="int" position="2"&gt;</w:t>
        </w:r>
      </w:ins>
    </w:p>
    <w:p w14:paraId="0ADCCA5A" w14:textId="77777777" w:rsidR="007B26CB" w:rsidRPr="007B26CB" w:rsidRDefault="007B26CB" w:rsidP="007B26CB">
      <w:pPr>
        <w:rPr>
          <w:ins w:id="3811" w:author="Greg Stoike" w:date="2018-11-30T10:52:00Z"/>
          <w:rFonts w:ascii="Consolas" w:eastAsiaTheme="minorHAnsi" w:hAnsi="Consolas" w:cs="Lucida Sans Typewriter"/>
          <w:color w:val="268BD2"/>
          <w:sz w:val="16"/>
          <w:szCs w:val="16"/>
        </w:rPr>
      </w:pPr>
      <w:ins w:id="3812" w:author="Greg Stoike" w:date="2018-11-30T10:52:00Z">
        <w:r w:rsidRPr="007B26CB">
          <w:rPr>
            <w:rFonts w:ascii="Consolas" w:eastAsiaTheme="minorHAnsi" w:hAnsi="Consolas" w:cs="Lucida Sans Typewriter"/>
            <w:color w:val="268BD2"/>
            <w:sz w:val="16"/>
            <w:szCs w:val="16"/>
          </w:rPr>
          <w:t xml:space="preserve">              &lt;Value value="3"/&gt;</w:t>
        </w:r>
      </w:ins>
    </w:p>
    <w:p w14:paraId="534B8C2D" w14:textId="77777777" w:rsidR="007B26CB" w:rsidRPr="007B26CB" w:rsidRDefault="007B26CB" w:rsidP="007B26CB">
      <w:pPr>
        <w:rPr>
          <w:ins w:id="3813" w:author="Greg Stoike" w:date="2018-11-30T10:52:00Z"/>
          <w:rFonts w:ascii="Consolas" w:eastAsiaTheme="minorHAnsi" w:hAnsi="Consolas" w:cs="Lucida Sans Typewriter"/>
          <w:color w:val="268BD2"/>
          <w:sz w:val="16"/>
          <w:szCs w:val="16"/>
        </w:rPr>
      </w:pPr>
      <w:ins w:id="3814" w:author="Greg Stoike" w:date="2018-11-30T10:52:00Z">
        <w:r w:rsidRPr="007B26CB">
          <w:rPr>
            <w:rFonts w:ascii="Consolas" w:eastAsiaTheme="minorHAnsi" w:hAnsi="Consolas" w:cs="Lucida Sans Typewriter"/>
            <w:color w:val="268BD2"/>
            <w:sz w:val="16"/>
            <w:szCs w:val="16"/>
          </w:rPr>
          <w:t xml:space="preserve">            &lt;/Parameter&gt;</w:t>
        </w:r>
      </w:ins>
    </w:p>
    <w:p w14:paraId="144D7E01" w14:textId="77777777" w:rsidR="007B26CB" w:rsidRPr="007B26CB" w:rsidRDefault="007B26CB" w:rsidP="007B26CB">
      <w:pPr>
        <w:rPr>
          <w:ins w:id="3815" w:author="Greg Stoike" w:date="2018-11-30T10:52:00Z"/>
          <w:rFonts w:ascii="Consolas" w:eastAsiaTheme="minorHAnsi" w:hAnsi="Consolas" w:cs="Lucida Sans Typewriter"/>
          <w:color w:val="268BD2"/>
          <w:sz w:val="16"/>
          <w:szCs w:val="16"/>
        </w:rPr>
      </w:pPr>
      <w:ins w:id="3816" w:author="Greg Stoike" w:date="2018-11-30T10:52:00Z">
        <w:r w:rsidRPr="007B26CB">
          <w:rPr>
            <w:rFonts w:ascii="Consolas" w:eastAsiaTheme="minorHAnsi" w:hAnsi="Consolas" w:cs="Lucida Sans Typewriter"/>
            <w:color w:val="268BD2"/>
            <w:sz w:val="16"/>
            <w:szCs w:val="16"/>
          </w:rPr>
          <w:t xml:space="preserve">            &lt;Parameter name="LOT" id="4363F62B-647C-4831-B334-DA5A1B5EA596" type="double" position="3"&gt;</w:t>
        </w:r>
      </w:ins>
    </w:p>
    <w:p w14:paraId="7BE7B62A" w14:textId="77777777" w:rsidR="007B26CB" w:rsidRPr="007B26CB" w:rsidRDefault="007B26CB" w:rsidP="007B26CB">
      <w:pPr>
        <w:rPr>
          <w:ins w:id="3817" w:author="Greg Stoike" w:date="2018-11-30T10:52:00Z"/>
          <w:rFonts w:ascii="Consolas" w:eastAsiaTheme="minorHAnsi" w:hAnsi="Consolas" w:cs="Lucida Sans Typewriter"/>
          <w:color w:val="268BD2"/>
          <w:sz w:val="16"/>
          <w:szCs w:val="16"/>
        </w:rPr>
      </w:pPr>
      <w:ins w:id="3818" w:author="Greg Stoike" w:date="2018-11-30T10:52:00Z">
        <w:r w:rsidRPr="007B26CB">
          <w:rPr>
            <w:rFonts w:ascii="Consolas" w:eastAsiaTheme="minorHAnsi" w:hAnsi="Consolas" w:cs="Lucida Sans Typewriter"/>
            <w:color w:val="268BD2"/>
            <w:sz w:val="16"/>
            <w:szCs w:val="16"/>
          </w:rPr>
          <w:t xml:space="preserve">              &lt;Value value="-2.4375"/&gt;</w:t>
        </w:r>
      </w:ins>
    </w:p>
    <w:p w14:paraId="0344663E" w14:textId="77777777" w:rsidR="007B26CB" w:rsidRPr="007B26CB" w:rsidRDefault="007B26CB" w:rsidP="007B26CB">
      <w:pPr>
        <w:rPr>
          <w:ins w:id="3819" w:author="Greg Stoike" w:date="2018-11-30T10:52:00Z"/>
          <w:rFonts w:ascii="Consolas" w:eastAsiaTheme="minorHAnsi" w:hAnsi="Consolas" w:cs="Lucida Sans Typewriter"/>
          <w:color w:val="268BD2"/>
          <w:sz w:val="16"/>
          <w:szCs w:val="16"/>
        </w:rPr>
      </w:pPr>
      <w:ins w:id="3820" w:author="Greg Stoike" w:date="2018-11-30T10:52:00Z">
        <w:r w:rsidRPr="007B26CB">
          <w:rPr>
            <w:rFonts w:ascii="Consolas" w:eastAsiaTheme="minorHAnsi" w:hAnsi="Consolas" w:cs="Lucida Sans Typewriter"/>
            <w:color w:val="268BD2"/>
            <w:sz w:val="16"/>
            <w:szCs w:val="16"/>
          </w:rPr>
          <w:t xml:space="preserve">            &lt;/Parameter&gt;</w:t>
        </w:r>
      </w:ins>
    </w:p>
    <w:p w14:paraId="72130B19" w14:textId="77777777" w:rsidR="007B26CB" w:rsidRPr="007B26CB" w:rsidRDefault="007B26CB" w:rsidP="007B26CB">
      <w:pPr>
        <w:rPr>
          <w:ins w:id="3821" w:author="Greg Stoike" w:date="2018-11-30T10:52:00Z"/>
          <w:rFonts w:ascii="Consolas" w:eastAsiaTheme="minorHAnsi" w:hAnsi="Consolas" w:cs="Lucida Sans Typewriter"/>
          <w:color w:val="268BD2"/>
          <w:sz w:val="16"/>
          <w:szCs w:val="16"/>
        </w:rPr>
      </w:pPr>
      <w:ins w:id="3822" w:author="Greg Stoike" w:date="2018-11-30T10:52:00Z">
        <w:r w:rsidRPr="007B26CB">
          <w:rPr>
            <w:rFonts w:ascii="Consolas" w:eastAsiaTheme="minorHAnsi" w:hAnsi="Consolas" w:cs="Lucida Sans Typewriter"/>
            <w:color w:val="268BD2"/>
            <w:sz w:val="16"/>
            <w:szCs w:val="16"/>
          </w:rPr>
          <w:t xml:space="preserve">            &lt;Parameter name="HOT" id="8191A641-6455-4AAF-840F-FF13BD6E5747" type="double" position="4"&gt;</w:t>
        </w:r>
      </w:ins>
    </w:p>
    <w:p w14:paraId="5F9DAF39" w14:textId="77777777" w:rsidR="007B26CB" w:rsidRPr="007B26CB" w:rsidRDefault="007B26CB" w:rsidP="007B26CB">
      <w:pPr>
        <w:rPr>
          <w:ins w:id="3823" w:author="Greg Stoike" w:date="2018-11-30T10:52:00Z"/>
          <w:rFonts w:ascii="Consolas" w:eastAsiaTheme="minorHAnsi" w:hAnsi="Consolas" w:cs="Lucida Sans Typewriter"/>
          <w:color w:val="268BD2"/>
          <w:sz w:val="16"/>
          <w:szCs w:val="16"/>
        </w:rPr>
      </w:pPr>
      <w:ins w:id="3824" w:author="Greg Stoike" w:date="2018-11-30T10:52:00Z">
        <w:r w:rsidRPr="007B26CB">
          <w:rPr>
            <w:rFonts w:ascii="Consolas" w:eastAsiaTheme="minorHAnsi" w:hAnsi="Consolas" w:cs="Lucida Sans Typewriter"/>
            <w:color w:val="268BD2"/>
            <w:sz w:val="16"/>
            <w:szCs w:val="16"/>
          </w:rPr>
          <w:t xml:space="preserve">              &lt;Value value="3.3392"/&gt;</w:t>
        </w:r>
      </w:ins>
    </w:p>
    <w:p w14:paraId="3F581944" w14:textId="77777777" w:rsidR="007B26CB" w:rsidRPr="007B26CB" w:rsidRDefault="007B26CB" w:rsidP="007B26CB">
      <w:pPr>
        <w:rPr>
          <w:ins w:id="3825" w:author="Greg Stoike" w:date="2018-11-30T10:52:00Z"/>
          <w:rFonts w:ascii="Consolas" w:eastAsiaTheme="minorHAnsi" w:hAnsi="Consolas" w:cs="Lucida Sans Typewriter"/>
          <w:color w:val="268BD2"/>
          <w:sz w:val="16"/>
          <w:szCs w:val="16"/>
        </w:rPr>
      </w:pPr>
      <w:ins w:id="3826" w:author="Greg Stoike" w:date="2018-11-30T10:52:00Z">
        <w:r w:rsidRPr="007B26CB">
          <w:rPr>
            <w:rFonts w:ascii="Consolas" w:eastAsiaTheme="minorHAnsi" w:hAnsi="Consolas" w:cs="Lucida Sans Typewriter"/>
            <w:color w:val="268BD2"/>
            <w:sz w:val="16"/>
            <w:szCs w:val="16"/>
          </w:rPr>
          <w:t xml:space="preserve">            &lt;/Parameter&gt;</w:t>
        </w:r>
      </w:ins>
    </w:p>
    <w:p w14:paraId="31CE0D56" w14:textId="77777777" w:rsidR="007B26CB" w:rsidRPr="007B26CB" w:rsidRDefault="007B26CB" w:rsidP="007B26CB">
      <w:pPr>
        <w:rPr>
          <w:ins w:id="3827" w:author="Greg Stoike" w:date="2018-11-30T10:52:00Z"/>
          <w:rFonts w:ascii="Consolas" w:eastAsiaTheme="minorHAnsi" w:hAnsi="Consolas" w:cs="Lucida Sans Typewriter"/>
          <w:color w:val="268BD2"/>
          <w:sz w:val="16"/>
          <w:szCs w:val="16"/>
        </w:rPr>
      </w:pPr>
      <w:ins w:id="3828" w:author="Greg Stoike" w:date="2018-11-30T10:52:00Z">
        <w:r w:rsidRPr="007B26CB">
          <w:rPr>
            <w:rFonts w:ascii="Consolas" w:eastAsiaTheme="minorHAnsi" w:hAnsi="Consolas" w:cs="Lucida Sans Typewriter"/>
            <w:color w:val="268BD2"/>
            <w:sz w:val="16"/>
            <w:szCs w:val="16"/>
          </w:rPr>
          <w:t xml:space="preserve">          &lt;/Rule&gt;</w:t>
        </w:r>
      </w:ins>
    </w:p>
    <w:p w14:paraId="48E26898" w14:textId="77777777" w:rsidR="007B26CB" w:rsidRPr="007B26CB" w:rsidRDefault="007B26CB" w:rsidP="007B26CB">
      <w:pPr>
        <w:rPr>
          <w:ins w:id="3829" w:author="Greg Stoike" w:date="2018-11-30T10:52:00Z"/>
          <w:rFonts w:ascii="Consolas" w:eastAsiaTheme="minorHAnsi" w:hAnsi="Consolas" w:cs="Lucida Sans Typewriter"/>
          <w:color w:val="268BD2"/>
          <w:sz w:val="16"/>
          <w:szCs w:val="16"/>
        </w:rPr>
      </w:pPr>
      <w:ins w:id="3830" w:author="Greg Stoike" w:date="2018-11-30T10:52:00Z">
        <w:r w:rsidRPr="007B26CB">
          <w:rPr>
            <w:rFonts w:ascii="Consolas" w:eastAsiaTheme="minorHAnsi" w:hAnsi="Consolas" w:cs="Lucida Sans Typewriter"/>
            <w:color w:val="268BD2"/>
            <w:sz w:val="16"/>
            <w:szCs w:val="16"/>
          </w:rPr>
          <w:t xml:space="preserve">          &lt;Rule name="ItemCount" computationOrder="121"/&gt;</w:t>
        </w:r>
      </w:ins>
    </w:p>
    <w:p w14:paraId="30D36C95" w14:textId="77777777" w:rsidR="007B26CB" w:rsidRPr="007B26CB" w:rsidRDefault="007B26CB" w:rsidP="007B26CB">
      <w:pPr>
        <w:rPr>
          <w:ins w:id="3831" w:author="Greg Stoike" w:date="2018-11-30T10:52:00Z"/>
          <w:rFonts w:ascii="Consolas" w:eastAsiaTheme="minorHAnsi" w:hAnsi="Consolas" w:cs="Lucida Sans Typewriter"/>
          <w:color w:val="268BD2"/>
          <w:sz w:val="16"/>
          <w:szCs w:val="16"/>
        </w:rPr>
      </w:pPr>
      <w:ins w:id="3832" w:author="Greg Stoike" w:date="2018-11-30T10:52:00Z">
        <w:r w:rsidRPr="007B26CB">
          <w:rPr>
            <w:rFonts w:ascii="Consolas" w:eastAsiaTheme="minorHAnsi" w:hAnsi="Consolas" w:cs="Lucida Sans Typewriter"/>
            <w:color w:val="268BD2"/>
            <w:sz w:val="16"/>
            <w:szCs w:val="16"/>
          </w:rPr>
          <w:t xml:space="preserve">          &lt;Rule name="ScaleScore" computationOrder="51"/&gt;</w:t>
        </w:r>
      </w:ins>
    </w:p>
    <w:p w14:paraId="39F9500B" w14:textId="77777777" w:rsidR="007B26CB" w:rsidRPr="007B26CB" w:rsidRDefault="007B26CB" w:rsidP="007B26CB">
      <w:pPr>
        <w:rPr>
          <w:ins w:id="3833" w:author="Greg Stoike" w:date="2018-11-30T10:52:00Z"/>
          <w:rFonts w:ascii="Consolas" w:eastAsiaTheme="minorHAnsi" w:hAnsi="Consolas" w:cs="Lucida Sans Typewriter"/>
          <w:color w:val="268BD2"/>
          <w:sz w:val="16"/>
          <w:szCs w:val="16"/>
        </w:rPr>
      </w:pPr>
      <w:ins w:id="3834" w:author="Greg Stoike" w:date="2018-11-30T10:52:00Z">
        <w:r w:rsidRPr="007B26CB">
          <w:rPr>
            <w:rFonts w:ascii="Consolas" w:eastAsiaTheme="minorHAnsi" w:hAnsi="Consolas" w:cs="Lucida Sans Typewriter"/>
            <w:color w:val="268BD2"/>
            <w:sz w:val="16"/>
            <w:szCs w:val="16"/>
          </w:rPr>
          <w:t xml:space="preserve">          &lt;Rule name="ItemCountScored" computationOrder="131"/&gt;</w:t>
        </w:r>
      </w:ins>
    </w:p>
    <w:p w14:paraId="2C808D84" w14:textId="77777777" w:rsidR="007B26CB" w:rsidRPr="007B26CB" w:rsidRDefault="007B26CB" w:rsidP="007B26CB">
      <w:pPr>
        <w:rPr>
          <w:ins w:id="3835" w:author="Greg Stoike" w:date="2018-11-30T10:52:00Z"/>
          <w:rFonts w:ascii="Consolas" w:eastAsiaTheme="minorHAnsi" w:hAnsi="Consolas" w:cs="Lucida Sans Typewriter"/>
          <w:color w:val="268BD2"/>
          <w:sz w:val="16"/>
          <w:szCs w:val="16"/>
        </w:rPr>
      </w:pPr>
      <w:ins w:id="3836" w:author="Greg Stoike" w:date="2018-11-30T10:52:00Z">
        <w:r w:rsidRPr="007B26CB">
          <w:rPr>
            <w:rFonts w:ascii="Consolas" w:eastAsiaTheme="minorHAnsi" w:hAnsi="Consolas" w:cs="Lucida Sans Typewriter"/>
            <w:color w:val="268BD2"/>
            <w:sz w:val="16"/>
            <w:szCs w:val="16"/>
          </w:rPr>
          <w:t xml:space="preserve">          &lt;Rule name="RawScore" computationOrder="141"/&gt;</w:t>
        </w:r>
      </w:ins>
    </w:p>
    <w:p w14:paraId="5AC1BA6C" w14:textId="77777777" w:rsidR="007B26CB" w:rsidRPr="007B26CB" w:rsidRDefault="007B26CB" w:rsidP="007B26CB">
      <w:pPr>
        <w:rPr>
          <w:ins w:id="3837" w:author="Greg Stoike" w:date="2018-11-30T10:52:00Z"/>
          <w:rFonts w:ascii="Consolas" w:eastAsiaTheme="minorHAnsi" w:hAnsi="Consolas" w:cs="Lucida Sans Typewriter"/>
          <w:color w:val="268BD2"/>
          <w:sz w:val="16"/>
          <w:szCs w:val="16"/>
        </w:rPr>
      </w:pPr>
      <w:ins w:id="3838" w:author="Greg Stoike" w:date="2018-11-30T10:52:00Z">
        <w:r w:rsidRPr="007B26CB">
          <w:rPr>
            <w:rFonts w:ascii="Consolas" w:eastAsiaTheme="minorHAnsi" w:hAnsi="Consolas" w:cs="Lucida Sans Typewriter"/>
            <w:color w:val="268BD2"/>
            <w:sz w:val="16"/>
            <w:szCs w:val="16"/>
          </w:rPr>
          <w:t xml:space="preserve">          &lt;Rule name="SBACTheta" measure="ThetaScore" computationOrder="41"&gt;</w:t>
        </w:r>
      </w:ins>
    </w:p>
    <w:p w14:paraId="5519A749" w14:textId="77777777" w:rsidR="007B26CB" w:rsidRPr="007B26CB" w:rsidRDefault="007B26CB" w:rsidP="007B26CB">
      <w:pPr>
        <w:rPr>
          <w:ins w:id="3839" w:author="Greg Stoike" w:date="2018-11-30T10:52:00Z"/>
          <w:rFonts w:ascii="Consolas" w:eastAsiaTheme="minorHAnsi" w:hAnsi="Consolas" w:cs="Lucida Sans Typewriter"/>
          <w:color w:val="268BD2"/>
          <w:sz w:val="16"/>
          <w:szCs w:val="16"/>
        </w:rPr>
      </w:pPr>
      <w:ins w:id="3840" w:author="Greg Stoike" w:date="2018-11-30T10:52:00Z">
        <w:r w:rsidRPr="007B26CB">
          <w:rPr>
            <w:rFonts w:ascii="Consolas" w:eastAsiaTheme="minorHAnsi" w:hAnsi="Consolas" w:cs="Lucida Sans Typewriter"/>
            <w:color w:val="268BD2"/>
            <w:sz w:val="16"/>
            <w:szCs w:val="16"/>
          </w:rPr>
          <w:lastRenderedPageBreak/>
          <w:t xml:space="preserve">            &lt;Parameter name="LOT" id="933D98F3-34BC-4957-8FAE-0B66CB0AB41E" type="double" position="1"&gt;</w:t>
        </w:r>
      </w:ins>
    </w:p>
    <w:p w14:paraId="5433847E" w14:textId="77777777" w:rsidR="007B26CB" w:rsidRPr="007B26CB" w:rsidRDefault="007B26CB" w:rsidP="007B26CB">
      <w:pPr>
        <w:rPr>
          <w:ins w:id="3841" w:author="Greg Stoike" w:date="2018-11-30T10:52:00Z"/>
          <w:rFonts w:ascii="Consolas" w:eastAsiaTheme="minorHAnsi" w:hAnsi="Consolas" w:cs="Lucida Sans Typewriter"/>
          <w:color w:val="268BD2"/>
          <w:sz w:val="16"/>
          <w:szCs w:val="16"/>
        </w:rPr>
      </w:pPr>
      <w:ins w:id="3842" w:author="Greg Stoike" w:date="2018-11-30T10:52:00Z">
        <w:r w:rsidRPr="007B26CB">
          <w:rPr>
            <w:rFonts w:ascii="Consolas" w:eastAsiaTheme="minorHAnsi" w:hAnsi="Consolas" w:cs="Lucida Sans Typewriter"/>
            <w:color w:val="268BD2"/>
            <w:sz w:val="16"/>
            <w:szCs w:val="16"/>
          </w:rPr>
          <w:t xml:space="preserve">              &lt;Value value="-2.4375"/&gt;</w:t>
        </w:r>
      </w:ins>
    </w:p>
    <w:p w14:paraId="576EC1F8" w14:textId="77777777" w:rsidR="007B26CB" w:rsidRPr="007B26CB" w:rsidRDefault="007B26CB" w:rsidP="007B26CB">
      <w:pPr>
        <w:rPr>
          <w:ins w:id="3843" w:author="Greg Stoike" w:date="2018-11-30T10:52:00Z"/>
          <w:rFonts w:ascii="Consolas" w:eastAsiaTheme="minorHAnsi" w:hAnsi="Consolas" w:cs="Lucida Sans Typewriter"/>
          <w:color w:val="268BD2"/>
          <w:sz w:val="16"/>
          <w:szCs w:val="16"/>
        </w:rPr>
      </w:pPr>
      <w:ins w:id="3844" w:author="Greg Stoike" w:date="2018-11-30T10:52:00Z">
        <w:r w:rsidRPr="007B26CB">
          <w:rPr>
            <w:rFonts w:ascii="Consolas" w:eastAsiaTheme="minorHAnsi" w:hAnsi="Consolas" w:cs="Lucida Sans Typewriter"/>
            <w:color w:val="268BD2"/>
            <w:sz w:val="16"/>
            <w:szCs w:val="16"/>
          </w:rPr>
          <w:t xml:space="preserve">            &lt;/Parameter&gt;</w:t>
        </w:r>
      </w:ins>
    </w:p>
    <w:p w14:paraId="4F142C06" w14:textId="77777777" w:rsidR="007B26CB" w:rsidRPr="007B26CB" w:rsidRDefault="007B26CB" w:rsidP="007B26CB">
      <w:pPr>
        <w:rPr>
          <w:ins w:id="3845" w:author="Greg Stoike" w:date="2018-11-30T10:52:00Z"/>
          <w:rFonts w:ascii="Consolas" w:eastAsiaTheme="minorHAnsi" w:hAnsi="Consolas" w:cs="Lucida Sans Typewriter"/>
          <w:color w:val="268BD2"/>
          <w:sz w:val="16"/>
          <w:szCs w:val="16"/>
        </w:rPr>
      </w:pPr>
      <w:ins w:id="3846" w:author="Greg Stoike" w:date="2018-11-30T10:52:00Z">
        <w:r w:rsidRPr="007B26CB">
          <w:rPr>
            <w:rFonts w:ascii="Consolas" w:eastAsiaTheme="minorHAnsi" w:hAnsi="Consolas" w:cs="Lucida Sans Typewriter"/>
            <w:color w:val="268BD2"/>
            <w:sz w:val="16"/>
            <w:szCs w:val="16"/>
          </w:rPr>
          <w:t xml:space="preserve">            &lt;Parameter name="HOT" id="11D307FC-7B83-4ECC-AAF8-C5E1445897C8" type="double" position="2"&gt;</w:t>
        </w:r>
      </w:ins>
    </w:p>
    <w:p w14:paraId="53E9AF5B" w14:textId="77777777" w:rsidR="007B26CB" w:rsidRPr="007B26CB" w:rsidRDefault="007B26CB" w:rsidP="007B26CB">
      <w:pPr>
        <w:rPr>
          <w:ins w:id="3847" w:author="Greg Stoike" w:date="2018-11-30T10:52:00Z"/>
          <w:rFonts w:ascii="Consolas" w:eastAsiaTheme="minorHAnsi" w:hAnsi="Consolas" w:cs="Lucida Sans Typewriter"/>
          <w:color w:val="268BD2"/>
          <w:sz w:val="16"/>
          <w:szCs w:val="16"/>
        </w:rPr>
      </w:pPr>
      <w:ins w:id="3848" w:author="Greg Stoike" w:date="2018-11-30T10:52:00Z">
        <w:r w:rsidRPr="007B26CB">
          <w:rPr>
            <w:rFonts w:ascii="Consolas" w:eastAsiaTheme="minorHAnsi" w:hAnsi="Consolas" w:cs="Lucida Sans Typewriter"/>
            <w:color w:val="268BD2"/>
            <w:sz w:val="16"/>
            <w:szCs w:val="16"/>
          </w:rPr>
          <w:t xml:space="preserve">              &lt;Value value="3.3392"/&gt;</w:t>
        </w:r>
      </w:ins>
    </w:p>
    <w:p w14:paraId="46F91358" w14:textId="77777777" w:rsidR="007B26CB" w:rsidRPr="007B26CB" w:rsidRDefault="007B26CB" w:rsidP="007B26CB">
      <w:pPr>
        <w:rPr>
          <w:ins w:id="3849" w:author="Greg Stoike" w:date="2018-11-30T10:52:00Z"/>
          <w:rFonts w:ascii="Consolas" w:eastAsiaTheme="minorHAnsi" w:hAnsi="Consolas" w:cs="Lucida Sans Typewriter"/>
          <w:color w:val="268BD2"/>
          <w:sz w:val="16"/>
          <w:szCs w:val="16"/>
        </w:rPr>
      </w:pPr>
      <w:ins w:id="3850" w:author="Greg Stoike" w:date="2018-11-30T10:52:00Z">
        <w:r w:rsidRPr="007B26CB">
          <w:rPr>
            <w:rFonts w:ascii="Consolas" w:eastAsiaTheme="minorHAnsi" w:hAnsi="Consolas" w:cs="Lucida Sans Typewriter"/>
            <w:color w:val="268BD2"/>
            <w:sz w:val="16"/>
            <w:szCs w:val="16"/>
          </w:rPr>
          <w:t xml:space="preserve">            &lt;/Parameter&gt;</w:t>
        </w:r>
      </w:ins>
    </w:p>
    <w:p w14:paraId="5C67F647" w14:textId="77777777" w:rsidR="007B26CB" w:rsidRPr="007B26CB" w:rsidRDefault="007B26CB" w:rsidP="007B26CB">
      <w:pPr>
        <w:rPr>
          <w:ins w:id="3851" w:author="Greg Stoike" w:date="2018-11-30T10:52:00Z"/>
          <w:rFonts w:ascii="Consolas" w:eastAsiaTheme="minorHAnsi" w:hAnsi="Consolas" w:cs="Lucida Sans Typewriter"/>
          <w:color w:val="268BD2"/>
          <w:sz w:val="16"/>
          <w:szCs w:val="16"/>
        </w:rPr>
      </w:pPr>
      <w:ins w:id="3852" w:author="Greg Stoike" w:date="2018-11-30T10:52:00Z">
        <w:r w:rsidRPr="007B26CB">
          <w:rPr>
            <w:rFonts w:ascii="Consolas" w:eastAsiaTheme="minorHAnsi" w:hAnsi="Consolas" w:cs="Lucida Sans Typewriter"/>
            <w:color w:val="268BD2"/>
            <w:sz w:val="16"/>
            <w:szCs w:val="16"/>
          </w:rPr>
          <w:t xml:space="preserve">            &lt;Parameter name="seLimit" id="E766945F-93FF-4671-B21D-ADCEFDB02AF3" type="double" position="3"&gt;</w:t>
        </w:r>
      </w:ins>
    </w:p>
    <w:p w14:paraId="1B5FDD6F" w14:textId="77777777" w:rsidR="007B26CB" w:rsidRPr="007B26CB" w:rsidRDefault="007B26CB" w:rsidP="007B26CB">
      <w:pPr>
        <w:rPr>
          <w:ins w:id="3853" w:author="Greg Stoike" w:date="2018-11-30T10:52:00Z"/>
          <w:rFonts w:ascii="Consolas" w:eastAsiaTheme="minorHAnsi" w:hAnsi="Consolas" w:cs="Lucida Sans Typewriter"/>
          <w:color w:val="268BD2"/>
          <w:sz w:val="16"/>
          <w:szCs w:val="16"/>
        </w:rPr>
      </w:pPr>
      <w:ins w:id="3854" w:author="Greg Stoike" w:date="2018-11-30T10:52:00Z">
        <w:r w:rsidRPr="007B26CB">
          <w:rPr>
            <w:rFonts w:ascii="Consolas" w:eastAsiaTheme="minorHAnsi" w:hAnsi="Consolas" w:cs="Lucida Sans Typewriter"/>
            <w:color w:val="268BD2"/>
            <w:sz w:val="16"/>
            <w:szCs w:val="16"/>
          </w:rPr>
          <w:t xml:space="preserve">              &lt;Value value="2.5"/&gt;</w:t>
        </w:r>
      </w:ins>
    </w:p>
    <w:p w14:paraId="47BEA46B" w14:textId="77777777" w:rsidR="007B26CB" w:rsidRPr="007B26CB" w:rsidRDefault="007B26CB" w:rsidP="007B26CB">
      <w:pPr>
        <w:rPr>
          <w:ins w:id="3855" w:author="Greg Stoike" w:date="2018-11-30T10:52:00Z"/>
          <w:rFonts w:ascii="Consolas" w:eastAsiaTheme="minorHAnsi" w:hAnsi="Consolas" w:cs="Lucida Sans Typewriter"/>
          <w:color w:val="268BD2"/>
          <w:sz w:val="16"/>
          <w:szCs w:val="16"/>
        </w:rPr>
      </w:pPr>
      <w:ins w:id="3856" w:author="Greg Stoike" w:date="2018-11-30T10:52:00Z">
        <w:r w:rsidRPr="007B26CB">
          <w:rPr>
            <w:rFonts w:ascii="Consolas" w:eastAsiaTheme="minorHAnsi" w:hAnsi="Consolas" w:cs="Lucida Sans Typewriter"/>
            <w:color w:val="268BD2"/>
            <w:sz w:val="16"/>
            <w:szCs w:val="16"/>
          </w:rPr>
          <w:t xml:space="preserve">            &lt;/Parameter&gt;</w:t>
        </w:r>
      </w:ins>
    </w:p>
    <w:p w14:paraId="77B68671" w14:textId="77777777" w:rsidR="007B26CB" w:rsidRPr="007B26CB" w:rsidRDefault="007B26CB" w:rsidP="007B26CB">
      <w:pPr>
        <w:rPr>
          <w:ins w:id="3857" w:author="Greg Stoike" w:date="2018-11-30T10:52:00Z"/>
          <w:rFonts w:ascii="Consolas" w:eastAsiaTheme="minorHAnsi" w:hAnsi="Consolas" w:cs="Lucida Sans Typewriter"/>
          <w:color w:val="268BD2"/>
          <w:sz w:val="16"/>
          <w:szCs w:val="16"/>
        </w:rPr>
      </w:pPr>
      <w:ins w:id="3858" w:author="Greg Stoike" w:date="2018-11-30T10:52:00Z">
        <w:r w:rsidRPr="007B26CB">
          <w:rPr>
            <w:rFonts w:ascii="Consolas" w:eastAsiaTheme="minorHAnsi" w:hAnsi="Consolas" w:cs="Lucida Sans Typewriter"/>
            <w:color w:val="268BD2"/>
            <w:sz w:val="16"/>
            <w:szCs w:val="16"/>
          </w:rPr>
          <w:t xml:space="preserve">          &lt;/Rule&gt;</w:t>
        </w:r>
      </w:ins>
    </w:p>
    <w:p w14:paraId="30509AA2" w14:textId="77777777" w:rsidR="007B26CB" w:rsidRPr="007B26CB" w:rsidRDefault="007B26CB" w:rsidP="007B26CB">
      <w:pPr>
        <w:rPr>
          <w:ins w:id="3859" w:author="Greg Stoike" w:date="2018-11-30T10:52:00Z"/>
          <w:rFonts w:ascii="Consolas" w:eastAsiaTheme="minorHAnsi" w:hAnsi="Consolas" w:cs="Lucida Sans Typewriter"/>
          <w:color w:val="268BD2"/>
          <w:sz w:val="16"/>
          <w:szCs w:val="16"/>
        </w:rPr>
      </w:pPr>
      <w:ins w:id="3860" w:author="Greg Stoike" w:date="2018-11-30T10:52:00Z">
        <w:r w:rsidRPr="007B26CB">
          <w:rPr>
            <w:rFonts w:ascii="Consolas" w:eastAsiaTheme="minorHAnsi" w:hAnsi="Consolas" w:cs="Lucida Sans Typewriter"/>
            <w:color w:val="268BD2"/>
            <w:sz w:val="16"/>
            <w:szCs w:val="16"/>
          </w:rPr>
          <w:t xml:space="preserve">        &lt;/Rules&gt;</w:t>
        </w:r>
      </w:ins>
    </w:p>
    <w:p w14:paraId="1F48FCD0" w14:textId="77777777" w:rsidR="007B26CB" w:rsidRPr="007B26CB" w:rsidRDefault="007B26CB" w:rsidP="007B26CB">
      <w:pPr>
        <w:rPr>
          <w:ins w:id="3861" w:author="Greg Stoike" w:date="2018-11-30T10:52:00Z"/>
          <w:rFonts w:ascii="Consolas" w:eastAsiaTheme="minorHAnsi" w:hAnsi="Consolas" w:cs="Lucida Sans Typewriter"/>
          <w:color w:val="268BD2"/>
          <w:sz w:val="16"/>
          <w:szCs w:val="16"/>
        </w:rPr>
      </w:pPr>
      <w:ins w:id="3862" w:author="Greg Stoike" w:date="2018-11-30T10:52:00Z">
        <w:r w:rsidRPr="007B26CB">
          <w:rPr>
            <w:rFonts w:ascii="Consolas" w:eastAsiaTheme="minorHAnsi" w:hAnsi="Consolas" w:cs="Lucida Sans Typewriter"/>
            <w:color w:val="268BD2"/>
            <w:sz w:val="16"/>
            <w:szCs w:val="16"/>
          </w:rPr>
          <w:t xml:space="preserve">      &lt;/Scoring&gt;</w:t>
        </w:r>
      </w:ins>
    </w:p>
    <w:p w14:paraId="4E1787BC" w14:textId="77777777" w:rsidR="007B26CB" w:rsidRPr="007B26CB" w:rsidRDefault="007B26CB" w:rsidP="007B26CB">
      <w:pPr>
        <w:rPr>
          <w:ins w:id="3863" w:author="Greg Stoike" w:date="2018-11-30T10:52:00Z"/>
          <w:rFonts w:ascii="Consolas" w:eastAsiaTheme="minorHAnsi" w:hAnsi="Consolas" w:cs="Lucida Sans Typewriter"/>
          <w:color w:val="268BD2"/>
          <w:sz w:val="16"/>
          <w:szCs w:val="16"/>
        </w:rPr>
      </w:pPr>
      <w:ins w:id="3864" w:author="Greg Stoike" w:date="2018-11-30T10:52:00Z">
        <w:r w:rsidRPr="007B26CB">
          <w:rPr>
            <w:rFonts w:ascii="Consolas" w:eastAsiaTheme="minorHAnsi" w:hAnsi="Consolas" w:cs="Lucida Sans Typewriter"/>
            <w:color w:val="268BD2"/>
            <w:sz w:val="16"/>
            <w:szCs w:val="16"/>
          </w:rPr>
          <w:t xml:space="preserve">      &lt;BlueprintElement id="4-CR|2-11" type="target" label="E.GHS.C4R.T2"/&gt;</w:t>
        </w:r>
      </w:ins>
    </w:p>
    <w:p w14:paraId="77BF1EC5" w14:textId="77777777" w:rsidR="007B26CB" w:rsidRPr="007B26CB" w:rsidRDefault="007B26CB" w:rsidP="007B26CB">
      <w:pPr>
        <w:rPr>
          <w:ins w:id="3865" w:author="Greg Stoike" w:date="2018-11-30T10:52:00Z"/>
          <w:rFonts w:ascii="Consolas" w:eastAsiaTheme="minorHAnsi" w:hAnsi="Consolas" w:cs="Lucida Sans Typewriter"/>
          <w:color w:val="268BD2"/>
          <w:sz w:val="16"/>
          <w:szCs w:val="16"/>
        </w:rPr>
      </w:pPr>
      <w:ins w:id="3866" w:author="Greg Stoike" w:date="2018-11-30T10:52:00Z">
        <w:r w:rsidRPr="007B26CB">
          <w:rPr>
            <w:rFonts w:ascii="Consolas" w:eastAsiaTheme="minorHAnsi" w:hAnsi="Consolas" w:cs="Lucida Sans Typewriter"/>
            <w:color w:val="268BD2"/>
            <w:sz w:val="16"/>
            <w:szCs w:val="16"/>
          </w:rPr>
          <w:t xml:space="preserve">      &lt;BlueprintElement id="4-CR|3-11" type="target" label="E.GHS.C4R.T3"/&gt;</w:t>
        </w:r>
      </w:ins>
    </w:p>
    <w:p w14:paraId="7A0C65D9" w14:textId="77777777" w:rsidR="007B26CB" w:rsidRPr="007B26CB" w:rsidRDefault="007B26CB" w:rsidP="007B26CB">
      <w:pPr>
        <w:rPr>
          <w:ins w:id="3867" w:author="Greg Stoike" w:date="2018-11-30T10:52:00Z"/>
          <w:rFonts w:ascii="Consolas" w:eastAsiaTheme="minorHAnsi" w:hAnsi="Consolas" w:cs="Lucida Sans Typewriter"/>
          <w:color w:val="268BD2"/>
          <w:sz w:val="16"/>
          <w:szCs w:val="16"/>
        </w:rPr>
      </w:pPr>
      <w:ins w:id="3868" w:author="Greg Stoike" w:date="2018-11-30T10:52:00Z">
        <w:r w:rsidRPr="007B26CB">
          <w:rPr>
            <w:rFonts w:ascii="Consolas" w:eastAsiaTheme="minorHAnsi" w:hAnsi="Consolas" w:cs="Lucida Sans Typewriter"/>
            <w:color w:val="268BD2"/>
            <w:sz w:val="16"/>
            <w:szCs w:val="16"/>
          </w:rPr>
          <w:t xml:space="preserve">      &lt;BlueprintElement id="4-CR|4-11" type="target" label="E.GHS.C4R.T4"/&gt;</w:t>
        </w:r>
      </w:ins>
    </w:p>
    <w:p w14:paraId="48AC2074" w14:textId="77777777" w:rsidR="007B26CB" w:rsidRPr="007B26CB" w:rsidRDefault="007B26CB" w:rsidP="007B26CB">
      <w:pPr>
        <w:rPr>
          <w:ins w:id="3869" w:author="Greg Stoike" w:date="2018-11-30T10:52:00Z"/>
          <w:rFonts w:ascii="Consolas" w:eastAsiaTheme="minorHAnsi" w:hAnsi="Consolas" w:cs="Lucida Sans Typewriter"/>
          <w:color w:val="268BD2"/>
          <w:sz w:val="16"/>
          <w:szCs w:val="16"/>
        </w:rPr>
      </w:pPr>
      <w:ins w:id="3870" w:author="Greg Stoike" w:date="2018-11-30T10:52:00Z">
        <w:r w:rsidRPr="007B26CB">
          <w:rPr>
            <w:rFonts w:ascii="Consolas" w:eastAsiaTheme="minorHAnsi" w:hAnsi="Consolas" w:cs="Lucida Sans Typewriter"/>
            <w:color w:val="268BD2"/>
            <w:sz w:val="16"/>
            <w:szCs w:val="16"/>
          </w:rPr>
          <w:t xml:space="preserve">    &lt;/BlueprintElement&gt;</w:t>
        </w:r>
      </w:ins>
    </w:p>
    <w:p w14:paraId="0E65EE44" w14:textId="77777777" w:rsidR="007B26CB" w:rsidRPr="007B26CB" w:rsidRDefault="007B26CB" w:rsidP="007B26CB">
      <w:pPr>
        <w:rPr>
          <w:ins w:id="3871" w:author="Greg Stoike" w:date="2018-11-30T10:52:00Z"/>
          <w:rFonts w:ascii="Consolas" w:eastAsiaTheme="minorHAnsi" w:hAnsi="Consolas" w:cs="Lucida Sans Typewriter"/>
          <w:color w:val="268BD2"/>
          <w:sz w:val="16"/>
          <w:szCs w:val="16"/>
        </w:rPr>
      </w:pPr>
      <w:ins w:id="3872" w:author="Greg Stoike" w:date="2018-11-30T10:52:00Z">
        <w:r w:rsidRPr="007B26CB">
          <w:rPr>
            <w:rFonts w:ascii="Consolas" w:eastAsiaTheme="minorHAnsi" w:hAnsi="Consolas" w:cs="Lucida Sans Typewriter"/>
            <w:color w:val="268BD2"/>
            <w:sz w:val="16"/>
            <w:szCs w:val="16"/>
          </w:rPr>
          <w:t xml:space="preserve">  &lt;/Blueprint&gt;</w:t>
        </w:r>
      </w:ins>
    </w:p>
    <w:p w14:paraId="77725E4C" w14:textId="77777777" w:rsidR="007B26CB" w:rsidRPr="007B26CB" w:rsidRDefault="007B26CB" w:rsidP="007B26CB">
      <w:pPr>
        <w:rPr>
          <w:ins w:id="3873" w:author="Greg Stoike" w:date="2018-11-30T10:52:00Z"/>
          <w:rFonts w:ascii="Consolas" w:eastAsiaTheme="minorHAnsi" w:hAnsi="Consolas" w:cs="Lucida Sans Typewriter"/>
          <w:color w:val="268BD2"/>
          <w:sz w:val="16"/>
          <w:szCs w:val="16"/>
        </w:rPr>
      </w:pPr>
      <w:ins w:id="3874" w:author="Greg Stoike" w:date="2018-11-30T10:52:00Z">
        <w:r w:rsidRPr="007B26CB">
          <w:rPr>
            <w:rFonts w:ascii="Consolas" w:eastAsiaTheme="minorHAnsi" w:hAnsi="Consolas" w:cs="Lucida Sans Typewriter"/>
            <w:color w:val="268BD2"/>
            <w:sz w:val="16"/>
            <w:szCs w:val="16"/>
          </w:rPr>
          <w:t xml:space="preserve">  &lt;Test id="SBAC-ICA-FIXED-G11E-ELA-11" label="High School ELA Interim Test (ICA)"&gt;</w:t>
        </w:r>
      </w:ins>
    </w:p>
    <w:p w14:paraId="79988144" w14:textId="77777777" w:rsidR="007B26CB" w:rsidRPr="007B26CB" w:rsidRDefault="007B26CB" w:rsidP="007B26CB">
      <w:pPr>
        <w:rPr>
          <w:ins w:id="3875" w:author="Greg Stoike" w:date="2018-11-30T10:52:00Z"/>
          <w:rFonts w:ascii="Consolas" w:eastAsiaTheme="minorHAnsi" w:hAnsi="Consolas" w:cs="Lucida Sans Typewriter"/>
          <w:color w:val="268BD2"/>
          <w:sz w:val="16"/>
          <w:szCs w:val="16"/>
        </w:rPr>
      </w:pPr>
      <w:ins w:id="3876" w:author="Greg Stoike" w:date="2018-11-30T10:52:00Z">
        <w:r w:rsidRPr="007B26CB">
          <w:rPr>
            <w:rFonts w:ascii="Consolas" w:eastAsiaTheme="minorHAnsi" w:hAnsi="Consolas" w:cs="Lucida Sans Typewriter"/>
            <w:color w:val="268BD2"/>
            <w:sz w:val="16"/>
            <w:szCs w:val="16"/>
          </w:rPr>
          <w:t xml:space="preserve">    &lt;Grades&gt;</w:t>
        </w:r>
      </w:ins>
    </w:p>
    <w:p w14:paraId="6AA4110D" w14:textId="77777777" w:rsidR="007B26CB" w:rsidRPr="007B26CB" w:rsidRDefault="007B26CB" w:rsidP="007B26CB">
      <w:pPr>
        <w:rPr>
          <w:ins w:id="3877" w:author="Greg Stoike" w:date="2018-11-30T10:52:00Z"/>
          <w:rFonts w:ascii="Consolas" w:eastAsiaTheme="minorHAnsi" w:hAnsi="Consolas" w:cs="Lucida Sans Typewriter"/>
          <w:color w:val="268BD2"/>
          <w:sz w:val="16"/>
          <w:szCs w:val="16"/>
        </w:rPr>
      </w:pPr>
      <w:ins w:id="3878" w:author="Greg Stoike" w:date="2018-11-30T10:52:00Z">
        <w:r w:rsidRPr="007B26CB">
          <w:rPr>
            <w:rFonts w:ascii="Consolas" w:eastAsiaTheme="minorHAnsi" w:hAnsi="Consolas" w:cs="Lucida Sans Typewriter"/>
            <w:color w:val="268BD2"/>
            <w:sz w:val="16"/>
            <w:szCs w:val="16"/>
          </w:rPr>
          <w:t xml:space="preserve">      &lt;Grade value="11" label="grade 11"/&gt;</w:t>
        </w:r>
      </w:ins>
    </w:p>
    <w:p w14:paraId="332F0999" w14:textId="77777777" w:rsidR="007B26CB" w:rsidRPr="007B26CB" w:rsidRDefault="007B26CB" w:rsidP="007B26CB">
      <w:pPr>
        <w:rPr>
          <w:ins w:id="3879" w:author="Greg Stoike" w:date="2018-11-30T10:52:00Z"/>
          <w:rFonts w:ascii="Consolas" w:eastAsiaTheme="minorHAnsi" w:hAnsi="Consolas" w:cs="Lucida Sans Typewriter"/>
          <w:color w:val="268BD2"/>
          <w:sz w:val="16"/>
          <w:szCs w:val="16"/>
        </w:rPr>
      </w:pPr>
      <w:ins w:id="3880" w:author="Greg Stoike" w:date="2018-11-30T10:52:00Z">
        <w:r w:rsidRPr="007B26CB">
          <w:rPr>
            <w:rFonts w:ascii="Consolas" w:eastAsiaTheme="minorHAnsi" w:hAnsi="Consolas" w:cs="Lucida Sans Typewriter"/>
            <w:color w:val="268BD2"/>
            <w:sz w:val="16"/>
            <w:szCs w:val="16"/>
          </w:rPr>
          <w:t xml:space="preserve">    &lt;/Grades&gt;</w:t>
        </w:r>
      </w:ins>
    </w:p>
    <w:p w14:paraId="2E8FFF4F" w14:textId="77777777" w:rsidR="007B26CB" w:rsidRPr="007B26CB" w:rsidRDefault="007B26CB" w:rsidP="007B26CB">
      <w:pPr>
        <w:rPr>
          <w:ins w:id="3881" w:author="Greg Stoike" w:date="2018-11-30T10:52:00Z"/>
          <w:rFonts w:ascii="Consolas" w:eastAsiaTheme="minorHAnsi" w:hAnsi="Consolas" w:cs="Lucida Sans Typewriter"/>
          <w:color w:val="268BD2"/>
          <w:sz w:val="16"/>
          <w:szCs w:val="16"/>
        </w:rPr>
      </w:pPr>
      <w:ins w:id="3882" w:author="Greg Stoike" w:date="2018-11-30T10:52:00Z">
        <w:r w:rsidRPr="007B26CB">
          <w:rPr>
            <w:rFonts w:ascii="Consolas" w:eastAsiaTheme="minorHAnsi" w:hAnsi="Consolas" w:cs="Lucida Sans Typewriter"/>
            <w:color w:val="268BD2"/>
            <w:sz w:val="16"/>
            <w:szCs w:val="16"/>
          </w:rPr>
          <w:t xml:space="preserve">    &lt;Segments&gt;</w:t>
        </w:r>
      </w:ins>
    </w:p>
    <w:p w14:paraId="65425389" w14:textId="77777777" w:rsidR="007B26CB" w:rsidRPr="007B26CB" w:rsidRDefault="007B26CB" w:rsidP="007B26CB">
      <w:pPr>
        <w:rPr>
          <w:ins w:id="3883" w:author="Greg Stoike" w:date="2018-11-30T10:52:00Z"/>
          <w:rFonts w:ascii="Consolas" w:eastAsiaTheme="minorHAnsi" w:hAnsi="Consolas" w:cs="Lucida Sans Typewriter"/>
          <w:color w:val="268BD2"/>
          <w:sz w:val="16"/>
          <w:szCs w:val="16"/>
        </w:rPr>
      </w:pPr>
      <w:ins w:id="3884" w:author="Greg Stoike" w:date="2018-11-30T10:52:00Z">
        <w:r w:rsidRPr="007B26CB">
          <w:rPr>
            <w:rFonts w:ascii="Consolas" w:eastAsiaTheme="minorHAnsi" w:hAnsi="Consolas" w:cs="Lucida Sans Typewriter"/>
            <w:color w:val="268BD2"/>
            <w:sz w:val="16"/>
            <w:szCs w:val="16"/>
          </w:rPr>
          <w:t xml:space="preserve">      &lt;Segment exitApproval="false" entryApproval="false" position="1" id="SBAC-ICA-FIXED-G11E-ELA-11" label="(SBAC)SBAC-ICA-FIXED-G11E-ELA-11-Winter-2017-2018" algorithmType="fixedform" algorithmImplementation="AIR FIXEDFORM1"&gt;</w:t>
        </w:r>
      </w:ins>
    </w:p>
    <w:p w14:paraId="3C8BA6CE" w14:textId="77777777" w:rsidR="007B26CB" w:rsidRPr="007B26CB" w:rsidRDefault="007B26CB" w:rsidP="007B26CB">
      <w:pPr>
        <w:rPr>
          <w:ins w:id="3885" w:author="Greg Stoike" w:date="2018-11-30T10:52:00Z"/>
          <w:rFonts w:ascii="Consolas" w:eastAsiaTheme="minorHAnsi" w:hAnsi="Consolas" w:cs="Lucida Sans Typewriter"/>
          <w:color w:val="268BD2"/>
          <w:sz w:val="16"/>
          <w:szCs w:val="16"/>
        </w:rPr>
      </w:pPr>
      <w:ins w:id="3886" w:author="Greg Stoike" w:date="2018-11-30T10:52:00Z">
        <w:r w:rsidRPr="007B26CB">
          <w:rPr>
            <w:rFonts w:ascii="Consolas" w:eastAsiaTheme="minorHAnsi" w:hAnsi="Consolas" w:cs="Lucida Sans Typewriter"/>
            <w:color w:val="268BD2"/>
            <w:sz w:val="16"/>
            <w:szCs w:val="16"/>
          </w:rPr>
          <w:t xml:space="preserve">        &lt;SegmentBlueprint&gt;</w:t>
        </w:r>
      </w:ins>
    </w:p>
    <w:p w14:paraId="548B0639" w14:textId="77777777" w:rsidR="007B26CB" w:rsidRPr="007B26CB" w:rsidRDefault="007B26CB" w:rsidP="007B26CB">
      <w:pPr>
        <w:rPr>
          <w:ins w:id="3887" w:author="Greg Stoike" w:date="2018-11-30T10:52:00Z"/>
          <w:rFonts w:ascii="Consolas" w:eastAsiaTheme="minorHAnsi" w:hAnsi="Consolas" w:cs="Lucida Sans Typewriter"/>
          <w:color w:val="268BD2"/>
          <w:sz w:val="16"/>
          <w:szCs w:val="16"/>
        </w:rPr>
      </w:pPr>
      <w:ins w:id="388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idRef="1-IT" minExamItems="0" maxExamItems="42"/&gt;</w:t>
        </w:r>
      </w:ins>
    </w:p>
    <w:p w14:paraId="747AAD4B" w14:textId="77777777" w:rsidR="007B26CB" w:rsidRPr="007B26CB" w:rsidRDefault="007B26CB" w:rsidP="007B26CB">
      <w:pPr>
        <w:rPr>
          <w:ins w:id="3889" w:author="Greg Stoike" w:date="2018-11-30T10:52:00Z"/>
          <w:rFonts w:ascii="Consolas" w:eastAsiaTheme="minorHAnsi" w:hAnsi="Consolas" w:cs="Lucida Sans Typewriter"/>
          <w:color w:val="268BD2"/>
          <w:sz w:val="16"/>
          <w:szCs w:val="16"/>
        </w:rPr>
      </w:pPr>
      <w:ins w:id="3890"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idRef="1-LT" minExamItems="0" maxExamItems="42"/&gt;</w:t>
        </w:r>
      </w:ins>
    </w:p>
    <w:p w14:paraId="2157085D" w14:textId="77777777" w:rsidR="007B26CB" w:rsidRPr="007B26CB" w:rsidRDefault="007B26CB" w:rsidP="007B26CB">
      <w:pPr>
        <w:rPr>
          <w:ins w:id="3891" w:author="Greg Stoike" w:date="2018-11-30T10:52:00Z"/>
          <w:rFonts w:ascii="Consolas" w:eastAsiaTheme="minorHAnsi" w:hAnsi="Consolas" w:cs="Lucida Sans Typewriter"/>
          <w:color w:val="268BD2"/>
          <w:sz w:val="16"/>
          <w:szCs w:val="16"/>
        </w:rPr>
      </w:pPr>
      <w:ins w:id="389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 minExamItems="0" maxExamItems="42"/&gt;</w:t>
        </w:r>
      </w:ins>
    </w:p>
    <w:p w14:paraId="22E8A3D7" w14:textId="77777777" w:rsidR="007B26CB" w:rsidRPr="007B26CB" w:rsidRDefault="007B26CB" w:rsidP="007B26CB">
      <w:pPr>
        <w:rPr>
          <w:ins w:id="3893" w:author="Greg Stoike" w:date="2018-11-30T10:52:00Z"/>
          <w:rFonts w:ascii="Consolas" w:eastAsiaTheme="minorHAnsi" w:hAnsi="Consolas" w:cs="Lucida Sans Typewriter"/>
          <w:color w:val="268BD2"/>
          <w:sz w:val="16"/>
          <w:szCs w:val="16"/>
        </w:rPr>
      </w:pPr>
      <w:ins w:id="389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idRef="3-L" minExamItems="0" maxExamItems="42"/&gt;</w:t>
        </w:r>
      </w:ins>
    </w:p>
    <w:p w14:paraId="51E23098" w14:textId="77777777" w:rsidR="007B26CB" w:rsidRPr="007B26CB" w:rsidRDefault="007B26CB" w:rsidP="007B26CB">
      <w:pPr>
        <w:rPr>
          <w:ins w:id="3895" w:author="Greg Stoike" w:date="2018-11-30T10:52:00Z"/>
          <w:rFonts w:ascii="Consolas" w:eastAsiaTheme="minorHAnsi" w:hAnsi="Consolas" w:cs="Lucida Sans Typewriter"/>
          <w:color w:val="268BD2"/>
          <w:sz w:val="16"/>
          <w:szCs w:val="16"/>
        </w:rPr>
      </w:pPr>
      <w:ins w:id="3896"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 minExamItems="0" maxExamItems="42"/&gt;</w:t>
        </w:r>
      </w:ins>
    </w:p>
    <w:p w14:paraId="6D6F079D" w14:textId="77777777" w:rsidR="007B26CB" w:rsidRPr="007B26CB" w:rsidRDefault="007B26CB" w:rsidP="007B26CB">
      <w:pPr>
        <w:rPr>
          <w:ins w:id="3897" w:author="Greg Stoike" w:date="2018-11-30T10:52:00Z"/>
          <w:rFonts w:ascii="Consolas" w:eastAsiaTheme="minorHAnsi" w:hAnsi="Consolas" w:cs="Lucida Sans Typewriter"/>
          <w:color w:val="268BD2"/>
          <w:sz w:val="16"/>
          <w:szCs w:val="16"/>
        </w:rPr>
      </w:pPr>
      <w:ins w:id="389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idRef="1-IT|10-11" minExamItems="0" maxExamItems="42"/&gt;</w:t>
        </w:r>
      </w:ins>
    </w:p>
    <w:p w14:paraId="57840E6A" w14:textId="77777777" w:rsidR="007B26CB" w:rsidRPr="007B26CB" w:rsidRDefault="007B26CB" w:rsidP="007B26CB">
      <w:pPr>
        <w:rPr>
          <w:ins w:id="3899" w:author="Greg Stoike" w:date="2018-11-30T10:52:00Z"/>
          <w:rFonts w:ascii="Consolas" w:eastAsiaTheme="minorHAnsi" w:hAnsi="Consolas" w:cs="Lucida Sans Typewriter"/>
          <w:color w:val="268BD2"/>
          <w:sz w:val="16"/>
          <w:szCs w:val="16"/>
        </w:rPr>
      </w:pPr>
      <w:ins w:id="3900" w:author="Greg Stoike" w:date="2018-11-30T10:52:00Z">
        <w:r w:rsidRPr="007B26CB">
          <w:rPr>
            <w:rFonts w:ascii="Consolas" w:eastAsiaTheme="minorHAnsi" w:hAnsi="Consolas" w:cs="Lucida Sans Typewriter"/>
            <w:color w:val="268BD2"/>
            <w:sz w:val="16"/>
            <w:szCs w:val="16"/>
          </w:rPr>
          <w:lastRenderedPageBreak/>
          <w:t xml:space="preserve">          &lt;SegmentBlueprintElement minFieldTestItems="0" maxFieldTestItems="0" idRef="1-IT|11-11" minExamItems="0" maxExamItems="42"/&gt;</w:t>
        </w:r>
      </w:ins>
    </w:p>
    <w:p w14:paraId="0029E66F" w14:textId="77777777" w:rsidR="007B26CB" w:rsidRPr="007B26CB" w:rsidRDefault="007B26CB" w:rsidP="007B26CB">
      <w:pPr>
        <w:rPr>
          <w:ins w:id="3901" w:author="Greg Stoike" w:date="2018-11-30T10:52:00Z"/>
          <w:rFonts w:ascii="Consolas" w:eastAsiaTheme="minorHAnsi" w:hAnsi="Consolas" w:cs="Lucida Sans Typewriter"/>
          <w:color w:val="268BD2"/>
          <w:sz w:val="16"/>
          <w:szCs w:val="16"/>
        </w:rPr>
      </w:pPr>
      <w:ins w:id="390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idRef="1-IT|14-11" minExamItems="0" maxExamItems="42"/&gt;</w:t>
        </w:r>
      </w:ins>
    </w:p>
    <w:p w14:paraId="6279CF58" w14:textId="77777777" w:rsidR="007B26CB" w:rsidRPr="007B26CB" w:rsidRDefault="007B26CB" w:rsidP="007B26CB">
      <w:pPr>
        <w:rPr>
          <w:ins w:id="3903" w:author="Greg Stoike" w:date="2018-11-30T10:52:00Z"/>
          <w:rFonts w:ascii="Consolas" w:eastAsiaTheme="minorHAnsi" w:hAnsi="Consolas" w:cs="Lucida Sans Typewriter"/>
          <w:color w:val="268BD2"/>
          <w:sz w:val="16"/>
          <w:szCs w:val="16"/>
        </w:rPr>
      </w:pPr>
      <w:ins w:id="390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idRef="1-IT|8-11" minExamItems="0" maxExamItems="42"/&gt;</w:t>
        </w:r>
      </w:ins>
    </w:p>
    <w:p w14:paraId="76144473" w14:textId="77777777" w:rsidR="007B26CB" w:rsidRPr="007B26CB" w:rsidRDefault="007B26CB" w:rsidP="007B26CB">
      <w:pPr>
        <w:rPr>
          <w:ins w:id="3905" w:author="Greg Stoike" w:date="2018-11-30T10:52:00Z"/>
          <w:rFonts w:ascii="Consolas" w:eastAsiaTheme="minorHAnsi" w:hAnsi="Consolas" w:cs="Lucida Sans Typewriter"/>
          <w:color w:val="268BD2"/>
          <w:sz w:val="16"/>
          <w:szCs w:val="16"/>
        </w:rPr>
      </w:pPr>
      <w:ins w:id="3906"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idRef="1-IT|9-11" minExamItems="0" maxExamItems="42"/&gt;</w:t>
        </w:r>
      </w:ins>
    </w:p>
    <w:p w14:paraId="0292E412" w14:textId="77777777" w:rsidR="007B26CB" w:rsidRPr="007B26CB" w:rsidRDefault="007B26CB" w:rsidP="007B26CB">
      <w:pPr>
        <w:rPr>
          <w:ins w:id="3907" w:author="Greg Stoike" w:date="2018-11-30T10:52:00Z"/>
          <w:rFonts w:ascii="Consolas" w:eastAsiaTheme="minorHAnsi" w:hAnsi="Consolas" w:cs="Lucida Sans Typewriter"/>
          <w:color w:val="268BD2"/>
          <w:sz w:val="16"/>
          <w:szCs w:val="16"/>
        </w:rPr>
      </w:pPr>
      <w:ins w:id="390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idRef="1-LT|3-11" minExamItems="0" maxExamItems="42"/&gt;</w:t>
        </w:r>
      </w:ins>
    </w:p>
    <w:p w14:paraId="5844366B" w14:textId="77777777" w:rsidR="007B26CB" w:rsidRPr="007B26CB" w:rsidRDefault="007B26CB" w:rsidP="007B26CB">
      <w:pPr>
        <w:rPr>
          <w:ins w:id="3909" w:author="Greg Stoike" w:date="2018-11-30T10:52:00Z"/>
          <w:rFonts w:ascii="Consolas" w:eastAsiaTheme="minorHAnsi" w:hAnsi="Consolas" w:cs="Lucida Sans Typewriter"/>
          <w:color w:val="268BD2"/>
          <w:sz w:val="16"/>
          <w:szCs w:val="16"/>
        </w:rPr>
      </w:pPr>
      <w:ins w:id="3910"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idRef="1-LT|4-11" minExamItems="0" maxExamItems="42"/&gt;</w:t>
        </w:r>
      </w:ins>
    </w:p>
    <w:p w14:paraId="4BE88356" w14:textId="77777777" w:rsidR="007B26CB" w:rsidRPr="007B26CB" w:rsidRDefault="007B26CB" w:rsidP="007B26CB">
      <w:pPr>
        <w:rPr>
          <w:ins w:id="3911" w:author="Greg Stoike" w:date="2018-11-30T10:52:00Z"/>
          <w:rFonts w:ascii="Consolas" w:eastAsiaTheme="minorHAnsi" w:hAnsi="Consolas" w:cs="Lucida Sans Typewriter"/>
          <w:color w:val="268BD2"/>
          <w:sz w:val="16"/>
          <w:szCs w:val="16"/>
        </w:rPr>
      </w:pPr>
      <w:ins w:id="391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idRef="1-LT|6-11" minExamItems="0" maxExamItems="42"/&gt;</w:t>
        </w:r>
      </w:ins>
    </w:p>
    <w:p w14:paraId="32034A44" w14:textId="77777777" w:rsidR="007B26CB" w:rsidRPr="007B26CB" w:rsidRDefault="007B26CB" w:rsidP="007B26CB">
      <w:pPr>
        <w:rPr>
          <w:ins w:id="3913" w:author="Greg Stoike" w:date="2018-11-30T10:52:00Z"/>
          <w:rFonts w:ascii="Consolas" w:eastAsiaTheme="minorHAnsi" w:hAnsi="Consolas" w:cs="Lucida Sans Typewriter"/>
          <w:color w:val="268BD2"/>
          <w:sz w:val="16"/>
          <w:szCs w:val="16"/>
        </w:rPr>
      </w:pPr>
      <w:ins w:id="391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idRef="1-LT|7-11" minExamItems="0" maxExamItems="42"/&gt;</w:t>
        </w:r>
      </w:ins>
    </w:p>
    <w:p w14:paraId="4344EC3E" w14:textId="77777777" w:rsidR="007B26CB" w:rsidRPr="007B26CB" w:rsidRDefault="007B26CB" w:rsidP="007B26CB">
      <w:pPr>
        <w:rPr>
          <w:ins w:id="3915" w:author="Greg Stoike" w:date="2018-11-30T10:52:00Z"/>
          <w:rFonts w:ascii="Consolas" w:eastAsiaTheme="minorHAnsi" w:hAnsi="Consolas" w:cs="Lucida Sans Typewriter"/>
          <w:color w:val="268BD2"/>
          <w:sz w:val="16"/>
          <w:szCs w:val="16"/>
        </w:rPr>
      </w:pPr>
      <w:ins w:id="3916"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idRef="2-W|1-11" minExamItems="0" maxExamItems="42"/&gt;</w:t>
        </w:r>
      </w:ins>
    </w:p>
    <w:p w14:paraId="4627E2AF" w14:textId="77777777" w:rsidR="007B26CB" w:rsidRPr="007B26CB" w:rsidRDefault="007B26CB" w:rsidP="007B26CB">
      <w:pPr>
        <w:rPr>
          <w:ins w:id="3917" w:author="Greg Stoike" w:date="2018-11-30T10:52:00Z"/>
          <w:rFonts w:ascii="Consolas" w:eastAsiaTheme="minorHAnsi" w:hAnsi="Consolas" w:cs="Lucida Sans Typewriter"/>
          <w:color w:val="268BD2"/>
          <w:sz w:val="16"/>
          <w:szCs w:val="16"/>
        </w:rPr>
      </w:pPr>
      <w:ins w:id="391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idRef="2-W|3-11" minExamItems="0" maxExamItems="42"/&gt;</w:t>
        </w:r>
      </w:ins>
    </w:p>
    <w:p w14:paraId="03303D74" w14:textId="77777777" w:rsidR="007B26CB" w:rsidRPr="007B26CB" w:rsidRDefault="007B26CB" w:rsidP="007B26CB">
      <w:pPr>
        <w:rPr>
          <w:ins w:id="3919" w:author="Greg Stoike" w:date="2018-11-30T10:52:00Z"/>
          <w:rFonts w:ascii="Consolas" w:eastAsiaTheme="minorHAnsi" w:hAnsi="Consolas" w:cs="Lucida Sans Typewriter"/>
          <w:color w:val="268BD2"/>
          <w:sz w:val="16"/>
          <w:szCs w:val="16"/>
        </w:rPr>
      </w:pPr>
      <w:ins w:id="3920"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idRef="2-W|8-11" minExamItems="0" maxExamItems="42"/&gt;</w:t>
        </w:r>
      </w:ins>
    </w:p>
    <w:p w14:paraId="6CB23180" w14:textId="77777777" w:rsidR="007B26CB" w:rsidRPr="007B26CB" w:rsidRDefault="007B26CB" w:rsidP="007B26CB">
      <w:pPr>
        <w:rPr>
          <w:ins w:id="3921" w:author="Greg Stoike" w:date="2018-11-30T10:52:00Z"/>
          <w:rFonts w:ascii="Consolas" w:eastAsiaTheme="minorHAnsi" w:hAnsi="Consolas" w:cs="Lucida Sans Typewriter"/>
          <w:color w:val="268BD2"/>
          <w:sz w:val="16"/>
          <w:szCs w:val="16"/>
        </w:rPr>
      </w:pPr>
      <w:ins w:id="392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idRef="2-W|9-11" minExamItems="0" maxExamItems="42"/&gt;</w:t>
        </w:r>
      </w:ins>
    </w:p>
    <w:p w14:paraId="0B21FBB5" w14:textId="77777777" w:rsidR="007B26CB" w:rsidRPr="007B26CB" w:rsidRDefault="007B26CB" w:rsidP="007B26CB">
      <w:pPr>
        <w:rPr>
          <w:ins w:id="3923" w:author="Greg Stoike" w:date="2018-11-30T10:52:00Z"/>
          <w:rFonts w:ascii="Consolas" w:eastAsiaTheme="minorHAnsi" w:hAnsi="Consolas" w:cs="Lucida Sans Typewriter"/>
          <w:color w:val="268BD2"/>
          <w:sz w:val="16"/>
          <w:szCs w:val="16"/>
        </w:rPr>
      </w:pPr>
      <w:ins w:id="392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idRef="3-L|4-11" minExamItems="0" maxExamItems="42"/&gt;</w:t>
        </w:r>
      </w:ins>
    </w:p>
    <w:p w14:paraId="31C21111" w14:textId="77777777" w:rsidR="007B26CB" w:rsidRPr="007B26CB" w:rsidRDefault="007B26CB" w:rsidP="007B26CB">
      <w:pPr>
        <w:rPr>
          <w:ins w:id="3925" w:author="Greg Stoike" w:date="2018-11-30T10:52:00Z"/>
          <w:rFonts w:ascii="Consolas" w:eastAsiaTheme="minorHAnsi" w:hAnsi="Consolas" w:cs="Lucida Sans Typewriter"/>
          <w:color w:val="268BD2"/>
          <w:sz w:val="16"/>
          <w:szCs w:val="16"/>
        </w:rPr>
      </w:pPr>
      <w:ins w:id="3926"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idRef="4-CR|2-11" minExamItems="0" maxExamItems="42"/&gt;</w:t>
        </w:r>
      </w:ins>
    </w:p>
    <w:p w14:paraId="7D15897F" w14:textId="77777777" w:rsidR="007B26CB" w:rsidRPr="007B26CB" w:rsidRDefault="007B26CB" w:rsidP="007B26CB">
      <w:pPr>
        <w:rPr>
          <w:ins w:id="3927" w:author="Greg Stoike" w:date="2018-11-30T10:52:00Z"/>
          <w:rFonts w:ascii="Consolas" w:eastAsiaTheme="minorHAnsi" w:hAnsi="Consolas" w:cs="Lucida Sans Typewriter"/>
          <w:color w:val="268BD2"/>
          <w:sz w:val="16"/>
          <w:szCs w:val="16"/>
        </w:rPr>
      </w:pPr>
      <w:ins w:id="392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idRef="4-CR|3-11" minExamItems="0" maxExamItems="42"/&gt;</w:t>
        </w:r>
      </w:ins>
    </w:p>
    <w:p w14:paraId="3E48C28D" w14:textId="77777777" w:rsidR="007B26CB" w:rsidRPr="007B26CB" w:rsidRDefault="007B26CB" w:rsidP="007B26CB">
      <w:pPr>
        <w:rPr>
          <w:ins w:id="3929" w:author="Greg Stoike" w:date="2018-11-30T10:52:00Z"/>
          <w:rFonts w:ascii="Consolas" w:eastAsiaTheme="minorHAnsi" w:hAnsi="Consolas" w:cs="Lucida Sans Typewriter"/>
          <w:color w:val="268BD2"/>
          <w:sz w:val="16"/>
          <w:szCs w:val="16"/>
        </w:rPr>
      </w:pPr>
      <w:ins w:id="3930"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idRef="4-CR|4-11" minExamItems="0" maxExamItems="42"/&gt;</w:t>
        </w:r>
      </w:ins>
    </w:p>
    <w:p w14:paraId="085C66FB" w14:textId="77777777" w:rsidR="007B26CB" w:rsidRPr="007B26CB" w:rsidRDefault="007B26CB" w:rsidP="007B26CB">
      <w:pPr>
        <w:rPr>
          <w:ins w:id="3931" w:author="Greg Stoike" w:date="2018-11-30T10:52:00Z"/>
          <w:rFonts w:ascii="Consolas" w:eastAsiaTheme="minorHAnsi" w:hAnsi="Consolas" w:cs="Lucida Sans Typewriter"/>
          <w:color w:val="268BD2"/>
          <w:sz w:val="16"/>
          <w:szCs w:val="16"/>
        </w:rPr>
      </w:pPr>
      <w:ins w:id="393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idRef="SBAC-ICA-FIXED-G11E-ELA-11" minExamItems="42" maxExamItems="42"&gt;</w:t>
        </w:r>
      </w:ins>
    </w:p>
    <w:p w14:paraId="5BE750CC" w14:textId="77777777" w:rsidR="007B26CB" w:rsidRPr="007B26CB" w:rsidRDefault="007B26CB" w:rsidP="007B26CB">
      <w:pPr>
        <w:rPr>
          <w:ins w:id="3933" w:author="Greg Stoike" w:date="2018-11-30T10:52:00Z"/>
          <w:rFonts w:ascii="Consolas" w:eastAsiaTheme="minorHAnsi" w:hAnsi="Consolas" w:cs="Lucida Sans Typewriter"/>
          <w:color w:val="268BD2"/>
          <w:sz w:val="16"/>
          <w:szCs w:val="16"/>
        </w:rPr>
      </w:pPr>
      <w:ins w:id="3934" w:author="Greg Stoike" w:date="2018-11-30T10:52:00Z">
        <w:r w:rsidRPr="007B26CB">
          <w:rPr>
            <w:rFonts w:ascii="Consolas" w:eastAsiaTheme="minorHAnsi" w:hAnsi="Consolas" w:cs="Lucida Sans Typewriter"/>
            <w:color w:val="268BD2"/>
            <w:sz w:val="16"/>
            <w:szCs w:val="16"/>
          </w:rPr>
          <w:t xml:space="preserve">            &lt;ItemSelection&gt;</w:t>
        </w:r>
      </w:ins>
    </w:p>
    <w:p w14:paraId="541382FE" w14:textId="77777777" w:rsidR="007B26CB" w:rsidRPr="007B26CB" w:rsidRDefault="007B26CB" w:rsidP="007B26CB">
      <w:pPr>
        <w:rPr>
          <w:ins w:id="3935" w:author="Greg Stoike" w:date="2018-11-30T10:52:00Z"/>
          <w:rFonts w:ascii="Consolas" w:eastAsiaTheme="minorHAnsi" w:hAnsi="Consolas" w:cs="Lucida Sans Typewriter"/>
          <w:color w:val="268BD2"/>
          <w:sz w:val="16"/>
          <w:szCs w:val="16"/>
        </w:rPr>
      </w:pPr>
      <w:ins w:id="3936" w:author="Greg Stoike" w:date="2018-11-30T10:52:00Z">
        <w:r w:rsidRPr="007B26CB">
          <w:rPr>
            <w:rFonts w:ascii="Consolas" w:eastAsiaTheme="minorHAnsi" w:hAnsi="Consolas" w:cs="Lucida Sans Typewriter"/>
            <w:color w:val="268BD2"/>
            <w:sz w:val="16"/>
            <w:szCs w:val="16"/>
          </w:rPr>
          <w:t xml:space="preserve">              &lt;Property name="slope" value="85.8"/&gt;</w:t>
        </w:r>
      </w:ins>
    </w:p>
    <w:p w14:paraId="0B951ECC" w14:textId="77777777" w:rsidR="007B26CB" w:rsidRPr="007B26CB" w:rsidRDefault="007B26CB" w:rsidP="007B26CB">
      <w:pPr>
        <w:rPr>
          <w:ins w:id="3937" w:author="Greg Stoike" w:date="2018-11-30T10:52:00Z"/>
          <w:rFonts w:ascii="Consolas" w:eastAsiaTheme="minorHAnsi" w:hAnsi="Consolas" w:cs="Lucida Sans Typewriter"/>
          <w:color w:val="268BD2"/>
          <w:sz w:val="16"/>
          <w:szCs w:val="16"/>
        </w:rPr>
      </w:pPr>
      <w:ins w:id="3938" w:author="Greg Stoike" w:date="2018-11-30T10:52:00Z">
        <w:r w:rsidRPr="007B26CB">
          <w:rPr>
            <w:rFonts w:ascii="Consolas" w:eastAsiaTheme="minorHAnsi" w:hAnsi="Consolas" w:cs="Lucida Sans Typewriter"/>
            <w:color w:val="268BD2"/>
            <w:sz w:val="16"/>
            <w:szCs w:val="16"/>
          </w:rPr>
          <w:t xml:space="preserve">              &lt;Property name="intercept" value="2508.2"/&gt;</w:t>
        </w:r>
      </w:ins>
    </w:p>
    <w:p w14:paraId="72CB2763" w14:textId="77777777" w:rsidR="007B26CB" w:rsidRPr="007B26CB" w:rsidRDefault="007B26CB" w:rsidP="007B26CB">
      <w:pPr>
        <w:rPr>
          <w:ins w:id="3939" w:author="Greg Stoike" w:date="2018-11-30T10:52:00Z"/>
          <w:rFonts w:ascii="Consolas" w:eastAsiaTheme="minorHAnsi" w:hAnsi="Consolas" w:cs="Lucida Sans Typewriter"/>
          <w:color w:val="268BD2"/>
          <w:sz w:val="16"/>
          <w:szCs w:val="16"/>
        </w:rPr>
      </w:pPr>
      <w:ins w:id="3940" w:author="Greg Stoike" w:date="2018-11-30T10:52:00Z">
        <w:r w:rsidRPr="007B26CB">
          <w:rPr>
            <w:rFonts w:ascii="Consolas" w:eastAsiaTheme="minorHAnsi" w:hAnsi="Consolas" w:cs="Lucida Sans Typewriter"/>
            <w:color w:val="268BD2"/>
            <w:sz w:val="16"/>
            <w:szCs w:val="16"/>
          </w:rPr>
          <w:t xml:space="preserve">            &lt;/ItemSelection&gt;</w:t>
        </w:r>
      </w:ins>
    </w:p>
    <w:p w14:paraId="76B2F267" w14:textId="77777777" w:rsidR="007B26CB" w:rsidRPr="007B26CB" w:rsidRDefault="007B26CB" w:rsidP="007B26CB">
      <w:pPr>
        <w:rPr>
          <w:ins w:id="3941" w:author="Greg Stoike" w:date="2018-11-30T10:52:00Z"/>
          <w:rFonts w:ascii="Consolas" w:eastAsiaTheme="minorHAnsi" w:hAnsi="Consolas" w:cs="Lucida Sans Typewriter"/>
          <w:color w:val="268BD2"/>
          <w:sz w:val="16"/>
          <w:szCs w:val="16"/>
        </w:rPr>
      </w:pPr>
      <w:ins w:id="3942" w:author="Greg Stoike" w:date="2018-11-30T10:52:00Z">
        <w:r w:rsidRPr="007B26CB">
          <w:rPr>
            <w:rFonts w:ascii="Consolas" w:eastAsiaTheme="minorHAnsi" w:hAnsi="Consolas" w:cs="Lucida Sans Typewriter"/>
            <w:color w:val="268BD2"/>
            <w:sz w:val="16"/>
            <w:szCs w:val="16"/>
          </w:rPr>
          <w:t xml:space="preserve">          &lt;/SegmentBlueprintElement&gt;</w:t>
        </w:r>
      </w:ins>
    </w:p>
    <w:p w14:paraId="4A0A59EB" w14:textId="77777777" w:rsidR="007B26CB" w:rsidRPr="007B26CB" w:rsidRDefault="007B26CB" w:rsidP="007B26CB">
      <w:pPr>
        <w:rPr>
          <w:ins w:id="3943" w:author="Greg Stoike" w:date="2018-11-30T10:52:00Z"/>
          <w:rFonts w:ascii="Consolas" w:eastAsiaTheme="minorHAnsi" w:hAnsi="Consolas" w:cs="Lucida Sans Typewriter"/>
          <w:color w:val="268BD2"/>
          <w:sz w:val="16"/>
          <w:szCs w:val="16"/>
        </w:rPr>
      </w:pPr>
      <w:ins w:id="3944" w:author="Greg Stoike" w:date="2018-11-30T10:52:00Z">
        <w:r w:rsidRPr="007B26CB">
          <w:rPr>
            <w:rFonts w:ascii="Consolas" w:eastAsiaTheme="minorHAnsi" w:hAnsi="Consolas" w:cs="Lucida Sans Typewriter"/>
            <w:color w:val="268BD2"/>
            <w:sz w:val="16"/>
            <w:szCs w:val="16"/>
          </w:rPr>
          <w:t xml:space="preserve">        &lt;/SegmentBlueprint&gt;</w:t>
        </w:r>
      </w:ins>
    </w:p>
    <w:p w14:paraId="0A2879FF" w14:textId="77777777" w:rsidR="007B26CB" w:rsidRPr="007B26CB" w:rsidRDefault="007B26CB" w:rsidP="007B26CB">
      <w:pPr>
        <w:rPr>
          <w:ins w:id="3945" w:author="Greg Stoike" w:date="2018-11-30T10:52:00Z"/>
          <w:rFonts w:ascii="Consolas" w:eastAsiaTheme="minorHAnsi" w:hAnsi="Consolas" w:cs="Lucida Sans Typewriter"/>
          <w:color w:val="268BD2"/>
          <w:sz w:val="16"/>
          <w:szCs w:val="16"/>
        </w:rPr>
      </w:pPr>
      <w:ins w:id="3946" w:author="Greg Stoike" w:date="2018-11-30T10:52:00Z">
        <w:r w:rsidRPr="007B26CB">
          <w:rPr>
            <w:rFonts w:ascii="Consolas" w:eastAsiaTheme="minorHAnsi" w:hAnsi="Consolas" w:cs="Lucida Sans Typewriter"/>
            <w:color w:val="268BD2"/>
            <w:sz w:val="16"/>
            <w:szCs w:val="16"/>
          </w:rPr>
          <w:t xml:space="preserve">        &lt;SegmentForms&gt;</w:t>
        </w:r>
      </w:ins>
    </w:p>
    <w:p w14:paraId="4DDCD525" w14:textId="77777777" w:rsidR="007B26CB" w:rsidRPr="007B26CB" w:rsidRDefault="007B26CB" w:rsidP="007B26CB">
      <w:pPr>
        <w:rPr>
          <w:ins w:id="3947" w:author="Greg Stoike" w:date="2018-11-30T10:52:00Z"/>
          <w:rFonts w:ascii="Consolas" w:eastAsiaTheme="minorHAnsi" w:hAnsi="Consolas" w:cs="Lucida Sans Typewriter"/>
          <w:color w:val="268BD2"/>
          <w:sz w:val="16"/>
          <w:szCs w:val="16"/>
        </w:rPr>
      </w:pPr>
      <w:ins w:id="3948" w:author="Greg Stoike" w:date="2018-11-30T10:52:00Z">
        <w:r w:rsidRPr="007B26CB">
          <w:rPr>
            <w:rFonts w:ascii="Consolas" w:eastAsiaTheme="minorHAnsi" w:hAnsi="Consolas" w:cs="Lucida Sans Typewriter"/>
            <w:color w:val="268BD2"/>
            <w:sz w:val="16"/>
            <w:szCs w:val="16"/>
          </w:rPr>
          <w:t xml:space="preserve">          &lt;SegmentForm id="ELA ICA G11 2018 ENG" cohort="Default"&gt;</w:t>
        </w:r>
      </w:ins>
    </w:p>
    <w:p w14:paraId="2BE9DE69" w14:textId="77777777" w:rsidR="007B26CB" w:rsidRPr="007B26CB" w:rsidRDefault="007B26CB" w:rsidP="007B26CB">
      <w:pPr>
        <w:rPr>
          <w:ins w:id="3949" w:author="Greg Stoike" w:date="2018-11-30T10:52:00Z"/>
          <w:rFonts w:ascii="Consolas" w:eastAsiaTheme="minorHAnsi" w:hAnsi="Consolas" w:cs="Lucida Sans Typewriter"/>
          <w:color w:val="268BD2"/>
          <w:sz w:val="16"/>
          <w:szCs w:val="16"/>
        </w:rPr>
      </w:pPr>
      <w:ins w:id="3950" w:author="Greg Stoike" w:date="2018-11-30T10:52:00Z">
        <w:r w:rsidRPr="007B26CB">
          <w:rPr>
            <w:rFonts w:ascii="Consolas" w:eastAsiaTheme="minorHAnsi" w:hAnsi="Consolas" w:cs="Lucida Sans Typewriter"/>
            <w:color w:val="268BD2"/>
            <w:sz w:val="16"/>
            <w:szCs w:val="16"/>
          </w:rPr>
          <w:t xml:space="preserve">            &lt;Presentations&gt;</w:t>
        </w:r>
      </w:ins>
    </w:p>
    <w:p w14:paraId="4606202F" w14:textId="77777777" w:rsidR="007B26CB" w:rsidRPr="007B26CB" w:rsidRDefault="007B26CB" w:rsidP="007B26CB">
      <w:pPr>
        <w:rPr>
          <w:ins w:id="3951" w:author="Greg Stoike" w:date="2018-11-30T10:52:00Z"/>
          <w:rFonts w:ascii="Consolas" w:eastAsiaTheme="minorHAnsi" w:hAnsi="Consolas" w:cs="Lucida Sans Typewriter"/>
          <w:color w:val="268BD2"/>
          <w:sz w:val="16"/>
          <w:szCs w:val="16"/>
        </w:rPr>
      </w:pPr>
      <w:ins w:id="395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740D9432" w14:textId="77777777" w:rsidR="007B26CB" w:rsidRPr="007B26CB" w:rsidRDefault="007B26CB" w:rsidP="007B26CB">
      <w:pPr>
        <w:rPr>
          <w:ins w:id="3953" w:author="Greg Stoike" w:date="2018-11-30T10:52:00Z"/>
          <w:rFonts w:ascii="Consolas" w:eastAsiaTheme="minorHAnsi" w:hAnsi="Consolas" w:cs="Lucida Sans Typewriter"/>
          <w:color w:val="268BD2"/>
          <w:sz w:val="16"/>
          <w:szCs w:val="16"/>
        </w:rPr>
      </w:pPr>
      <w:ins w:id="395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7FB3C4C" w14:textId="77777777" w:rsidR="007B26CB" w:rsidRPr="007B26CB" w:rsidRDefault="007B26CB" w:rsidP="007B26CB">
      <w:pPr>
        <w:rPr>
          <w:ins w:id="3955" w:author="Greg Stoike" w:date="2018-11-30T10:52:00Z"/>
          <w:rFonts w:ascii="Consolas" w:eastAsiaTheme="minorHAnsi" w:hAnsi="Consolas" w:cs="Lucida Sans Typewriter"/>
          <w:color w:val="268BD2"/>
          <w:sz w:val="16"/>
          <w:szCs w:val="16"/>
        </w:rPr>
      </w:pPr>
      <w:ins w:id="3956" w:author="Greg Stoike" w:date="2018-11-30T10:52:00Z">
        <w:r w:rsidRPr="007B26CB">
          <w:rPr>
            <w:rFonts w:ascii="Consolas" w:eastAsiaTheme="minorHAnsi" w:hAnsi="Consolas" w:cs="Lucida Sans Typewriter"/>
            <w:color w:val="268BD2"/>
            <w:sz w:val="16"/>
            <w:szCs w:val="16"/>
          </w:rPr>
          <w:t xml:space="preserve">            &lt;/Presentations&gt;</w:t>
        </w:r>
      </w:ins>
    </w:p>
    <w:p w14:paraId="0C450C73" w14:textId="77777777" w:rsidR="007B26CB" w:rsidRPr="007B26CB" w:rsidRDefault="007B26CB" w:rsidP="007B26CB">
      <w:pPr>
        <w:rPr>
          <w:ins w:id="3957" w:author="Greg Stoike" w:date="2018-11-30T10:52:00Z"/>
          <w:rFonts w:ascii="Consolas" w:eastAsiaTheme="minorHAnsi" w:hAnsi="Consolas" w:cs="Lucida Sans Typewriter"/>
          <w:color w:val="268BD2"/>
          <w:sz w:val="16"/>
          <w:szCs w:val="16"/>
        </w:rPr>
      </w:pPr>
      <w:ins w:id="3958" w:author="Greg Stoike" w:date="2018-11-30T10:52:00Z">
        <w:r w:rsidRPr="007B26CB">
          <w:rPr>
            <w:rFonts w:ascii="Consolas" w:eastAsiaTheme="minorHAnsi" w:hAnsi="Consolas" w:cs="Lucida Sans Typewriter"/>
            <w:color w:val="268BD2"/>
            <w:sz w:val="16"/>
            <w:szCs w:val="16"/>
          </w:rPr>
          <w:t xml:space="preserve">            &lt;ItemGroup maxItems="ALL" maxResponses="0" id="44818"&gt;</w:t>
        </w:r>
      </w:ins>
    </w:p>
    <w:p w14:paraId="4FFB4D47" w14:textId="77777777" w:rsidR="007B26CB" w:rsidRPr="007B26CB" w:rsidRDefault="007B26CB" w:rsidP="007B26CB">
      <w:pPr>
        <w:rPr>
          <w:ins w:id="3959" w:author="Greg Stoike" w:date="2018-11-30T10:52:00Z"/>
          <w:rFonts w:ascii="Consolas" w:eastAsiaTheme="minorHAnsi" w:hAnsi="Consolas" w:cs="Lucida Sans Typewriter"/>
          <w:color w:val="268BD2"/>
          <w:sz w:val="16"/>
          <w:szCs w:val="16"/>
        </w:rPr>
      </w:pPr>
      <w:ins w:id="3960" w:author="Greg Stoike" w:date="2018-11-30T10:52:00Z">
        <w:r w:rsidRPr="007B26CB">
          <w:rPr>
            <w:rFonts w:ascii="Consolas" w:eastAsiaTheme="minorHAnsi" w:hAnsi="Consolas" w:cs="Lucida Sans Typewriter"/>
            <w:color w:val="268BD2"/>
            <w:sz w:val="16"/>
            <w:szCs w:val="16"/>
          </w:rPr>
          <w:lastRenderedPageBreak/>
          <w:t xml:space="preserve">              &lt;Item active="true" doNotScore="false" handScored="false" fieldTest="false" responseRequired="true" administrationRequired="true" id="44818" type="MC"&gt;</w:t>
        </w:r>
      </w:ins>
    </w:p>
    <w:p w14:paraId="76D06ACA" w14:textId="77777777" w:rsidR="007B26CB" w:rsidRPr="007B26CB" w:rsidRDefault="007B26CB" w:rsidP="007B26CB">
      <w:pPr>
        <w:rPr>
          <w:ins w:id="3961" w:author="Greg Stoike" w:date="2018-11-30T10:52:00Z"/>
          <w:rFonts w:ascii="Consolas" w:eastAsiaTheme="minorHAnsi" w:hAnsi="Consolas" w:cs="Lucida Sans Typewriter"/>
          <w:color w:val="268BD2"/>
          <w:sz w:val="16"/>
          <w:szCs w:val="16"/>
        </w:rPr>
      </w:pPr>
      <w:ins w:id="3962" w:author="Greg Stoike" w:date="2018-11-30T10:52:00Z">
        <w:r w:rsidRPr="007B26CB">
          <w:rPr>
            <w:rFonts w:ascii="Consolas" w:eastAsiaTheme="minorHAnsi" w:hAnsi="Consolas" w:cs="Lucida Sans Typewriter"/>
            <w:color w:val="268BD2"/>
            <w:sz w:val="16"/>
            <w:szCs w:val="16"/>
          </w:rPr>
          <w:t xml:space="preserve">                &lt;PoolProperties&gt;</w:t>
        </w:r>
      </w:ins>
    </w:p>
    <w:p w14:paraId="349DCAF5" w14:textId="77777777" w:rsidR="007B26CB" w:rsidRPr="007B26CB" w:rsidRDefault="007B26CB" w:rsidP="007B26CB">
      <w:pPr>
        <w:rPr>
          <w:ins w:id="3963" w:author="Greg Stoike" w:date="2018-11-30T10:52:00Z"/>
          <w:rFonts w:ascii="Consolas" w:eastAsiaTheme="minorHAnsi" w:hAnsi="Consolas" w:cs="Lucida Sans Typewriter"/>
          <w:color w:val="268BD2"/>
          <w:sz w:val="16"/>
          <w:szCs w:val="16"/>
        </w:rPr>
      </w:pPr>
      <w:ins w:id="3964"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247FF159" w14:textId="77777777" w:rsidR="007B26CB" w:rsidRPr="007B26CB" w:rsidRDefault="007B26CB" w:rsidP="007B26CB">
      <w:pPr>
        <w:rPr>
          <w:ins w:id="3965" w:author="Greg Stoike" w:date="2018-11-30T10:52:00Z"/>
          <w:rFonts w:ascii="Consolas" w:eastAsiaTheme="minorHAnsi" w:hAnsi="Consolas" w:cs="Lucida Sans Typewriter"/>
          <w:color w:val="268BD2"/>
          <w:sz w:val="16"/>
          <w:szCs w:val="16"/>
        </w:rPr>
      </w:pPr>
      <w:ins w:id="396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5B5A9CBA" w14:textId="77777777" w:rsidR="007B26CB" w:rsidRPr="007B26CB" w:rsidRDefault="007B26CB" w:rsidP="007B26CB">
      <w:pPr>
        <w:rPr>
          <w:ins w:id="3967" w:author="Greg Stoike" w:date="2018-11-30T10:52:00Z"/>
          <w:rFonts w:ascii="Consolas" w:eastAsiaTheme="minorHAnsi" w:hAnsi="Consolas" w:cs="Lucida Sans Typewriter"/>
          <w:color w:val="268BD2"/>
          <w:sz w:val="16"/>
          <w:szCs w:val="16"/>
        </w:rPr>
      </w:pPr>
      <w:ins w:id="3968"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3E3B6AA8" w14:textId="77777777" w:rsidR="007B26CB" w:rsidRPr="007B26CB" w:rsidRDefault="007B26CB" w:rsidP="007B26CB">
      <w:pPr>
        <w:rPr>
          <w:ins w:id="3969" w:author="Greg Stoike" w:date="2018-11-30T10:52:00Z"/>
          <w:rFonts w:ascii="Consolas" w:eastAsiaTheme="minorHAnsi" w:hAnsi="Consolas" w:cs="Lucida Sans Typewriter"/>
          <w:color w:val="268BD2"/>
          <w:sz w:val="16"/>
          <w:szCs w:val="16"/>
        </w:rPr>
      </w:pPr>
      <w:ins w:id="397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087775C4" w14:textId="77777777" w:rsidR="007B26CB" w:rsidRPr="007B26CB" w:rsidRDefault="007B26CB" w:rsidP="007B26CB">
      <w:pPr>
        <w:rPr>
          <w:ins w:id="3971" w:author="Greg Stoike" w:date="2018-11-30T10:52:00Z"/>
          <w:rFonts w:ascii="Consolas" w:eastAsiaTheme="minorHAnsi" w:hAnsi="Consolas" w:cs="Lucida Sans Typewriter"/>
          <w:color w:val="268BD2"/>
          <w:sz w:val="16"/>
          <w:szCs w:val="16"/>
        </w:rPr>
      </w:pPr>
      <w:ins w:id="3972"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69EDA5A9" w14:textId="77777777" w:rsidR="007B26CB" w:rsidRPr="007B26CB" w:rsidRDefault="007B26CB" w:rsidP="007B26CB">
      <w:pPr>
        <w:rPr>
          <w:ins w:id="3973" w:author="Greg Stoike" w:date="2018-11-30T10:52:00Z"/>
          <w:rFonts w:ascii="Consolas" w:eastAsiaTheme="minorHAnsi" w:hAnsi="Consolas" w:cs="Lucida Sans Typewriter"/>
          <w:color w:val="268BD2"/>
          <w:sz w:val="16"/>
          <w:szCs w:val="16"/>
        </w:rPr>
      </w:pPr>
      <w:ins w:id="3974"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5CF92CD8" w14:textId="77777777" w:rsidR="007B26CB" w:rsidRPr="007B26CB" w:rsidRDefault="007B26CB" w:rsidP="007B26CB">
      <w:pPr>
        <w:rPr>
          <w:ins w:id="3975" w:author="Greg Stoike" w:date="2018-11-30T10:52:00Z"/>
          <w:rFonts w:ascii="Consolas" w:eastAsiaTheme="minorHAnsi" w:hAnsi="Consolas" w:cs="Lucida Sans Typewriter"/>
          <w:color w:val="268BD2"/>
          <w:sz w:val="16"/>
          <w:szCs w:val="16"/>
        </w:rPr>
      </w:pPr>
      <w:ins w:id="397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5E3A3C40" w14:textId="77777777" w:rsidR="007B26CB" w:rsidRPr="007B26CB" w:rsidRDefault="007B26CB" w:rsidP="007B26CB">
      <w:pPr>
        <w:rPr>
          <w:ins w:id="3977" w:author="Greg Stoike" w:date="2018-11-30T10:52:00Z"/>
          <w:rFonts w:ascii="Consolas" w:eastAsiaTheme="minorHAnsi" w:hAnsi="Consolas" w:cs="Lucida Sans Typewriter"/>
          <w:color w:val="268BD2"/>
          <w:sz w:val="16"/>
          <w:szCs w:val="16"/>
        </w:rPr>
      </w:pPr>
      <w:ins w:id="397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7B263EA9" w14:textId="77777777" w:rsidR="007B26CB" w:rsidRPr="007B26CB" w:rsidRDefault="007B26CB" w:rsidP="007B26CB">
      <w:pPr>
        <w:rPr>
          <w:ins w:id="3979" w:author="Greg Stoike" w:date="2018-11-30T10:52:00Z"/>
          <w:rFonts w:ascii="Consolas" w:eastAsiaTheme="minorHAnsi" w:hAnsi="Consolas" w:cs="Lucida Sans Typewriter"/>
          <w:color w:val="268BD2"/>
          <w:sz w:val="16"/>
          <w:szCs w:val="16"/>
        </w:rPr>
      </w:pPr>
      <w:ins w:id="398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053ECA51" w14:textId="77777777" w:rsidR="007B26CB" w:rsidRPr="007B26CB" w:rsidRDefault="007B26CB" w:rsidP="007B26CB">
      <w:pPr>
        <w:rPr>
          <w:ins w:id="3981" w:author="Greg Stoike" w:date="2018-11-30T10:52:00Z"/>
          <w:rFonts w:ascii="Consolas" w:eastAsiaTheme="minorHAnsi" w:hAnsi="Consolas" w:cs="Lucida Sans Typewriter"/>
          <w:color w:val="268BD2"/>
          <w:sz w:val="16"/>
          <w:szCs w:val="16"/>
        </w:rPr>
      </w:pPr>
      <w:ins w:id="3982"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54E42EB6" w14:textId="77777777" w:rsidR="007B26CB" w:rsidRPr="007B26CB" w:rsidRDefault="007B26CB" w:rsidP="007B26CB">
      <w:pPr>
        <w:rPr>
          <w:ins w:id="3983" w:author="Greg Stoike" w:date="2018-11-30T10:52:00Z"/>
          <w:rFonts w:ascii="Consolas" w:eastAsiaTheme="minorHAnsi" w:hAnsi="Consolas" w:cs="Lucida Sans Typewriter"/>
          <w:color w:val="268BD2"/>
          <w:sz w:val="16"/>
          <w:szCs w:val="16"/>
        </w:rPr>
      </w:pPr>
      <w:ins w:id="398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50E0D92D" w14:textId="77777777" w:rsidR="007B26CB" w:rsidRPr="007B26CB" w:rsidRDefault="007B26CB" w:rsidP="007B26CB">
      <w:pPr>
        <w:rPr>
          <w:ins w:id="3985" w:author="Greg Stoike" w:date="2018-11-30T10:52:00Z"/>
          <w:rFonts w:ascii="Consolas" w:eastAsiaTheme="minorHAnsi" w:hAnsi="Consolas" w:cs="Lucida Sans Typewriter"/>
          <w:color w:val="268BD2"/>
          <w:sz w:val="16"/>
          <w:szCs w:val="16"/>
        </w:rPr>
      </w:pPr>
      <w:ins w:id="3986"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5CF8841D" w14:textId="77777777" w:rsidR="007B26CB" w:rsidRPr="007B26CB" w:rsidRDefault="007B26CB" w:rsidP="007B26CB">
      <w:pPr>
        <w:rPr>
          <w:ins w:id="3987" w:author="Greg Stoike" w:date="2018-11-30T10:52:00Z"/>
          <w:rFonts w:ascii="Consolas" w:eastAsiaTheme="minorHAnsi" w:hAnsi="Consolas" w:cs="Lucida Sans Typewriter"/>
          <w:color w:val="268BD2"/>
          <w:sz w:val="16"/>
          <w:szCs w:val="16"/>
        </w:rPr>
      </w:pPr>
      <w:ins w:id="3988" w:author="Greg Stoike" w:date="2018-11-30T10:52:00Z">
        <w:r w:rsidRPr="007B26CB">
          <w:rPr>
            <w:rFonts w:ascii="Consolas" w:eastAsiaTheme="minorHAnsi" w:hAnsi="Consolas" w:cs="Lucida Sans Typewriter"/>
            <w:color w:val="268BD2"/>
            <w:sz w:val="16"/>
            <w:szCs w:val="16"/>
          </w:rPr>
          <w:t xml:space="preserve">                &lt;/PoolProperties&gt;</w:t>
        </w:r>
      </w:ins>
    </w:p>
    <w:p w14:paraId="44F13489" w14:textId="77777777" w:rsidR="007B26CB" w:rsidRPr="007B26CB" w:rsidRDefault="007B26CB" w:rsidP="007B26CB">
      <w:pPr>
        <w:rPr>
          <w:ins w:id="3989" w:author="Greg Stoike" w:date="2018-11-30T10:52:00Z"/>
          <w:rFonts w:ascii="Consolas" w:eastAsiaTheme="minorHAnsi" w:hAnsi="Consolas" w:cs="Lucida Sans Typewriter"/>
          <w:color w:val="268BD2"/>
          <w:sz w:val="16"/>
          <w:szCs w:val="16"/>
        </w:rPr>
      </w:pPr>
      <w:ins w:id="3990" w:author="Greg Stoike" w:date="2018-11-30T10:52:00Z">
        <w:r w:rsidRPr="007B26CB">
          <w:rPr>
            <w:rFonts w:ascii="Consolas" w:eastAsiaTheme="minorHAnsi" w:hAnsi="Consolas" w:cs="Lucida Sans Typewriter"/>
            <w:color w:val="268BD2"/>
            <w:sz w:val="16"/>
            <w:szCs w:val="16"/>
          </w:rPr>
          <w:t xml:space="preserve">                &lt;Presentations&gt;</w:t>
        </w:r>
      </w:ins>
    </w:p>
    <w:p w14:paraId="74794A1A" w14:textId="77777777" w:rsidR="007B26CB" w:rsidRPr="007B26CB" w:rsidRDefault="007B26CB" w:rsidP="007B26CB">
      <w:pPr>
        <w:rPr>
          <w:ins w:id="3991" w:author="Greg Stoike" w:date="2018-11-30T10:52:00Z"/>
          <w:rFonts w:ascii="Consolas" w:eastAsiaTheme="minorHAnsi" w:hAnsi="Consolas" w:cs="Lucida Sans Typewriter"/>
          <w:color w:val="268BD2"/>
          <w:sz w:val="16"/>
          <w:szCs w:val="16"/>
        </w:rPr>
      </w:pPr>
      <w:ins w:id="399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6C1CBB95" w14:textId="77777777" w:rsidR="007B26CB" w:rsidRPr="007B26CB" w:rsidRDefault="007B26CB" w:rsidP="007B26CB">
      <w:pPr>
        <w:rPr>
          <w:ins w:id="3993" w:author="Greg Stoike" w:date="2018-11-30T10:52:00Z"/>
          <w:rFonts w:ascii="Consolas" w:eastAsiaTheme="minorHAnsi" w:hAnsi="Consolas" w:cs="Lucida Sans Typewriter"/>
          <w:color w:val="268BD2"/>
          <w:sz w:val="16"/>
          <w:szCs w:val="16"/>
        </w:rPr>
      </w:pPr>
      <w:ins w:id="399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255531F3" w14:textId="77777777" w:rsidR="007B26CB" w:rsidRPr="007B26CB" w:rsidRDefault="007B26CB" w:rsidP="007B26CB">
      <w:pPr>
        <w:rPr>
          <w:ins w:id="3995" w:author="Greg Stoike" w:date="2018-11-30T10:52:00Z"/>
          <w:rFonts w:ascii="Consolas" w:eastAsiaTheme="minorHAnsi" w:hAnsi="Consolas" w:cs="Lucida Sans Typewriter"/>
          <w:color w:val="268BD2"/>
          <w:sz w:val="16"/>
          <w:szCs w:val="16"/>
        </w:rPr>
      </w:pPr>
      <w:ins w:id="3996" w:author="Greg Stoike" w:date="2018-11-30T10:52:00Z">
        <w:r w:rsidRPr="007B26CB">
          <w:rPr>
            <w:rFonts w:ascii="Consolas" w:eastAsiaTheme="minorHAnsi" w:hAnsi="Consolas" w:cs="Lucida Sans Typewriter"/>
            <w:color w:val="268BD2"/>
            <w:sz w:val="16"/>
            <w:szCs w:val="16"/>
          </w:rPr>
          <w:t xml:space="preserve">                &lt;/Presentations&gt;</w:t>
        </w:r>
      </w:ins>
    </w:p>
    <w:p w14:paraId="506A03A1" w14:textId="77777777" w:rsidR="007B26CB" w:rsidRPr="007B26CB" w:rsidRDefault="007B26CB" w:rsidP="007B26CB">
      <w:pPr>
        <w:rPr>
          <w:ins w:id="3997" w:author="Greg Stoike" w:date="2018-11-30T10:52:00Z"/>
          <w:rFonts w:ascii="Consolas" w:eastAsiaTheme="minorHAnsi" w:hAnsi="Consolas" w:cs="Lucida Sans Typewriter"/>
          <w:color w:val="268BD2"/>
          <w:sz w:val="16"/>
          <w:szCs w:val="16"/>
        </w:rPr>
      </w:pPr>
      <w:ins w:id="3998" w:author="Greg Stoike" w:date="2018-11-30T10:52:00Z">
        <w:r w:rsidRPr="007B26CB">
          <w:rPr>
            <w:rFonts w:ascii="Consolas" w:eastAsiaTheme="minorHAnsi" w:hAnsi="Consolas" w:cs="Lucida Sans Typewriter"/>
            <w:color w:val="268BD2"/>
            <w:sz w:val="16"/>
            <w:szCs w:val="16"/>
          </w:rPr>
          <w:t xml:space="preserve">                &lt;ItemScoreDimensions&gt;</w:t>
        </w:r>
      </w:ins>
    </w:p>
    <w:p w14:paraId="0E1A14DA" w14:textId="77777777" w:rsidR="007B26CB" w:rsidRPr="007B26CB" w:rsidRDefault="007B26CB" w:rsidP="007B26CB">
      <w:pPr>
        <w:rPr>
          <w:ins w:id="3999" w:author="Greg Stoike" w:date="2018-11-30T10:52:00Z"/>
          <w:rFonts w:ascii="Consolas" w:eastAsiaTheme="minorHAnsi" w:hAnsi="Consolas" w:cs="Lucida Sans Typewriter"/>
          <w:color w:val="268BD2"/>
          <w:sz w:val="16"/>
          <w:szCs w:val="16"/>
        </w:rPr>
      </w:pPr>
      <w:ins w:id="400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99EAF1D" w14:textId="77777777" w:rsidR="007B26CB" w:rsidRPr="007B26CB" w:rsidRDefault="007B26CB" w:rsidP="007B26CB">
      <w:pPr>
        <w:rPr>
          <w:ins w:id="4001" w:author="Greg Stoike" w:date="2018-11-30T10:52:00Z"/>
          <w:rFonts w:ascii="Consolas" w:eastAsiaTheme="minorHAnsi" w:hAnsi="Consolas" w:cs="Lucida Sans Typewriter"/>
          <w:color w:val="268BD2"/>
          <w:sz w:val="16"/>
          <w:szCs w:val="16"/>
        </w:rPr>
      </w:pPr>
      <w:ins w:id="4002" w:author="Greg Stoike" w:date="2018-11-30T10:52:00Z">
        <w:r w:rsidRPr="007B26CB">
          <w:rPr>
            <w:rFonts w:ascii="Consolas" w:eastAsiaTheme="minorHAnsi" w:hAnsi="Consolas" w:cs="Lucida Sans Typewriter"/>
            <w:color w:val="268BD2"/>
            <w:sz w:val="16"/>
            <w:szCs w:val="16"/>
          </w:rPr>
          <w:t xml:space="preserve">                    &lt;ItemScoreParameter value="0.35995998978614807" measurementParameter="a"/&gt;</w:t>
        </w:r>
      </w:ins>
    </w:p>
    <w:p w14:paraId="77B09CAF" w14:textId="77777777" w:rsidR="007B26CB" w:rsidRPr="007B26CB" w:rsidRDefault="007B26CB" w:rsidP="007B26CB">
      <w:pPr>
        <w:rPr>
          <w:ins w:id="4003" w:author="Greg Stoike" w:date="2018-11-30T10:52:00Z"/>
          <w:rFonts w:ascii="Consolas" w:eastAsiaTheme="minorHAnsi" w:hAnsi="Consolas" w:cs="Lucida Sans Typewriter"/>
          <w:color w:val="268BD2"/>
          <w:sz w:val="16"/>
          <w:szCs w:val="16"/>
        </w:rPr>
      </w:pPr>
      <w:ins w:id="4004" w:author="Greg Stoike" w:date="2018-11-30T10:52:00Z">
        <w:r w:rsidRPr="007B26CB">
          <w:rPr>
            <w:rFonts w:ascii="Consolas" w:eastAsiaTheme="minorHAnsi" w:hAnsi="Consolas" w:cs="Lucida Sans Typewriter"/>
            <w:color w:val="268BD2"/>
            <w:sz w:val="16"/>
            <w:szCs w:val="16"/>
          </w:rPr>
          <w:t xml:space="preserve">                    &lt;ItemScoreParameter value="-1.2862099409103394" measurementParameter="b"/&gt;</w:t>
        </w:r>
      </w:ins>
    </w:p>
    <w:p w14:paraId="4D77EBC5" w14:textId="77777777" w:rsidR="007B26CB" w:rsidRPr="007B26CB" w:rsidRDefault="007B26CB" w:rsidP="007B26CB">
      <w:pPr>
        <w:rPr>
          <w:ins w:id="4005" w:author="Greg Stoike" w:date="2018-11-30T10:52:00Z"/>
          <w:rFonts w:ascii="Consolas" w:eastAsiaTheme="minorHAnsi" w:hAnsi="Consolas" w:cs="Lucida Sans Typewriter"/>
          <w:color w:val="268BD2"/>
          <w:sz w:val="16"/>
          <w:szCs w:val="16"/>
        </w:rPr>
      </w:pPr>
      <w:ins w:id="400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C9CCAB2" w14:textId="77777777" w:rsidR="007B26CB" w:rsidRPr="007B26CB" w:rsidRDefault="007B26CB" w:rsidP="007B26CB">
      <w:pPr>
        <w:rPr>
          <w:ins w:id="4007" w:author="Greg Stoike" w:date="2018-11-30T10:52:00Z"/>
          <w:rFonts w:ascii="Consolas" w:eastAsiaTheme="minorHAnsi" w:hAnsi="Consolas" w:cs="Lucida Sans Typewriter"/>
          <w:color w:val="268BD2"/>
          <w:sz w:val="16"/>
          <w:szCs w:val="16"/>
        </w:rPr>
      </w:pPr>
      <w:ins w:id="4008" w:author="Greg Stoike" w:date="2018-11-30T10:52:00Z">
        <w:r w:rsidRPr="007B26CB">
          <w:rPr>
            <w:rFonts w:ascii="Consolas" w:eastAsiaTheme="minorHAnsi" w:hAnsi="Consolas" w:cs="Lucida Sans Typewriter"/>
            <w:color w:val="268BD2"/>
            <w:sz w:val="16"/>
            <w:szCs w:val="16"/>
          </w:rPr>
          <w:t xml:space="preserve">                  &lt;/ItemScoreDimension&gt;</w:t>
        </w:r>
      </w:ins>
    </w:p>
    <w:p w14:paraId="7618D83E" w14:textId="77777777" w:rsidR="007B26CB" w:rsidRPr="007B26CB" w:rsidRDefault="007B26CB" w:rsidP="007B26CB">
      <w:pPr>
        <w:rPr>
          <w:ins w:id="4009" w:author="Greg Stoike" w:date="2018-11-30T10:52:00Z"/>
          <w:rFonts w:ascii="Consolas" w:eastAsiaTheme="minorHAnsi" w:hAnsi="Consolas" w:cs="Lucida Sans Typewriter"/>
          <w:color w:val="268BD2"/>
          <w:sz w:val="16"/>
          <w:szCs w:val="16"/>
        </w:rPr>
      </w:pPr>
      <w:ins w:id="4010" w:author="Greg Stoike" w:date="2018-11-30T10:52:00Z">
        <w:r w:rsidRPr="007B26CB">
          <w:rPr>
            <w:rFonts w:ascii="Consolas" w:eastAsiaTheme="minorHAnsi" w:hAnsi="Consolas" w:cs="Lucida Sans Typewriter"/>
            <w:color w:val="268BD2"/>
            <w:sz w:val="16"/>
            <w:szCs w:val="16"/>
          </w:rPr>
          <w:t xml:space="preserve">                &lt;/ItemScoreDimensions&gt;</w:t>
        </w:r>
      </w:ins>
    </w:p>
    <w:p w14:paraId="322CAA9A" w14:textId="77777777" w:rsidR="007B26CB" w:rsidRPr="007B26CB" w:rsidRDefault="007B26CB" w:rsidP="007B26CB">
      <w:pPr>
        <w:rPr>
          <w:ins w:id="4011" w:author="Greg Stoike" w:date="2018-11-30T10:52:00Z"/>
          <w:rFonts w:ascii="Consolas" w:eastAsiaTheme="minorHAnsi" w:hAnsi="Consolas" w:cs="Lucida Sans Typewriter"/>
          <w:color w:val="268BD2"/>
          <w:sz w:val="16"/>
          <w:szCs w:val="16"/>
        </w:rPr>
      </w:pPr>
      <w:ins w:id="4012" w:author="Greg Stoike" w:date="2018-11-30T10:52:00Z">
        <w:r w:rsidRPr="007B26CB">
          <w:rPr>
            <w:rFonts w:ascii="Consolas" w:eastAsiaTheme="minorHAnsi" w:hAnsi="Consolas" w:cs="Lucida Sans Typewriter"/>
            <w:color w:val="268BD2"/>
            <w:sz w:val="16"/>
            <w:szCs w:val="16"/>
          </w:rPr>
          <w:t xml:space="preserve">                &lt;BlueprintReferences&gt;</w:t>
        </w:r>
      </w:ins>
    </w:p>
    <w:p w14:paraId="769994F5" w14:textId="77777777" w:rsidR="007B26CB" w:rsidRPr="007B26CB" w:rsidRDefault="007B26CB" w:rsidP="007B26CB">
      <w:pPr>
        <w:rPr>
          <w:ins w:id="4013" w:author="Greg Stoike" w:date="2018-11-30T10:52:00Z"/>
          <w:rFonts w:ascii="Consolas" w:eastAsiaTheme="minorHAnsi" w:hAnsi="Consolas" w:cs="Lucida Sans Typewriter"/>
          <w:color w:val="268BD2"/>
          <w:sz w:val="16"/>
          <w:szCs w:val="16"/>
        </w:rPr>
      </w:pPr>
      <w:ins w:id="401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7CF471FD" w14:textId="77777777" w:rsidR="007B26CB" w:rsidRPr="007B26CB" w:rsidRDefault="007B26CB" w:rsidP="007B26CB">
      <w:pPr>
        <w:rPr>
          <w:ins w:id="4015" w:author="Greg Stoike" w:date="2018-11-30T10:52:00Z"/>
          <w:rFonts w:ascii="Consolas" w:eastAsiaTheme="minorHAnsi" w:hAnsi="Consolas" w:cs="Lucida Sans Typewriter"/>
          <w:color w:val="268BD2"/>
          <w:sz w:val="16"/>
          <w:szCs w:val="16"/>
        </w:rPr>
      </w:pPr>
      <w:ins w:id="4016" w:author="Greg Stoike" w:date="2018-11-30T10:52:00Z">
        <w:r w:rsidRPr="007B26CB">
          <w:rPr>
            <w:rFonts w:ascii="Consolas" w:eastAsiaTheme="minorHAnsi" w:hAnsi="Consolas" w:cs="Lucida Sans Typewriter"/>
            <w:color w:val="268BD2"/>
            <w:sz w:val="16"/>
            <w:szCs w:val="16"/>
          </w:rPr>
          <w:t xml:space="preserve">                  &lt;BlueprintReference idRef="2-W"/&gt;</w:t>
        </w:r>
      </w:ins>
    </w:p>
    <w:p w14:paraId="48C5E1D5" w14:textId="77777777" w:rsidR="007B26CB" w:rsidRPr="007B26CB" w:rsidRDefault="007B26CB" w:rsidP="007B26CB">
      <w:pPr>
        <w:rPr>
          <w:ins w:id="4017" w:author="Greg Stoike" w:date="2018-11-30T10:52:00Z"/>
          <w:rFonts w:ascii="Consolas" w:eastAsiaTheme="minorHAnsi" w:hAnsi="Consolas" w:cs="Lucida Sans Typewriter"/>
          <w:color w:val="268BD2"/>
          <w:sz w:val="16"/>
          <w:szCs w:val="16"/>
        </w:rPr>
      </w:pPr>
      <w:ins w:id="4018" w:author="Greg Stoike" w:date="2018-11-30T10:52:00Z">
        <w:r w:rsidRPr="007B26CB">
          <w:rPr>
            <w:rFonts w:ascii="Consolas" w:eastAsiaTheme="minorHAnsi" w:hAnsi="Consolas" w:cs="Lucida Sans Typewriter"/>
            <w:color w:val="268BD2"/>
            <w:sz w:val="16"/>
            <w:szCs w:val="16"/>
          </w:rPr>
          <w:t xml:space="preserve">                  &lt;BlueprintReference idRef="2-W|8-11"/&gt;</w:t>
        </w:r>
      </w:ins>
    </w:p>
    <w:p w14:paraId="6A758A02" w14:textId="77777777" w:rsidR="007B26CB" w:rsidRPr="007B26CB" w:rsidRDefault="007B26CB" w:rsidP="007B26CB">
      <w:pPr>
        <w:rPr>
          <w:ins w:id="4019" w:author="Greg Stoike" w:date="2018-11-30T10:52:00Z"/>
          <w:rFonts w:ascii="Consolas" w:eastAsiaTheme="minorHAnsi" w:hAnsi="Consolas" w:cs="Lucida Sans Typewriter"/>
          <w:color w:val="268BD2"/>
          <w:sz w:val="16"/>
          <w:szCs w:val="16"/>
        </w:rPr>
      </w:pPr>
      <w:ins w:id="4020"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3A3C6291" w14:textId="77777777" w:rsidR="007B26CB" w:rsidRPr="007B26CB" w:rsidRDefault="007B26CB" w:rsidP="007B26CB">
      <w:pPr>
        <w:rPr>
          <w:ins w:id="4021" w:author="Greg Stoike" w:date="2018-11-30T10:52:00Z"/>
          <w:rFonts w:ascii="Consolas" w:eastAsiaTheme="minorHAnsi" w:hAnsi="Consolas" w:cs="Lucida Sans Typewriter"/>
          <w:color w:val="268BD2"/>
          <w:sz w:val="16"/>
          <w:szCs w:val="16"/>
        </w:rPr>
      </w:pPr>
      <w:ins w:id="4022" w:author="Greg Stoike" w:date="2018-11-30T10:52:00Z">
        <w:r w:rsidRPr="007B26CB">
          <w:rPr>
            <w:rFonts w:ascii="Consolas" w:eastAsiaTheme="minorHAnsi" w:hAnsi="Consolas" w:cs="Lucida Sans Typewriter"/>
            <w:color w:val="268BD2"/>
            <w:sz w:val="16"/>
            <w:szCs w:val="16"/>
          </w:rPr>
          <w:t xml:space="preserve">              &lt;/Item&gt;</w:t>
        </w:r>
      </w:ins>
    </w:p>
    <w:p w14:paraId="399E2779" w14:textId="77777777" w:rsidR="007B26CB" w:rsidRPr="007B26CB" w:rsidRDefault="007B26CB" w:rsidP="007B26CB">
      <w:pPr>
        <w:rPr>
          <w:ins w:id="4023" w:author="Greg Stoike" w:date="2018-11-30T10:52:00Z"/>
          <w:rFonts w:ascii="Consolas" w:eastAsiaTheme="minorHAnsi" w:hAnsi="Consolas" w:cs="Lucida Sans Typewriter"/>
          <w:color w:val="268BD2"/>
          <w:sz w:val="16"/>
          <w:szCs w:val="16"/>
        </w:rPr>
      </w:pPr>
      <w:ins w:id="4024" w:author="Greg Stoike" w:date="2018-11-30T10:52:00Z">
        <w:r w:rsidRPr="007B26CB">
          <w:rPr>
            <w:rFonts w:ascii="Consolas" w:eastAsiaTheme="minorHAnsi" w:hAnsi="Consolas" w:cs="Lucida Sans Typewriter"/>
            <w:color w:val="268BD2"/>
            <w:sz w:val="16"/>
            <w:szCs w:val="16"/>
          </w:rPr>
          <w:t xml:space="preserve">            &lt;/ItemGroup&gt;</w:t>
        </w:r>
      </w:ins>
    </w:p>
    <w:p w14:paraId="035D1BC9" w14:textId="77777777" w:rsidR="007B26CB" w:rsidRPr="007B26CB" w:rsidRDefault="007B26CB" w:rsidP="007B26CB">
      <w:pPr>
        <w:rPr>
          <w:ins w:id="4025" w:author="Greg Stoike" w:date="2018-11-30T10:52:00Z"/>
          <w:rFonts w:ascii="Consolas" w:eastAsiaTheme="minorHAnsi" w:hAnsi="Consolas" w:cs="Lucida Sans Typewriter"/>
          <w:color w:val="268BD2"/>
          <w:sz w:val="16"/>
          <w:szCs w:val="16"/>
        </w:rPr>
      </w:pPr>
      <w:ins w:id="4026" w:author="Greg Stoike" w:date="2018-11-30T10:52:00Z">
        <w:r w:rsidRPr="007B26CB">
          <w:rPr>
            <w:rFonts w:ascii="Consolas" w:eastAsiaTheme="minorHAnsi" w:hAnsi="Consolas" w:cs="Lucida Sans Typewriter"/>
            <w:color w:val="268BD2"/>
            <w:sz w:val="16"/>
            <w:szCs w:val="16"/>
          </w:rPr>
          <w:t xml:space="preserve">            &lt;ItemGroup maxItems="ALL" maxResponses="0" id="22506"&gt;</w:t>
        </w:r>
      </w:ins>
    </w:p>
    <w:p w14:paraId="25FFA4CB" w14:textId="77777777" w:rsidR="007B26CB" w:rsidRPr="007B26CB" w:rsidRDefault="007B26CB" w:rsidP="007B26CB">
      <w:pPr>
        <w:rPr>
          <w:ins w:id="4027" w:author="Greg Stoike" w:date="2018-11-30T10:52:00Z"/>
          <w:rFonts w:ascii="Consolas" w:eastAsiaTheme="minorHAnsi" w:hAnsi="Consolas" w:cs="Lucida Sans Typewriter"/>
          <w:color w:val="268BD2"/>
          <w:sz w:val="16"/>
          <w:szCs w:val="16"/>
        </w:rPr>
      </w:pPr>
      <w:ins w:id="402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id="22506" type="MC"&gt;</w:t>
        </w:r>
      </w:ins>
    </w:p>
    <w:p w14:paraId="5B61D11E" w14:textId="77777777" w:rsidR="007B26CB" w:rsidRPr="007B26CB" w:rsidRDefault="007B26CB" w:rsidP="007B26CB">
      <w:pPr>
        <w:rPr>
          <w:ins w:id="4029" w:author="Greg Stoike" w:date="2018-11-30T10:52:00Z"/>
          <w:rFonts w:ascii="Consolas" w:eastAsiaTheme="minorHAnsi" w:hAnsi="Consolas" w:cs="Lucida Sans Typewriter"/>
          <w:color w:val="268BD2"/>
          <w:sz w:val="16"/>
          <w:szCs w:val="16"/>
        </w:rPr>
      </w:pPr>
      <w:ins w:id="4030" w:author="Greg Stoike" w:date="2018-11-30T10:52:00Z">
        <w:r w:rsidRPr="007B26CB">
          <w:rPr>
            <w:rFonts w:ascii="Consolas" w:eastAsiaTheme="minorHAnsi" w:hAnsi="Consolas" w:cs="Lucida Sans Typewriter"/>
            <w:color w:val="268BD2"/>
            <w:sz w:val="16"/>
            <w:szCs w:val="16"/>
          </w:rPr>
          <w:t xml:space="preserve">                &lt;PoolProperties&gt;</w:t>
        </w:r>
      </w:ins>
    </w:p>
    <w:p w14:paraId="52A04FC7" w14:textId="77777777" w:rsidR="007B26CB" w:rsidRPr="007B26CB" w:rsidRDefault="007B26CB" w:rsidP="007B26CB">
      <w:pPr>
        <w:rPr>
          <w:ins w:id="4031" w:author="Greg Stoike" w:date="2018-11-30T10:52:00Z"/>
          <w:rFonts w:ascii="Consolas" w:eastAsiaTheme="minorHAnsi" w:hAnsi="Consolas" w:cs="Lucida Sans Typewriter"/>
          <w:color w:val="268BD2"/>
          <w:sz w:val="16"/>
          <w:szCs w:val="16"/>
        </w:rPr>
      </w:pPr>
      <w:ins w:id="4032"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6B216400" w14:textId="77777777" w:rsidR="007B26CB" w:rsidRPr="007B26CB" w:rsidRDefault="007B26CB" w:rsidP="007B26CB">
      <w:pPr>
        <w:rPr>
          <w:ins w:id="4033" w:author="Greg Stoike" w:date="2018-11-30T10:52:00Z"/>
          <w:rFonts w:ascii="Consolas" w:eastAsiaTheme="minorHAnsi" w:hAnsi="Consolas" w:cs="Lucida Sans Typewriter"/>
          <w:color w:val="268BD2"/>
          <w:sz w:val="16"/>
          <w:szCs w:val="16"/>
        </w:rPr>
      </w:pPr>
      <w:ins w:id="403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B06449D" w14:textId="77777777" w:rsidR="007B26CB" w:rsidRPr="007B26CB" w:rsidRDefault="007B26CB" w:rsidP="007B26CB">
      <w:pPr>
        <w:rPr>
          <w:ins w:id="4035" w:author="Greg Stoike" w:date="2018-11-30T10:52:00Z"/>
          <w:rFonts w:ascii="Consolas" w:eastAsiaTheme="minorHAnsi" w:hAnsi="Consolas" w:cs="Lucida Sans Typewriter"/>
          <w:color w:val="268BD2"/>
          <w:sz w:val="16"/>
          <w:szCs w:val="16"/>
        </w:rPr>
      </w:pPr>
      <w:ins w:id="403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A833B8A" w14:textId="77777777" w:rsidR="007B26CB" w:rsidRPr="007B26CB" w:rsidRDefault="007B26CB" w:rsidP="007B26CB">
      <w:pPr>
        <w:rPr>
          <w:ins w:id="4037" w:author="Greg Stoike" w:date="2018-11-30T10:52:00Z"/>
          <w:rFonts w:ascii="Consolas" w:eastAsiaTheme="minorHAnsi" w:hAnsi="Consolas" w:cs="Lucida Sans Typewriter"/>
          <w:color w:val="268BD2"/>
          <w:sz w:val="16"/>
          <w:szCs w:val="16"/>
        </w:rPr>
      </w:pPr>
      <w:ins w:id="4038"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578FE463" w14:textId="77777777" w:rsidR="007B26CB" w:rsidRPr="007B26CB" w:rsidRDefault="007B26CB" w:rsidP="007B26CB">
      <w:pPr>
        <w:rPr>
          <w:ins w:id="4039" w:author="Greg Stoike" w:date="2018-11-30T10:52:00Z"/>
          <w:rFonts w:ascii="Consolas" w:eastAsiaTheme="minorHAnsi" w:hAnsi="Consolas" w:cs="Lucida Sans Typewriter"/>
          <w:color w:val="268BD2"/>
          <w:sz w:val="16"/>
          <w:szCs w:val="16"/>
        </w:rPr>
      </w:pPr>
      <w:ins w:id="4040"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4639A034" w14:textId="77777777" w:rsidR="007B26CB" w:rsidRPr="007B26CB" w:rsidRDefault="007B26CB" w:rsidP="007B26CB">
      <w:pPr>
        <w:rPr>
          <w:ins w:id="4041" w:author="Greg Stoike" w:date="2018-11-30T10:52:00Z"/>
          <w:rFonts w:ascii="Consolas" w:eastAsiaTheme="minorHAnsi" w:hAnsi="Consolas" w:cs="Lucida Sans Typewriter"/>
          <w:color w:val="268BD2"/>
          <w:sz w:val="16"/>
          <w:szCs w:val="16"/>
        </w:rPr>
      </w:pPr>
      <w:ins w:id="404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2BC3B67F" w14:textId="77777777" w:rsidR="007B26CB" w:rsidRPr="007B26CB" w:rsidRDefault="007B26CB" w:rsidP="007B26CB">
      <w:pPr>
        <w:rPr>
          <w:ins w:id="4043" w:author="Greg Stoike" w:date="2018-11-30T10:52:00Z"/>
          <w:rFonts w:ascii="Consolas" w:eastAsiaTheme="minorHAnsi" w:hAnsi="Consolas" w:cs="Lucida Sans Typewriter"/>
          <w:color w:val="268BD2"/>
          <w:sz w:val="16"/>
          <w:szCs w:val="16"/>
        </w:rPr>
      </w:pPr>
      <w:ins w:id="4044"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0E3CE42E" w14:textId="77777777" w:rsidR="007B26CB" w:rsidRPr="007B26CB" w:rsidRDefault="007B26CB" w:rsidP="007B26CB">
      <w:pPr>
        <w:rPr>
          <w:ins w:id="4045" w:author="Greg Stoike" w:date="2018-11-30T10:52:00Z"/>
          <w:rFonts w:ascii="Consolas" w:eastAsiaTheme="minorHAnsi" w:hAnsi="Consolas" w:cs="Lucida Sans Typewriter"/>
          <w:color w:val="268BD2"/>
          <w:sz w:val="16"/>
          <w:szCs w:val="16"/>
        </w:rPr>
      </w:pPr>
      <w:ins w:id="404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510A7B79" w14:textId="77777777" w:rsidR="007B26CB" w:rsidRPr="007B26CB" w:rsidRDefault="007B26CB" w:rsidP="007B26CB">
      <w:pPr>
        <w:rPr>
          <w:ins w:id="4047" w:author="Greg Stoike" w:date="2018-11-30T10:52:00Z"/>
          <w:rFonts w:ascii="Consolas" w:eastAsiaTheme="minorHAnsi" w:hAnsi="Consolas" w:cs="Lucida Sans Typewriter"/>
          <w:color w:val="268BD2"/>
          <w:sz w:val="16"/>
          <w:szCs w:val="16"/>
        </w:rPr>
      </w:pPr>
      <w:ins w:id="404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1A2FA4BB" w14:textId="77777777" w:rsidR="007B26CB" w:rsidRPr="007B26CB" w:rsidRDefault="007B26CB" w:rsidP="007B26CB">
      <w:pPr>
        <w:rPr>
          <w:ins w:id="4049" w:author="Greg Stoike" w:date="2018-11-30T10:52:00Z"/>
          <w:rFonts w:ascii="Consolas" w:eastAsiaTheme="minorHAnsi" w:hAnsi="Consolas" w:cs="Lucida Sans Typewriter"/>
          <w:color w:val="268BD2"/>
          <w:sz w:val="16"/>
          <w:szCs w:val="16"/>
        </w:rPr>
      </w:pPr>
      <w:ins w:id="4050"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30CF5042" w14:textId="77777777" w:rsidR="007B26CB" w:rsidRPr="007B26CB" w:rsidRDefault="007B26CB" w:rsidP="007B26CB">
      <w:pPr>
        <w:rPr>
          <w:ins w:id="4051" w:author="Greg Stoike" w:date="2018-11-30T10:52:00Z"/>
          <w:rFonts w:ascii="Consolas" w:eastAsiaTheme="minorHAnsi" w:hAnsi="Consolas" w:cs="Lucida Sans Typewriter"/>
          <w:color w:val="268BD2"/>
          <w:sz w:val="16"/>
          <w:szCs w:val="16"/>
        </w:rPr>
      </w:pPr>
      <w:ins w:id="4052" w:author="Greg Stoike" w:date="2018-11-30T10:52:00Z">
        <w:r w:rsidRPr="007B26CB">
          <w:rPr>
            <w:rFonts w:ascii="Consolas" w:eastAsiaTheme="minorHAnsi" w:hAnsi="Consolas" w:cs="Lucida Sans Typewriter"/>
            <w:color w:val="268BD2"/>
            <w:sz w:val="16"/>
            <w:szCs w:val="16"/>
          </w:rPr>
          <w:t xml:space="preserve">                &lt;/PoolProperties&gt;</w:t>
        </w:r>
      </w:ins>
    </w:p>
    <w:p w14:paraId="1C46C1E8" w14:textId="77777777" w:rsidR="007B26CB" w:rsidRPr="007B26CB" w:rsidRDefault="007B26CB" w:rsidP="007B26CB">
      <w:pPr>
        <w:rPr>
          <w:ins w:id="4053" w:author="Greg Stoike" w:date="2018-11-30T10:52:00Z"/>
          <w:rFonts w:ascii="Consolas" w:eastAsiaTheme="minorHAnsi" w:hAnsi="Consolas" w:cs="Lucida Sans Typewriter"/>
          <w:color w:val="268BD2"/>
          <w:sz w:val="16"/>
          <w:szCs w:val="16"/>
        </w:rPr>
      </w:pPr>
      <w:ins w:id="4054" w:author="Greg Stoike" w:date="2018-11-30T10:52:00Z">
        <w:r w:rsidRPr="007B26CB">
          <w:rPr>
            <w:rFonts w:ascii="Consolas" w:eastAsiaTheme="minorHAnsi" w:hAnsi="Consolas" w:cs="Lucida Sans Typewriter"/>
            <w:color w:val="268BD2"/>
            <w:sz w:val="16"/>
            <w:szCs w:val="16"/>
          </w:rPr>
          <w:t xml:space="preserve">                &lt;Presentations&gt;</w:t>
        </w:r>
      </w:ins>
    </w:p>
    <w:p w14:paraId="61899129" w14:textId="77777777" w:rsidR="007B26CB" w:rsidRPr="007B26CB" w:rsidRDefault="007B26CB" w:rsidP="007B26CB">
      <w:pPr>
        <w:rPr>
          <w:ins w:id="4055" w:author="Greg Stoike" w:date="2018-11-30T10:52:00Z"/>
          <w:rFonts w:ascii="Consolas" w:eastAsiaTheme="minorHAnsi" w:hAnsi="Consolas" w:cs="Lucida Sans Typewriter"/>
          <w:color w:val="268BD2"/>
          <w:sz w:val="16"/>
          <w:szCs w:val="16"/>
        </w:rPr>
      </w:pPr>
      <w:ins w:id="405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7592AE5A" w14:textId="77777777" w:rsidR="007B26CB" w:rsidRPr="007B26CB" w:rsidRDefault="007B26CB" w:rsidP="007B26CB">
      <w:pPr>
        <w:rPr>
          <w:ins w:id="4057" w:author="Greg Stoike" w:date="2018-11-30T10:52:00Z"/>
          <w:rFonts w:ascii="Consolas" w:eastAsiaTheme="minorHAnsi" w:hAnsi="Consolas" w:cs="Lucida Sans Typewriter"/>
          <w:color w:val="268BD2"/>
          <w:sz w:val="16"/>
          <w:szCs w:val="16"/>
        </w:rPr>
      </w:pPr>
      <w:ins w:id="405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737B872" w14:textId="77777777" w:rsidR="007B26CB" w:rsidRPr="007B26CB" w:rsidRDefault="007B26CB" w:rsidP="007B26CB">
      <w:pPr>
        <w:rPr>
          <w:ins w:id="4059" w:author="Greg Stoike" w:date="2018-11-30T10:52:00Z"/>
          <w:rFonts w:ascii="Consolas" w:eastAsiaTheme="minorHAnsi" w:hAnsi="Consolas" w:cs="Lucida Sans Typewriter"/>
          <w:color w:val="268BD2"/>
          <w:sz w:val="16"/>
          <w:szCs w:val="16"/>
        </w:rPr>
      </w:pPr>
      <w:ins w:id="4060" w:author="Greg Stoike" w:date="2018-11-30T10:52:00Z">
        <w:r w:rsidRPr="007B26CB">
          <w:rPr>
            <w:rFonts w:ascii="Consolas" w:eastAsiaTheme="minorHAnsi" w:hAnsi="Consolas" w:cs="Lucida Sans Typewriter"/>
            <w:color w:val="268BD2"/>
            <w:sz w:val="16"/>
            <w:szCs w:val="16"/>
          </w:rPr>
          <w:t xml:space="preserve">                &lt;/Presentations&gt;</w:t>
        </w:r>
      </w:ins>
    </w:p>
    <w:p w14:paraId="4FABA9BB" w14:textId="77777777" w:rsidR="007B26CB" w:rsidRPr="007B26CB" w:rsidRDefault="007B26CB" w:rsidP="007B26CB">
      <w:pPr>
        <w:rPr>
          <w:ins w:id="4061" w:author="Greg Stoike" w:date="2018-11-30T10:52:00Z"/>
          <w:rFonts w:ascii="Consolas" w:eastAsiaTheme="minorHAnsi" w:hAnsi="Consolas" w:cs="Lucida Sans Typewriter"/>
          <w:color w:val="268BD2"/>
          <w:sz w:val="16"/>
          <w:szCs w:val="16"/>
        </w:rPr>
      </w:pPr>
      <w:ins w:id="4062" w:author="Greg Stoike" w:date="2018-11-30T10:52:00Z">
        <w:r w:rsidRPr="007B26CB">
          <w:rPr>
            <w:rFonts w:ascii="Consolas" w:eastAsiaTheme="minorHAnsi" w:hAnsi="Consolas" w:cs="Lucida Sans Typewriter"/>
            <w:color w:val="268BD2"/>
            <w:sz w:val="16"/>
            <w:szCs w:val="16"/>
          </w:rPr>
          <w:t xml:space="preserve">                &lt;ItemScoreDimensions&gt;</w:t>
        </w:r>
      </w:ins>
    </w:p>
    <w:p w14:paraId="079B4D3E" w14:textId="77777777" w:rsidR="007B26CB" w:rsidRPr="007B26CB" w:rsidRDefault="007B26CB" w:rsidP="007B26CB">
      <w:pPr>
        <w:rPr>
          <w:ins w:id="4063" w:author="Greg Stoike" w:date="2018-11-30T10:52:00Z"/>
          <w:rFonts w:ascii="Consolas" w:eastAsiaTheme="minorHAnsi" w:hAnsi="Consolas" w:cs="Lucida Sans Typewriter"/>
          <w:color w:val="268BD2"/>
          <w:sz w:val="16"/>
          <w:szCs w:val="16"/>
        </w:rPr>
      </w:pPr>
      <w:ins w:id="4064"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BEF02FC" w14:textId="77777777" w:rsidR="007B26CB" w:rsidRPr="007B26CB" w:rsidRDefault="007B26CB" w:rsidP="007B26CB">
      <w:pPr>
        <w:rPr>
          <w:ins w:id="4065" w:author="Greg Stoike" w:date="2018-11-30T10:52:00Z"/>
          <w:rFonts w:ascii="Consolas" w:eastAsiaTheme="minorHAnsi" w:hAnsi="Consolas" w:cs="Lucida Sans Typewriter"/>
          <w:color w:val="268BD2"/>
          <w:sz w:val="16"/>
          <w:szCs w:val="16"/>
        </w:rPr>
      </w:pPr>
      <w:ins w:id="4066" w:author="Greg Stoike" w:date="2018-11-30T10:52:00Z">
        <w:r w:rsidRPr="007B26CB">
          <w:rPr>
            <w:rFonts w:ascii="Consolas" w:eastAsiaTheme="minorHAnsi" w:hAnsi="Consolas" w:cs="Lucida Sans Typewriter"/>
            <w:color w:val="268BD2"/>
            <w:sz w:val="16"/>
            <w:szCs w:val="16"/>
          </w:rPr>
          <w:t xml:space="preserve">                    &lt;ItemScoreParameter value="0.649940013885498" measurementParameter="a"/&gt;</w:t>
        </w:r>
      </w:ins>
    </w:p>
    <w:p w14:paraId="4B5277FB" w14:textId="77777777" w:rsidR="007B26CB" w:rsidRPr="007B26CB" w:rsidRDefault="007B26CB" w:rsidP="007B26CB">
      <w:pPr>
        <w:rPr>
          <w:ins w:id="4067" w:author="Greg Stoike" w:date="2018-11-30T10:52:00Z"/>
          <w:rFonts w:ascii="Consolas" w:eastAsiaTheme="minorHAnsi" w:hAnsi="Consolas" w:cs="Lucida Sans Typewriter"/>
          <w:color w:val="268BD2"/>
          <w:sz w:val="16"/>
          <w:szCs w:val="16"/>
        </w:rPr>
      </w:pPr>
      <w:ins w:id="4068" w:author="Greg Stoike" w:date="2018-11-30T10:52:00Z">
        <w:r w:rsidRPr="007B26CB">
          <w:rPr>
            <w:rFonts w:ascii="Consolas" w:eastAsiaTheme="minorHAnsi" w:hAnsi="Consolas" w:cs="Lucida Sans Typewriter"/>
            <w:color w:val="268BD2"/>
            <w:sz w:val="16"/>
            <w:szCs w:val="16"/>
          </w:rPr>
          <w:t xml:space="preserve">                    &lt;ItemScoreParameter value="-0.38312000036239624" measurementParameter="b"/&gt;</w:t>
        </w:r>
      </w:ins>
    </w:p>
    <w:p w14:paraId="35D1AA88" w14:textId="77777777" w:rsidR="007B26CB" w:rsidRPr="007B26CB" w:rsidRDefault="007B26CB" w:rsidP="007B26CB">
      <w:pPr>
        <w:rPr>
          <w:ins w:id="4069" w:author="Greg Stoike" w:date="2018-11-30T10:52:00Z"/>
          <w:rFonts w:ascii="Consolas" w:eastAsiaTheme="minorHAnsi" w:hAnsi="Consolas" w:cs="Lucida Sans Typewriter"/>
          <w:color w:val="268BD2"/>
          <w:sz w:val="16"/>
          <w:szCs w:val="16"/>
        </w:rPr>
      </w:pPr>
      <w:ins w:id="4070"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787EEC9" w14:textId="77777777" w:rsidR="007B26CB" w:rsidRPr="007B26CB" w:rsidRDefault="007B26CB" w:rsidP="007B26CB">
      <w:pPr>
        <w:rPr>
          <w:ins w:id="4071" w:author="Greg Stoike" w:date="2018-11-30T10:52:00Z"/>
          <w:rFonts w:ascii="Consolas" w:eastAsiaTheme="minorHAnsi" w:hAnsi="Consolas" w:cs="Lucida Sans Typewriter"/>
          <w:color w:val="268BD2"/>
          <w:sz w:val="16"/>
          <w:szCs w:val="16"/>
        </w:rPr>
      </w:pPr>
      <w:ins w:id="4072" w:author="Greg Stoike" w:date="2018-11-30T10:52:00Z">
        <w:r w:rsidRPr="007B26CB">
          <w:rPr>
            <w:rFonts w:ascii="Consolas" w:eastAsiaTheme="minorHAnsi" w:hAnsi="Consolas" w:cs="Lucida Sans Typewriter"/>
            <w:color w:val="268BD2"/>
            <w:sz w:val="16"/>
            <w:szCs w:val="16"/>
          </w:rPr>
          <w:t xml:space="preserve">                  &lt;/ItemScoreDimension&gt;</w:t>
        </w:r>
      </w:ins>
    </w:p>
    <w:p w14:paraId="44E06485" w14:textId="77777777" w:rsidR="007B26CB" w:rsidRPr="007B26CB" w:rsidRDefault="007B26CB" w:rsidP="007B26CB">
      <w:pPr>
        <w:rPr>
          <w:ins w:id="4073" w:author="Greg Stoike" w:date="2018-11-30T10:52:00Z"/>
          <w:rFonts w:ascii="Consolas" w:eastAsiaTheme="minorHAnsi" w:hAnsi="Consolas" w:cs="Lucida Sans Typewriter"/>
          <w:color w:val="268BD2"/>
          <w:sz w:val="16"/>
          <w:szCs w:val="16"/>
        </w:rPr>
      </w:pPr>
      <w:ins w:id="4074" w:author="Greg Stoike" w:date="2018-11-30T10:52:00Z">
        <w:r w:rsidRPr="007B26CB">
          <w:rPr>
            <w:rFonts w:ascii="Consolas" w:eastAsiaTheme="minorHAnsi" w:hAnsi="Consolas" w:cs="Lucida Sans Typewriter"/>
            <w:color w:val="268BD2"/>
            <w:sz w:val="16"/>
            <w:szCs w:val="16"/>
          </w:rPr>
          <w:t xml:space="preserve">                &lt;/ItemScoreDimensions&gt;</w:t>
        </w:r>
      </w:ins>
    </w:p>
    <w:p w14:paraId="6F7D1170" w14:textId="77777777" w:rsidR="007B26CB" w:rsidRPr="007B26CB" w:rsidRDefault="007B26CB" w:rsidP="007B26CB">
      <w:pPr>
        <w:rPr>
          <w:ins w:id="4075" w:author="Greg Stoike" w:date="2018-11-30T10:52:00Z"/>
          <w:rFonts w:ascii="Consolas" w:eastAsiaTheme="minorHAnsi" w:hAnsi="Consolas" w:cs="Lucida Sans Typewriter"/>
          <w:color w:val="268BD2"/>
          <w:sz w:val="16"/>
          <w:szCs w:val="16"/>
        </w:rPr>
      </w:pPr>
      <w:ins w:id="4076" w:author="Greg Stoike" w:date="2018-11-30T10:52:00Z">
        <w:r w:rsidRPr="007B26CB">
          <w:rPr>
            <w:rFonts w:ascii="Consolas" w:eastAsiaTheme="minorHAnsi" w:hAnsi="Consolas" w:cs="Lucida Sans Typewriter"/>
            <w:color w:val="268BD2"/>
            <w:sz w:val="16"/>
            <w:szCs w:val="16"/>
          </w:rPr>
          <w:t xml:space="preserve">                &lt;BlueprintReferences&gt;</w:t>
        </w:r>
      </w:ins>
    </w:p>
    <w:p w14:paraId="2C12EEB3" w14:textId="77777777" w:rsidR="007B26CB" w:rsidRPr="007B26CB" w:rsidRDefault="007B26CB" w:rsidP="007B26CB">
      <w:pPr>
        <w:rPr>
          <w:ins w:id="4077" w:author="Greg Stoike" w:date="2018-11-30T10:52:00Z"/>
          <w:rFonts w:ascii="Consolas" w:eastAsiaTheme="minorHAnsi" w:hAnsi="Consolas" w:cs="Lucida Sans Typewriter"/>
          <w:color w:val="268BD2"/>
          <w:sz w:val="16"/>
          <w:szCs w:val="16"/>
        </w:rPr>
      </w:pPr>
      <w:ins w:id="407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D5C09FD" w14:textId="77777777" w:rsidR="007B26CB" w:rsidRPr="007B26CB" w:rsidRDefault="007B26CB" w:rsidP="007B26CB">
      <w:pPr>
        <w:rPr>
          <w:ins w:id="4079" w:author="Greg Stoike" w:date="2018-11-30T10:52:00Z"/>
          <w:rFonts w:ascii="Consolas" w:eastAsiaTheme="minorHAnsi" w:hAnsi="Consolas" w:cs="Lucida Sans Typewriter"/>
          <w:color w:val="268BD2"/>
          <w:sz w:val="16"/>
          <w:szCs w:val="16"/>
        </w:rPr>
      </w:pPr>
      <w:ins w:id="4080" w:author="Greg Stoike" w:date="2018-11-30T10:52:00Z">
        <w:r w:rsidRPr="007B26CB">
          <w:rPr>
            <w:rFonts w:ascii="Consolas" w:eastAsiaTheme="minorHAnsi" w:hAnsi="Consolas" w:cs="Lucida Sans Typewriter"/>
            <w:color w:val="268BD2"/>
            <w:sz w:val="16"/>
            <w:szCs w:val="16"/>
          </w:rPr>
          <w:lastRenderedPageBreak/>
          <w:t xml:space="preserve">                  &lt;BlueprintReference idRef="4-CR"/&gt;</w:t>
        </w:r>
      </w:ins>
    </w:p>
    <w:p w14:paraId="7EF81B41" w14:textId="77777777" w:rsidR="007B26CB" w:rsidRPr="007B26CB" w:rsidRDefault="007B26CB" w:rsidP="007B26CB">
      <w:pPr>
        <w:rPr>
          <w:ins w:id="4081" w:author="Greg Stoike" w:date="2018-11-30T10:52:00Z"/>
          <w:rFonts w:ascii="Consolas" w:eastAsiaTheme="minorHAnsi" w:hAnsi="Consolas" w:cs="Lucida Sans Typewriter"/>
          <w:color w:val="268BD2"/>
          <w:sz w:val="16"/>
          <w:szCs w:val="16"/>
        </w:rPr>
      </w:pPr>
      <w:ins w:id="4082" w:author="Greg Stoike" w:date="2018-11-30T10:52:00Z">
        <w:r w:rsidRPr="007B26CB">
          <w:rPr>
            <w:rFonts w:ascii="Consolas" w:eastAsiaTheme="minorHAnsi" w:hAnsi="Consolas" w:cs="Lucida Sans Typewriter"/>
            <w:color w:val="268BD2"/>
            <w:sz w:val="16"/>
            <w:szCs w:val="16"/>
          </w:rPr>
          <w:t xml:space="preserve">                  &lt;BlueprintReference idRef="4-CR|2-11"/&gt;</w:t>
        </w:r>
      </w:ins>
    </w:p>
    <w:p w14:paraId="0F3A7FA2" w14:textId="77777777" w:rsidR="007B26CB" w:rsidRPr="007B26CB" w:rsidRDefault="007B26CB" w:rsidP="007B26CB">
      <w:pPr>
        <w:rPr>
          <w:ins w:id="4083" w:author="Greg Stoike" w:date="2018-11-30T10:52:00Z"/>
          <w:rFonts w:ascii="Consolas" w:eastAsiaTheme="minorHAnsi" w:hAnsi="Consolas" w:cs="Lucida Sans Typewriter"/>
          <w:color w:val="268BD2"/>
          <w:sz w:val="16"/>
          <w:szCs w:val="16"/>
        </w:rPr>
      </w:pPr>
      <w:ins w:id="4084" w:author="Greg Stoike" w:date="2018-11-30T10:52:00Z">
        <w:r w:rsidRPr="007B26CB">
          <w:rPr>
            <w:rFonts w:ascii="Consolas" w:eastAsiaTheme="minorHAnsi" w:hAnsi="Consolas" w:cs="Lucida Sans Typewriter"/>
            <w:color w:val="268BD2"/>
            <w:sz w:val="16"/>
            <w:szCs w:val="16"/>
          </w:rPr>
          <w:t xml:space="preserve">                &lt;/BlueprintReferences&gt;</w:t>
        </w:r>
      </w:ins>
    </w:p>
    <w:p w14:paraId="523F166F" w14:textId="77777777" w:rsidR="007B26CB" w:rsidRPr="007B26CB" w:rsidRDefault="007B26CB" w:rsidP="007B26CB">
      <w:pPr>
        <w:rPr>
          <w:ins w:id="4085" w:author="Greg Stoike" w:date="2018-11-30T10:52:00Z"/>
          <w:rFonts w:ascii="Consolas" w:eastAsiaTheme="minorHAnsi" w:hAnsi="Consolas" w:cs="Lucida Sans Typewriter"/>
          <w:color w:val="268BD2"/>
          <w:sz w:val="16"/>
          <w:szCs w:val="16"/>
        </w:rPr>
      </w:pPr>
      <w:ins w:id="4086" w:author="Greg Stoike" w:date="2018-11-30T10:52:00Z">
        <w:r w:rsidRPr="007B26CB">
          <w:rPr>
            <w:rFonts w:ascii="Consolas" w:eastAsiaTheme="minorHAnsi" w:hAnsi="Consolas" w:cs="Lucida Sans Typewriter"/>
            <w:color w:val="268BD2"/>
            <w:sz w:val="16"/>
            <w:szCs w:val="16"/>
          </w:rPr>
          <w:t xml:space="preserve">              &lt;/Item&gt;</w:t>
        </w:r>
      </w:ins>
    </w:p>
    <w:p w14:paraId="594C7D16" w14:textId="77777777" w:rsidR="007B26CB" w:rsidRPr="007B26CB" w:rsidRDefault="007B26CB" w:rsidP="007B26CB">
      <w:pPr>
        <w:rPr>
          <w:ins w:id="4087" w:author="Greg Stoike" w:date="2018-11-30T10:52:00Z"/>
          <w:rFonts w:ascii="Consolas" w:eastAsiaTheme="minorHAnsi" w:hAnsi="Consolas" w:cs="Lucida Sans Typewriter"/>
          <w:color w:val="268BD2"/>
          <w:sz w:val="16"/>
          <w:szCs w:val="16"/>
        </w:rPr>
      </w:pPr>
      <w:ins w:id="4088" w:author="Greg Stoike" w:date="2018-11-30T10:52:00Z">
        <w:r w:rsidRPr="007B26CB">
          <w:rPr>
            <w:rFonts w:ascii="Consolas" w:eastAsiaTheme="minorHAnsi" w:hAnsi="Consolas" w:cs="Lucida Sans Typewriter"/>
            <w:color w:val="268BD2"/>
            <w:sz w:val="16"/>
            <w:szCs w:val="16"/>
          </w:rPr>
          <w:t xml:space="preserve">            &lt;/ItemGroup&gt;</w:t>
        </w:r>
      </w:ins>
    </w:p>
    <w:p w14:paraId="666789E2" w14:textId="77777777" w:rsidR="007B26CB" w:rsidRPr="007B26CB" w:rsidRDefault="007B26CB" w:rsidP="007B26CB">
      <w:pPr>
        <w:rPr>
          <w:ins w:id="4089" w:author="Greg Stoike" w:date="2018-11-30T10:52:00Z"/>
          <w:rFonts w:ascii="Consolas" w:eastAsiaTheme="minorHAnsi" w:hAnsi="Consolas" w:cs="Lucida Sans Typewriter"/>
          <w:color w:val="268BD2"/>
          <w:sz w:val="16"/>
          <w:szCs w:val="16"/>
        </w:rPr>
      </w:pPr>
      <w:ins w:id="4090" w:author="Greg Stoike" w:date="2018-11-30T10:52:00Z">
        <w:r w:rsidRPr="007B26CB">
          <w:rPr>
            <w:rFonts w:ascii="Consolas" w:eastAsiaTheme="minorHAnsi" w:hAnsi="Consolas" w:cs="Lucida Sans Typewriter"/>
            <w:color w:val="268BD2"/>
            <w:sz w:val="16"/>
            <w:szCs w:val="16"/>
          </w:rPr>
          <w:t xml:space="preserve">            &lt;ItemGroup maxItems="ALL" maxResponses="0" id="21821"&gt;</w:t>
        </w:r>
      </w:ins>
    </w:p>
    <w:p w14:paraId="2D219B96" w14:textId="77777777" w:rsidR="007B26CB" w:rsidRPr="007B26CB" w:rsidRDefault="007B26CB" w:rsidP="007B26CB">
      <w:pPr>
        <w:rPr>
          <w:ins w:id="4091" w:author="Greg Stoike" w:date="2018-11-30T10:52:00Z"/>
          <w:rFonts w:ascii="Consolas" w:eastAsiaTheme="minorHAnsi" w:hAnsi="Consolas" w:cs="Lucida Sans Typewriter"/>
          <w:color w:val="268BD2"/>
          <w:sz w:val="16"/>
          <w:szCs w:val="16"/>
        </w:rPr>
      </w:pPr>
      <w:ins w:id="409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id="21821" type="MC"&gt;</w:t>
        </w:r>
      </w:ins>
    </w:p>
    <w:p w14:paraId="7D5AA653" w14:textId="77777777" w:rsidR="007B26CB" w:rsidRPr="007B26CB" w:rsidRDefault="007B26CB" w:rsidP="007B26CB">
      <w:pPr>
        <w:rPr>
          <w:ins w:id="4093" w:author="Greg Stoike" w:date="2018-11-30T10:52:00Z"/>
          <w:rFonts w:ascii="Consolas" w:eastAsiaTheme="minorHAnsi" w:hAnsi="Consolas" w:cs="Lucida Sans Typewriter"/>
          <w:color w:val="268BD2"/>
          <w:sz w:val="16"/>
          <w:szCs w:val="16"/>
        </w:rPr>
      </w:pPr>
      <w:ins w:id="4094" w:author="Greg Stoike" w:date="2018-11-30T10:52:00Z">
        <w:r w:rsidRPr="007B26CB">
          <w:rPr>
            <w:rFonts w:ascii="Consolas" w:eastAsiaTheme="minorHAnsi" w:hAnsi="Consolas" w:cs="Lucida Sans Typewriter"/>
            <w:color w:val="268BD2"/>
            <w:sz w:val="16"/>
            <w:szCs w:val="16"/>
          </w:rPr>
          <w:t xml:space="preserve">                &lt;PoolProperties&gt;</w:t>
        </w:r>
      </w:ins>
    </w:p>
    <w:p w14:paraId="19ABC061" w14:textId="77777777" w:rsidR="007B26CB" w:rsidRPr="007B26CB" w:rsidRDefault="007B26CB" w:rsidP="007B26CB">
      <w:pPr>
        <w:rPr>
          <w:ins w:id="4095" w:author="Greg Stoike" w:date="2018-11-30T10:52:00Z"/>
          <w:rFonts w:ascii="Consolas" w:eastAsiaTheme="minorHAnsi" w:hAnsi="Consolas" w:cs="Lucida Sans Typewriter"/>
          <w:color w:val="268BD2"/>
          <w:sz w:val="16"/>
          <w:szCs w:val="16"/>
        </w:rPr>
      </w:pPr>
      <w:ins w:id="4096"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6D001763" w14:textId="77777777" w:rsidR="007B26CB" w:rsidRPr="007B26CB" w:rsidRDefault="007B26CB" w:rsidP="007B26CB">
      <w:pPr>
        <w:rPr>
          <w:ins w:id="4097" w:author="Greg Stoike" w:date="2018-11-30T10:52:00Z"/>
          <w:rFonts w:ascii="Consolas" w:eastAsiaTheme="minorHAnsi" w:hAnsi="Consolas" w:cs="Lucida Sans Typewriter"/>
          <w:color w:val="268BD2"/>
          <w:sz w:val="16"/>
          <w:szCs w:val="16"/>
        </w:rPr>
      </w:pPr>
      <w:ins w:id="409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78E1C1D" w14:textId="77777777" w:rsidR="007B26CB" w:rsidRPr="007B26CB" w:rsidRDefault="007B26CB" w:rsidP="007B26CB">
      <w:pPr>
        <w:rPr>
          <w:ins w:id="4099" w:author="Greg Stoike" w:date="2018-11-30T10:52:00Z"/>
          <w:rFonts w:ascii="Consolas" w:eastAsiaTheme="minorHAnsi" w:hAnsi="Consolas" w:cs="Lucida Sans Typewriter"/>
          <w:color w:val="268BD2"/>
          <w:sz w:val="16"/>
          <w:szCs w:val="16"/>
        </w:rPr>
      </w:pPr>
      <w:ins w:id="410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1D954C8" w14:textId="77777777" w:rsidR="007B26CB" w:rsidRPr="007B26CB" w:rsidRDefault="007B26CB" w:rsidP="007B26CB">
      <w:pPr>
        <w:rPr>
          <w:ins w:id="4101" w:author="Greg Stoike" w:date="2018-11-30T10:52:00Z"/>
          <w:rFonts w:ascii="Consolas" w:eastAsiaTheme="minorHAnsi" w:hAnsi="Consolas" w:cs="Lucida Sans Typewriter"/>
          <w:color w:val="268BD2"/>
          <w:sz w:val="16"/>
          <w:szCs w:val="16"/>
        </w:rPr>
      </w:pPr>
      <w:ins w:id="4102"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69966B19" w14:textId="77777777" w:rsidR="007B26CB" w:rsidRPr="007B26CB" w:rsidRDefault="007B26CB" w:rsidP="007B26CB">
      <w:pPr>
        <w:rPr>
          <w:ins w:id="4103" w:author="Greg Stoike" w:date="2018-11-30T10:52:00Z"/>
          <w:rFonts w:ascii="Consolas" w:eastAsiaTheme="minorHAnsi" w:hAnsi="Consolas" w:cs="Lucida Sans Typewriter"/>
          <w:color w:val="268BD2"/>
          <w:sz w:val="16"/>
          <w:szCs w:val="16"/>
        </w:rPr>
      </w:pPr>
      <w:ins w:id="4104"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4A97943E" w14:textId="77777777" w:rsidR="007B26CB" w:rsidRPr="007B26CB" w:rsidRDefault="007B26CB" w:rsidP="007B26CB">
      <w:pPr>
        <w:rPr>
          <w:ins w:id="4105" w:author="Greg Stoike" w:date="2018-11-30T10:52:00Z"/>
          <w:rFonts w:ascii="Consolas" w:eastAsiaTheme="minorHAnsi" w:hAnsi="Consolas" w:cs="Lucida Sans Typewriter"/>
          <w:color w:val="268BD2"/>
          <w:sz w:val="16"/>
          <w:szCs w:val="16"/>
        </w:rPr>
      </w:pPr>
      <w:ins w:id="410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41EF986" w14:textId="77777777" w:rsidR="007B26CB" w:rsidRPr="007B26CB" w:rsidRDefault="007B26CB" w:rsidP="007B26CB">
      <w:pPr>
        <w:rPr>
          <w:ins w:id="4107" w:author="Greg Stoike" w:date="2018-11-30T10:52:00Z"/>
          <w:rFonts w:ascii="Consolas" w:eastAsiaTheme="minorHAnsi" w:hAnsi="Consolas" w:cs="Lucida Sans Typewriter"/>
          <w:color w:val="268BD2"/>
          <w:sz w:val="16"/>
          <w:szCs w:val="16"/>
        </w:rPr>
      </w:pPr>
      <w:ins w:id="410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3574BD8" w14:textId="77777777" w:rsidR="007B26CB" w:rsidRPr="007B26CB" w:rsidRDefault="007B26CB" w:rsidP="007B26CB">
      <w:pPr>
        <w:rPr>
          <w:ins w:id="4109" w:author="Greg Stoike" w:date="2018-11-30T10:52:00Z"/>
          <w:rFonts w:ascii="Consolas" w:eastAsiaTheme="minorHAnsi" w:hAnsi="Consolas" w:cs="Lucida Sans Typewriter"/>
          <w:color w:val="268BD2"/>
          <w:sz w:val="16"/>
          <w:szCs w:val="16"/>
        </w:rPr>
      </w:pPr>
      <w:ins w:id="411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7055FDA" w14:textId="77777777" w:rsidR="007B26CB" w:rsidRPr="007B26CB" w:rsidRDefault="007B26CB" w:rsidP="007B26CB">
      <w:pPr>
        <w:rPr>
          <w:ins w:id="4111" w:author="Greg Stoike" w:date="2018-11-30T10:52:00Z"/>
          <w:rFonts w:ascii="Consolas" w:eastAsiaTheme="minorHAnsi" w:hAnsi="Consolas" w:cs="Lucida Sans Typewriter"/>
          <w:color w:val="268BD2"/>
          <w:sz w:val="16"/>
          <w:szCs w:val="16"/>
        </w:rPr>
      </w:pPr>
      <w:ins w:id="411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543B2BD9" w14:textId="77777777" w:rsidR="007B26CB" w:rsidRPr="007B26CB" w:rsidRDefault="007B26CB" w:rsidP="007B26CB">
      <w:pPr>
        <w:rPr>
          <w:ins w:id="4113" w:author="Greg Stoike" w:date="2018-11-30T10:52:00Z"/>
          <w:rFonts w:ascii="Consolas" w:eastAsiaTheme="minorHAnsi" w:hAnsi="Consolas" w:cs="Lucida Sans Typewriter"/>
          <w:color w:val="268BD2"/>
          <w:sz w:val="16"/>
          <w:szCs w:val="16"/>
        </w:rPr>
      </w:pPr>
      <w:ins w:id="411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7D0E151F" w14:textId="77777777" w:rsidR="007B26CB" w:rsidRPr="007B26CB" w:rsidRDefault="007B26CB" w:rsidP="007B26CB">
      <w:pPr>
        <w:rPr>
          <w:ins w:id="4115" w:author="Greg Stoike" w:date="2018-11-30T10:52:00Z"/>
          <w:rFonts w:ascii="Consolas" w:eastAsiaTheme="minorHAnsi" w:hAnsi="Consolas" w:cs="Lucida Sans Typewriter"/>
          <w:color w:val="268BD2"/>
          <w:sz w:val="16"/>
          <w:szCs w:val="16"/>
        </w:rPr>
      </w:pPr>
      <w:ins w:id="4116" w:author="Greg Stoike" w:date="2018-11-30T10:52:00Z">
        <w:r w:rsidRPr="007B26CB">
          <w:rPr>
            <w:rFonts w:ascii="Consolas" w:eastAsiaTheme="minorHAnsi" w:hAnsi="Consolas" w:cs="Lucida Sans Typewriter"/>
            <w:color w:val="268BD2"/>
            <w:sz w:val="16"/>
            <w:szCs w:val="16"/>
          </w:rPr>
          <w:t xml:space="preserve">                &lt;/PoolProperties&gt;</w:t>
        </w:r>
      </w:ins>
    </w:p>
    <w:p w14:paraId="204D38AE" w14:textId="77777777" w:rsidR="007B26CB" w:rsidRPr="007B26CB" w:rsidRDefault="007B26CB" w:rsidP="007B26CB">
      <w:pPr>
        <w:rPr>
          <w:ins w:id="4117" w:author="Greg Stoike" w:date="2018-11-30T10:52:00Z"/>
          <w:rFonts w:ascii="Consolas" w:eastAsiaTheme="minorHAnsi" w:hAnsi="Consolas" w:cs="Lucida Sans Typewriter"/>
          <w:color w:val="268BD2"/>
          <w:sz w:val="16"/>
          <w:szCs w:val="16"/>
        </w:rPr>
      </w:pPr>
      <w:ins w:id="4118" w:author="Greg Stoike" w:date="2018-11-30T10:52:00Z">
        <w:r w:rsidRPr="007B26CB">
          <w:rPr>
            <w:rFonts w:ascii="Consolas" w:eastAsiaTheme="minorHAnsi" w:hAnsi="Consolas" w:cs="Lucida Sans Typewriter"/>
            <w:color w:val="268BD2"/>
            <w:sz w:val="16"/>
            <w:szCs w:val="16"/>
          </w:rPr>
          <w:t xml:space="preserve">                &lt;Presentations&gt;</w:t>
        </w:r>
      </w:ins>
    </w:p>
    <w:p w14:paraId="4D842CC6" w14:textId="77777777" w:rsidR="007B26CB" w:rsidRPr="007B26CB" w:rsidRDefault="007B26CB" w:rsidP="007B26CB">
      <w:pPr>
        <w:rPr>
          <w:ins w:id="4119" w:author="Greg Stoike" w:date="2018-11-30T10:52:00Z"/>
          <w:rFonts w:ascii="Consolas" w:eastAsiaTheme="minorHAnsi" w:hAnsi="Consolas" w:cs="Lucida Sans Typewriter"/>
          <w:color w:val="268BD2"/>
          <w:sz w:val="16"/>
          <w:szCs w:val="16"/>
        </w:rPr>
      </w:pPr>
      <w:ins w:id="412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62B67F4B" w14:textId="77777777" w:rsidR="007B26CB" w:rsidRPr="007B26CB" w:rsidRDefault="007B26CB" w:rsidP="007B26CB">
      <w:pPr>
        <w:rPr>
          <w:ins w:id="4121" w:author="Greg Stoike" w:date="2018-11-30T10:52:00Z"/>
          <w:rFonts w:ascii="Consolas" w:eastAsiaTheme="minorHAnsi" w:hAnsi="Consolas" w:cs="Lucida Sans Typewriter"/>
          <w:color w:val="268BD2"/>
          <w:sz w:val="16"/>
          <w:szCs w:val="16"/>
        </w:rPr>
      </w:pPr>
      <w:ins w:id="412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0E3E5882" w14:textId="77777777" w:rsidR="007B26CB" w:rsidRPr="007B26CB" w:rsidRDefault="007B26CB" w:rsidP="007B26CB">
      <w:pPr>
        <w:rPr>
          <w:ins w:id="4123" w:author="Greg Stoike" w:date="2018-11-30T10:52:00Z"/>
          <w:rFonts w:ascii="Consolas" w:eastAsiaTheme="minorHAnsi" w:hAnsi="Consolas" w:cs="Lucida Sans Typewriter"/>
          <w:color w:val="268BD2"/>
          <w:sz w:val="16"/>
          <w:szCs w:val="16"/>
        </w:rPr>
      </w:pPr>
      <w:ins w:id="4124" w:author="Greg Stoike" w:date="2018-11-30T10:52:00Z">
        <w:r w:rsidRPr="007B26CB">
          <w:rPr>
            <w:rFonts w:ascii="Consolas" w:eastAsiaTheme="minorHAnsi" w:hAnsi="Consolas" w:cs="Lucida Sans Typewriter"/>
            <w:color w:val="268BD2"/>
            <w:sz w:val="16"/>
            <w:szCs w:val="16"/>
          </w:rPr>
          <w:t xml:space="preserve">                &lt;/Presentations&gt;</w:t>
        </w:r>
      </w:ins>
    </w:p>
    <w:p w14:paraId="08D63B29" w14:textId="77777777" w:rsidR="007B26CB" w:rsidRPr="007B26CB" w:rsidRDefault="007B26CB" w:rsidP="007B26CB">
      <w:pPr>
        <w:rPr>
          <w:ins w:id="4125" w:author="Greg Stoike" w:date="2018-11-30T10:52:00Z"/>
          <w:rFonts w:ascii="Consolas" w:eastAsiaTheme="minorHAnsi" w:hAnsi="Consolas" w:cs="Lucida Sans Typewriter"/>
          <w:color w:val="268BD2"/>
          <w:sz w:val="16"/>
          <w:szCs w:val="16"/>
        </w:rPr>
      </w:pPr>
      <w:ins w:id="4126" w:author="Greg Stoike" w:date="2018-11-30T10:52:00Z">
        <w:r w:rsidRPr="007B26CB">
          <w:rPr>
            <w:rFonts w:ascii="Consolas" w:eastAsiaTheme="minorHAnsi" w:hAnsi="Consolas" w:cs="Lucida Sans Typewriter"/>
            <w:color w:val="268BD2"/>
            <w:sz w:val="16"/>
            <w:szCs w:val="16"/>
          </w:rPr>
          <w:t xml:space="preserve">                &lt;ItemScoreDimensions&gt;</w:t>
        </w:r>
      </w:ins>
    </w:p>
    <w:p w14:paraId="1DA855C2" w14:textId="77777777" w:rsidR="007B26CB" w:rsidRPr="007B26CB" w:rsidRDefault="007B26CB" w:rsidP="007B26CB">
      <w:pPr>
        <w:rPr>
          <w:ins w:id="4127" w:author="Greg Stoike" w:date="2018-11-30T10:52:00Z"/>
          <w:rFonts w:ascii="Consolas" w:eastAsiaTheme="minorHAnsi" w:hAnsi="Consolas" w:cs="Lucida Sans Typewriter"/>
          <w:color w:val="268BD2"/>
          <w:sz w:val="16"/>
          <w:szCs w:val="16"/>
        </w:rPr>
      </w:pPr>
      <w:ins w:id="412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DEEC05A" w14:textId="77777777" w:rsidR="007B26CB" w:rsidRPr="007B26CB" w:rsidRDefault="007B26CB" w:rsidP="007B26CB">
      <w:pPr>
        <w:rPr>
          <w:ins w:id="4129" w:author="Greg Stoike" w:date="2018-11-30T10:52:00Z"/>
          <w:rFonts w:ascii="Consolas" w:eastAsiaTheme="minorHAnsi" w:hAnsi="Consolas" w:cs="Lucida Sans Typewriter"/>
          <w:color w:val="268BD2"/>
          <w:sz w:val="16"/>
          <w:szCs w:val="16"/>
        </w:rPr>
      </w:pPr>
      <w:ins w:id="4130" w:author="Greg Stoike" w:date="2018-11-30T10:52:00Z">
        <w:r w:rsidRPr="007B26CB">
          <w:rPr>
            <w:rFonts w:ascii="Consolas" w:eastAsiaTheme="minorHAnsi" w:hAnsi="Consolas" w:cs="Lucida Sans Typewriter"/>
            <w:color w:val="268BD2"/>
            <w:sz w:val="16"/>
            <w:szCs w:val="16"/>
          </w:rPr>
          <w:t xml:space="preserve">                    &lt;ItemScoreParameter value="0.3349300026893616" measurementParameter="a"/&gt;</w:t>
        </w:r>
      </w:ins>
    </w:p>
    <w:p w14:paraId="2B562479" w14:textId="77777777" w:rsidR="007B26CB" w:rsidRPr="007B26CB" w:rsidRDefault="007B26CB" w:rsidP="007B26CB">
      <w:pPr>
        <w:rPr>
          <w:ins w:id="4131" w:author="Greg Stoike" w:date="2018-11-30T10:52:00Z"/>
          <w:rFonts w:ascii="Consolas" w:eastAsiaTheme="minorHAnsi" w:hAnsi="Consolas" w:cs="Lucida Sans Typewriter"/>
          <w:color w:val="268BD2"/>
          <w:sz w:val="16"/>
          <w:szCs w:val="16"/>
        </w:rPr>
      </w:pPr>
      <w:ins w:id="4132" w:author="Greg Stoike" w:date="2018-11-30T10:52:00Z">
        <w:r w:rsidRPr="007B26CB">
          <w:rPr>
            <w:rFonts w:ascii="Consolas" w:eastAsiaTheme="minorHAnsi" w:hAnsi="Consolas" w:cs="Lucida Sans Typewriter"/>
            <w:color w:val="268BD2"/>
            <w:sz w:val="16"/>
            <w:szCs w:val="16"/>
          </w:rPr>
          <w:t xml:space="preserve">                    &lt;ItemScoreParameter value="-0.4496299922466278" measurementParameter="b"/&gt;</w:t>
        </w:r>
      </w:ins>
    </w:p>
    <w:p w14:paraId="22C1FF64" w14:textId="77777777" w:rsidR="007B26CB" w:rsidRPr="007B26CB" w:rsidRDefault="007B26CB" w:rsidP="007B26CB">
      <w:pPr>
        <w:rPr>
          <w:ins w:id="4133" w:author="Greg Stoike" w:date="2018-11-30T10:52:00Z"/>
          <w:rFonts w:ascii="Consolas" w:eastAsiaTheme="minorHAnsi" w:hAnsi="Consolas" w:cs="Lucida Sans Typewriter"/>
          <w:color w:val="268BD2"/>
          <w:sz w:val="16"/>
          <w:szCs w:val="16"/>
        </w:rPr>
      </w:pPr>
      <w:ins w:id="413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76F531B" w14:textId="77777777" w:rsidR="007B26CB" w:rsidRPr="007B26CB" w:rsidRDefault="007B26CB" w:rsidP="007B26CB">
      <w:pPr>
        <w:rPr>
          <w:ins w:id="4135" w:author="Greg Stoike" w:date="2018-11-30T10:52:00Z"/>
          <w:rFonts w:ascii="Consolas" w:eastAsiaTheme="minorHAnsi" w:hAnsi="Consolas" w:cs="Lucida Sans Typewriter"/>
          <w:color w:val="268BD2"/>
          <w:sz w:val="16"/>
          <w:szCs w:val="16"/>
        </w:rPr>
      </w:pPr>
      <w:ins w:id="4136" w:author="Greg Stoike" w:date="2018-11-30T10:52:00Z">
        <w:r w:rsidRPr="007B26CB">
          <w:rPr>
            <w:rFonts w:ascii="Consolas" w:eastAsiaTheme="minorHAnsi" w:hAnsi="Consolas" w:cs="Lucida Sans Typewriter"/>
            <w:color w:val="268BD2"/>
            <w:sz w:val="16"/>
            <w:szCs w:val="16"/>
          </w:rPr>
          <w:t xml:space="preserve">                  &lt;/ItemScoreDimension&gt;</w:t>
        </w:r>
      </w:ins>
    </w:p>
    <w:p w14:paraId="54D3F9FD" w14:textId="77777777" w:rsidR="007B26CB" w:rsidRPr="007B26CB" w:rsidRDefault="007B26CB" w:rsidP="007B26CB">
      <w:pPr>
        <w:rPr>
          <w:ins w:id="4137" w:author="Greg Stoike" w:date="2018-11-30T10:52:00Z"/>
          <w:rFonts w:ascii="Consolas" w:eastAsiaTheme="minorHAnsi" w:hAnsi="Consolas" w:cs="Lucida Sans Typewriter"/>
          <w:color w:val="268BD2"/>
          <w:sz w:val="16"/>
          <w:szCs w:val="16"/>
        </w:rPr>
      </w:pPr>
      <w:ins w:id="4138" w:author="Greg Stoike" w:date="2018-11-30T10:52:00Z">
        <w:r w:rsidRPr="007B26CB">
          <w:rPr>
            <w:rFonts w:ascii="Consolas" w:eastAsiaTheme="minorHAnsi" w:hAnsi="Consolas" w:cs="Lucida Sans Typewriter"/>
            <w:color w:val="268BD2"/>
            <w:sz w:val="16"/>
            <w:szCs w:val="16"/>
          </w:rPr>
          <w:t xml:space="preserve">                &lt;/ItemScoreDimensions&gt;</w:t>
        </w:r>
      </w:ins>
    </w:p>
    <w:p w14:paraId="632A4E2D" w14:textId="77777777" w:rsidR="007B26CB" w:rsidRPr="007B26CB" w:rsidRDefault="007B26CB" w:rsidP="007B26CB">
      <w:pPr>
        <w:rPr>
          <w:ins w:id="4139" w:author="Greg Stoike" w:date="2018-11-30T10:52:00Z"/>
          <w:rFonts w:ascii="Consolas" w:eastAsiaTheme="minorHAnsi" w:hAnsi="Consolas" w:cs="Lucida Sans Typewriter"/>
          <w:color w:val="268BD2"/>
          <w:sz w:val="16"/>
          <w:szCs w:val="16"/>
        </w:rPr>
      </w:pPr>
      <w:ins w:id="4140"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69060A6F" w14:textId="77777777" w:rsidR="007B26CB" w:rsidRPr="007B26CB" w:rsidRDefault="007B26CB" w:rsidP="007B26CB">
      <w:pPr>
        <w:rPr>
          <w:ins w:id="4141" w:author="Greg Stoike" w:date="2018-11-30T10:52:00Z"/>
          <w:rFonts w:ascii="Consolas" w:eastAsiaTheme="minorHAnsi" w:hAnsi="Consolas" w:cs="Lucida Sans Typewriter"/>
          <w:color w:val="268BD2"/>
          <w:sz w:val="16"/>
          <w:szCs w:val="16"/>
        </w:rPr>
      </w:pPr>
      <w:ins w:id="414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7CB285B" w14:textId="77777777" w:rsidR="007B26CB" w:rsidRPr="007B26CB" w:rsidRDefault="007B26CB" w:rsidP="007B26CB">
      <w:pPr>
        <w:rPr>
          <w:ins w:id="4143" w:author="Greg Stoike" w:date="2018-11-30T10:52:00Z"/>
          <w:rFonts w:ascii="Consolas" w:eastAsiaTheme="minorHAnsi" w:hAnsi="Consolas" w:cs="Lucida Sans Typewriter"/>
          <w:color w:val="268BD2"/>
          <w:sz w:val="16"/>
          <w:szCs w:val="16"/>
        </w:rPr>
      </w:pPr>
      <w:ins w:id="4144" w:author="Greg Stoike" w:date="2018-11-30T10:52:00Z">
        <w:r w:rsidRPr="007B26CB">
          <w:rPr>
            <w:rFonts w:ascii="Consolas" w:eastAsiaTheme="minorHAnsi" w:hAnsi="Consolas" w:cs="Lucida Sans Typewriter"/>
            <w:color w:val="268BD2"/>
            <w:sz w:val="16"/>
            <w:szCs w:val="16"/>
          </w:rPr>
          <w:t xml:space="preserve">                  &lt;BlueprintReference idRef="2-W"/&gt;</w:t>
        </w:r>
      </w:ins>
    </w:p>
    <w:p w14:paraId="37D7F158" w14:textId="77777777" w:rsidR="007B26CB" w:rsidRPr="007B26CB" w:rsidRDefault="007B26CB" w:rsidP="007B26CB">
      <w:pPr>
        <w:rPr>
          <w:ins w:id="4145" w:author="Greg Stoike" w:date="2018-11-30T10:52:00Z"/>
          <w:rFonts w:ascii="Consolas" w:eastAsiaTheme="minorHAnsi" w:hAnsi="Consolas" w:cs="Lucida Sans Typewriter"/>
          <w:color w:val="268BD2"/>
          <w:sz w:val="16"/>
          <w:szCs w:val="16"/>
        </w:rPr>
      </w:pPr>
      <w:ins w:id="4146" w:author="Greg Stoike" w:date="2018-11-30T10:52:00Z">
        <w:r w:rsidRPr="007B26CB">
          <w:rPr>
            <w:rFonts w:ascii="Consolas" w:eastAsiaTheme="minorHAnsi" w:hAnsi="Consolas" w:cs="Lucida Sans Typewriter"/>
            <w:color w:val="268BD2"/>
            <w:sz w:val="16"/>
            <w:szCs w:val="16"/>
          </w:rPr>
          <w:t xml:space="preserve">                  &lt;BlueprintReference idRef="2-W|9-11"/&gt;</w:t>
        </w:r>
      </w:ins>
    </w:p>
    <w:p w14:paraId="72527EFA" w14:textId="77777777" w:rsidR="007B26CB" w:rsidRPr="007B26CB" w:rsidRDefault="007B26CB" w:rsidP="007B26CB">
      <w:pPr>
        <w:rPr>
          <w:ins w:id="4147" w:author="Greg Stoike" w:date="2018-11-30T10:52:00Z"/>
          <w:rFonts w:ascii="Consolas" w:eastAsiaTheme="minorHAnsi" w:hAnsi="Consolas" w:cs="Lucida Sans Typewriter"/>
          <w:color w:val="268BD2"/>
          <w:sz w:val="16"/>
          <w:szCs w:val="16"/>
        </w:rPr>
      </w:pPr>
      <w:ins w:id="4148" w:author="Greg Stoike" w:date="2018-11-30T10:52:00Z">
        <w:r w:rsidRPr="007B26CB">
          <w:rPr>
            <w:rFonts w:ascii="Consolas" w:eastAsiaTheme="minorHAnsi" w:hAnsi="Consolas" w:cs="Lucida Sans Typewriter"/>
            <w:color w:val="268BD2"/>
            <w:sz w:val="16"/>
            <w:szCs w:val="16"/>
          </w:rPr>
          <w:t xml:space="preserve">                &lt;/BlueprintReferences&gt;</w:t>
        </w:r>
      </w:ins>
    </w:p>
    <w:p w14:paraId="61DE3DFF" w14:textId="77777777" w:rsidR="007B26CB" w:rsidRPr="007B26CB" w:rsidRDefault="007B26CB" w:rsidP="007B26CB">
      <w:pPr>
        <w:rPr>
          <w:ins w:id="4149" w:author="Greg Stoike" w:date="2018-11-30T10:52:00Z"/>
          <w:rFonts w:ascii="Consolas" w:eastAsiaTheme="minorHAnsi" w:hAnsi="Consolas" w:cs="Lucida Sans Typewriter"/>
          <w:color w:val="268BD2"/>
          <w:sz w:val="16"/>
          <w:szCs w:val="16"/>
        </w:rPr>
      </w:pPr>
      <w:ins w:id="4150" w:author="Greg Stoike" w:date="2018-11-30T10:52:00Z">
        <w:r w:rsidRPr="007B26CB">
          <w:rPr>
            <w:rFonts w:ascii="Consolas" w:eastAsiaTheme="minorHAnsi" w:hAnsi="Consolas" w:cs="Lucida Sans Typewriter"/>
            <w:color w:val="268BD2"/>
            <w:sz w:val="16"/>
            <w:szCs w:val="16"/>
          </w:rPr>
          <w:t xml:space="preserve">              &lt;/Item&gt;</w:t>
        </w:r>
      </w:ins>
    </w:p>
    <w:p w14:paraId="25FD3F2C" w14:textId="77777777" w:rsidR="007B26CB" w:rsidRPr="007B26CB" w:rsidRDefault="007B26CB" w:rsidP="007B26CB">
      <w:pPr>
        <w:rPr>
          <w:ins w:id="4151" w:author="Greg Stoike" w:date="2018-11-30T10:52:00Z"/>
          <w:rFonts w:ascii="Consolas" w:eastAsiaTheme="minorHAnsi" w:hAnsi="Consolas" w:cs="Lucida Sans Typewriter"/>
          <w:color w:val="268BD2"/>
          <w:sz w:val="16"/>
          <w:szCs w:val="16"/>
        </w:rPr>
      </w:pPr>
      <w:ins w:id="4152" w:author="Greg Stoike" w:date="2018-11-30T10:52:00Z">
        <w:r w:rsidRPr="007B26CB">
          <w:rPr>
            <w:rFonts w:ascii="Consolas" w:eastAsiaTheme="minorHAnsi" w:hAnsi="Consolas" w:cs="Lucida Sans Typewriter"/>
            <w:color w:val="268BD2"/>
            <w:sz w:val="16"/>
            <w:szCs w:val="16"/>
          </w:rPr>
          <w:t xml:space="preserve">            &lt;/ItemGroup&gt;</w:t>
        </w:r>
      </w:ins>
    </w:p>
    <w:p w14:paraId="7F6D4529" w14:textId="77777777" w:rsidR="007B26CB" w:rsidRPr="007B26CB" w:rsidRDefault="007B26CB" w:rsidP="007B26CB">
      <w:pPr>
        <w:rPr>
          <w:ins w:id="4153" w:author="Greg Stoike" w:date="2018-11-30T10:52:00Z"/>
          <w:rFonts w:ascii="Consolas" w:eastAsiaTheme="minorHAnsi" w:hAnsi="Consolas" w:cs="Lucida Sans Typewriter"/>
          <w:color w:val="268BD2"/>
          <w:sz w:val="16"/>
          <w:szCs w:val="16"/>
        </w:rPr>
      </w:pPr>
      <w:ins w:id="4154" w:author="Greg Stoike" w:date="2018-11-30T10:52:00Z">
        <w:r w:rsidRPr="007B26CB">
          <w:rPr>
            <w:rFonts w:ascii="Consolas" w:eastAsiaTheme="minorHAnsi" w:hAnsi="Consolas" w:cs="Lucida Sans Typewriter"/>
            <w:color w:val="268BD2"/>
            <w:sz w:val="16"/>
            <w:szCs w:val="16"/>
          </w:rPr>
          <w:t xml:space="preserve">            &lt;ItemGroup maxItems="ALL" maxResponses="ALL" id="98"&gt;</w:t>
        </w:r>
      </w:ins>
    </w:p>
    <w:p w14:paraId="1E032F5B" w14:textId="77777777" w:rsidR="007B26CB" w:rsidRPr="007B26CB" w:rsidRDefault="007B26CB" w:rsidP="007B26CB">
      <w:pPr>
        <w:rPr>
          <w:ins w:id="4155" w:author="Greg Stoike" w:date="2018-11-30T10:52:00Z"/>
          <w:rFonts w:ascii="Consolas" w:eastAsiaTheme="minorHAnsi" w:hAnsi="Consolas" w:cs="Lucida Sans Typewriter"/>
          <w:color w:val="268BD2"/>
          <w:sz w:val="16"/>
          <w:szCs w:val="16"/>
        </w:rPr>
      </w:pPr>
      <w:ins w:id="4156" w:author="Greg Stoike" w:date="2018-11-30T10:52:00Z">
        <w:r w:rsidRPr="007B26CB">
          <w:rPr>
            <w:rFonts w:ascii="Consolas" w:eastAsiaTheme="minorHAnsi" w:hAnsi="Consolas" w:cs="Lucida Sans Typewriter"/>
            <w:color w:val="268BD2"/>
            <w:sz w:val="16"/>
            <w:szCs w:val="16"/>
          </w:rPr>
          <w:t xml:space="preserve">              &lt;Stimulus id="98"/&gt;</w:t>
        </w:r>
      </w:ins>
    </w:p>
    <w:p w14:paraId="7B3C7A77" w14:textId="77777777" w:rsidR="007B26CB" w:rsidRPr="007B26CB" w:rsidRDefault="007B26CB" w:rsidP="007B26CB">
      <w:pPr>
        <w:rPr>
          <w:ins w:id="4157" w:author="Greg Stoike" w:date="2018-11-30T10:52:00Z"/>
          <w:rFonts w:ascii="Consolas" w:eastAsiaTheme="minorHAnsi" w:hAnsi="Consolas" w:cs="Lucida Sans Typewriter"/>
          <w:color w:val="268BD2"/>
          <w:sz w:val="16"/>
          <w:szCs w:val="16"/>
        </w:rPr>
      </w:pPr>
      <w:ins w:id="415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id="37185" type="MC"&gt;</w:t>
        </w:r>
      </w:ins>
    </w:p>
    <w:p w14:paraId="5A332136" w14:textId="77777777" w:rsidR="007B26CB" w:rsidRPr="007B26CB" w:rsidRDefault="007B26CB" w:rsidP="007B26CB">
      <w:pPr>
        <w:rPr>
          <w:ins w:id="4159" w:author="Greg Stoike" w:date="2018-11-30T10:52:00Z"/>
          <w:rFonts w:ascii="Consolas" w:eastAsiaTheme="minorHAnsi" w:hAnsi="Consolas" w:cs="Lucida Sans Typewriter"/>
          <w:color w:val="268BD2"/>
          <w:sz w:val="16"/>
          <w:szCs w:val="16"/>
        </w:rPr>
      </w:pPr>
      <w:ins w:id="4160" w:author="Greg Stoike" w:date="2018-11-30T10:52:00Z">
        <w:r w:rsidRPr="007B26CB">
          <w:rPr>
            <w:rFonts w:ascii="Consolas" w:eastAsiaTheme="minorHAnsi" w:hAnsi="Consolas" w:cs="Lucida Sans Typewriter"/>
            <w:color w:val="268BD2"/>
            <w:sz w:val="16"/>
            <w:szCs w:val="16"/>
          </w:rPr>
          <w:t xml:space="preserve">                &lt;PoolProperties&gt;</w:t>
        </w:r>
      </w:ins>
    </w:p>
    <w:p w14:paraId="768E09BA" w14:textId="77777777" w:rsidR="007B26CB" w:rsidRPr="007B26CB" w:rsidRDefault="007B26CB" w:rsidP="007B26CB">
      <w:pPr>
        <w:rPr>
          <w:ins w:id="4161" w:author="Greg Stoike" w:date="2018-11-30T10:52:00Z"/>
          <w:rFonts w:ascii="Consolas" w:eastAsiaTheme="minorHAnsi" w:hAnsi="Consolas" w:cs="Lucida Sans Typewriter"/>
          <w:color w:val="268BD2"/>
          <w:sz w:val="16"/>
          <w:szCs w:val="16"/>
        </w:rPr>
      </w:pPr>
      <w:ins w:id="4162"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4218211A" w14:textId="77777777" w:rsidR="007B26CB" w:rsidRPr="007B26CB" w:rsidRDefault="007B26CB" w:rsidP="007B26CB">
      <w:pPr>
        <w:rPr>
          <w:ins w:id="4163" w:author="Greg Stoike" w:date="2018-11-30T10:52:00Z"/>
          <w:rFonts w:ascii="Consolas" w:eastAsiaTheme="minorHAnsi" w:hAnsi="Consolas" w:cs="Lucida Sans Typewriter"/>
          <w:color w:val="268BD2"/>
          <w:sz w:val="16"/>
          <w:szCs w:val="16"/>
        </w:rPr>
      </w:pPr>
      <w:ins w:id="416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2BAB817" w14:textId="77777777" w:rsidR="007B26CB" w:rsidRPr="007B26CB" w:rsidRDefault="007B26CB" w:rsidP="007B26CB">
      <w:pPr>
        <w:rPr>
          <w:ins w:id="4165" w:author="Greg Stoike" w:date="2018-11-30T10:52:00Z"/>
          <w:rFonts w:ascii="Consolas" w:eastAsiaTheme="minorHAnsi" w:hAnsi="Consolas" w:cs="Lucida Sans Typewriter"/>
          <w:color w:val="268BD2"/>
          <w:sz w:val="16"/>
          <w:szCs w:val="16"/>
        </w:rPr>
      </w:pPr>
      <w:ins w:id="416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035156F" w14:textId="77777777" w:rsidR="007B26CB" w:rsidRPr="007B26CB" w:rsidRDefault="007B26CB" w:rsidP="007B26CB">
      <w:pPr>
        <w:rPr>
          <w:ins w:id="4167" w:author="Greg Stoike" w:date="2018-11-30T10:52:00Z"/>
          <w:rFonts w:ascii="Consolas" w:eastAsiaTheme="minorHAnsi" w:hAnsi="Consolas" w:cs="Lucida Sans Typewriter"/>
          <w:color w:val="268BD2"/>
          <w:sz w:val="16"/>
          <w:szCs w:val="16"/>
        </w:rPr>
      </w:pPr>
      <w:ins w:id="4168"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4F841D50" w14:textId="77777777" w:rsidR="007B26CB" w:rsidRPr="007B26CB" w:rsidRDefault="007B26CB" w:rsidP="007B26CB">
      <w:pPr>
        <w:rPr>
          <w:ins w:id="4169" w:author="Greg Stoike" w:date="2018-11-30T10:52:00Z"/>
          <w:rFonts w:ascii="Consolas" w:eastAsiaTheme="minorHAnsi" w:hAnsi="Consolas" w:cs="Lucida Sans Typewriter"/>
          <w:color w:val="268BD2"/>
          <w:sz w:val="16"/>
          <w:szCs w:val="16"/>
        </w:rPr>
      </w:pPr>
      <w:ins w:id="4170"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1A6565AC" w14:textId="77777777" w:rsidR="007B26CB" w:rsidRPr="007B26CB" w:rsidRDefault="007B26CB" w:rsidP="007B26CB">
      <w:pPr>
        <w:rPr>
          <w:ins w:id="4171" w:author="Greg Stoike" w:date="2018-11-30T10:52:00Z"/>
          <w:rFonts w:ascii="Consolas" w:eastAsiaTheme="minorHAnsi" w:hAnsi="Consolas" w:cs="Lucida Sans Typewriter"/>
          <w:color w:val="268BD2"/>
          <w:sz w:val="16"/>
          <w:szCs w:val="16"/>
        </w:rPr>
      </w:pPr>
      <w:ins w:id="417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EFA48A2" w14:textId="77777777" w:rsidR="007B26CB" w:rsidRPr="007B26CB" w:rsidRDefault="007B26CB" w:rsidP="007B26CB">
      <w:pPr>
        <w:rPr>
          <w:ins w:id="4173" w:author="Greg Stoike" w:date="2018-11-30T10:52:00Z"/>
          <w:rFonts w:ascii="Consolas" w:eastAsiaTheme="minorHAnsi" w:hAnsi="Consolas" w:cs="Lucida Sans Typewriter"/>
          <w:color w:val="268BD2"/>
          <w:sz w:val="16"/>
          <w:szCs w:val="16"/>
        </w:rPr>
      </w:pPr>
      <w:ins w:id="4174"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2C13DD4" w14:textId="77777777" w:rsidR="007B26CB" w:rsidRPr="007B26CB" w:rsidRDefault="007B26CB" w:rsidP="007B26CB">
      <w:pPr>
        <w:rPr>
          <w:ins w:id="4175" w:author="Greg Stoike" w:date="2018-11-30T10:52:00Z"/>
          <w:rFonts w:ascii="Consolas" w:eastAsiaTheme="minorHAnsi" w:hAnsi="Consolas" w:cs="Lucida Sans Typewriter"/>
          <w:color w:val="268BD2"/>
          <w:sz w:val="16"/>
          <w:szCs w:val="16"/>
        </w:rPr>
      </w:pPr>
      <w:ins w:id="417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A6DB2B9" w14:textId="77777777" w:rsidR="007B26CB" w:rsidRPr="007B26CB" w:rsidRDefault="007B26CB" w:rsidP="007B26CB">
      <w:pPr>
        <w:rPr>
          <w:ins w:id="4177" w:author="Greg Stoike" w:date="2018-11-30T10:52:00Z"/>
          <w:rFonts w:ascii="Consolas" w:eastAsiaTheme="minorHAnsi" w:hAnsi="Consolas" w:cs="Lucida Sans Typewriter"/>
          <w:color w:val="268BD2"/>
          <w:sz w:val="16"/>
          <w:szCs w:val="16"/>
        </w:rPr>
      </w:pPr>
      <w:ins w:id="4178"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0D6E52B4" w14:textId="77777777" w:rsidR="007B26CB" w:rsidRPr="007B26CB" w:rsidRDefault="007B26CB" w:rsidP="007B26CB">
      <w:pPr>
        <w:rPr>
          <w:ins w:id="4179" w:author="Greg Stoike" w:date="2018-11-30T10:52:00Z"/>
          <w:rFonts w:ascii="Consolas" w:eastAsiaTheme="minorHAnsi" w:hAnsi="Consolas" w:cs="Lucida Sans Typewriter"/>
          <w:color w:val="268BD2"/>
          <w:sz w:val="16"/>
          <w:szCs w:val="16"/>
        </w:rPr>
      </w:pPr>
      <w:ins w:id="418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5C6781A8" w14:textId="77777777" w:rsidR="007B26CB" w:rsidRPr="007B26CB" w:rsidRDefault="007B26CB" w:rsidP="007B26CB">
      <w:pPr>
        <w:rPr>
          <w:ins w:id="4181" w:author="Greg Stoike" w:date="2018-11-30T10:52:00Z"/>
          <w:rFonts w:ascii="Consolas" w:eastAsiaTheme="minorHAnsi" w:hAnsi="Consolas" w:cs="Lucida Sans Typewriter"/>
          <w:color w:val="268BD2"/>
          <w:sz w:val="16"/>
          <w:szCs w:val="16"/>
        </w:rPr>
      </w:pPr>
      <w:ins w:id="4182"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09E5E1B3" w14:textId="77777777" w:rsidR="007B26CB" w:rsidRPr="007B26CB" w:rsidRDefault="007B26CB" w:rsidP="007B26CB">
      <w:pPr>
        <w:rPr>
          <w:ins w:id="4183" w:author="Greg Stoike" w:date="2018-11-30T10:52:00Z"/>
          <w:rFonts w:ascii="Consolas" w:eastAsiaTheme="minorHAnsi" w:hAnsi="Consolas" w:cs="Lucida Sans Typewriter"/>
          <w:color w:val="268BD2"/>
          <w:sz w:val="16"/>
          <w:szCs w:val="16"/>
        </w:rPr>
      </w:pPr>
      <w:ins w:id="4184" w:author="Greg Stoike" w:date="2018-11-30T10:52:00Z">
        <w:r w:rsidRPr="007B26CB">
          <w:rPr>
            <w:rFonts w:ascii="Consolas" w:eastAsiaTheme="minorHAnsi" w:hAnsi="Consolas" w:cs="Lucida Sans Typewriter"/>
            <w:color w:val="268BD2"/>
            <w:sz w:val="16"/>
            <w:szCs w:val="16"/>
          </w:rPr>
          <w:t xml:space="preserve">                &lt;/PoolProperties&gt;</w:t>
        </w:r>
      </w:ins>
    </w:p>
    <w:p w14:paraId="5310576F" w14:textId="77777777" w:rsidR="007B26CB" w:rsidRPr="007B26CB" w:rsidRDefault="007B26CB" w:rsidP="007B26CB">
      <w:pPr>
        <w:rPr>
          <w:ins w:id="4185" w:author="Greg Stoike" w:date="2018-11-30T10:52:00Z"/>
          <w:rFonts w:ascii="Consolas" w:eastAsiaTheme="minorHAnsi" w:hAnsi="Consolas" w:cs="Lucida Sans Typewriter"/>
          <w:color w:val="268BD2"/>
          <w:sz w:val="16"/>
          <w:szCs w:val="16"/>
        </w:rPr>
      </w:pPr>
      <w:ins w:id="4186" w:author="Greg Stoike" w:date="2018-11-30T10:52:00Z">
        <w:r w:rsidRPr="007B26CB">
          <w:rPr>
            <w:rFonts w:ascii="Consolas" w:eastAsiaTheme="minorHAnsi" w:hAnsi="Consolas" w:cs="Lucida Sans Typewriter"/>
            <w:color w:val="268BD2"/>
            <w:sz w:val="16"/>
            <w:szCs w:val="16"/>
          </w:rPr>
          <w:t xml:space="preserve">                &lt;Presentations&gt;</w:t>
        </w:r>
      </w:ins>
    </w:p>
    <w:p w14:paraId="34F71B23" w14:textId="77777777" w:rsidR="007B26CB" w:rsidRPr="007B26CB" w:rsidRDefault="007B26CB" w:rsidP="007B26CB">
      <w:pPr>
        <w:rPr>
          <w:ins w:id="4187" w:author="Greg Stoike" w:date="2018-11-30T10:52:00Z"/>
          <w:rFonts w:ascii="Consolas" w:eastAsiaTheme="minorHAnsi" w:hAnsi="Consolas" w:cs="Lucida Sans Typewriter"/>
          <w:color w:val="268BD2"/>
          <w:sz w:val="16"/>
          <w:szCs w:val="16"/>
        </w:rPr>
      </w:pPr>
      <w:ins w:id="418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6D8D114" w14:textId="77777777" w:rsidR="007B26CB" w:rsidRPr="007B26CB" w:rsidRDefault="007B26CB" w:rsidP="007B26CB">
      <w:pPr>
        <w:rPr>
          <w:ins w:id="4189" w:author="Greg Stoike" w:date="2018-11-30T10:52:00Z"/>
          <w:rFonts w:ascii="Consolas" w:eastAsiaTheme="minorHAnsi" w:hAnsi="Consolas" w:cs="Lucida Sans Typewriter"/>
          <w:color w:val="268BD2"/>
          <w:sz w:val="16"/>
          <w:szCs w:val="16"/>
        </w:rPr>
      </w:pPr>
      <w:ins w:id="419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6D9AB0E" w14:textId="77777777" w:rsidR="007B26CB" w:rsidRPr="007B26CB" w:rsidRDefault="007B26CB" w:rsidP="007B26CB">
      <w:pPr>
        <w:rPr>
          <w:ins w:id="4191" w:author="Greg Stoike" w:date="2018-11-30T10:52:00Z"/>
          <w:rFonts w:ascii="Consolas" w:eastAsiaTheme="minorHAnsi" w:hAnsi="Consolas" w:cs="Lucida Sans Typewriter"/>
          <w:color w:val="268BD2"/>
          <w:sz w:val="16"/>
          <w:szCs w:val="16"/>
        </w:rPr>
      </w:pPr>
      <w:ins w:id="4192" w:author="Greg Stoike" w:date="2018-11-30T10:52:00Z">
        <w:r w:rsidRPr="007B26CB">
          <w:rPr>
            <w:rFonts w:ascii="Consolas" w:eastAsiaTheme="minorHAnsi" w:hAnsi="Consolas" w:cs="Lucida Sans Typewriter"/>
            <w:color w:val="268BD2"/>
            <w:sz w:val="16"/>
            <w:szCs w:val="16"/>
          </w:rPr>
          <w:t xml:space="preserve">                &lt;/Presentations&gt;</w:t>
        </w:r>
      </w:ins>
    </w:p>
    <w:p w14:paraId="27841A2B" w14:textId="77777777" w:rsidR="007B26CB" w:rsidRPr="007B26CB" w:rsidRDefault="007B26CB" w:rsidP="007B26CB">
      <w:pPr>
        <w:rPr>
          <w:ins w:id="4193" w:author="Greg Stoike" w:date="2018-11-30T10:52:00Z"/>
          <w:rFonts w:ascii="Consolas" w:eastAsiaTheme="minorHAnsi" w:hAnsi="Consolas" w:cs="Lucida Sans Typewriter"/>
          <w:color w:val="268BD2"/>
          <w:sz w:val="16"/>
          <w:szCs w:val="16"/>
        </w:rPr>
      </w:pPr>
      <w:ins w:id="4194" w:author="Greg Stoike" w:date="2018-11-30T10:52:00Z">
        <w:r w:rsidRPr="007B26CB">
          <w:rPr>
            <w:rFonts w:ascii="Consolas" w:eastAsiaTheme="minorHAnsi" w:hAnsi="Consolas" w:cs="Lucida Sans Typewriter"/>
            <w:color w:val="268BD2"/>
            <w:sz w:val="16"/>
            <w:szCs w:val="16"/>
          </w:rPr>
          <w:t xml:space="preserve">                &lt;ItemScoreDimensions&gt;</w:t>
        </w:r>
      </w:ins>
    </w:p>
    <w:p w14:paraId="11ECB48C" w14:textId="77777777" w:rsidR="007B26CB" w:rsidRPr="007B26CB" w:rsidRDefault="007B26CB" w:rsidP="007B26CB">
      <w:pPr>
        <w:rPr>
          <w:ins w:id="4195" w:author="Greg Stoike" w:date="2018-11-30T10:52:00Z"/>
          <w:rFonts w:ascii="Consolas" w:eastAsiaTheme="minorHAnsi" w:hAnsi="Consolas" w:cs="Lucida Sans Typewriter"/>
          <w:color w:val="268BD2"/>
          <w:sz w:val="16"/>
          <w:szCs w:val="16"/>
        </w:rPr>
      </w:pPr>
      <w:ins w:id="419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40D718EE" w14:textId="77777777" w:rsidR="007B26CB" w:rsidRPr="007B26CB" w:rsidRDefault="007B26CB" w:rsidP="007B26CB">
      <w:pPr>
        <w:rPr>
          <w:ins w:id="4197" w:author="Greg Stoike" w:date="2018-11-30T10:52:00Z"/>
          <w:rFonts w:ascii="Consolas" w:eastAsiaTheme="minorHAnsi" w:hAnsi="Consolas" w:cs="Lucida Sans Typewriter"/>
          <w:color w:val="268BD2"/>
          <w:sz w:val="16"/>
          <w:szCs w:val="16"/>
        </w:rPr>
      </w:pPr>
      <w:ins w:id="4198" w:author="Greg Stoike" w:date="2018-11-30T10:52:00Z">
        <w:r w:rsidRPr="007B26CB">
          <w:rPr>
            <w:rFonts w:ascii="Consolas" w:eastAsiaTheme="minorHAnsi" w:hAnsi="Consolas" w:cs="Lucida Sans Typewriter"/>
            <w:color w:val="268BD2"/>
            <w:sz w:val="16"/>
            <w:szCs w:val="16"/>
          </w:rPr>
          <w:t xml:space="preserve">                    &lt;ItemScoreParameter value="0.8887699842453003" measurementParameter="a"/&gt;</w:t>
        </w:r>
      </w:ins>
    </w:p>
    <w:p w14:paraId="16E43389" w14:textId="77777777" w:rsidR="007B26CB" w:rsidRPr="007B26CB" w:rsidRDefault="007B26CB" w:rsidP="007B26CB">
      <w:pPr>
        <w:rPr>
          <w:ins w:id="4199" w:author="Greg Stoike" w:date="2018-11-30T10:52:00Z"/>
          <w:rFonts w:ascii="Consolas" w:eastAsiaTheme="minorHAnsi" w:hAnsi="Consolas" w:cs="Lucida Sans Typewriter"/>
          <w:color w:val="268BD2"/>
          <w:sz w:val="16"/>
          <w:szCs w:val="16"/>
        </w:rPr>
      </w:pPr>
      <w:ins w:id="4200" w:author="Greg Stoike" w:date="2018-11-30T10:52:00Z">
        <w:r w:rsidRPr="007B26CB">
          <w:rPr>
            <w:rFonts w:ascii="Consolas" w:eastAsiaTheme="minorHAnsi" w:hAnsi="Consolas" w:cs="Lucida Sans Typewriter"/>
            <w:color w:val="268BD2"/>
            <w:sz w:val="16"/>
            <w:szCs w:val="16"/>
          </w:rPr>
          <w:lastRenderedPageBreak/>
          <w:t xml:space="preserve">                    &lt;ItemScoreParameter value="-0.3748700022697449" measurementParameter="b"/&gt;</w:t>
        </w:r>
      </w:ins>
    </w:p>
    <w:p w14:paraId="4B99D6C6" w14:textId="77777777" w:rsidR="007B26CB" w:rsidRPr="007B26CB" w:rsidRDefault="007B26CB" w:rsidP="007B26CB">
      <w:pPr>
        <w:rPr>
          <w:ins w:id="4201" w:author="Greg Stoike" w:date="2018-11-30T10:52:00Z"/>
          <w:rFonts w:ascii="Consolas" w:eastAsiaTheme="minorHAnsi" w:hAnsi="Consolas" w:cs="Lucida Sans Typewriter"/>
          <w:color w:val="268BD2"/>
          <w:sz w:val="16"/>
          <w:szCs w:val="16"/>
        </w:rPr>
      </w:pPr>
      <w:ins w:id="420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7D1591F" w14:textId="77777777" w:rsidR="007B26CB" w:rsidRPr="007B26CB" w:rsidRDefault="007B26CB" w:rsidP="007B26CB">
      <w:pPr>
        <w:rPr>
          <w:ins w:id="4203" w:author="Greg Stoike" w:date="2018-11-30T10:52:00Z"/>
          <w:rFonts w:ascii="Consolas" w:eastAsiaTheme="minorHAnsi" w:hAnsi="Consolas" w:cs="Lucida Sans Typewriter"/>
          <w:color w:val="268BD2"/>
          <w:sz w:val="16"/>
          <w:szCs w:val="16"/>
        </w:rPr>
      </w:pPr>
      <w:ins w:id="4204" w:author="Greg Stoike" w:date="2018-11-30T10:52:00Z">
        <w:r w:rsidRPr="007B26CB">
          <w:rPr>
            <w:rFonts w:ascii="Consolas" w:eastAsiaTheme="minorHAnsi" w:hAnsi="Consolas" w:cs="Lucida Sans Typewriter"/>
            <w:color w:val="268BD2"/>
            <w:sz w:val="16"/>
            <w:szCs w:val="16"/>
          </w:rPr>
          <w:t xml:space="preserve">                  &lt;/ItemScoreDimension&gt;</w:t>
        </w:r>
      </w:ins>
    </w:p>
    <w:p w14:paraId="6554E961" w14:textId="77777777" w:rsidR="007B26CB" w:rsidRPr="007B26CB" w:rsidRDefault="007B26CB" w:rsidP="007B26CB">
      <w:pPr>
        <w:rPr>
          <w:ins w:id="4205" w:author="Greg Stoike" w:date="2018-11-30T10:52:00Z"/>
          <w:rFonts w:ascii="Consolas" w:eastAsiaTheme="minorHAnsi" w:hAnsi="Consolas" w:cs="Lucida Sans Typewriter"/>
          <w:color w:val="268BD2"/>
          <w:sz w:val="16"/>
          <w:szCs w:val="16"/>
        </w:rPr>
      </w:pPr>
      <w:ins w:id="4206" w:author="Greg Stoike" w:date="2018-11-30T10:52:00Z">
        <w:r w:rsidRPr="007B26CB">
          <w:rPr>
            <w:rFonts w:ascii="Consolas" w:eastAsiaTheme="minorHAnsi" w:hAnsi="Consolas" w:cs="Lucida Sans Typewriter"/>
            <w:color w:val="268BD2"/>
            <w:sz w:val="16"/>
            <w:szCs w:val="16"/>
          </w:rPr>
          <w:t xml:space="preserve">                &lt;/ItemScoreDimensions&gt;</w:t>
        </w:r>
      </w:ins>
    </w:p>
    <w:p w14:paraId="058A1664" w14:textId="77777777" w:rsidR="007B26CB" w:rsidRPr="007B26CB" w:rsidRDefault="007B26CB" w:rsidP="007B26CB">
      <w:pPr>
        <w:rPr>
          <w:ins w:id="4207" w:author="Greg Stoike" w:date="2018-11-30T10:52:00Z"/>
          <w:rFonts w:ascii="Consolas" w:eastAsiaTheme="minorHAnsi" w:hAnsi="Consolas" w:cs="Lucida Sans Typewriter"/>
          <w:color w:val="268BD2"/>
          <w:sz w:val="16"/>
          <w:szCs w:val="16"/>
        </w:rPr>
      </w:pPr>
      <w:ins w:id="4208" w:author="Greg Stoike" w:date="2018-11-30T10:52:00Z">
        <w:r w:rsidRPr="007B26CB">
          <w:rPr>
            <w:rFonts w:ascii="Consolas" w:eastAsiaTheme="minorHAnsi" w:hAnsi="Consolas" w:cs="Lucida Sans Typewriter"/>
            <w:color w:val="268BD2"/>
            <w:sz w:val="16"/>
            <w:szCs w:val="16"/>
          </w:rPr>
          <w:t xml:space="preserve">                &lt;BlueprintReferences&gt;</w:t>
        </w:r>
      </w:ins>
    </w:p>
    <w:p w14:paraId="1D89C03D" w14:textId="77777777" w:rsidR="007B26CB" w:rsidRPr="007B26CB" w:rsidRDefault="007B26CB" w:rsidP="007B26CB">
      <w:pPr>
        <w:rPr>
          <w:ins w:id="4209" w:author="Greg Stoike" w:date="2018-11-30T10:52:00Z"/>
          <w:rFonts w:ascii="Consolas" w:eastAsiaTheme="minorHAnsi" w:hAnsi="Consolas" w:cs="Lucida Sans Typewriter"/>
          <w:color w:val="268BD2"/>
          <w:sz w:val="16"/>
          <w:szCs w:val="16"/>
        </w:rPr>
      </w:pPr>
      <w:ins w:id="421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8A0A9B2" w14:textId="77777777" w:rsidR="007B26CB" w:rsidRPr="007B26CB" w:rsidRDefault="007B26CB" w:rsidP="007B26CB">
      <w:pPr>
        <w:rPr>
          <w:ins w:id="4211" w:author="Greg Stoike" w:date="2018-11-30T10:52:00Z"/>
          <w:rFonts w:ascii="Consolas" w:eastAsiaTheme="minorHAnsi" w:hAnsi="Consolas" w:cs="Lucida Sans Typewriter"/>
          <w:color w:val="268BD2"/>
          <w:sz w:val="16"/>
          <w:szCs w:val="16"/>
        </w:rPr>
      </w:pPr>
      <w:ins w:id="4212"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569ADAB8" w14:textId="77777777" w:rsidR="007B26CB" w:rsidRPr="007B26CB" w:rsidRDefault="007B26CB" w:rsidP="007B26CB">
      <w:pPr>
        <w:rPr>
          <w:ins w:id="4213" w:author="Greg Stoike" w:date="2018-11-30T10:52:00Z"/>
          <w:rFonts w:ascii="Consolas" w:eastAsiaTheme="minorHAnsi" w:hAnsi="Consolas" w:cs="Lucida Sans Typewriter"/>
          <w:color w:val="268BD2"/>
          <w:sz w:val="16"/>
          <w:szCs w:val="16"/>
        </w:rPr>
      </w:pPr>
      <w:ins w:id="4214" w:author="Greg Stoike" w:date="2018-11-30T10:52:00Z">
        <w:r w:rsidRPr="007B26CB">
          <w:rPr>
            <w:rFonts w:ascii="Consolas" w:eastAsiaTheme="minorHAnsi" w:hAnsi="Consolas" w:cs="Lucida Sans Typewriter"/>
            <w:color w:val="268BD2"/>
            <w:sz w:val="16"/>
            <w:szCs w:val="16"/>
          </w:rPr>
          <w:t xml:space="preserve">                  &lt;BlueprintReference idRef="1-IT|10-11"/&gt;</w:t>
        </w:r>
      </w:ins>
    </w:p>
    <w:p w14:paraId="0DC5A282" w14:textId="77777777" w:rsidR="007B26CB" w:rsidRPr="007B26CB" w:rsidRDefault="007B26CB" w:rsidP="007B26CB">
      <w:pPr>
        <w:rPr>
          <w:ins w:id="4215" w:author="Greg Stoike" w:date="2018-11-30T10:52:00Z"/>
          <w:rFonts w:ascii="Consolas" w:eastAsiaTheme="minorHAnsi" w:hAnsi="Consolas" w:cs="Lucida Sans Typewriter"/>
          <w:color w:val="268BD2"/>
          <w:sz w:val="16"/>
          <w:szCs w:val="16"/>
        </w:rPr>
      </w:pPr>
      <w:ins w:id="4216" w:author="Greg Stoike" w:date="2018-11-30T10:52:00Z">
        <w:r w:rsidRPr="007B26CB">
          <w:rPr>
            <w:rFonts w:ascii="Consolas" w:eastAsiaTheme="minorHAnsi" w:hAnsi="Consolas" w:cs="Lucida Sans Typewriter"/>
            <w:color w:val="268BD2"/>
            <w:sz w:val="16"/>
            <w:szCs w:val="16"/>
          </w:rPr>
          <w:t xml:space="preserve">                &lt;/BlueprintReferences&gt;</w:t>
        </w:r>
      </w:ins>
    </w:p>
    <w:p w14:paraId="71F80AA6" w14:textId="77777777" w:rsidR="007B26CB" w:rsidRPr="007B26CB" w:rsidRDefault="007B26CB" w:rsidP="007B26CB">
      <w:pPr>
        <w:rPr>
          <w:ins w:id="4217" w:author="Greg Stoike" w:date="2018-11-30T10:52:00Z"/>
          <w:rFonts w:ascii="Consolas" w:eastAsiaTheme="minorHAnsi" w:hAnsi="Consolas" w:cs="Lucida Sans Typewriter"/>
          <w:color w:val="268BD2"/>
          <w:sz w:val="16"/>
          <w:szCs w:val="16"/>
        </w:rPr>
      </w:pPr>
      <w:ins w:id="4218" w:author="Greg Stoike" w:date="2018-11-30T10:52:00Z">
        <w:r w:rsidRPr="007B26CB">
          <w:rPr>
            <w:rFonts w:ascii="Consolas" w:eastAsiaTheme="minorHAnsi" w:hAnsi="Consolas" w:cs="Lucida Sans Typewriter"/>
            <w:color w:val="268BD2"/>
            <w:sz w:val="16"/>
            <w:szCs w:val="16"/>
          </w:rPr>
          <w:t xml:space="preserve">              &lt;/Item&gt;</w:t>
        </w:r>
      </w:ins>
    </w:p>
    <w:p w14:paraId="53BD6FB3" w14:textId="77777777" w:rsidR="007B26CB" w:rsidRPr="007B26CB" w:rsidRDefault="007B26CB" w:rsidP="007B26CB">
      <w:pPr>
        <w:rPr>
          <w:ins w:id="4219" w:author="Greg Stoike" w:date="2018-11-30T10:52:00Z"/>
          <w:rFonts w:ascii="Consolas" w:eastAsiaTheme="minorHAnsi" w:hAnsi="Consolas" w:cs="Lucida Sans Typewriter"/>
          <w:color w:val="268BD2"/>
          <w:sz w:val="16"/>
          <w:szCs w:val="16"/>
        </w:rPr>
      </w:pPr>
      <w:ins w:id="422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id="43613" type="HTQ"&gt;</w:t>
        </w:r>
      </w:ins>
    </w:p>
    <w:p w14:paraId="2573075C" w14:textId="77777777" w:rsidR="007B26CB" w:rsidRPr="007B26CB" w:rsidRDefault="007B26CB" w:rsidP="007B26CB">
      <w:pPr>
        <w:rPr>
          <w:ins w:id="4221" w:author="Greg Stoike" w:date="2018-11-30T10:52:00Z"/>
          <w:rFonts w:ascii="Consolas" w:eastAsiaTheme="minorHAnsi" w:hAnsi="Consolas" w:cs="Lucida Sans Typewriter"/>
          <w:color w:val="268BD2"/>
          <w:sz w:val="16"/>
          <w:szCs w:val="16"/>
        </w:rPr>
      </w:pPr>
      <w:ins w:id="4222" w:author="Greg Stoike" w:date="2018-11-30T10:52:00Z">
        <w:r w:rsidRPr="007B26CB">
          <w:rPr>
            <w:rFonts w:ascii="Consolas" w:eastAsiaTheme="minorHAnsi" w:hAnsi="Consolas" w:cs="Lucida Sans Typewriter"/>
            <w:color w:val="268BD2"/>
            <w:sz w:val="16"/>
            <w:szCs w:val="16"/>
          </w:rPr>
          <w:t xml:space="preserve">                &lt;PoolProperties&gt;</w:t>
        </w:r>
      </w:ins>
    </w:p>
    <w:p w14:paraId="48EE2C63" w14:textId="77777777" w:rsidR="007B26CB" w:rsidRPr="007B26CB" w:rsidRDefault="007B26CB" w:rsidP="007B26CB">
      <w:pPr>
        <w:rPr>
          <w:ins w:id="4223" w:author="Greg Stoike" w:date="2018-11-30T10:52:00Z"/>
          <w:rFonts w:ascii="Consolas" w:eastAsiaTheme="minorHAnsi" w:hAnsi="Consolas" w:cs="Lucida Sans Typewriter"/>
          <w:color w:val="268BD2"/>
          <w:sz w:val="16"/>
          <w:szCs w:val="16"/>
        </w:rPr>
      </w:pPr>
      <w:ins w:id="4224"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7429B53E" w14:textId="77777777" w:rsidR="007B26CB" w:rsidRPr="007B26CB" w:rsidRDefault="007B26CB" w:rsidP="007B26CB">
      <w:pPr>
        <w:rPr>
          <w:ins w:id="4225" w:author="Greg Stoike" w:date="2018-11-30T10:52:00Z"/>
          <w:rFonts w:ascii="Consolas" w:eastAsiaTheme="minorHAnsi" w:hAnsi="Consolas" w:cs="Lucida Sans Typewriter"/>
          <w:color w:val="268BD2"/>
          <w:sz w:val="16"/>
          <w:szCs w:val="16"/>
        </w:rPr>
      </w:pPr>
      <w:ins w:id="422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F1AFF36" w14:textId="77777777" w:rsidR="007B26CB" w:rsidRPr="007B26CB" w:rsidRDefault="007B26CB" w:rsidP="007B26CB">
      <w:pPr>
        <w:rPr>
          <w:ins w:id="4227" w:author="Greg Stoike" w:date="2018-11-30T10:52:00Z"/>
          <w:rFonts w:ascii="Consolas" w:eastAsiaTheme="minorHAnsi" w:hAnsi="Consolas" w:cs="Lucida Sans Typewriter"/>
          <w:color w:val="268BD2"/>
          <w:sz w:val="16"/>
          <w:szCs w:val="16"/>
        </w:rPr>
      </w:pPr>
      <w:ins w:id="422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9BDA5D7" w14:textId="77777777" w:rsidR="007B26CB" w:rsidRPr="007B26CB" w:rsidRDefault="007B26CB" w:rsidP="007B26CB">
      <w:pPr>
        <w:rPr>
          <w:ins w:id="4229" w:author="Greg Stoike" w:date="2018-11-30T10:52:00Z"/>
          <w:rFonts w:ascii="Consolas" w:eastAsiaTheme="minorHAnsi" w:hAnsi="Consolas" w:cs="Lucida Sans Typewriter"/>
          <w:color w:val="268BD2"/>
          <w:sz w:val="16"/>
          <w:szCs w:val="16"/>
        </w:rPr>
      </w:pPr>
      <w:ins w:id="4230"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0B900040" w14:textId="77777777" w:rsidR="007B26CB" w:rsidRPr="007B26CB" w:rsidRDefault="007B26CB" w:rsidP="007B26CB">
      <w:pPr>
        <w:rPr>
          <w:ins w:id="4231" w:author="Greg Stoike" w:date="2018-11-30T10:52:00Z"/>
          <w:rFonts w:ascii="Consolas" w:eastAsiaTheme="minorHAnsi" w:hAnsi="Consolas" w:cs="Lucida Sans Typewriter"/>
          <w:color w:val="268BD2"/>
          <w:sz w:val="16"/>
          <w:szCs w:val="16"/>
        </w:rPr>
      </w:pPr>
      <w:ins w:id="4232"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2E66543E" w14:textId="77777777" w:rsidR="007B26CB" w:rsidRPr="007B26CB" w:rsidRDefault="007B26CB" w:rsidP="007B26CB">
      <w:pPr>
        <w:rPr>
          <w:ins w:id="4233" w:author="Greg Stoike" w:date="2018-11-30T10:52:00Z"/>
          <w:rFonts w:ascii="Consolas" w:eastAsiaTheme="minorHAnsi" w:hAnsi="Consolas" w:cs="Lucida Sans Typewriter"/>
          <w:color w:val="268BD2"/>
          <w:sz w:val="16"/>
          <w:szCs w:val="16"/>
        </w:rPr>
      </w:pPr>
      <w:ins w:id="423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26BAA2D2" w14:textId="77777777" w:rsidR="007B26CB" w:rsidRPr="007B26CB" w:rsidRDefault="007B26CB" w:rsidP="007B26CB">
      <w:pPr>
        <w:rPr>
          <w:ins w:id="4235" w:author="Greg Stoike" w:date="2018-11-30T10:52:00Z"/>
          <w:rFonts w:ascii="Consolas" w:eastAsiaTheme="minorHAnsi" w:hAnsi="Consolas" w:cs="Lucida Sans Typewriter"/>
          <w:color w:val="268BD2"/>
          <w:sz w:val="16"/>
          <w:szCs w:val="16"/>
        </w:rPr>
      </w:pPr>
      <w:ins w:id="423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61051307" w14:textId="77777777" w:rsidR="007B26CB" w:rsidRPr="007B26CB" w:rsidRDefault="007B26CB" w:rsidP="007B26CB">
      <w:pPr>
        <w:rPr>
          <w:ins w:id="4237" w:author="Greg Stoike" w:date="2018-11-30T10:52:00Z"/>
          <w:rFonts w:ascii="Consolas" w:eastAsiaTheme="minorHAnsi" w:hAnsi="Consolas" w:cs="Lucida Sans Typewriter"/>
          <w:color w:val="268BD2"/>
          <w:sz w:val="16"/>
          <w:szCs w:val="16"/>
        </w:rPr>
      </w:pPr>
      <w:ins w:id="4238"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1AB7CAFD" w14:textId="77777777" w:rsidR="007B26CB" w:rsidRPr="007B26CB" w:rsidRDefault="007B26CB" w:rsidP="007B26CB">
      <w:pPr>
        <w:rPr>
          <w:ins w:id="4239" w:author="Greg Stoike" w:date="2018-11-30T10:52:00Z"/>
          <w:rFonts w:ascii="Consolas" w:eastAsiaTheme="minorHAnsi" w:hAnsi="Consolas" w:cs="Lucida Sans Typewriter"/>
          <w:color w:val="268BD2"/>
          <w:sz w:val="16"/>
          <w:szCs w:val="16"/>
        </w:rPr>
      </w:pPr>
      <w:ins w:id="4240"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7F2FE6A" w14:textId="77777777" w:rsidR="007B26CB" w:rsidRPr="007B26CB" w:rsidRDefault="007B26CB" w:rsidP="007B26CB">
      <w:pPr>
        <w:rPr>
          <w:ins w:id="4241" w:author="Greg Stoike" w:date="2018-11-30T10:52:00Z"/>
          <w:rFonts w:ascii="Consolas" w:eastAsiaTheme="minorHAnsi" w:hAnsi="Consolas" w:cs="Lucida Sans Typewriter"/>
          <w:color w:val="268BD2"/>
          <w:sz w:val="16"/>
          <w:szCs w:val="16"/>
        </w:rPr>
      </w:pPr>
      <w:ins w:id="424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6016EC51" w14:textId="77777777" w:rsidR="007B26CB" w:rsidRPr="007B26CB" w:rsidRDefault="007B26CB" w:rsidP="007B26CB">
      <w:pPr>
        <w:rPr>
          <w:ins w:id="4243" w:author="Greg Stoike" w:date="2018-11-30T10:52:00Z"/>
          <w:rFonts w:ascii="Consolas" w:eastAsiaTheme="minorHAnsi" w:hAnsi="Consolas" w:cs="Lucida Sans Typewriter"/>
          <w:color w:val="268BD2"/>
          <w:sz w:val="16"/>
          <w:szCs w:val="16"/>
        </w:rPr>
      </w:pPr>
      <w:ins w:id="4244"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6A74C806" w14:textId="77777777" w:rsidR="007B26CB" w:rsidRPr="007B26CB" w:rsidRDefault="007B26CB" w:rsidP="007B26CB">
      <w:pPr>
        <w:rPr>
          <w:ins w:id="4245" w:author="Greg Stoike" w:date="2018-11-30T10:52:00Z"/>
          <w:rFonts w:ascii="Consolas" w:eastAsiaTheme="minorHAnsi" w:hAnsi="Consolas" w:cs="Lucida Sans Typewriter"/>
          <w:color w:val="268BD2"/>
          <w:sz w:val="16"/>
          <w:szCs w:val="16"/>
        </w:rPr>
      </w:pPr>
      <w:ins w:id="4246" w:author="Greg Stoike" w:date="2018-11-30T10:52:00Z">
        <w:r w:rsidRPr="007B26CB">
          <w:rPr>
            <w:rFonts w:ascii="Consolas" w:eastAsiaTheme="minorHAnsi" w:hAnsi="Consolas" w:cs="Lucida Sans Typewriter"/>
            <w:color w:val="268BD2"/>
            <w:sz w:val="16"/>
            <w:szCs w:val="16"/>
          </w:rPr>
          <w:t xml:space="preserve">                &lt;/PoolProperties&gt;</w:t>
        </w:r>
      </w:ins>
    </w:p>
    <w:p w14:paraId="1D2A7DE6" w14:textId="77777777" w:rsidR="007B26CB" w:rsidRPr="007B26CB" w:rsidRDefault="007B26CB" w:rsidP="007B26CB">
      <w:pPr>
        <w:rPr>
          <w:ins w:id="4247" w:author="Greg Stoike" w:date="2018-11-30T10:52:00Z"/>
          <w:rFonts w:ascii="Consolas" w:eastAsiaTheme="minorHAnsi" w:hAnsi="Consolas" w:cs="Lucida Sans Typewriter"/>
          <w:color w:val="268BD2"/>
          <w:sz w:val="16"/>
          <w:szCs w:val="16"/>
        </w:rPr>
      </w:pPr>
      <w:ins w:id="4248" w:author="Greg Stoike" w:date="2018-11-30T10:52:00Z">
        <w:r w:rsidRPr="007B26CB">
          <w:rPr>
            <w:rFonts w:ascii="Consolas" w:eastAsiaTheme="minorHAnsi" w:hAnsi="Consolas" w:cs="Lucida Sans Typewriter"/>
            <w:color w:val="268BD2"/>
            <w:sz w:val="16"/>
            <w:szCs w:val="16"/>
          </w:rPr>
          <w:t xml:space="preserve">                &lt;Presentations&gt;</w:t>
        </w:r>
      </w:ins>
    </w:p>
    <w:p w14:paraId="022CB3BB" w14:textId="77777777" w:rsidR="007B26CB" w:rsidRPr="007B26CB" w:rsidRDefault="007B26CB" w:rsidP="007B26CB">
      <w:pPr>
        <w:rPr>
          <w:ins w:id="4249" w:author="Greg Stoike" w:date="2018-11-30T10:52:00Z"/>
          <w:rFonts w:ascii="Consolas" w:eastAsiaTheme="minorHAnsi" w:hAnsi="Consolas" w:cs="Lucida Sans Typewriter"/>
          <w:color w:val="268BD2"/>
          <w:sz w:val="16"/>
          <w:szCs w:val="16"/>
        </w:rPr>
      </w:pPr>
      <w:ins w:id="425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7F7B1E1" w14:textId="77777777" w:rsidR="007B26CB" w:rsidRPr="007B26CB" w:rsidRDefault="007B26CB" w:rsidP="007B26CB">
      <w:pPr>
        <w:rPr>
          <w:ins w:id="4251" w:author="Greg Stoike" w:date="2018-11-30T10:52:00Z"/>
          <w:rFonts w:ascii="Consolas" w:eastAsiaTheme="minorHAnsi" w:hAnsi="Consolas" w:cs="Lucida Sans Typewriter"/>
          <w:color w:val="268BD2"/>
          <w:sz w:val="16"/>
          <w:szCs w:val="16"/>
        </w:rPr>
      </w:pPr>
      <w:ins w:id="425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46FA6E8" w14:textId="77777777" w:rsidR="007B26CB" w:rsidRPr="007B26CB" w:rsidRDefault="007B26CB" w:rsidP="007B26CB">
      <w:pPr>
        <w:rPr>
          <w:ins w:id="4253" w:author="Greg Stoike" w:date="2018-11-30T10:52:00Z"/>
          <w:rFonts w:ascii="Consolas" w:eastAsiaTheme="minorHAnsi" w:hAnsi="Consolas" w:cs="Lucida Sans Typewriter"/>
          <w:color w:val="268BD2"/>
          <w:sz w:val="16"/>
          <w:szCs w:val="16"/>
        </w:rPr>
      </w:pPr>
      <w:ins w:id="4254" w:author="Greg Stoike" w:date="2018-11-30T10:52:00Z">
        <w:r w:rsidRPr="007B26CB">
          <w:rPr>
            <w:rFonts w:ascii="Consolas" w:eastAsiaTheme="minorHAnsi" w:hAnsi="Consolas" w:cs="Lucida Sans Typewriter"/>
            <w:color w:val="268BD2"/>
            <w:sz w:val="16"/>
            <w:szCs w:val="16"/>
          </w:rPr>
          <w:t xml:space="preserve">                &lt;/Presentations&gt;</w:t>
        </w:r>
      </w:ins>
    </w:p>
    <w:p w14:paraId="0A62FC86" w14:textId="77777777" w:rsidR="007B26CB" w:rsidRPr="007B26CB" w:rsidRDefault="007B26CB" w:rsidP="007B26CB">
      <w:pPr>
        <w:rPr>
          <w:ins w:id="4255" w:author="Greg Stoike" w:date="2018-11-30T10:52:00Z"/>
          <w:rFonts w:ascii="Consolas" w:eastAsiaTheme="minorHAnsi" w:hAnsi="Consolas" w:cs="Lucida Sans Typewriter"/>
          <w:color w:val="268BD2"/>
          <w:sz w:val="16"/>
          <w:szCs w:val="16"/>
        </w:rPr>
      </w:pPr>
      <w:ins w:id="4256" w:author="Greg Stoike" w:date="2018-11-30T10:52:00Z">
        <w:r w:rsidRPr="007B26CB">
          <w:rPr>
            <w:rFonts w:ascii="Consolas" w:eastAsiaTheme="minorHAnsi" w:hAnsi="Consolas" w:cs="Lucida Sans Typewriter"/>
            <w:color w:val="268BD2"/>
            <w:sz w:val="16"/>
            <w:szCs w:val="16"/>
          </w:rPr>
          <w:t xml:space="preserve">                &lt;ItemScoreDimensions&gt;</w:t>
        </w:r>
      </w:ins>
    </w:p>
    <w:p w14:paraId="127E5A9A" w14:textId="77777777" w:rsidR="007B26CB" w:rsidRPr="007B26CB" w:rsidRDefault="007B26CB" w:rsidP="007B26CB">
      <w:pPr>
        <w:rPr>
          <w:ins w:id="4257" w:author="Greg Stoike" w:date="2018-11-30T10:52:00Z"/>
          <w:rFonts w:ascii="Consolas" w:eastAsiaTheme="minorHAnsi" w:hAnsi="Consolas" w:cs="Lucida Sans Typewriter"/>
          <w:color w:val="268BD2"/>
          <w:sz w:val="16"/>
          <w:szCs w:val="16"/>
        </w:rPr>
      </w:pPr>
      <w:ins w:id="425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4668916" w14:textId="77777777" w:rsidR="007B26CB" w:rsidRPr="007B26CB" w:rsidRDefault="007B26CB" w:rsidP="007B26CB">
      <w:pPr>
        <w:rPr>
          <w:ins w:id="4259" w:author="Greg Stoike" w:date="2018-11-30T10:52:00Z"/>
          <w:rFonts w:ascii="Consolas" w:eastAsiaTheme="minorHAnsi" w:hAnsi="Consolas" w:cs="Lucida Sans Typewriter"/>
          <w:color w:val="268BD2"/>
          <w:sz w:val="16"/>
          <w:szCs w:val="16"/>
        </w:rPr>
      </w:pPr>
      <w:ins w:id="4260" w:author="Greg Stoike" w:date="2018-11-30T10:52:00Z">
        <w:r w:rsidRPr="007B26CB">
          <w:rPr>
            <w:rFonts w:ascii="Consolas" w:eastAsiaTheme="minorHAnsi" w:hAnsi="Consolas" w:cs="Lucida Sans Typewriter"/>
            <w:color w:val="268BD2"/>
            <w:sz w:val="16"/>
            <w:szCs w:val="16"/>
          </w:rPr>
          <w:lastRenderedPageBreak/>
          <w:t xml:space="preserve">                    &lt;ItemScoreParameter value="1.1238399744033813" measurementParameter="a"/&gt;</w:t>
        </w:r>
      </w:ins>
    </w:p>
    <w:p w14:paraId="3CA5BAE1" w14:textId="77777777" w:rsidR="007B26CB" w:rsidRPr="007B26CB" w:rsidRDefault="007B26CB" w:rsidP="007B26CB">
      <w:pPr>
        <w:rPr>
          <w:ins w:id="4261" w:author="Greg Stoike" w:date="2018-11-30T10:52:00Z"/>
          <w:rFonts w:ascii="Consolas" w:eastAsiaTheme="minorHAnsi" w:hAnsi="Consolas" w:cs="Lucida Sans Typewriter"/>
          <w:color w:val="268BD2"/>
          <w:sz w:val="16"/>
          <w:szCs w:val="16"/>
        </w:rPr>
      </w:pPr>
      <w:ins w:id="4262" w:author="Greg Stoike" w:date="2018-11-30T10:52:00Z">
        <w:r w:rsidRPr="007B26CB">
          <w:rPr>
            <w:rFonts w:ascii="Consolas" w:eastAsiaTheme="minorHAnsi" w:hAnsi="Consolas" w:cs="Lucida Sans Typewriter"/>
            <w:color w:val="268BD2"/>
            <w:sz w:val="16"/>
            <w:szCs w:val="16"/>
          </w:rPr>
          <w:t xml:space="preserve">                    &lt;ItemScoreParameter value="0.37000998854637146" measurementParameter="b"/&gt;</w:t>
        </w:r>
      </w:ins>
    </w:p>
    <w:p w14:paraId="3CFF11D2" w14:textId="77777777" w:rsidR="007B26CB" w:rsidRPr="007B26CB" w:rsidRDefault="007B26CB" w:rsidP="007B26CB">
      <w:pPr>
        <w:rPr>
          <w:ins w:id="4263" w:author="Greg Stoike" w:date="2018-11-30T10:52:00Z"/>
          <w:rFonts w:ascii="Consolas" w:eastAsiaTheme="minorHAnsi" w:hAnsi="Consolas" w:cs="Lucida Sans Typewriter"/>
          <w:color w:val="268BD2"/>
          <w:sz w:val="16"/>
          <w:szCs w:val="16"/>
        </w:rPr>
      </w:pPr>
      <w:ins w:id="426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205B7517" w14:textId="77777777" w:rsidR="007B26CB" w:rsidRPr="007B26CB" w:rsidRDefault="007B26CB" w:rsidP="007B26CB">
      <w:pPr>
        <w:rPr>
          <w:ins w:id="4265" w:author="Greg Stoike" w:date="2018-11-30T10:52:00Z"/>
          <w:rFonts w:ascii="Consolas" w:eastAsiaTheme="minorHAnsi" w:hAnsi="Consolas" w:cs="Lucida Sans Typewriter"/>
          <w:color w:val="268BD2"/>
          <w:sz w:val="16"/>
          <w:szCs w:val="16"/>
        </w:rPr>
      </w:pPr>
      <w:ins w:id="4266" w:author="Greg Stoike" w:date="2018-11-30T10:52:00Z">
        <w:r w:rsidRPr="007B26CB">
          <w:rPr>
            <w:rFonts w:ascii="Consolas" w:eastAsiaTheme="minorHAnsi" w:hAnsi="Consolas" w:cs="Lucida Sans Typewriter"/>
            <w:color w:val="268BD2"/>
            <w:sz w:val="16"/>
            <w:szCs w:val="16"/>
          </w:rPr>
          <w:t xml:space="preserve">                  &lt;/ItemScoreDimension&gt;</w:t>
        </w:r>
      </w:ins>
    </w:p>
    <w:p w14:paraId="6FA7B7FD" w14:textId="77777777" w:rsidR="007B26CB" w:rsidRPr="007B26CB" w:rsidRDefault="007B26CB" w:rsidP="007B26CB">
      <w:pPr>
        <w:rPr>
          <w:ins w:id="4267" w:author="Greg Stoike" w:date="2018-11-30T10:52:00Z"/>
          <w:rFonts w:ascii="Consolas" w:eastAsiaTheme="minorHAnsi" w:hAnsi="Consolas" w:cs="Lucida Sans Typewriter"/>
          <w:color w:val="268BD2"/>
          <w:sz w:val="16"/>
          <w:szCs w:val="16"/>
        </w:rPr>
      </w:pPr>
      <w:ins w:id="4268" w:author="Greg Stoike" w:date="2018-11-30T10:52:00Z">
        <w:r w:rsidRPr="007B26CB">
          <w:rPr>
            <w:rFonts w:ascii="Consolas" w:eastAsiaTheme="minorHAnsi" w:hAnsi="Consolas" w:cs="Lucida Sans Typewriter"/>
            <w:color w:val="268BD2"/>
            <w:sz w:val="16"/>
            <w:szCs w:val="16"/>
          </w:rPr>
          <w:t xml:space="preserve">                &lt;/ItemScoreDimensions&gt;</w:t>
        </w:r>
      </w:ins>
    </w:p>
    <w:p w14:paraId="104A4D70" w14:textId="77777777" w:rsidR="007B26CB" w:rsidRPr="007B26CB" w:rsidRDefault="007B26CB" w:rsidP="007B26CB">
      <w:pPr>
        <w:rPr>
          <w:ins w:id="4269" w:author="Greg Stoike" w:date="2018-11-30T10:52:00Z"/>
          <w:rFonts w:ascii="Consolas" w:eastAsiaTheme="minorHAnsi" w:hAnsi="Consolas" w:cs="Lucida Sans Typewriter"/>
          <w:color w:val="268BD2"/>
          <w:sz w:val="16"/>
          <w:szCs w:val="16"/>
        </w:rPr>
      </w:pPr>
      <w:ins w:id="4270" w:author="Greg Stoike" w:date="2018-11-30T10:52:00Z">
        <w:r w:rsidRPr="007B26CB">
          <w:rPr>
            <w:rFonts w:ascii="Consolas" w:eastAsiaTheme="minorHAnsi" w:hAnsi="Consolas" w:cs="Lucida Sans Typewriter"/>
            <w:color w:val="268BD2"/>
            <w:sz w:val="16"/>
            <w:szCs w:val="16"/>
          </w:rPr>
          <w:t xml:space="preserve">                &lt;BlueprintReferences&gt;</w:t>
        </w:r>
      </w:ins>
    </w:p>
    <w:p w14:paraId="0D898427" w14:textId="77777777" w:rsidR="007B26CB" w:rsidRPr="007B26CB" w:rsidRDefault="007B26CB" w:rsidP="007B26CB">
      <w:pPr>
        <w:rPr>
          <w:ins w:id="4271" w:author="Greg Stoike" w:date="2018-11-30T10:52:00Z"/>
          <w:rFonts w:ascii="Consolas" w:eastAsiaTheme="minorHAnsi" w:hAnsi="Consolas" w:cs="Lucida Sans Typewriter"/>
          <w:color w:val="268BD2"/>
          <w:sz w:val="16"/>
          <w:szCs w:val="16"/>
        </w:rPr>
      </w:pPr>
      <w:ins w:id="427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F9F8410" w14:textId="77777777" w:rsidR="007B26CB" w:rsidRPr="007B26CB" w:rsidRDefault="007B26CB" w:rsidP="007B26CB">
      <w:pPr>
        <w:rPr>
          <w:ins w:id="4273" w:author="Greg Stoike" w:date="2018-11-30T10:52:00Z"/>
          <w:rFonts w:ascii="Consolas" w:eastAsiaTheme="minorHAnsi" w:hAnsi="Consolas" w:cs="Lucida Sans Typewriter"/>
          <w:color w:val="268BD2"/>
          <w:sz w:val="16"/>
          <w:szCs w:val="16"/>
        </w:rPr>
      </w:pPr>
      <w:ins w:id="4274"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559A46FB" w14:textId="77777777" w:rsidR="007B26CB" w:rsidRPr="007B26CB" w:rsidRDefault="007B26CB" w:rsidP="007B26CB">
      <w:pPr>
        <w:rPr>
          <w:ins w:id="4275" w:author="Greg Stoike" w:date="2018-11-30T10:52:00Z"/>
          <w:rFonts w:ascii="Consolas" w:eastAsiaTheme="minorHAnsi" w:hAnsi="Consolas" w:cs="Lucida Sans Typewriter"/>
          <w:color w:val="268BD2"/>
          <w:sz w:val="16"/>
          <w:szCs w:val="16"/>
        </w:rPr>
      </w:pPr>
      <w:ins w:id="4276" w:author="Greg Stoike" w:date="2018-11-30T10:52:00Z">
        <w:r w:rsidRPr="007B26CB">
          <w:rPr>
            <w:rFonts w:ascii="Consolas" w:eastAsiaTheme="minorHAnsi" w:hAnsi="Consolas" w:cs="Lucida Sans Typewriter"/>
            <w:color w:val="268BD2"/>
            <w:sz w:val="16"/>
            <w:szCs w:val="16"/>
          </w:rPr>
          <w:t xml:space="preserve">                  &lt;BlueprintReference idRef="1-IT|11-11"/&gt;</w:t>
        </w:r>
      </w:ins>
    </w:p>
    <w:p w14:paraId="1AA1FE0D" w14:textId="77777777" w:rsidR="007B26CB" w:rsidRPr="007B26CB" w:rsidRDefault="007B26CB" w:rsidP="007B26CB">
      <w:pPr>
        <w:rPr>
          <w:ins w:id="4277" w:author="Greg Stoike" w:date="2018-11-30T10:52:00Z"/>
          <w:rFonts w:ascii="Consolas" w:eastAsiaTheme="minorHAnsi" w:hAnsi="Consolas" w:cs="Lucida Sans Typewriter"/>
          <w:color w:val="268BD2"/>
          <w:sz w:val="16"/>
          <w:szCs w:val="16"/>
        </w:rPr>
      </w:pPr>
      <w:ins w:id="4278" w:author="Greg Stoike" w:date="2018-11-30T10:52:00Z">
        <w:r w:rsidRPr="007B26CB">
          <w:rPr>
            <w:rFonts w:ascii="Consolas" w:eastAsiaTheme="minorHAnsi" w:hAnsi="Consolas" w:cs="Lucida Sans Typewriter"/>
            <w:color w:val="268BD2"/>
            <w:sz w:val="16"/>
            <w:szCs w:val="16"/>
          </w:rPr>
          <w:t xml:space="preserve">                &lt;/BlueprintReferences&gt;</w:t>
        </w:r>
      </w:ins>
    </w:p>
    <w:p w14:paraId="539BFDA8" w14:textId="77777777" w:rsidR="007B26CB" w:rsidRPr="007B26CB" w:rsidRDefault="007B26CB" w:rsidP="007B26CB">
      <w:pPr>
        <w:rPr>
          <w:ins w:id="4279" w:author="Greg Stoike" w:date="2018-11-30T10:52:00Z"/>
          <w:rFonts w:ascii="Consolas" w:eastAsiaTheme="minorHAnsi" w:hAnsi="Consolas" w:cs="Lucida Sans Typewriter"/>
          <w:color w:val="268BD2"/>
          <w:sz w:val="16"/>
          <w:szCs w:val="16"/>
        </w:rPr>
      </w:pPr>
      <w:ins w:id="4280" w:author="Greg Stoike" w:date="2018-11-30T10:52:00Z">
        <w:r w:rsidRPr="007B26CB">
          <w:rPr>
            <w:rFonts w:ascii="Consolas" w:eastAsiaTheme="minorHAnsi" w:hAnsi="Consolas" w:cs="Lucida Sans Typewriter"/>
            <w:color w:val="268BD2"/>
            <w:sz w:val="16"/>
            <w:szCs w:val="16"/>
          </w:rPr>
          <w:t xml:space="preserve">              &lt;/Item&gt;</w:t>
        </w:r>
      </w:ins>
    </w:p>
    <w:p w14:paraId="225EF412" w14:textId="77777777" w:rsidR="007B26CB" w:rsidRPr="007B26CB" w:rsidRDefault="007B26CB" w:rsidP="007B26CB">
      <w:pPr>
        <w:rPr>
          <w:ins w:id="4281" w:author="Greg Stoike" w:date="2018-11-30T10:52:00Z"/>
          <w:rFonts w:ascii="Consolas" w:eastAsiaTheme="minorHAnsi" w:hAnsi="Consolas" w:cs="Lucida Sans Typewriter"/>
          <w:color w:val="268BD2"/>
          <w:sz w:val="16"/>
          <w:szCs w:val="16"/>
        </w:rPr>
      </w:pPr>
      <w:ins w:id="428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id="37181" type="MC"&gt;</w:t>
        </w:r>
      </w:ins>
    </w:p>
    <w:p w14:paraId="2FC60871" w14:textId="77777777" w:rsidR="007B26CB" w:rsidRPr="007B26CB" w:rsidRDefault="007B26CB" w:rsidP="007B26CB">
      <w:pPr>
        <w:rPr>
          <w:ins w:id="4283" w:author="Greg Stoike" w:date="2018-11-30T10:52:00Z"/>
          <w:rFonts w:ascii="Consolas" w:eastAsiaTheme="minorHAnsi" w:hAnsi="Consolas" w:cs="Lucida Sans Typewriter"/>
          <w:color w:val="268BD2"/>
          <w:sz w:val="16"/>
          <w:szCs w:val="16"/>
        </w:rPr>
      </w:pPr>
      <w:ins w:id="4284" w:author="Greg Stoike" w:date="2018-11-30T10:52:00Z">
        <w:r w:rsidRPr="007B26CB">
          <w:rPr>
            <w:rFonts w:ascii="Consolas" w:eastAsiaTheme="minorHAnsi" w:hAnsi="Consolas" w:cs="Lucida Sans Typewriter"/>
            <w:color w:val="268BD2"/>
            <w:sz w:val="16"/>
            <w:szCs w:val="16"/>
          </w:rPr>
          <w:t xml:space="preserve">                &lt;PoolProperties&gt;</w:t>
        </w:r>
      </w:ins>
    </w:p>
    <w:p w14:paraId="5B3EAFD7" w14:textId="77777777" w:rsidR="007B26CB" w:rsidRPr="007B26CB" w:rsidRDefault="007B26CB" w:rsidP="007B26CB">
      <w:pPr>
        <w:rPr>
          <w:ins w:id="4285" w:author="Greg Stoike" w:date="2018-11-30T10:52:00Z"/>
          <w:rFonts w:ascii="Consolas" w:eastAsiaTheme="minorHAnsi" w:hAnsi="Consolas" w:cs="Lucida Sans Typewriter"/>
          <w:color w:val="268BD2"/>
          <w:sz w:val="16"/>
          <w:szCs w:val="16"/>
        </w:rPr>
      </w:pPr>
      <w:ins w:id="4286"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0EECAE50" w14:textId="77777777" w:rsidR="007B26CB" w:rsidRPr="007B26CB" w:rsidRDefault="007B26CB" w:rsidP="007B26CB">
      <w:pPr>
        <w:rPr>
          <w:ins w:id="4287" w:author="Greg Stoike" w:date="2018-11-30T10:52:00Z"/>
          <w:rFonts w:ascii="Consolas" w:eastAsiaTheme="minorHAnsi" w:hAnsi="Consolas" w:cs="Lucida Sans Typewriter"/>
          <w:color w:val="268BD2"/>
          <w:sz w:val="16"/>
          <w:szCs w:val="16"/>
        </w:rPr>
      </w:pPr>
      <w:ins w:id="428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8E7F96C" w14:textId="77777777" w:rsidR="007B26CB" w:rsidRPr="007B26CB" w:rsidRDefault="007B26CB" w:rsidP="007B26CB">
      <w:pPr>
        <w:rPr>
          <w:ins w:id="4289" w:author="Greg Stoike" w:date="2018-11-30T10:52:00Z"/>
          <w:rFonts w:ascii="Consolas" w:eastAsiaTheme="minorHAnsi" w:hAnsi="Consolas" w:cs="Lucida Sans Typewriter"/>
          <w:color w:val="268BD2"/>
          <w:sz w:val="16"/>
          <w:szCs w:val="16"/>
        </w:rPr>
      </w:pPr>
      <w:ins w:id="4290"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66586D36" w14:textId="77777777" w:rsidR="007B26CB" w:rsidRPr="007B26CB" w:rsidRDefault="007B26CB" w:rsidP="007B26CB">
      <w:pPr>
        <w:rPr>
          <w:ins w:id="4291" w:author="Greg Stoike" w:date="2018-11-30T10:52:00Z"/>
          <w:rFonts w:ascii="Consolas" w:eastAsiaTheme="minorHAnsi" w:hAnsi="Consolas" w:cs="Lucida Sans Typewriter"/>
          <w:color w:val="268BD2"/>
          <w:sz w:val="16"/>
          <w:szCs w:val="16"/>
        </w:rPr>
      </w:pPr>
      <w:ins w:id="429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962ADAC" w14:textId="77777777" w:rsidR="007B26CB" w:rsidRPr="007B26CB" w:rsidRDefault="007B26CB" w:rsidP="007B26CB">
      <w:pPr>
        <w:rPr>
          <w:ins w:id="4293" w:author="Greg Stoike" w:date="2018-11-30T10:52:00Z"/>
          <w:rFonts w:ascii="Consolas" w:eastAsiaTheme="minorHAnsi" w:hAnsi="Consolas" w:cs="Lucida Sans Typewriter"/>
          <w:color w:val="268BD2"/>
          <w:sz w:val="16"/>
          <w:szCs w:val="16"/>
        </w:rPr>
      </w:pPr>
      <w:ins w:id="4294"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09AD7F65" w14:textId="77777777" w:rsidR="007B26CB" w:rsidRPr="007B26CB" w:rsidRDefault="007B26CB" w:rsidP="007B26CB">
      <w:pPr>
        <w:rPr>
          <w:ins w:id="4295" w:author="Greg Stoike" w:date="2018-11-30T10:52:00Z"/>
          <w:rFonts w:ascii="Consolas" w:eastAsiaTheme="minorHAnsi" w:hAnsi="Consolas" w:cs="Lucida Sans Typewriter"/>
          <w:color w:val="268BD2"/>
          <w:sz w:val="16"/>
          <w:szCs w:val="16"/>
        </w:rPr>
      </w:pPr>
      <w:ins w:id="429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5FFD0C59" w14:textId="77777777" w:rsidR="007B26CB" w:rsidRPr="007B26CB" w:rsidRDefault="007B26CB" w:rsidP="007B26CB">
      <w:pPr>
        <w:rPr>
          <w:ins w:id="4297" w:author="Greg Stoike" w:date="2018-11-30T10:52:00Z"/>
          <w:rFonts w:ascii="Consolas" w:eastAsiaTheme="minorHAnsi" w:hAnsi="Consolas" w:cs="Lucida Sans Typewriter"/>
          <w:color w:val="268BD2"/>
          <w:sz w:val="16"/>
          <w:szCs w:val="16"/>
        </w:rPr>
      </w:pPr>
      <w:ins w:id="429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09CF9730" w14:textId="77777777" w:rsidR="007B26CB" w:rsidRPr="007B26CB" w:rsidRDefault="007B26CB" w:rsidP="007B26CB">
      <w:pPr>
        <w:rPr>
          <w:ins w:id="4299" w:author="Greg Stoike" w:date="2018-11-30T10:52:00Z"/>
          <w:rFonts w:ascii="Consolas" w:eastAsiaTheme="minorHAnsi" w:hAnsi="Consolas" w:cs="Lucida Sans Typewriter"/>
          <w:color w:val="268BD2"/>
          <w:sz w:val="16"/>
          <w:szCs w:val="16"/>
        </w:rPr>
      </w:pPr>
      <w:ins w:id="430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7BE7D2A4" w14:textId="77777777" w:rsidR="007B26CB" w:rsidRPr="007B26CB" w:rsidRDefault="007B26CB" w:rsidP="007B26CB">
      <w:pPr>
        <w:rPr>
          <w:ins w:id="4301" w:author="Greg Stoike" w:date="2018-11-30T10:52:00Z"/>
          <w:rFonts w:ascii="Consolas" w:eastAsiaTheme="minorHAnsi" w:hAnsi="Consolas" w:cs="Lucida Sans Typewriter"/>
          <w:color w:val="268BD2"/>
          <w:sz w:val="16"/>
          <w:szCs w:val="16"/>
        </w:rPr>
      </w:pPr>
      <w:ins w:id="430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0788E55A" w14:textId="77777777" w:rsidR="007B26CB" w:rsidRPr="007B26CB" w:rsidRDefault="007B26CB" w:rsidP="007B26CB">
      <w:pPr>
        <w:rPr>
          <w:ins w:id="4303" w:author="Greg Stoike" w:date="2018-11-30T10:52:00Z"/>
          <w:rFonts w:ascii="Consolas" w:eastAsiaTheme="minorHAnsi" w:hAnsi="Consolas" w:cs="Lucida Sans Typewriter"/>
          <w:color w:val="268BD2"/>
          <w:sz w:val="16"/>
          <w:szCs w:val="16"/>
        </w:rPr>
      </w:pPr>
      <w:ins w:id="4304"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29D36645" w14:textId="77777777" w:rsidR="007B26CB" w:rsidRPr="007B26CB" w:rsidRDefault="007B26CB" w:rsidP="007B26CB">
      <w:pPr>
        <w:rPr>
          <w:ins w:id="4305" w:author="Greg Stoike" w:date="2018-11-30T10:52:00Z"/>
          <w:rFonts w:ascii="Consolas" w:eastAsiaTheme="minorHAnsi" w:hAnsi="Consolas" w:cs="Lucida Sans Typewriter"/>
          <w:color w:val="268BD2"/>
          <w:sz w:val="16"/>
          <w:szCs w:val="16"/>
        </w:rPr>
      </w:pPr>
      <w:ins w:id="430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E071DDD" w14:textId="77777777" w:rsidR="007B26CB" w:rsidRPr="007B26CB" w:rsidRDefault="007B26CB" w:rsidP="007B26CB">
      <w:pPr>
        <w:rPr>
          <w:ins w:id="4307" w:author="Greg Stoike" w:date="2018-11-30T10:52:00Z"/>
          <w:rFonts w:ascii="Consolas" w:eastAsiaTheme="minorHAnsi" w:hAnsi="Consolas" w:cs="Lucida Sans Typewriter"/>
          <w:color w:val="268BD2"/>
          <w:sz w:val="16"/>
          <w:szCs w:val="16"/>
        </w:rPr>
      </w:pPr>
      <w:ins w:id="4308"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621174FC" w14:textId="77777777" w:rsidR="007B26CB" w:rsidRPr="007B26CB" w:rsidRDefault="007B26CB" w:rsidP="007B26CB">
      <w:pPr>
        <w:rPr>
          <w:ins w:id="4309" w:author="Greg Stoike" w:date="2018-11-30T10:52:00Z"/>
          <w:rFonts w:ascii="Consolas" w:eastAsiaTheme="minorHAnsi" w:hAnsi="Consolas" w:cs="Lucida Sans Typewriter"/>
          <w:color w:val="268BD2"/>
          <w:sz w:val="16"/>
          <w:szCs w:val="16"/>
        </w:rPr>
      </w:pPr>
      <w:ins w:id="4310" w:author="Greg Stoike" w:date="2018-11-30T10:52:00Z">
        <w:r w:rsidRPr="007B26CB">
          <w:rPr>
            <w:rFonts w:ascii="Consolas" w:eastAsiaTheme="minorHAnsi" w:hAnsi="Consolas" w:cs="Lucida Sans Typewriter"/>
            <w:color w:val="268BD2"/>
            <w:sz w:val="16"/>
            <w:szCs w:val="16"/>
          </w:rPr>
          <w:t xml:space="preserve">                &lt;/PoolProperties&gt;</w:t>
        </w:r>
      </w:ins>
    </w:p>
    <w:p w14:paraId="52C1CF3F" w14:textId="77777777" w:rsidR="007B26CB" w:rsidRPr="007B26CB" w:rsidRDefault="007B26CB" w:rsidP="007B26CB">
      <w:pPr>
        <w:rPr>
          <w:ins w:id="4311" w:author="Greg Stoike" w:date="2018-11-30T10:52:00Z"/>
          <w:rFonts w:ascii="Consolas" w:eastAsiaTheme="minorHAnsi" w:hAnsi="Consolas" w:cs="Lucida Sans Typewriter"/>
          <w:color w:val="268BD2"/>
          <w:sz w:val="16"/>
          <w:szCs w:val="16"/>
        </w:rPr>
      </w:pPr>
      <w:ins w:id="4312" w:author="Greg Stoike" w:date="2018-11-30T10:52:00Z">
        <w:r w:rsidRPr="007B26CB">
          <w:rPr>
            <w:rFonts w:ascii="Consolas" w:eastAsiaTheme="minorHAnsi" w:hAnsi="Consolas" w:cs="Lucida Sans Typewriter"/>
            <w:color w:val="268BD2"/>
            <w:sz w:val="16"/>
            <w:szCs w:val="16"/>
          </w:rPr>
          <w:t xml:space="preserve">                &lt;Presentations&gt;</w:t>
        </w:r>
      </w:ins>
    </w:p>
    <w:p w14:paraId="70388CB5" w14:textId="77777777" w:rsidR="007B26CB" w:rsidRPr="007B26CB" w:rsidRDefault="007B26CB" w:rsidP="007B26CB">
      <w:pPr>
        <w:rPr>
          <w:ins w:id="4313" w:author="Greg Stoike" w:date="2018-11-30T10:52:00Z"/>
          <w:rFonts w:ascii="Consolas" w:eastAsiaTheme="minorHAnsi" w:hAnsi="Consolas" w:cs="Lucida Sans Typewriter"/>
          <w:color w:val="268BD2"/>
          <w:sz w:val="16"/>
          <w:szCs w:val="16"/>
        </w:rPr>
      </w:pPr>
      <w:ins w:id="431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47B0061" w14:textId="77777777" w:rsidR="007B26CB" w:rsidRPr="007B26CB" w:rsidRDefault="007B26CB" w:rsidP="007B26CB">
      <w:pPr>
        <w:rPr>
          <w:ins w:id="4315" w:author="Greg Stoike" w:date="2018-11-30T10:52:00Z"/>
          <w:rFonts w:ascii="Consolas" w:eastAsiaTheme="minorHAnsi" w:hAnsi="Consolas" w:cs="Lucida Sans Typewriter"/>
          <w:color w:val="268BD2"/>
          <w:sz w:val="16"/>
          <w:szCs w:val="16"/>
        </w:rPr>
      </w:pPr>
      <w:ins w:id="431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DCA5032" w14:textId="77777777" w:rsidR="007B26CB" w:rsidRPr="007B26CB" w:rsidRDefault="007B26CB" w:rsidP="007B26CB">
      <w:pPr>
        <w:rPr>
          <w:ins w:id="4317" w:author="Greg Stoike" w:date="2018-11-30T10:52:00Z"/>
          <w:rFonts w:ascii="Consolas" w:eastAsiaTheme="minorHAnsi" w:hAnsi="Consolas" w:cs="Lucida Sans Typewriter"/>
          <w:color w:val="268BD2"/>
          <w:sz w:val="16"/>
          <w:szCs w:val="16"/>
        </w:rPr>
      </w:pPr>
      <w:ins w:id="4318" w:author="Greg Stoike" w:date="2018-11-30T10:52:00Z">
        <w:r w:rsidRPr="007B26CB">
          <w:rPr>
            <w:rFonts w:ascii="Consolas" w:eastAsiaTheme="minorHAnsi" w:hAnsi="Consolas" w:cs="Lucida Sans Typewriter"/>
            <w:color w:val="268BD2"/>
            <w:sz w:val="16"/>
            <w:szCs w:val="16"/>
          </w:rPr>
          <w:t xml:space="preserve">                &lt;/Presentations&gt;</w:t>
        </w:r>
      </w:ins>
    </w:p>
    <w:p w14:paraId="15736888" w14:textId="77777777" w:rsidR="007B26CB" w:rsidRPr="007B26CB" w:rsidRDefault="007B26CB" w:rsidP="007B26CB">
      <w:pPr>
        <w:rPr>
          <w:ins w:id="4319" w:author="Greg Stoike" w:date="2018-11-30T10:52:00Z"/>
          <w:rFonts w:ascii="Consolas" w:eastAsiaTheme="minorHAnsi" w:hAnsi="Consolas" w:cs="Lucida Sans Typewriter"/>
          <w:color w:val="268BD2"/>
          <w:sz w:val="16"/>
          <w:szCs w:val="16"/>
        </w:rPr>
      </w:pPr>
      <w:ins w:id="4320" w:author="Greg Stoike" w:date="2018-11-30T10:52:00Z">
        <w:r w:rsidRPr="007B26CB">
          <w:rPr>
            <w:rFonts w:ascii="Consolas" w:eastAsiaTheme="minorHAnsi" w:hAnsi="Consolas" w:cs="Lucida Sans Typewriter"/>
            <w:color w:val="268BD2"/>
            <w:sz w:val="16"/>
            <w:szCs w:val="16"/>
          </w:rPr>
          <w:lastRenderedPageBreak/>
          <w:t xml:space="preserve">                &lt;ItemScoreDimensions&gt;</w:t>
        </w:r>
      </w:ins>
    </w:p>
    <w:p w14:paraId="077DDF22" w14:textId="77777777" w:rsidR="007B26CB" w:rsidRPr="007B26CB" w:rsidRDefault="007B26CB" w:rsidP="007B26CB">
      <w:pPr>
        <w:rPr>
          <w:ins w:id="4321" w:author="Greg Stoike" w:date="2018-11-30T10:52:00Z"/>
          <w:rFonts w:ascii="Consolas" w:eastAsiaTheme="minorHAnsi" w:hAnsi="Consolas" w:cs="Lucida Sans Typewriter"/>
          <w:color w:val="268BD2"/>
          <w:sz w:val="16"/>
          <w:szCs w:val="16"/>
        </w:rPr>
      </w:pPr>
      <w:ins w:id="432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02E5D7E6" w14:textId="77777777" w:rsidR="007B26CB" w:rsidRPr="007B26CB" w:rsidRDefault="007B26CB" w:rsidP="007B26CB">
      <w:pPr>
        <w:rPr>
          <w:ins w:id="4323" w:author="Greg Stoike" w:date="2018-11-30T10:52:00Z"/>
          <w:rFonts w:ascii="Consolas" w:eastAsiaTheme="minorHAnsi" w:hAnsi="Consolas" w:cs="Lucida Sans Typewriter"/>
          <w:color w:val="268BD2"/>
          <w:sz w:val="16"/>
          <w:szCs w:val="16"/>
        </w:rPr>
      </w:pPr>
      <w:ins w:id="4324" w:author="Greg Stoike" w:date="2018-11-30T10:52:00Z">
        <w:r w:rsidRPr="007B26CB">
          <w:rPr>
            <w:rFonts w:ascii="Consolas" w:eastAsiaTheme="minorHAnsi" w:hAnsi="Consolas" w:cs="Lucida Sans Typewriter"/>
            <w:color w:val="268BD2"/>
            <w:sz w:val="16"/>
            <w:szCs w:val="16"/>
          </w:rPr>
          <w:t xml:space="preserve">                    &lt;ItemScoreParameter value="0.5503900051116943" measurementParameter="a"/&gt;</w:t>
        </w:r>
      </w:ins>
    </w:p>
    <w:p w14:paraId="46983D0A" w14:textId="77777777" w:rsidR="007B26CB" w:rsidRPr="007B26CB" w:rsidRDefault="007B26CB" w:rsidP="007B26CB">
      <w:pPr>
        <w:rPr>
          <w:ins w:id="4325" w:author="Greg Stoike" w:date="2018-11-30T10:52:00Z"/>
          <w:rFonts w:ascii="Consolas" w:eastAsiaTheme="minorHAnsi" w:hAnsi="Consolas" w:cs="Lucida Sans Typewriter"/>
          <w:color w:val="268BD2"/>
          <w:sz w:val="16"/>
          <w:szCs w:val="16"/>
        </w:rPr>
      </w:pPr>
      <w:ins w:id="4326" w:author="Greg Stoike" w:date="2018-11-30T10:52:00Z">
        <w:r w:rsidRPr="007B26CB">
          <w:rPr>
            <w:rFonts w:ascii="Consolas" w:eastAsiaTheme="minorHAnsi" w:hAnsi="Consolas" w:cs="Lucida Sans Typewriter"/>
            <w:color w:val="268BD2"/>
            <w:sz w:val="16"/>
            <w:szCs w:val="16"/>
          </w:rPr>
          <w:t xml:space="preserve">                    &lt;ItemScoreParameter value="1.0450700521469116" measurementParameter="b"/&gt;</w:t>
        </w:r>
      </w:ins>
    </w:p>
    <w:p w14:paraId="596A8219" w14:textId="77777777" w:rsidR="007B26CB" w:rsidRPr="007B26CB" w:rsidRDefault="007B26CB" w:rsidP="007B26CB">
      <w:pPr>
        <w:rPr>
          <w:ins w:id="4327" w:author="Greg Stoike" w:date="2018-11-30T10:52:00Z"/>
          <w:rFonts w:ascii="Consolas" w:eastAsiaTheme="minorHAnsi" w:hAnsi="Consolas" w:cs="Lucida Sans Typewriter"/>
          <w:color w:val="268BD2"/>
          <w:sz w:val="16"/>
          <w:szCs w:val="16"/>
        </w:rPr>
      </w:pPr>
      <w:ins w:id="432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60DE547" w14:textId="77777777" w:rsidR="007B26CB" w:rsidRPr="007B26CB" w:rsidRDefault="007B26CB" w:rsidP="007B26CB">
      <w:pPr>
        <w:rPr>
          <w:ins w:id="4329" w:author="Greg Stoike" w:date="2018-11-30T10:52:00Z"/>
          <w:rFonts w:ascii="Consolas" w:eastAsiaTheme="minorHAnsi" w:hAnsi="Consolas" w:cs="Lucida Sans Typewriter"/>
          <w:color w:val="268BD2"/>
          <w:sz w:val="16"/>
          <w:szCs w:val="16"/>
        </w:rPr>
      </w:pPr>
      <w:ins w:id="4330" w:author="Greg Stoike" w:date="2018-11-30T10:52:00Z">
        <w:r w:rsidRPr="007B26CB">
          <w:rPr>
            <w:rFonts w:ascii="Consolas" w:eastAsiaTheme="minorHAnsi" w:hAnsi="Consolas" w:cs="Lucida Sans Typewriter"/>
            <w:color w:val="268BD2"/>
            <w:sz w:val="16"/>
            <w:szCs w:val="16"/>
          </w:rPr>
          <w:t xml:space="preserve">                  &lt;/ItemScoreDimension&gt;</w:t>
        </w:r>
      </w:ins>
    </w:p>
    <w:p w14:paraId="3E21B9B9" w14:textId="77777777" w:rsidR="007B26CB" w:rsidRPr="007B26CB" w:rsidRDefault="007B26CB" w:rsidP="007B26CB">
      <w:pPr>
        <w:rPr>
          <w:ins w:id="4331" w:author="Greg Stoike" w:date="2018-11-30T10:52:00Z"/>
          <w:rFonts w:ascii="Consolas" w:eastAsiaTheme="minorHAnsi" w:hAnsi="Consolas" w:cs="Lucida Sans Typewriter"/>
          <w:color w:val="268BD2"/>
          <w:sz w:val="16"/>
          <w:szCs w:val="16"/>
        </w:rPr>
      </w:pPr>
      <w:ins w:id="4332" w:author="Greg Stoike" w:date="2018-11-30T10:52:00Z">
        <w:r w:rsidRPr="007B26CB">
          <w:rPr>
            <w:rFonts w:ascii="Consolas" w:eastAsiaTheme="minorHAnsi" w:hAnsi="Consolas" w:cs="Lucida Sans Typewriter"/>
            <w:color w:val="268BD2"/>
            <w:sz w:val="16"/>
            <w:szCs w:val="16"/>
          </w:rPr>
          <w:t xml:space="preserve">                &lt;/ItemScoreDimensions&gt;</w:t>
        </w:r>
      </w:ins>
    </w:p>
    <w:p w14:paraId="2EDEBB62" w14:textId="77777777" w:rsidR="007B26CB" w:rsidRPr="007B26CB" w:rsidRDefault="007B26CB" w:rsidP="007B26CB">
      <w:pPr>
        <w:rPr>
          <w:ins w:id="4333" w:author="Greg Stoike" w:date="2018-11-30T10:52:00Z"/>
          <w:rFonts w:ascii="Consolas" w:eastAsiaTheme="minorHAnsi" w:hAnsi="Consolas" w:cs="Lucida Sans Typewriter"/>
          <w:color w:val="268BD2"/>
          <w:sz w:val="16"/>
          <w:szCs w:val="16"/>
        </w:rPr>
      </w:pPr>
      <w:ins w:id="4334" w:author="Greg Stoike" w:date="2018-11-30T10:52:00Z">
        <w:r w:rsidRPr="007B26CB">
          <w:rPr>
            <w:rFonts w:ascii="Consolas" w:eastAsiaTheme="minorHAnsi" w:hAnsi="Consolas" w:cs="Lucida Sans Typewriter"/>
            <w:color w:val="268BD2"/>
            <w:sz w:val="16"/>
            <w:szCs w:val="16"/>
          </w:rPr>
          <w:t xml:space="preserve">                &lt;BlueprintReferences&gt;</w:t>
        </w:r>
      </w:ins>
    </w:p>
    <w:p w14:paraId="31C77BE3" w14:textId="77777777" w:rsidR="007B26CB" w:rsidRPr="007B26CB" w:rsidRDefault="007B26CB" w:rsidP="007B26CB">
      <w:pPr>
        <w:rPr>
          <w:ins w:id="4335" w:author="Greg Stoike" w:date="2018-11-30T10:52:00Z"/>
          <w:rFonts w:ascii="Consolas" w:eastAsiaTheme="minorHAnsi" w:hAnsi="Consolas" w:cs="Lucida Sans Typewriter"/>
          <w:color w:val="268BD2"/>
          <w:sz w:val="16"/>
          <w:szCs w:val="16"/>
        </w:rPr>
      </w:pPr>
      <w:ins w:id="433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CE892C6" w14:textId="77777777" w:rsidR="007B26CB" w:rsidRPr="007B26CB" w:rsidRDefault="007B26CB" w:rsidP="007B26CB">
      <w:pPr>
        <w:rPr>
          <w:ins w:id="4337" w:author="Greg Stoike" w:date="2018-11-30T10:52:00Z"/>
          <w:rFonts w:ascii="Consolas" w:eastAsiaTheme="minorHAnsi" w:hAnsi="Consolas" w:cs="Lucida Sans Typewriter"/>
          <w:color w:val="268BD2"/>
          <w:sz w:val="16"/>
          <w:szCs w:val="16"/>
        </w:rPr>
      </w:pPr>
      <w:ins w:id="433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11539192" w14:textId="77777777" w:rsidR="007B26CB" w:rsidRPr="007B26CB" w:rsidRDefault="007B26CB" w:rsidP="007B26CB">
      <w:pPr>
        <w:rPr>
          <w:ins w:id="4339" w:author="Greg Stoike" w:date="2018-11-30T10:52:00Z"/>
          <w:rFonts w:ascii="Consolas" w:eastAsiaTheme="minorHAnsi" w:hAnsi="Consolas" w:cs="Lucida Sans Typewriter"/>
          <w:color w:val="268BD2"/>
          <w:sz w:val="16"/>
          <w:szCs w:val="16"/>
        </w:rPr>
      </w:pPr>
      <w:ins w:id="4340" w:author="Greg Stoike" w:date="2018-11-30T10:52:00Z">
        <w:r w:rsidRPr="007B26CB">
          <w:rPr>
            <w:rFonts w:ascii="Consolas" w:eastAsiaTheme="minorHAnsi" w:hAnsi="Consolas" w:cs="Lucida Sans Typewriter"/>
            <w:color w:val="268BD2"/>
            <w:sz w:val="16"/>
            <w:szCs w:val="16"/>
          </w:rPr>
          <w:t xml:space="preserve">                  &lt;BlueprintReference idRef="1-IT|8-11"/&gt;</w:t>
        </w:r>
      </w:ins>
    </w:p>
    <w:p w14:paraId="4E044722" w14:textId="77777777" w:rsidR="007B26CB" w:rsidRPr="007B26CB" w:rsidRDefault="007B26CB" w:rsidP="007B26CB">
      <w:pPr>
        <w:rPr>
          <w:ins w:id="4341" w:author="Greg Stoike" w:date="2018-11-30T10:52:00Z"/>
          <w:rFonts w:ascii="Consolas" w:eastAsiaTheme="minorHAnsi" w:hAnsi="Consolas" w:cs="Lucida Sans Typewriter"/>
          <w:color w:val="268BD2"/>
          <w:sz w:val="16"/>
          <w:szCs w:val="16"/>
        </w:rPr>
      </w:pPr>
      <w:ins w:id="4342" w:author="Greg Stoike" w:date="2018-11-30T10:52:00Z">
        <w:r w:rsidRPr="007B26CB">
          <w:rPr>
            <w:rFonts w:ascii="Consolas" w:eastAsiaTheme="minorHAnsi" w:hAnsi="Consolas" w:cs="Lucida Sans Typewriter"/>
            <w:color w:val="268BD2"/>
            <w:sz w:val="16"/>
            <w:szCs w:val="16"/>
          </w:rPr>
          <w:t xml:space="preserve">                &lt;/BlueprintReferences&gt;</w:t>
        </w:r>
      </w:ins>
    </w:p>
    <w:p w14:paraId="1529CCEE" w14:textId="77777777" w:rsidR="007B26CB" w:rsidRPr="007B26CB" w:rsidRDefault="007B26CB" w:rsidP="007B26CB">
      <w:pPr>
        <w:rPr>
          <w:ins w:id="4343" w:author="Greg Stoike" w:date="2018-11-30T10:52:00Z"/>
          <w:rFonts w:ascii="Consolas" w:eastAsiaTheme="minorHAnsi" w:hAnsi="Consolas" w:cs="Lucida Sans Typewriter"/>
          <w:color w:val="268BD2"/>
          <w:sz w:val="16"/>
          <w:szCs w:val="16"/>
        </w:rPr>
      </w:pPr>
      <w:ins w:id="4344" w:author="Greg Stoike" w:date="2018-11-30T10:52:00Z">
        <w:r w:rsidRPr="007B26CB">
          <w:rPr>
            <w:rFonts w:ascii="Consolas" w:eastAsiaTheme="minorHAnsi" w:hAnsi="Consolas" w:cs="Lucida Sans Typewriter"/>
            <w:color w:val="268BD2"/>
            <w:sz w:val="16"/>
            <w:szCs w:val="16"/>
          </w:rPr>
          <w:t xml:space="preserve">              &lt;/Item&gt;</w:t>
        </w:r>
      </w:ins>
    </w:p>
    <w:p w14:paraId="7FA77750" w14:textId="77777777" w:rsidR="007B26CB" w:rsidRPr="007B26CB" w:rsidRDefault="007B26CB" w:rsidP="007B26CB">
      <w:pPr>
        <w:rPr>
          <w:ins w:id="4345" w:author="Greg Stoike" w:date="2018-11-30T10:52:00Z"/>
          <w:rFonts w:ascii="Consolas" w:eastAsiaTheme="minorHAnsi" w:hAnsi="Consolas" w:cs="Lucida Sans Typewriter"/>
          <w:color w:val="268BD2"/>
          <w:sz w:val="16"/>
          <w:szCs w:val="16"/>
        </w:rPr>
      </w:pPr>
      <w:ins w:id="4346" w:author="Greg Stoike" w:date="2018-11-30T10:52:00Z">
        <w:r w:rsidRPr="007B26CB">
          <w:rPr>
            <w:rFonts w:ascii="Consolas" w:eastAsiaTheme="minorHAnsi" w:hAnsi="Consolas" w:cs="Lucida Sans Typewriter"/>
            <w:color w:val="268BD2"/>
            <w:sz w:val="16"/>
            <w:szCs w:val="16"/>
          </w:rPr>
          <w:t xml:space="preserve">            &lt;/ItemGroup&gt;</w:t>
        </w:r>
      </w:ins>
    </w:p>
    <w:p w14:paraId="56992262" w14:textId="77777777" w:rsidR="007B26CB" w:rsidRPr="007B26CB" w:rsidRDefault="007B26CB" w:rsidP="007B26CB">
      <w:pPr>
        <w:rPr>
          <w:ins w:id="4347" w:author="Greg Stoike" w:date="2018-11-30T10:52:00Z"/>
          <w:rFonts w:ascii="Consolas" w:eastAsiaTheme="minorHAnsi" w:hAnsi="Consolas" w:cs="Lucida Sans Typewriter"/>
          <w:color w:val="268BD2"/>
          <w:sz w:val="16"/>
          <w:szCs w:val="16"/>
        </w:rPr>
      </w:pPr>
      <w:ins w:id="4348" w:author="Greg Stoike" w:date="2018-11-30T10:52:00Z">
        <w:r w:rsidRPr="007B26CB">
          <w:rPr>
            <w:rFonts w:ascii="Consolas" w:eastAsiaTheme="minorHAnsi" w:hAnsi="Consolas" w:cs="Lucida Sans Typewriter"/>
            <w:color w:val="268BD2"/>
            <w:sz w:val="16"/>
            <w:szCs w:val="16"/>
          </w:rPr>
          <w:t xml:space="preserve">            &lt;ItemGroup maxItems="ALL" maxResponses="0" id="43463"&gt;</w:t>
        </w:r>
      </w:ins>
    </w:p>
    <w:p w14:paraId="4BC90036" w14:textId="77777777" w:rsidR="007B26CB" w:rsidRPr="007B26CB" w:rsidRDefault="007B26CB" w:rsidP="007B26CB">
      <w:pPr>
        <w:rPr>
          <w:ins w:id="4349" w:author="Greg Stoike" w:date="2018-11-30T10:52:00Z"/>
          <w:rFonts w:ascii="Consolas" w:eastAsiaTheme="minorHAnsi" w:hAnsi="Consolas" w:cs="Lucida Sans Typewriter"/>
          <w:color w:val="268BD2"/>
          <w:sz w:val="16"/>
          <w:szCs w:val="16"/>
        </w:rPr>
      </w:pPr>
      <w:ins w:id="435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id="43463" type="HTQ"&gt;</w:t>
        </w:r>
      </w:ins>
    </w:p>
    <w:p w14:paraId="791A060F" w14:textId="77777777" w:rsidR="007B26CB" w:rsidRPr="007B26CB" w:rsidRDefault="007B26CB" w:rsidP="007B26CB">
      <w:pPr>
        <w:rPr>
          <w:ins w:id="4351" w:author="Greg Stoike" w:date="2018-11-30T10:52:00Z"/>
          <w:rFonts w:ascii="Consolas" w:eastAsiaTheme="minorHAnsi" w:hAnsi="Consolas" w:cs="Lucida Sans Typewriter"/>
          <w:color w:val="268BD2"/>
          <w:sz w:val="16"/>
          <w:szCs w:val="16"/>
        </w:rPr>
      </w:pPr>
      <w:ins w:id="4352" w:author="Greg Stoike" w:date="2018-11-30T10:52:00Z">
        <w:r w:rsidRPr="007B26CB">
          <w:rPr>
            <w:rFonts w:ascii="Consolas" w:eastAsiaTheme="minorHAnsi" w:hAnsi="Consolas" w:cs="Lucida Sans Typewriter"/>
            <w:color w:val="268BD2"/>
            <w:sz w:val="16"/>
            <w:szCs w:val="16"/>
          </w:rPr>
          <w:t xml:space="preserve">                &lt;PoolProperties&gt;</w:t>
        </w:r>
      </w:ins>
    </w:p>
    <w:p w14:paraId="7667639C" w14:textId="77777777" w:rsidR="007B26CB" w:rsidRPr="007B26CB" w:rsidRDefault="007B26CB" w:rsidP="007B26CB">
      <w:pPr>
        <w:rPr>
          <w:ins w:id="4353" w:author="Greg Stoike" w:date="2018-11-30T10:52:00Z"/>
          <w:rFonts w:ascii="Consolas" w:eastAsiaTheme="minorHAnsi" w:hAnsi="Consolas" w:cs="Lucida Sans Typewriter"/>
          <w:color w:val="268BD2"/>
          <w:sz w:val="16"/>
          <w:szCs w:val="16"/>
        </w:rPr>
      </w:pPr>
      <w:ins w:id="4354"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776542BE" w14:textId="77777777" w:rsidR="007B26CB" w:rsidRPr="007B26CB" w:rsidRDefault="007B26CB" w:rsidP="007B26CB">
      <w:pPr>
        <w:rPr>
          <w:ins w:id="4355" w:author="Greg Stoike" w:date="2018-11-30T10:52:00Z"/>
          <w:rFonts w:ascii="Consolas" w:eastAsiaTheme="minorHAnsi" w:hAnsi="Consolas" w:cs="Lucida Sans Typewriter"/>
          <w:color w:val="268BD2"/>
          <w:sz w:val="16"/>
          <w:szCs w:val="16"/>
        </w:rPr>
      </w:pPr>
      <w:ins w:id="435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02BE6299" w14:textId="77777777" w:rsidR="007B26CB" w:rsidRPr="007B26CB" w:rsidRDefault="007B26CB" w:rsidP="007B26CB">
      <w:pPr>
        <w:rPr>
          <w:ins w:id="4357" w:author="Greg Stoike" w:date="2018-11-30T10:52:00Z"/>
          <w:rFonts w:ascii="Consolas" w:eastAsiaTheme="minorHAnsi" w:hAnsi="Consolas" w:cs="Lucida Sans Typewriter"/>
          <w:color w:val="268BD2"/>
          <w:sz w:val="16"/>
          <w:szCs w:val="16"/>
        </w:rPr>
      </w:pPr>
      <w:ins w:id="4358"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5CD92687" w14:textId="77777777" w:rsidR="007B26CB" w:rsidRPr="007B26CB" w:rsidRDefault="007B26CB" w:rsidP="007B26CB">
      <w:pPr>
        <w:rPr>
          <w:ins w:id="4359" w:author="Greg Stoike" w:date="2018-11-30T10:52:00Z"/>
          <w:rFonts w:ascii="Consolas" w:eastAsiaTheme="minorHAnsi" w:hAnsi="Consolas" w:cs="Lucida Sans Typewriter"/>
          <w:color w:val="268BD2"/>
          <w:sz w:val="16"/>
          <w:szCs w:val="16"/>
        </w:rPr>
      </w:pPr>
      <w:ins w:id="436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1A7E390" w14:textId="77777777" w:rsidR="007B26CB" w:rsidRPr="007B26CB" w:rsidRDefault="007B26CB" w:rsidP="007B26CB">
      <w:pPr>
        <w:rPr>
          <w:ins w:id="4361" w:author="Greg Stoike" w:date="2018-11-30T10:52:00Z"/>
          <w:rFonts w:ascii="Consolas" w:eastAsiaTheme="minorHAnsi" w:hAnsi="Consolas" w:cs="Lucida Sans Typewriter"/>
          <w:color w:val="268BD2"/>
          <w:sz w:val="16"/>
          <w:szCs w:val="16"/>
        </w:rPr>
      </w:pPr>
      <w:ins w:id="4362"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70D1BF9C" w14:textId="77777777" w:rsidR="007B26CB" w:rsidRPr="007B26CB" w:rsidRDefault="007B26CB" w:rsidP="007B26CB">
      <w:pPr>
        <w:rPr>
          <w:ins w:id="4363" w:author="Greg Stoike" w:date="2018-11-30T10:52:00Z"/>
          <w:rFonts w:ascii="Consolas" w:eastAsiaTheme="minorHAnsi" w:hAnsi="Consolas" w:cs="Lucida Sans Typewriter"/>
          <w:color w:val="268BD2"/>
          <w:sz w:val="16"/>
          <w:szCs w:val="16"/>
        </w:rPr>
      </w:pPr>
      <w:ins w:id="4364"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39B0BBA2" w14:textId="77777777" w:rsidR="007B26CB" w:rsidRPr="007B26CB" w:rsidRDefault="007B26CB" w:rsidP="007B26CB">
      <w:pPr>
        <w:rPr>
          <w:ins w:id="4365" w:author="Greg Stoike" w:date="2018-11-30T10:52:00Z"/>
          <w:rFonts w:ascii="Consolas" w:eastAsiaTheme="minorHAnsi" w:hAnsi="Consolas" w:cs="Lucida Sans Typewriter"/>
          <w:color w:val="268BD2"/>
          <w:sz w:val="16"/>
          <w:szCs w:val="16"/>
        </w:rPr>
      </w:pPr>
      <w:ins w:id="436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C1B0859" w14:textId="77777777" w:rsidR="007B26CB" w:rsidRPr="007B26CB" w:rsidRDefault="007B26CB" w:rsidP="007B26CB">
      <w:pPr>
        <w:rPr>
          <w:ins w:id="4367" w:author="Greg Stoike" w:date="2018-11-30T10:52:00Z"/>
          <w:rFonts w:ascii="Consolas" w:eastAsiaTheme="minorHAnsi" w:hAnsi="Consolas" w:cs="Lucida Sans Typewriter"/>
          <w:color w:val="268BD2"/>
          <w:sz w:val="16"/>
          <w:szCs w:val="16"/>
        </w:rPr>
      </w:pPr>
      <w:ins w:id="4368"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441C17A6" w14:textId="77777777" w:rsidR="007B26CB" w:rsidRPr="007B26CB" w:rsidRDefault="007B26CB" w:rsidP="007B26CB">
      <w:pPr>
        <w:rPr>
          <w:ins w:id="4369" w:author="Greg Stoike" w:date="2018-11-30T10:52:00Z"/>
          <w:rFonts w:ascii="Consolas" w:eastAsiaTheme="minorHAnsi" w:hAnsi="Consolas" w:cs="Lucida Sans Typewriter"/>
          <w:color w:val="268BD2"/>
          <w:sz w:val="16"/>
          <w:szCs w:val="16"/>
        </w:rPr>
      </w:pPr>
      <w:ins w:id="4370"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04C40291" w14:textId="77777777" w:rsidR="007B26CB" w:rsidRPr="007B26CB" w:rsidRDefault="007B26CB" w:rsidP="007B26CB">
      <w:pPr>
        <w:rPr>
          <w:ins w:id="4371" w:author="Greg Stoike" w:date="2018-11-30T10:52:00Z"/>
          <w:rFonts w:ascii="Consolas" w:eastAsiaTheme="minorHAnsi" w:hAnsi="Consolas" w:cs="Lucida Sans Typewriter"/>
          <w:color w:val="268BD2"/>
          <w:sz w:val="16"/>
          <w:szCs w:val="16"/>
        </w:rPr>
      </w:pPr>
      <w:ins w:id="4372"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6EA31E2F" w14:textId="77777777" w:rsidR="007B26CB" w:rsidRPr="007B26CB" w:rsidRDefault="007B26CB" w:rsidP="007B26CB">
      <w:pPr>
        <w:rPr>
          <w:ins w:id="4373" w:author="Greg Stoike" w:date="2018-11-30T10:52:00Z"/>
          <w:rFonts w:ascii="Consolas" w:eastAsiaTheme="minorHAnsi" w:hAnsi="Consolas" w:cs="Lucida Sans Typewriter"/>
          <w:color w:val="268BD2"/>
          <w:sz w:val="16"/>
          <w:szCs w:val="16"/>
        </w:rPr>
      </w:pPr>
      <w:ins w:id="437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2C9E30B" w14:textId="77777777" w:rsidR="007B26CB" w:rsidRPr="007B26CB" w:rsidRDefault="007B26CB" w:rsidP="007B26CB">
      <w:pPr>
        <w:rPr>
          <w:ins w:id="4375" w:author="Greg Stoike" w:date="2018-11-30T10:52:00Z"/>
          <w:rFonts w:ascii="Consolas" w:eastAsiaTheme="minorHAnsi" w:hAnsi="Consolas" w:cs="Lucida Sans Typewriter"/>
          <w:color w:val="268BD2"/>
          <w:sz w:val="16"/>
          <w:szCs w:val="16"/>
        </w:rPr>
      </w:pPr>
      <w:ins w:id="4376"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1617DB1D" w14:textId="77777777" w:rsidR="007B26CB" w:rsidRPr="007B26CB" w:rsidRDefault="007B26CB" w:rsidP="007B26CB">
      <w:pPr>
        <w:rPr>
          <w:ins w:id="4377" w:author="Greg Stoike" w:date="2018-11-30T10:52:00Z"/>
          <w:rFonts w:ascii="Consolas" w:eastAsiaTheme="minorHAnsi" w:hAnsi="Consolas" w:cs="Lucida Sans Typewriter"/>
          <w:color w:val="268BD2"/>
          <w:sz w:val="16"/>
          <w:szCs w:val="16"/>
        </w:rPr>
      </w:pPr>
      <w:ins w:id="4378" w:author="Greg Stoike" w:date="2018-11-30T10:52:00Z">
        <w:r w:rsidRPr="007B26CB">
          <w:rPr>
            <w:rFonts w:ascii="Consolas" w:eastAsiaTheme="minorHAnsi" w:hAnsi="Consolas" w:cs="Lucida Sans Typewriter"/>
            <w:color w:val="268BD2"/>
            <w:sz w:val="16"/>
            <w:szCs w:val="16"/>
          </w:rPr>
          <w:t xml:space="preserve">                &lt;/PoolProperties&gt;</w:t>
        </w:r>
      </w:ins>
    </w:p>
    <w:p w14:paraId="2C3DB145" w14:textId="77777777" w:rsidR="007B26CB" w:rsidRPr="007B26CB" w:rsidRDefault="007B26CB" w:rsidP="007B26CB">
      <w:pPr>
        <w:rPr>
          <w:ins w:id="4379" w:author="Greg Stoike" w:date="2018-11-30T10:52:00Z"/>
          <w:rFonts w:ascii="Consolas" w:eastAsiaTheme="minorHAnsi" w:hAnsi="Consolas" w:cs="Lucida Sans Typewriter"/>
          <w:color w:val="268BD2"/>
          <w:sz w:val="16"/>
          <w:szCs w:val="16"/>
        </w:rPr>
      </w:pPr>
      <w:ins w:id="4380" w:author="Greg Stoike" w:date="2018-11-30T10:52:00Z">
        <w:r w:rsidRPr="007B26CB">
          <w:rPr>
            <w:rFonts w:ascii="Consolas" w:eastAsiaTheme="minorHAnsi" w:hAnsi="Consolas" w:cs="Lucida Sans Typewriter"/>
            <w:color w:val="268BD2"/>
            <w:sz w:val="16"/>
            <w:szCs w:val="16"/>
          </w:rPr>
          <w:lastRenderedPageBreak/>
          <w:t xml:space="preserve">                &lt;Presentations&gt;</w:t>
        </w:r>
      </w:ins>
    </w:p>
    <w:p w14:paraId="55C6645B" w14:textId="77777777" w:rsidR="007B26CB" w:rsidRPr="007B26CB" w:rsidRDefault="007B26CB" w:rsidP="007B26CB">
      <w:pPr>
        <w:rPr>
          <w:ins w:id="4381" w:author="Greg Stoike" w:date="2018-11-30T10:52:00Z"/>
          <w:rFonts w:ascii="Consolas" w:eastAsiaTheme="minorHAnsi" w:hAnsi="Consolas" w:cs="Lucida Sans Typewriter"/>
          <w:color w:val="268BD2"/>
          <w:sz w:val="16"/>
          <w:szCs w:val="16"/>
        </w:rPr>
      </w:pPr>
      <w:ins w:id="438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3704CB0E" w14:textId="77777777" w:rsidR="007B26CB" w:rsidRPr="007B26CB" w:rsidRDefault="007B26CB" w:rsidP="007B26CB">
      <w:pPr>
        <w:rPr>
          <w:ins w:id="4383" w:author="Greg Stoike" w:date="2018-11-30T10:52:00Z"/>
          <w:rFonts w:ascii="Consolas" w:eastAsiaTheme="minorHAnsi" w:hAnsi="Consolas" w:cs="Lucida Sans Typewriter"/>
          <w:color w:val="268BD2"/>
          <w:sz w:val="16"/>
          <w:szCs w:val="16"/>
        </w:rPr>
      </w:pPr>
      <w:ins w:id="438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DEEA350" w14:textId="77777777" w:rsidR="007B26CB" w:rsidRPr="007B26CB" w:rsidRDefault="007B26CB" w:rsidP="007B26CB">
      <w:pPr>
        <w:rPr>
          <w:ins w:id="4385" w:author="Greg Stoike" w:date="2018-11-30T10:52:00Z"/>
          <w:rFonts w:ascii="Consolas" w:eastAsiaTheme="minorHAnsi" w:hAnsi="Consolas" w:cs="Lucida Sans Typewriter"/>
          <w:color w:val="268BD2"/>
          <w:sz w:val="16"/>
          <w:szCs w:val="16"/>
        </w:rPr>
      </w:pPr>
      <w:ins w:id="4386" w:author="Greg Stoike" w:date="2018-11-30T10:52:00Z">
        <w:r w:rsidRPr="007B26CB">
          <w:rPr>
            <w:rFonts w:ascii="Consolas" w:eastAsiaTheme="minorHAnsi" w:hAnsi="Consolas" w:cs="Lucida Sans Typewriter"/>
            <w:color w:val="268BD2"/>
            <w:sz w:val="16"/>
            <w:szCs w:val="16"/>
          </w:rPr>
          <w:t xml:space="preserve">                &lt;/Presentations&gt;</w:t>
        </w:r>
      </w:ins>
    </w:p>
    <w:p w14:paraId="56FC1BFD" w14:textId="77777777" w:rsidR="007B26CB" w:rsidRPr="007B26CB" w:rsidRDefault="007B26CB" w:rsidP="007B26CB">
      <w:pPr>
        <w:rPr>
          <w:ins w:id="4387" w:author="Greg Stoike" w:date="2018-11-30T10:52:00Z"/>
          <w:rFonts w:ascii="Consolas" w:eastAsiaTheme="minorHAnsi" w:hAnsi="Consolas" w:cs="Lucida Sans Typewriter"/>
          <w:color w:val="268BD2"/>
          <w:sz w:val="16"/>
          <w:szCs w:val="16"/>
        </w:rPr>
      </w:pPr>
      <w:ins w:id="4388" w:author="Greg Stoike" w:date="2018-11-30T10:52:00Z">
        <w:r w:rsidRPr="007B26CB">
          <w:rPr>
            <w:rFonts w:ascii="Consolas" w:eastAsiaTheme="minorHAnsi" w:hAnsi="Consolas" w:cs="Lucida Sans Typewriter"/>
            <w:color w:val="268BD2"/>
            <w:sz w:val="16"/>
            <w:szCs w:val="16"/>
          </w:rPr>
          <w:t xml:space="preserve">                &lt;ItemScoreDimensions&gt;</w:t>
        </w:r>
      </w:ins>
    </w:p>
    <w:p w14:paraId="20CA9047" w14:textId="77777777" w:rsidR="007B26CB" w:rsidRPr="007B26CB" w:rsidRDefault="007B26CB" w:rsidP="007B26CB">
      <w:pPr>
        <w:rPr>
          <w:ins w:id="4389" w:author="Greg Stoike" w:date="2018-11-30T10:52:00Z"/>
          <w:rFonts w:ascii="Consolas" w:eastAsiaTheme="minorHAnsi" w:hAnsi="Consolas" w:cs="Lucida Sans Typewriter"/>
          <w:color w:val="268BD2"/>
          <w:sz w:val="16"/>
          <w:szCs w:val="16"/>
        </w:rPr>
      </w:pPr>
      <w:ins w:id="439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60DC5B1" w14:textId="77777777" w:rsidR="007B26CB" w:rsidRPr="007B26CB" w:rsidRDefault="007B26CB" w:rsidP="007B26CB">
      <w:pPr>
        <w:rPr>
          <w:ins w:id="4391" w:author="Greg Stoike" w:date="2018-11-30T10:52:00Z"/>
          <w:rFonts w:ascii="Consolas" w:eastAsiaTheme="minorHAnsi" w:hAnsi="Consolas" w:cs="Lucida Sans Typewriter"/>
          <w:color w:val="268BD2"/>
          <w:sz w:val="16"/>
          <w:szCs w:val="16"/>
        </w:rPr>
      </w:pPr>
      <w:ins w:id="4392" w:author="Greg Stoike" w:date="2018-11-30T10:52:00Z">
        <w:r w:rsidRPr="007B26CB">
          <w:rPr>
            <w:rFonts w:ascii="Consolas" w:eastAsiaTheme="minorHAnsi" w:hAnsi="Consolas" w:cs="Lucida Sans Typewriter"/>
            <w:color w:val="268BD2"/>
            <w:sz w:val="16"/>
            <w:szCs w:val="16"/>
          </w:rPr>
          <w:t xml:space="preserve">                    &lt;ItemScoreParameter value="0.611270010471344" measurementParameter="a"/&gt;</w:t>
        </w:r>
      </w:ins>
    </w:p>
    <w:p w14:paraId="2965DF3C" w14:textId="77777777" w:rsidR="007B26CB" w:rsidRPr="007B26CB" w:rsidRDefault="007B26CB" w:rsidP="007B26CB">
      <w:pPr>
        <w:rPr>
          <w:ins w:id="4393" w:author="Greg Stoike" w:date="2018-11-30T10:52:00Z"/>
          <w:rFonts w:ascii="Consolas" w:eastAsiaTheme="minorHAnsi" w:hAnsi="Consolas" w:cs="Lucida Sans Typewriter"/>
          <w:color w:val="268BD2"/>
          <w:sz w:val="16"/>
          <w:szCs w:val="16"/>
        </w:rPr>
      </w:pPr>
      <w:ins w:id="4394" w:author="Greg Stoike" w:date="2018-11-30T10:52:00Z">
        <w:r w:rsidRPr="007B26CB">
          <w:rPr>
            <w:rFonts w:ascii="Consolas" w:eastAsiaTheme="minorHAnsi" w:hAnsi="Consolas" w:cs="Lucida Sans Typewriter"/>
            <w:color w:val="268BD2"/>
            <w:sz w:val="16"/>
            <w:szCs w:val="16"/>
          </w:rPr>
          <w:t xml:space="preserve">                    &lt;ItemScoreParameter value="-0.1494700014591217" measurementParameter="b"/&gt;</w:t>
        </w:r>
      </w:ins>
    </w:p>
    <w:p w14:paraId="4431C2A9" w14:textId="77777777" w:rsidR="007B26CB" w:rsidRPr="007B26CB" w:rsidRDefault="007B26CB" w:rsidP="007B26CB">
      <w:pPr>
        <w:rPr>
          <w:ins w:id="4395" w:author="Greg Stoike" w:date="2018-11-30T10:52:00Z"/>
          <w:rFonts w:ascii="Consolas" w:eastAsiaTheme="minorHAnsi" w:hAnsi="Consolas" w:cs="Lucida Sans Typewriter"/>
          <w:color w:val="268BD2"/>
          <w:sz w:val="16"/>
          <w:szCs w:val="16"/>
        </w:rPr>
      </w:pPr>
      <w:ins w:id="439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4059A45" w14:textId="77777777" w:rsidR="007B26CB" w:rsidRPr="007B26CB" w:rsidRDefault="007B26CB" w:rsidP="007B26CB">
      <w:pPr>
        <w:rPr>
          <w:ins w:id="4397" w:author="Greg Stoike" w:date="2018-11-30T10:52:00Z"/>
          <w:rFonts w:ascii="Consolas" w:eastAsiaTheme="minorHAnsi" w:hAnsi="Consolas" w:cs="Lucida Sans Typewriter"/>
          <w:color w:val="268BD2"/>
          <w:sz w:val="16"/>
          <w:szCs w:val="16"/>
        </w:rPr>
      </w:pPr>
      <w:ins w:id="4398" w:author="Greg Stoike" w:date="2018-11-30T10:52:00Z">
        <w:r w:rsidRPr="007B26CB">
          <w:rPr>
            <w:rFonts w:ascii="Consolas" w:eastAsiaTheme="minorHAnsi" w:hAnsi="Consolas" w:cs="Lucida Sans Typewriter"/>
            <w:color w:val="268BD2"/>
            <w:sz w:val="16"/>
            <w:szCs w:val="16"/>
          </w:rPr>
          <w:t xml:space="preserve">                  &lt;/ItemScoreDimension&gt;</w:t>
        </w:r>
      </w:ins>
    </w:p>
    <w:p w14:paraId="25FC30D8" w14:textId="77777777" w:rsidR="007B26CB" w:rsidRPr="007B26CB" w:rsidRDefault="007B26CB" w:rsidP="007B26CB">
      <w:pPr>
        <w:rPr>
          <w:ins w:id="4399" w:author="Greg Stoike" w:date="2018-11-30T10:52:00Z"/>
          <w:rFonts w:ascii="Consolas" w:eastAsiaTheme="minorHAnsi" w:hAnsi="Consolas" w:cs="Lucida Sans Typewriter"/>
          <w:color w:val="268BD2"/>
          <w:sz w:val="16"/>
          <w:szCs w:val="16"/>
        </w:rPr>
      </w:pPr>
      <w:ins w:id="4400" w:author="Greg Stoike" w:date="2018-11-30T10:52:00Z">
        <w:r w:rsidRPr="007B26CB">
          <w:rPr>
            <w:rFonts w:ascii="Consolas" w:eastAsiaTheme="minorHAnsi" w:hAnsi="Consolas" w:cs="Lucida Sans Typewriter"/>
            <w:color w:val="268BD2"/>
            <w:sz w:val="16"/>
            <w:szCs w:val="16"/>
          </w:rPr>
          <w:t xml:space="preserve">                &lt;/ItemScoreDimensions&gt;</w:t>
        </w:r>
      </w:ins>
    </w:p>
    <w:p w14:paraId="56EA97E6" w14:textId="77777777" w:rsidR="007B26CB" w:rsidRPr="007B26CB" w:rsidRDefault="007B26CB" w:rsidP="007B26CB">
      <w:pPr>
        <w:rPr>
          <w:ins w:id="4401" w:author="Greg Stoike" w:date="2018-11-30T10:52:00Z"/>
          <w:rFonts w:ascii="Consolas" w:eastAsiaTheme="minorHAnsi" w:hAnsi="Consolas" w:cs="Lucida Sans Typewriter"/>
          <w:color w:val="268BD2"/>
          <w:sz w:val="16"/>
          <w:szCs w:val="16"/>
        </w:rPr>
      </w:pPr>
      <w:ins w:id="4402" w:author="Greg Stoike" w:date="2018-11-30T10:52:00Z">
        <w:r w:rsidRPr="007B26CB">
          <w:rPr>
            <w:rFonts w:ascii="Consolas" w:eastAsiaTheme="minorHAnsi" w:hAnsi="Consolas" w:cs="Lucida Sans Typewriter"/>
            <w:color w:val="268BD2"/>
            <w:sz w:val="16"/>
            <w:szCs w:val="16"/>
          </w:rPr>
          <w:t xml:space="preserve">                &lt;BlueprintReferences&gt;</w:t>
        </w:r>
      </w:ins>
    </w:p>
    <w:p w14:paraId="00D22CB3" w14:textId="77777777" w:rsidR="007B26CB" w:rsidRPr="007B26CB" w:rsidRDefault="007B26CB" w:rsidP="007B26CB">
      <w:pPr>
        <w:rPr>
          <w:ins w:id="4403" w:author="Greg Stoike" w:date="2018-11-30T10:52:00Z"/>
          <w:rFonts w:ascii="Consolas" w:eastAsiaTheme="minorHAnsi" w:hAnsi="Consolas" w:cs="Lucida Sans Typewriter"/>
          <w:color w:val="268BD2"/>
          <w:sz w:val="16"/>
          <w:szCs w:val="16"/>
        </w:rPr>
      </w:pPr>
      <w:ins w:id="440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A096FD9" w14:textId="77777777" w:rsidR="007B26CB" w:rsidRPr="007B26CB" w:rsidRDefault="007B26CB" w:rsidP="007B26CB">
      <w:pPr>
        <w:rPr>
          <w:ins w:id="4405" w:author="Greg Stoike" w:date="2018-11-30T10:52:00Z"/>
          <w:rFonts w:ascii="Consolas" w:eastAsiaTheme="minorHAnsi" w:hAnsi="Consolas" w:cs="Lucida Sans Typewriter"/>
          <w:color w:val="268BD2"/>
          <w:sz w:val="16"/>
          <w:szCs w:val="16"/>
        </w:rPr>
      </w:pPr>
      <w:ins w:id="4406" w:author="Greg Stoike" w:date="2018-11-30T10:52:00Z">
        <w:r w:rsidRPr="007B26CB">
          <w:rPr>
            <w:rFonts w:ascii="Consolas" w:eastAsiaTheme="minorHAnsi" w:hAnsi="Consolas" w:cs="Lucida Sans Typewriter"/>
            <w:color w:val="268BD2"/>
            <w:sz w:val="16"/>
            <w:szCs w:val="16"/>
          </w:rPr>
          <w:t xml:space="preserve">                  &lt;BlueprintReference idRef="2-W"/&gt;</w:t>
        </w:r>
      </w:ins>
    </w:p>
    <w:p w14:paraId="7714A0BC" w14:textId="77777777" w:rsidR="007B26CB" w:rsidRPr="007B26CB" w:rsidRDefault="007B26CB" w:rsidP="007B26CB">
      <w:pPr>
        <w:rPr>
          <w:ins w:id="4407" w:author="Greg Stoike" w:date="2018-11-30T10:52:00Z"/>
          <w:rFonts w:ascii="Consolas" w:eastAsiaTheme="minorHAnsi" w:hAnsi="Consolas" w:cs="Lucida Sans Typewriter"/>
          <w:color w:val="268BD2"/>
          <w:sz w:val="16"/>
          <w:szCs w:val="16"/>
        </w:rPr>
      </w:pPr>
      <w:ins w:id="4408" w:author="Greg Stoike" w:date="2018-11-30T10:52:00Z">
        <w:r w:rsidRPr="007B26CB">
          <w:rPr>
            <w:rFonts w:ascii="Consolas" w:eastAsiaTheme="minorHAnsi" w:hAnsi="Consolas" w:cs="Lucida Sans Typewriter"/>
            <w:color w:val="268BD2"/>
            <w:sz w:val="16"/>
            <w:szCs w:val="16"/>
          </w:rPr>
          <w:t xml:space="preserve">                  &lt;BlueprintReference idRef="2-W|8-11"/&gt;</w:t>
        </w:r>
      </w:ins>
    </w:p>
    <w:p w14:paraId="6D674DE2" w14:textId="77777777" w:rsidR="007B26CB" w:rsidRPr="007B26CB" w:rsidRDefault="007B26CB" w:rsidP="007B26CB">
      <w:pPr>
        <w:rPr>
          <w:ins w:id="4409" w:author="Greg Stoike" w:date="2018-11-30T10:52:00Z"/>
          <w:rFonts w:ascii="Consolas" w:eastAsiaTheme="minorHAnsi" w:hAnsi="Consolas" w:cs="Lucida Sans Typewriter"/>
          <w:color w:val="268BD2"/>
          <w:sz w:val="16"/>
          <w:szCs w:val="16"/>
        </w:rPr>
      </w:pPr>
      <w:ins w:id="4410" w:author="Greg Stoike" w:date="2018-11-30T10:52:00Z">
        <w:r w:rsidRPr="007B26CB">
          <w:rPr>
            <w:rFonts w:ascii="Consolas" w:eastAsiaTheme="minorHAnsi" w:hAnsi="Consolas" w:cs="Lucida Sans Typewriter"/>
            <w:color w:val="268BD2"/>
            <w:sz w:val="16"/>
            <w:szCs w:val="16"/>
          </w:rPr>
          <w:t xml:space="preserve">                &lt;/BlueprintReferences&gt;</w:t>
        </w:r>
      </w:ins>
    </w:p>
    <w:p w14:paraId="2F23C9D1" w14:textId="77777777" w:rsidR="007B26CB" w:rsidRPr="007B26CB" w:rsidRDefault="007B26CB" w:rsidP="007B26CB">
      <w:pPr>
        <w:rPr>
          <w:ins w:id="4411" w:author="Greg Stoike" w:date="2018-11-30T10:52:00Z"/>
          <w:rFonts w:ascii="Consolas" w:eastAsiaTheme="minorHAnsi" w:hAnsi="Consolas" w:cs="Lucida Sans Typewriter"/>
          <w:color w:val="268BD2"/>
          <w:sz w:val="16"/>
          <w:szCs w:val="16"/>
        </w:rPr>
      </w:pPr>
      <w:ins w:id="4412" w:author="Greg Stoike" w:date="2018-11-30T10:52:00Z">
        <w:r w:rsidRPr="007B26CB">
          <w:rPr>
            <w:rFonts w:ascii="Consolas" w:eastAsiaTheme="minorHAnsi" w:hAnsi="Consolas" w:cs="Lucida Sans Typewriter"/>
            <w:color w:val="268BD2"/>
            <w:sz w:val="16"/>
            <w:szCs w:val="16"/>
          </w:rPr>
          <w:t xml:space="preserve">              &lt;/Item&gt;</w:t>
        </w:r>
      </w:ins>
    </w:p>
    <w:p w14:paraId="0B02345D" w14:textId="77777777" w:rsidR="007B26CB" w:rsidRPr="007B26CB" w:rsidRDefault="007B26CB" w:rsidP="007B26CB">
      <w:pPr>
        <w:rPr>
          <w:ins w:id="4413" w:author="Greg Stoike" w:date="2018-11-30T10:52:00Z"/>
          <w:rFonts w:ascii="Consolas" w:eastAsiaTheme="minorHAnsi" w:hAnsi="Consolas" w:cs="Lucida Sans Typewriter"/>
          <w:color w:val="268BD2"/>
          <w:sz w:val="16"/>
          <w:szCs w:val="16"/>
        </w:rPr>
      </w:pPr>
      <w:ins w:id="4414" w:author="Greg Stoike" w:date="2018-11-30T10:52:00Z">
        <w:r w:rsidRPr="007B26CB">
          <w:rPr>
            <w:rFonts w:ascii="Consolas" w:eastAsiaTheme="minorHAnsi" w:hAnsi="Consolas" w:cs="Lucida Sans Typewriter"/>
            <w:color w:val="268BD2"/>
            <w:sz w:val="16"/>
            <w:szCs w:val="16"/>
          </w:rPr>
          <w:t xml:space="preserve">            &lt;/ItemGroup&gt;</w:t>
        </w:r>
      </w:ins>
    </w:p>
    <w:p w14:paraId="6E9F9AAA" w14:textId="77777777" w:rsidR="007B26CB" w:rsidRPr="007B26CB" w:rsidRDefault="007B26CB" w:rsidP="007B26CB">
      <w:pPr>
        <w:rPr>
          <w:ins w:id="4415" w:author="Greg Stoike" w:date="2018-11-30T10:52:00Z"/>
          <w:rFonts w:ascii="Consolas" w:eastAsiaTheme="minorHAnsi" w:hAnsi="Consolas" w:cs="Lucida Sans Typewriter"/>
          <w:color w:val="268BD2"/>
          <w:sz w:val="16"/>
          <w:szCs w:val="16"/>
        </w:rPr>
      </w:pPr>
      <w:ins w:id="4416" w:author="Greg Stoike" w:date="2018-11-30T10:52:00Z">
        <w:r w:rsidRPr="007B26CB">
          <w:rPr>
            <w:rFonts w:ascii="Consolas" w:eastAsiaTheme="minorHAnsi" w:hAnsi="Consolas" w:cs="Lucida Sans Typewriter"/>
            <w:color w:val="268BD2"/>
            <w:sz w:val="16"/>
            <w:szCs w:val="16"/>
          </w:rPr>
          <w:t xml:space="preserve">            &lt;ItemGroup maxItems="ALL" maxResponses="ALL" id="816"&gt;</w:t>
        </w:r>
      </w:ins>
    </w:p>
    <w:p w14:paraId="7BFD6583" w14:textId="77777777" w:rsidR="007B26CB" w:rsidRPr="007B26CB" w:rsidRDefault="007B26CB" w:rsidP="007B26CB">
      <w:pPr>
        <w:rPr>
          <w:ins w:id="4417" w:author="Greg Stoike" w:date="2018-11-30T10:52:00Z"/>
          <w:rFonts w:ascii="Consolas" w:eastAsiaTheme="minorHAnsi" w:hAnsi="Consolas" w:cs="Lucida Sans Typewriter"/>
          <w:color w:val="268BD2"/>
          <w:sz w:val="16"/>
          <w:szCs w:val="16"/>
        </w:rPr>
      </w:pPr>
      <w:ins w:id="4418" w:author="Greg Stoike" w:date="2018-11-30T10:52:00Z">
        <w:r w:rsidRPr="007B26CB">
          <w:rPr>
            <w:rFonts w:ascii="Consolas" w:eastAsiaTheme="minorHAnsi" w:hAnsi="Consolas" w:cs="Lucida Sans Typewriter"/>
            <w:color w:val="268BD2"/>
            <w:sz w:val="16"/>
            <w:szCs w:val="16"/>
          </w:rPr>
          <w:t xml:space="preserve">              &lt;Stimulus id="816"/&gt;</w:t>
        </w:r>
      </w:ins>
    </w:p>
    <w:p w14:paraId="432C593C" w14:textId="77777777" w:rsidR="007B26CB" w:rsidRPr="007B26CB" w:rsidRDefault="007B26CB" w:rsidP="007B26CB">
      <w:pPr>
        <w:rPr>
          <w:ins w:id="4419" w:author="Greg Stoike" w:date="2018-11-30T10:52:00Z"/>
          <w:rFonts w:ascii="Consolas" w:eastAsiaTheme="minorHAnsi" w:hAnsi="Consolas" w:cs="Lucida Sans Typewriter"/>
          <w:color w:val="268BD2"/>
          <w:sz w:val="16"/>
          <w:szCs w:val="16"/>
        </w:rPr>
      </w:pPr>
      <w:ins w:id="442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id="29929" type="MC"&gt;</w:t>
        </w:r>
      </w:ins>
    </w:p>
    <w:p w14:paraId="17683C60" w14:textId="77777777" w:rsidR="007B26CB" w:rsidRPr="007B26CB" w:rsidRDefault="007B26CB" w:rsidP="007B26CB">
      <w:pPr>
        <w:rPr>
          <w:ins w:id="4421" w:author="Greg Stoike" w:date="2018-11-30T10:52:00Z"/>
          <w:rFonts w:ascii="Consolas" w:eastAsiaTheme="minorHAnsi" w:hAnsi="Consolas" w:cs="Lucida Sans Typewriter"/>
          <w:color w:val="268BD2"/>
          <w:sz w:val="16"/>
          <w:szCs w:val="16"/>
        </w:rPr>
      </w:pPr>
      <w:ins w:id="4422" w:author="Greg Stoike" w:date="2018-11-30T10:52:00Z">
        <w:r w:rsidRPr="007B26CB">
          <w:rPr>
            <w:rFonts w:ascii="Consolas" w:eastAsiaTheme="minorHAnsi" w:hAnsi="Consolas" w:cs="Lucida Sans Typewriter"/>
            <w:color w:val="268BD2"/>
            <w:sz w:val="16"/>
            <w:szCs w:val="16"/>
          </w:rPr>
          <w:t xml:space="preserve">                &lt;PoolProperties&gt;</w:t>
        </w:r>
      </w:ins>
    </w:p>
    <w:p w14:paraId="14E0DFBB" w14:textId="77777777" w:rsidR="007B26CB" w:rsidRPr="007B26CB" w:rsidRDefault="007B26CB" w:rsidP="007B26CB">
      <w:pPr>
        <w:rPr>
          <w:ins w:id="4423" w:author="Greg Stoike" w:date="2018-11-30T10:52:00Z"/>
          <w:rFonts w:ascii="Consolas" w:eastAsiaTheme="minorHAnsi" w:hAnsi="Consolas" w:cs="Lucida Sans Typewriter"/>
          <w:color w:val="268BD2"/>
          <w:sz w:val="16"/>
          <w:szCs w:val="16"/>
        </w:rPr>
      </w:pPr>
      <w:ins w:id="442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11F3CCE6" w14:textId="77777777" w:rsidR="007B26CB" w:rsidRPr="007B26CB" w:rsidRDefault="007B26CB" w:rsidP="007B26CB">
      <w:pPr>
        <w:rPr>
          <w:ins w:id="4425" w:author="Greg Stoike" w:date="2018-11-30T10:52:00Z"/>
          <w:rFonts w:ascii="Consolas" w:eastAsiaTheme="minorHAnsi" w:hAnsi="Consolas" w:cs="Lucida Sans Typewriter"/>
          <w:color w:val="268BD2"/>
          <w:sz w:val="16"/>
          <w:szCs w:val="16"/>
        </w:rPr>
      </w:pPr>
      <w:ins w:id="442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51083D5D" w14:textId="77777777" w:rsidR="007B26CB" w:rsidRPr="007B26CB" w:rsidRDefault="007B26CB" w:rsidP="007B26CB">
      <w:pPr>
        <w:rPr>
          <w:ins w:id="4427" w:author="Greg Stoike" w:date="2018-11-30T10:52:00Z"/>
          <w:rFonts w:ascii="Consolas" w:eastAsiaTheme="minorHAnsi" w:hAnsi="Consolas" w:cs="Lucida Sans Typewriter"/>
          <w:color w:val="268BD2"/>
          <w:sz w:val="16"/>
          <w:szCs w:val="16"/>
        </w:rPr>
      </w:pPr>
      <w:ins w:id="4428"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44270043" w14:textId="77777777" w:rsidR="007B26CB" w:rsidRPr="007B26CB" w:rsidRDefault="007B26CB" w:rsidP="007B26CB">
      <w:pPr>
        <w:rPr>
          <w:ins w:id="4429" w:author="Greg Stoike" w:date="2018-11-30T10:52:00Z"/>
          <w:rFonts w:ascii="Consolas" w:eastAsiaTheme="minorHAnsi" w:hAnsi="Consolas" w:cs="Lucida Sans Typewriter"/>
          <w:color w:val="268BD2"/>
          <w:sz w:val="16"/>
          <w:szCs w:val="16"/>
        </w:rPr>
      </w:pPr>
      <w:ins w:id="443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2741DE43" w14:textId="77777777" w:rsidR="007B26CB" w:rsidRPr="007B26CB" w:rsidRDefault="007B26CB" w:rsidP="007B26CB">
      <w:pPr>
        <w:rPr>
          <w:ins w:id="4431" w:author="Greg Stoike" w:date="2018-11-30T10:52:00Z"/>
          <w:rFonts w:ascii="Consolas" w:eastAsiaTheme="minorHAnsi" w:hAnsi="Consolas" w:cs="Lucida Sans Typewriter"/>
          <w:color w:val="268BD2"/>
          <w:sz w:val="16"/>
          <w:szCs w:val="16"/>
        </w:rPr>
      </w:pPr>
      <w:ins w:id="4432"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24F8749A" w14:textId="77777777" w:rsidR="007B26CB" w:rsidRPr="007B26CB" w:rsidRDefault="007B26CB" w:rsidP="007B26CB">
      <w:pPr>
        <w:rPr>
          <w:ins w:id="4433" w:author="Greg Stoike" w:date="2018-11-30T10:52:00Z"/>
          <w:rFonts w:ascii="Consolas" w:eastAsiaTheme="minorHAnsi" w:hAnsi="Consolas" w:cs="Lucida Sans Typewriter"/>
          <w:color w:val="268BD2"/>
          <w:sz w:val="16"/>
          <w:szCs w:val="16"/>
        </w:rPr>
      </w:pPr>
      <w:ins w:id="4434"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6A9DFDA0" w14:textId="77777777" w:rsidR="007B26CB" w:rsidRPr="007B26CB" w:rsidRDefault="007B26CB" w:rsidP="007B26CB">
      <w:pPr>
        <w:rPr>
          <w:ins w:id="4435" w:author="Greg Stoike" w:date="2018-11-30T10:52:00Z"/>
          <w:rFonts w:ascii="Consolas" w:eastAsiaTheme="minorHAnsi" w:hAnsi="Consolas" w:cs="Lucida Sans Typewriter"/>
          <w:color w:val="268BD2"/>
          <w:sz w:val="16"/>
          <w:szCs w:val="16"/>
        </w:rPr>
      </w:pPr>
      <w:ins w:id="443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A17E07B" w14:textId="77777777" w:rsidR="007B26CB" w:rsidRPr="007B26CB" w:rsidRDefault="007B26CB" w:rsidP="007B26CB">
      <w:pPr>
        <w:rPr>
          <w:ins w:id="4437" w:author="Greg Stoike" w:date="2018-11-30T10:52:00Z"/>
          <w:rFonts w:ascii="Consolas" w:eastAsiaTheme="minorHAnsi" w:hAnsi="Consolas" w:cs="Lucida Sans Typewriter"/>
          <w:color w:val="268BD2"/>
          <w:sz w:val="16"/>
          <w:szCs w:val="16"/>
        </w:rPr>
      </w:pPr>
      <w:ins w:id="443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110BA41B" w14:textId="77777777" w:rsidR="007B26CB" w:rsidRPr="007B26CB" w:rsidRDefault="007B26CB" w:rsidP="007B26CB">
      <w:pPr>
        <w:rPr>
          <w:ins w:id="4439" w:author="Greg Stoike" w:date="2018-11-30T10:52:00Z"/>
          <w:rFonts w:ascii="Consolas" w:eastAsiaTheme="minorHAnsi" w:hAnsi="Consolas" w:cs="Lucida Sans Typewriter"/>
          <w:color w:val="268BD2"/>
          <w:sz w:val="16"/>
          <w:szCs w:val="16"/>
        </w:rPr>
      </w:pPr>
      <w:ins w:id="4440" w:author="Greg Stoike" w:date="2018-11-30T10:52:00Z">
        <w:r w:rsidRPr="007B26CB">
          <w:rPr>
            <w:rFonts w:ascii="Consolas" w:eastAsiaTheme="minorHAnsi" w:hAnsi="Consolas" w:cs="Lucida Sans Typewriter"/>
            <w:color w:val="268BD2"/>
            <w:sz w:val="16"/>
            <w:szCs w:val="16"/>
          </w:rPr>
          <w:lastRenderedPageBreak/>
          <w:t xml:space="preserve">                  &lt;PoolProperty name="Scoring Engine" value="Automatic with Key"/&gt;</w:t>
        </w:r>
      </w:ins>
    </w:p>
    <w:p w14:paraId="06A355FC" w14:textId="77777777" w:rsidR="007B26CB" w:rsidRPr="007B26CB" w:rsidRDefault="007B26CB" w:rsidP="007B26CB">
      <w:pPr>
        <w:rPr>
          <w:ins w:id="4441" w:author="Greg Stoike" w:date="2018-11-30T10:52:00Z"/>
          <w:rFonts w:ascii="Consolas" w:eastAsiaTheme="minorHAnsi" w:hAnsi="Consolas" w:cs="Lucida Sans Typewriter"/>
          <w:color w:val="268BD2"/>
          <w:sz w:val="16"/>
          <w:szCs w:val="16"/>
        </w:rPr>
      </w:pPr>
      <w:ins w:id="444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43266489" w14:textId="77777777" w:rsidR="007B26CB" w:rsidRPr="007B26CB" w:rsidRDefault="007B26CB" w:rsidP="007B26CB">
      <w:pPr>
        <w:rPr>
          <w:ins w:id="4443" w:author="Greg Stoike" w:date="2018-11-30T10:52:00Z"/>
          <w:rFonts w:ascii="Consolas" w:eastAsiaTheme="minorHAnsi" w:hAnsi="Consolas" w:cs="Lucida Sans Typewriter"/>
          <w:color w:val="268BD2"/>
          <w:sz w:val="16"/>
          <w:szCs w:val="16"/>
        </w:rPr>
      </w:pPr>
      <w:ins w:id="444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32EBBA41" w14:textId="77777777" w:rsidR="007B26CB" w:rsidRPr="007B26CB" w:rsidRDefault="007B26CB" w:rsidP="007B26CB">
      <w:pPr>
        <w:rPr>
          <w:ins w:id="4445" w:author="Greg Stoike" w:date="2018-11-30T10:52:00Z"/>
          <w:rFonts w:ascii="Consolas" w:eastAsiaTheme="minorHAnsi" w:hAnsi="Consolas" w:cs="Lucida Sans Typewriter"/>
          <w:color w:val="268BD2"/>
          <w:sz w:val="16"/>
          <w:szCs w:val="16"/>
        </w:rPr>
      </w:pPr>
      <w:ins w:id="4446" w:author="Greg Stoike" w:date="2018-11-30T10:52:00Z">
        <w:r w:rsidRPr="007B26CB">
          <w:rPr>
            <w:rFonts w:ascii="Consolas" w:eastAsiaTheme="minorHAnsi" w:hAnsi="Consolas" w:cs="Lucida Sans Typewriter"/>
            <w:color w:val="268BD2"/>
            <w:sz w:val="16"/>
            <w:szCs w:val="16"/>
          </w:rPr>
          <w:t xml:space="preserve">                &lt;/PoolProperties&gt;</w:t>
        </w:r>
      </w:ins>
    </w:p>
    <w:p w14:paraId="18552B54" w14:textId="77777777" w:rsidR="007B26CB" w:rsidRPr="007B26CB" w:rsidRDefault="007B26CB" w:rsidP="007B26CB">
      <w:pPr>
        <w:rPr>
          <w:ins w:id="4447" w:author="Greg Stoike" w:date="2018-11-30T10:52:00Z"/>
          <w:rFonts w:ascii="Consolas" w:eastAsiaTheme="minorHAnsi" w:hAnsi="Consolas" w:cs="Lucida Sans Typewriter"/>
          <w:color w:val="268BD2"/>
          <w:sz w:val="16"/>
          <w:szCs w:val="16"/>
        </w:rPr>
      </w:pPr>
      <w:ins w:id="4448" w:author="Greg Stoike" w:date="2018-11-30T10:52:00Z">
        <w:r w:rsidRPr="007B26CB">
          <w:rPr>
            <w:rFonts w:ascii="Consolas" w:eastAsiaTheme="minorHAnsi" w:hAnsi="Consolas" w:cs="Lucida Sans Typewriter"/>
            <w:color w:val="268BD2"/>
            <w:sz w:val="16"/>
            <w:szCs w:val="16"/>
          </w:rPr>
          <w:t xml:space="preserve">                &lt;Presentations&gt;</w:t>
        </w:r>
      </w:ins>
    </w:p>
    <w:p w14:paraId="166BF595" w14:textId="77777777" w:rsidR="007B26CB" w:rsidRPr="007B26CB" w:rsidRDefault="007B26CB" w:rsidP="007B26CB">
      <w:pPr>
        <w:rPr>
          <w:ins w:id="4449" w:author="Greg Stoike" w:date="2018-11-30T10:52:00Z"/>
          <w:rFonts w:ascii="Consolas" w:eastAsiaTheme="minorHAnsi" w:hAnsi="Consolas" w:cs="Lucida Sans Typewriter"/>
          <w:color w:val="268BD2"/>
          <w:sz w:val="16"/>
          <w:szCs w:val="16"/>
        </w:rPr>
      </w:pPr>
      <w:ins w:id="445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6B91438" w14:textId="77777777" w:rsidR="007B26CB" w:rsidRPr="007B26CB" w:rsidRDefault="007B26CB" w:rsidP="007B26CB">
      <w:pPr>
        <w:rPr>
          <w:ins w:id="4451" w:author="Greg Stoike" w:date="2018-11-30T10:52:00Z"/>
          <w:rFonts w:ascii="Consolas" w:eastAsiaTheme="minorHAnsi" w:hAnsi="Consolas" w:cs="Lucida Sans Typewriter"/>
          <w:color w:val="268BD2"/>
          <w:sz w:val="16"/>
          <w:szCs w:val="16"/>
        </w:rPr>
      </w:pPr>
      <w:ins w:id="445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5497FEF" w14:textId="77777777" w:rsidR="007B26CB" w:rsidRPr="007B26CB" w:rsidRDefault="007B26CB" w:rsidP="007B26CB">
      <w:pPr>
        <w:rPr>
          <w:ins w:id="4453" w:author="Greg Stoike" w:date="2018-11-30T10:52:00Z"/>
          <w:rFonts w:ascii="Consolas" w:eastAsiaTheme="minorHAnsi" w:hAnsi="Consolas" w:cs="Lucida Sans Typewriter"/>
          <w:color w:val="268BD2"/>
          <w:sz w:val="16"/>
          <w:szCs w:val="16"/>
        </w:rPr>
      </w:pPr>
      <w:ins w:id="4454" w:author="Greg Stoike" w:date="2018-11-30T10:52:00Z">
        <w:r w:rsidRPr="007B26CB">
          <w:rPr>
            <w:rFonts w:ascii="Consolas" w:eastAsiaTheme="minorHAnsi" w:hAnsi="Consolas" w:cs="Lucida Sans Typewriter"/>
            <w:color w:val="268BD2"/>
            <w:sz w:val="16"/>
            <w:szCs w:val="16"/>
          </w:rPr>
          <w:t xml:space="preserve">                &lt;/Presentations&gt;</w:t>
        </w:r>
      </w:ins>
    </w:p>
    <w:p w14:paraId="2FBDDAA1" w14:textId="77777777" w:rsidR="007B26CB" w:rsidRPr="007B26CB" w:rsidRDefault="007B26CB" w:rsidP="007B26CB">
      <w:pPr>
        <w:rPr>
          <w:ins w:id="4455" w:author="Greg Stoike" w:date="2018-11-30T10:52:00Z"/>
          <w:rFonts w:ascii="Consolas" w:eastAsiaTheme="minorHAnsi" w:hAnsi="Consolas" w:cs="Lucida Sans Typewriter"/>
          <w:color w:val="268BD2"/>
          <w:sz w:val="16"/>
          <w:szCs w:val="16"/>
        </w:rPr>
      </w:pPr>
      <w:ins w:id="4456" w:author="Greg Stoike" w:date="2018-11-30T10:52:00Z">
        <w:r w:rsidRPr="007B26CB">
          <w:rPr>
            <w:rFonts w:ascii="Consolas" w:eastAsiaTheme="minorHAnsi" w:hAnsi="Consolas" w:cs="Lucida Sans Typewriter"/>
            <w:color w:val="268BD2"/>
            <w:sz w:val="16"/>
            <w:szCs w:val="16"/>
          </w:rPr>
          <w:t xml:space="preserve">                &lt;ItemScoreDimensions&gt;</w:t>
        </w:r>
      </w:ins>
    </w:p>
    <w:p w14:paraId="21790E0F" w14:textId="77777777" w:rsidR="007B26CB" w:rsidRPr="007B26CB" w:rsidRDefault="007B26CB" w:rsidP="007B26CB">
      <w:pPr>
        <w:rPr>
          <w:ins w:id="4457" w:author="Greg Stoike" w:date="2018-11-30T10:52:00Z"/>
          <w:rFonts w:ascii="Consolas" w:eastAsiaTheme="minorHAnsi" w:hAnsi="Consolas" w:cs="Lucida Sans Typewriter"/>
          <w:color w:val="268BD2"/>
          <w:sz w:val="16"/>
          <w:szCs w:val="16"/>
        </w:rPr>
      </w:pPr>
      <w:ins w:id="445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3C1D1870" w14:textId="77777777" w:rsidR="007B26CB" w:rsidRPr="007B26CB" w:rsidRDefault="007B26CB" w:rsidP="007B26CB">
      <w:pPr>
        <w:rPr>
          <w:ins w:id="4459" w:author="Greg Stoike" w:date="2018-11-30T10:52:00Z"/>
          <w:rFonts w:ascii="Consolas" w:eastAsiaTheme="minorHAnsi" w:hAnsi="Consolas" w:cs="Lucida Sans Typewriter"/>
          <w:color w:val="268BD2"/>
          <w:sz w:val="16"/>
          <w:szCs w:val="16"/>
        </w:rPr>
      </w:pPr>
      <w:ins w:id="4460" w:author="Greg Stoike" w:date="2018-11-30T10:52:00Z">
        <w:r w:rsidRPr="007B26CB">
          <w:rPr>
            <w:rFonts w:ascii="Consolas" w:eastAsiaTheme="minorHAnsi" w:hAnsi="Consolas" w:cs="Lucida Sans Typewriter"/>
            <w:color w:val="268BD2"/>
            <w:sz w:val="16"/>
            <w:szCs w:val="16"/>
          </w:rPr>
          <w:t xml:space="preserve">                    &lt;ItemScoreParameter value="0.3356199860572815" measurementParameter="a"/&gt;</w:t>
        </w:r>
      </w:ins>
    </w:p>
    <w:p w14:paraId="433F4300" w14:textId="77777777" w:rsidR="007B26CB" w:rsidRPr="007B26CB" w:rsidRDefault="007B26CB" w:rsidP="007B26CB">
      <w:pPr>
        <w:rPr>
          <w:ins w:id="4461" w:author="Greg Stoike" w:date="2018-11-30T10:52:00Z"/>
          <w:rFonts w:ascii="Consolas" w:eastAsiaTheme="minorHAnsi" w:hAnsi="Consolas" w:cs="Lucida Sans Typewriter"/>
          <w:color w:val="268BD2"/>
          <w:sz w:val="16"/>
          <w:szCs w:val="16"/>
        </w:rPr>
      </w:pPr>
      <w:ins w:id="4462" w:author="Greg Stoike" w:date="2018-11-30T10:52:00Z">
        <w:r w:rsidRPr="007B26CB">
          <w:rPr>
            <w:rFonts w:ascii="Consolas" w:eastAsiaTheme="minorHAnsi" w:hAnsi="Consolas" w:cs="Lucida Sans Typewriter"/>
            <w:color w:val="268BD2"/>
            <w:sz w:val="16"/>
            <w:szCs w:val="16"/>
          </w:rPr>
          <w:t xml:space="preserve">                    &lt;ItemScoreParameter value="-0.7444900274276733" measurementParameter="b"/&gt;</w:t>
        </w:r>
      </w:ins>
    </w:p>
    <w:p w14:paraId="6CFA2752" w14:textId="77777777" w:rsidR="007B26CB" w:rsidRPr="007B26CB" w:rsidRDefault="007B26CB" w:rsidP="007B26CB">
      <w:pPr>
        <w:rPr>
          <w:ins w:id="4463" w:author="Greg Stoike" w:date="2018-11-30T10:52:00Z"/>
          <w:rFonts w:ascii="Consolas" w:eastAsiaTheme="minorHAnsi" w:hAnsi="Consolas" w:cs="Lucida Sans Typewriter"/>
          <w:color w:val="268BD2"/>
          <w:sz w:val="16"/>
          <w:szCs w:val="16"/>
        </w:rPr>
      </w:pPr>
      <w:ins w:id="446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3C36A33" w14:textId="77777777" w:rsidR="007B26CB" w:rsidRPr="007B26CB" w:rsidRDefault="007B26CB" w:rsidP="007B26CB">
      <w:pPr>
        <w:rPr>
          <w:ins w:id="4465" w:author="Greg Stoike" w:date="2018-11-30T10:52:00Z"/>
          <w:rFonts w:ascii="Consolas" w:eastAsiaTheme="minorHAnsi" w:hAnsi="Consolas" w:cs="Lucida Sans Typewriter"/>
          <w:color w:val="268BD2"/>
          <w:sz w:val="16"/>
          <w:szCs w:val="16"/>
        </w:rPr>
      </w:pPr>
      <w:ins w:id="4466" w:author="Greg Stoike" w:date="2018-11-30T10:52:00Z">
        <w:r w:rsidRPr="007B26CB">
          <w:rPr>
            <w:rFonts w:ascii="Consolas" w:eastAsiaTheme="minorHAnsi" w:hAnsi="Consolas" w:cs="Lucida Sans Typewriter"/>
            <w:color w:val="268BD2"/>
            <w:sz w:val="16"/>
            <w:szCs w:val="16"/>
          </w:rPr>
          <w:t xml:space="preserve">                  &lt;/ItemScoreDimension&gt;</w:t>
        </w:r>
      </w:ins>
    </w:p>
    <w:p w14:paraId="0ACE18A6" w14:textId="77777777" w:rsidR="007B26CB" w:rsidRPr="007B26CB" w:rsidRDefault="007B26CB" w:rsidP="007B26CB">
      <w:pPr>
        <w:rPr>
          <w:ins w:id="4467" w:author="Greg Stoike" w:date="2018-11-30T10:52:00Z"/>
          <w:rFonts w:ascii="Consolas" w:eastAsiaTheme="minorHAnsi" w:hAnsi="Consolas" w:cs="Lucida Sans Typewriter"/>
          <w:color w:val="268BD2"/>
          <w:sz w:val="16"/>
          <w:szCs w:val="16"/>
        </w:rPr>
      </w:pPr>
      <w:ins w:id="4468" w:author="Greg Stoike" w:date="2018-11-30T10:52:00Z">
        <w:r w:rsidRPr="007B26CB">
          <w:rPr>
            <w:rFonts w:ascii="Consolas" w:eastAsiaTheme="minorHAnsi" w:hAnsi="Consolas" w:cs="Lucida Sans Typewriter"/>
            <w:color w:val="268BD2"/>
            <w:sz w:val="16"/>
            <w:szCs w:val="16"/>
          </w:rPr>
          <w:t xml:space="preserve">                &lt;/ItemScoreDimensions&gt;</w:t>
        </w:r>
      </w:ins>
    </w:p>
    <w:p w14:paraId="1F943DEC" w14:textId="77777777" w:rsidR="007B26CB" w:rsidRPr="007B26CB" w:rsidRDefault="007B26CB" w:rsidP="007B26CB">
      <w:pPr>
        <w:rPr>
          <w:ins w:id="4469" w:author="Greg Stoike" w:date="2018-11-30T10:52:00Z"/>
          <w:rFonts w:ascii="Consolas" w:eastAsiaTheme="minorHAnsi" w:hAnsi="Consolas" w:cs="Lucida Sans Typewriter"/>
          <w:color w:val="268BD2"/>
          <w:sz w:val="16"/>
          <w:szCs w:val="16"/>
        </w:rPr>
      </w:pPr>
      <w:ins w:id="4470" w:author="Greg Stoike" w:date="2018-11-30T10:52:00Z">
        <w:r w:rsidRPr="007B26CB">
          <w:rPr>
            <w:rFonts w:ascii="Consolas" w:eastAsiaTheme="minorHAnsi" w:hAnsi="Consolas" w:cs="Lucida Sans Typewriter"/>
            <w:color w:val="268BD2"/>
            <w:sz w:val="16"/>
            <w:szCs w:val="16"/>
          </w:rPr>
          <w:t xml:space="preserve">                &lt;BlueprintReferences&gt;</w:t>
        </w:r>
      </w:ins>
    </w:p>
    <w:p w14:paraId="15184142" w14:textId="77777777" w:rsidR="007B26CB" w:rsidRPr="007B26CB" w:rsidRDefault="007B26CB" w:rsidP="007B26CB">
      <w:pPr>
        <w:rPr>
          <w:ins w:id="4471" w:author="Greg Stoike" w:date="2018-11-30T10:52:00Z"/>
          <w:rFonts w:ascii="Consolas" w:eastAsiaTheme="minorHAnsi" w:hAnsi="Consolas" w:cs="Lucida Sans Typewriter"/>
          <w:color w:val="268BD2"/>
          <w:sz w:val="16"/>
          <w:szCs w:val="16"/>
        </w:rPr>
      </w:pPr>
      <w:ins w:id="447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5E8C2F21" w14:textId="77777777" w:rsidR="007B26CB" w:rsidRPr="007B26CB" w:rsidRDefault="007B26CB" w:rsidP="007B26CB">
      <w:pPr>
        <w:rPr>
          <w:ins w:id="4473" w:author="Greg Stoike" w:date="2018-11-30T10:52:00Z"/>
          <w:rFonts w:ascii="Consolas" w:eastAsiaTheme="minorHAnsi" w:hAnsi="Consolas" w:cs="Lucida Sans Typewriter"/>
          <w:color w:val="268BD2"/>
          <w:sz w:val="16"/>
          <w:szCs w:val="16"/>
        </w:rPr>
      </w:pPr>
      <w:ins w:id="4474" w:author="Greg Stoike" w:date="2018-11-30T10:52:00Z">
        <w:r w:rsidRPr="007B26CB">
          <w:rPr>
            <w:rFonts w:ascii="Consolas" w:eastAsiaTheme="minorHAnsi" w:hAnsi="Consolas" w:cs="Lucida Sans Typewriter"/>
            <w:color w:val="268BD2"/>
            <w:sz w:val="16"/>
            <w:szCs w:val="16"/>
          </w:rPr>
          <w:t xml:space="preserve">                  &lt;BlueprintReference idRef="3-L"/&gt;</w:t>
        </w:r>
      </w:ins>
    </w:p>
    <w:p w14:paraId="42F900FF" w14:textId="77777777" w:rsidR="007B26CB" w:rsidRPr="007B26CB" w:rsidRDefault="007B26CB" w:rsidP="007B26CB">
      <w:pPr>
        <w:rPr>
          <w:ins w:id="4475" w:author="Greg Stoike" w:date="2018-11-30T10:52:00Z"/>
          <w:rFonts w:ascii="Consolas" w:eastAsiaTheme="minorHAnsi" w:hAnsi="Consolas" w:cs="Lucida Sans Typewriter"/>
          <w:color w:val="268BD2"/>
          <w:sz w:val="16"/>
          <w:szCs w:val="16"/>
        </w:rPr>
      </w:pPr>
      <w:ins w:id="4476"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65A801B7" w14:textId="77777777" w:rsidR="007B26CB" w:rsidRPr="007B26CB" w:rsidRDefault="007B26CB" w:rsidP="007B26CB">
      <w:pPr>
        <w:rPr>
          <w:ins w:id="4477" w:author="Greg Stoike" w:date="2018-11-30T10:52:00Z"/>
          <w:rFonts w:ascii="Consolas" w:eastAsiaTheme="minorHAnsi" w:hAnsi="Consolas" w:cs="Lucida Sans Typewriter"/>
          <w:color w:val="268BD2"/>
          <w:sz w:val="16"/>
          <w:szCs w:val="16"/>
        </w:rPr>
      </w:pPr>
      <w:ins w:id="4478" w:author="Greg Stoike" w:date="2018-11-30T10:52:00Z">
        <w:r w:rsidRPr="007B26CB">
          <w:rPr>
            <w:rFonts w:ascii="Consolas" w:eastAsiaTheme="minorHAnsi" w:hAnsi="Consolas" w:cs="Lucida Sans Typewriter"/>
            <w:color w:val="268BD2"/>
            <w:sz w:val="16"/>
            <w:szCs w:val="16"/>
          </w:rPr>
          <w:t xml:space="preserve">                &lt;/BlueprintReferences&gt;</w:t>
        </w:r>
      </w:ins>
    </w:p>
    <w:p w14:paraId="7956A377" w14:textId="77777777" w:rsidR="007B26CB" w:rsidRPr="007B26CB" w:rsidRDefault="007B26CB" w:rsidP="007B26CB">
      <w:pPr>
        <w:rPr>
          <w:ins w:id="4479" w:author="Greg Stoike" w:date="2018-11-30T10:52:00Z"/>
          <w:rFonts w:ascii="Consolas" w:eastAsiaTheme="minorHAnsi" w:hAnsi="Consolas" w:cs="Lucida Sans Typewriter"/>
          <w:color w:val="268BD2"/>
          <w:sz w:val="16"/>
          <w:szCs w:val="16"/>
        </w:rPr>
      </w:pPr>
      <w:ins w:id="4480" w:author="Greg Stoike" w:date="2018-11-30T10:52:00Z">
        <w:r w:rsidRPr="007B26CB">
          <w:rPr>
            <w:rFonts w:ascii="Consolas" w:eastAsiaTheme="minorHAnsi" w:hAnsi="Consolas" w:cs="Lucida Sans Typewriter"/>
            <w:color w:val="268BD2"/>
            <w:sz w:val="16"/>
            <w:szCs w:val="16"/>
          </w:rPr>
          <w:t xml:space="preserve">              &lt;/Item&gt;</w:t>
        </w:r>
      </w:ins>
    </w:p>
    <w:p w14:paraId="0BCA1235" w14:textId="77777777" w:rsidR="007B26CB" w:rsidRPr="007B26CB" w:rsidRDefault="007B26CB" w:rsidP="007B26CB">
      <w:pPr>
        <w:rPr>
          <w:ins w:id="4481" w:author="Greg Stoike" w:date="2018-11-30T10:52:00Z"/>
          <w:rFonts w:ascii="Consolas" w:eastAsiaTheme="minorHAnsi" w:hAnsi="Consolas" w:cs="Lucida Sans Typewriter"/>
          <w:color w:val="268BD2"/>
          <w:sz w:val="16"/>
          <w:szCs w:val="16"/>
        </w:rPr>
      </w:pPr>
      <w:ins w:id="448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id="29927" type="MC"&gt;</w:t>
        </w:r>
      </w:ins>
    </w:p>
    <w:p w14:paraId="62292609" w14:textId="77777777" w:rsidR="007B26CB" w:rsidRPr="007B26CB" w:rsidRDefault="007B26CB" w:rsidP="007B26CB">
      <w:pPr>
        <w:rPr>
          <w:ins w:id="4483" w:author="Greg Stoike" w:date="2018-11-30T10:52:00Z"/>
          <w:rFonts w:ascii="Consolas" w:eastAsiaTheme="minorHAnsi" w:hAnsi="Consolas" w:cs="Lucida Sans Typewriter"/>
          <w:color w:val="268BD2"/>
          <w:sz w:val="16"/>
          <w:szCs w:val="16"/>
        </w:rPr>
      </w:pPr>
      <w:ins w:id="4484" w:author="Greg Stoike" w:date="2018-11-30T10:52:00Z">
        <w:r w:rsidRPr="007B26CB">
          <w:rPr>
            <w:rFonts w:ascii="Consolas" w:eastAsiaTheme="minorHAnsi" w:hAnsi="Consolas" w:cs="Lucida Sans Typewriter"/>
            <w:color w:val="268BD2"/>
            <w:sz w:val="16"/>
            <w:szCs w:val="16"/>
          </w:rPr>
          <w:t xml:space="preserve">                &lt;PoolProperties&gt;</w:t>
        </w:r>
      </w:ins>
    </w:p>
    <w:p w14:paraId="5FA51C9B" w14:textId="77777777" w:rsidR="007B26CB" w:rsidRPr="007B26CB" w:rsidRDefault="007B26CB" w:rsidP="007B26CB">
      <w:pPr>
        <w:rPr>
          <w:ins w:id="4485" w:author="Greg Stoike" w:date="2018-11-30T10:52:00Z"/>
          <w:rFonts w:ascii="Consolas" w:eastAsiaTheme="minorHAnsi" w:hAnsi="Consolas" w:cs="Lucida Sans Typewriter"/>
          <w:color w:val="268BD2"/>
          <w:sz w:val="16"/>
          <w:szCs w:val="16"/>
        </w:rPr>
      </w:pPr>
      <w:ins w:id="4486"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5C475161" w14:textId="77777777" w:rsidR="007B26CB" w:rsidRPr="007B26CB" w:rsidRDefault="007B26CB" w:rsidP="007B26CB">
      <w:pPr>
        <w:rPr>
          <w:ins w:id="4487" w:author="Greg Stoike" w:date="2018-11-30T10:52:00Z"/>
          <w:rFonts w:ascii="Consolas" w:eastAsiaTheme="minorHAnsi" w:hAnsi="Consolas" w:cs="Lucida Sans Typewriter"/>
          <w:color w:val="268BD2"/>
          <w:sz w:val="16"/>
          <w:szCs w:val="16"/>
        </w:rPr>
      </w:pPr>
      <w:ins w:id="448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709E5BC" w14:textId="77777777" w:rsidR="007B26CB" w:rsidRPr="007B26CB" w:rsidRDefault="007B26CB" w:rsidP="007B26CB">
      <w:pPr>
        <w:rPr>
          <w:ins w:id="4489" w:author="Greg Stoike" w:date="2018-11-30T10:52:00Z"/>
          <w:rFonts w:ascii="Consolas" w:eastAsiaTheme="minorHAnsi" w:hAnsi="Consolas" w:cs="Lucida Sans Typewriter"/>
          <w:color w:val="268BD2"/>
          <w:sz w:val="16"/>
          <w:szCs w:val="16"/>
        </w:rPr>
      </w:pPr>
      <w:ins w:id="4490"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11BF1B91" w14:textId="77777777" w:rsidR="007B26CB" w:rsidRPr="007B26CB" w:rsidRDefault="007B26CB" w:rsidP="007B26CB">
      <w:pPr>
        <w:rPr>
          <w:ins w:id="4491" w:author="Greg Stoike" w:date="2018-11-30T10:52:00Z"/>
          <w:rFonts w:ascii="Consolas" w:eastAsiaTheme="minorHAnsi" w:hAnsi="Consolas" w:cs="Lucida Sans Typewriter"/>
          <w:color w:val="268BD2"/>
          <w:sz w:val="16"/>
          <w:szCs w:val="16"/>
        </w:rPr>
      </w:pPr>
      <w:ins w:id="449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B913AFA" w14:textId="77777777" w:rsidR="007B26CB" w:rsidRPr="007B26CB" w:rsidRDefault="007B26CB" w:rsidP="007B26CB">
      <w:pPr>
        <w:rPr>
          <w:ins w:id="4493" w:author="Greg Stoike" w:date="2018-11-30T10:52:00Z"/>
          <w:rFonts w:ascii="Consolas" w:eastAsiaTheme="minorHAnsi" w:hAnsi="Consolas" w:cs="Lucida Sans Typewriter"/>
          <w:color w:val="268BD2"/>
          <w:sz w:val="16"/>
          <w:szCs w:val="16"/>
        </w:rPr>
      </w:pPr>
      <w:ins w:id="4494"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3D907697" w14:textId="77777777" w:rsidR="007B26CB" w:rsidRPr="007B26CB" w:rsidRDefault="007B26CB" w:rsidP="007B26CB">
      <w:pPr>
        <w:rPr>
          <w:ins w:id="4495" w:author="Greg Stoike" w:date="2018-11-30T10:52:00Z"/>
          <w:rFonts w:ascii="Consolas" w:eastAsiaTheme="minorHAnsi" w:hAnsi="Consolas" w:cs="Lucida Sans Typewriter"/>
          <w:color w:val="268BD2"/>
          <w:sz w:val="16"/>
          <w:szCs w:val="16"/>
        </w:rPr>
      </w:pPr>
      <w:ins w:id="449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6A225CBD" w14:textId="77777777" w:rsidR="007B26CB" w:rsidRPr="007B26CB" w:rsidRDefault="007B26CB" w:rsidP="007B26CB">
      <w:pPr>
        <w:rPr>
          <w:ins w:id="4497" w:author="Greg Stoike" w:date="2018-11-30T10:52:00Z"/>
          <w:rFonts w:ascii="Consolas" w:eastAsiaTheme="minorHAnsi" w:hAnsi="Consolas" w:cs="Lucida Sans Typewriter"/>
          <w:color w:val="268BD2"/>
          <w:sz w:val="16"/>
          <w:szCs w:val="16"/>
        </w:rPr>
      </w:pPr>
      <w:ins w:id="449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34CAF5A" w14:textId="77777777" w:rsidR="007B26CB" w:rsidRPr="007B26CB" w:rsidRDefault="007B26CB" w:rsidP="007B26CB">
      <w:pPr>
        <w:rPr>
          <w:ins w:id="4499" w:author="Greg Stoike" w:date="2018-11-30T10:52:00Z"/>
          <w:rFonts w:ascii="Consolas" w:eastAsiaTheme="minorHAnsi" w:hAnsi="Consolas" w:cs="Lucida Sans Typewriter"/>
          <w:color w:val="268BD2"/>
          <w:sz w:val="16"/>
          <w:szCs w:val="16"/>
        </w:rPr>
      </w:pPr>
      <w:ins w:id="4500" w:author="Greg Stoike" w:date="2018-11-30T10:52:00Z">
        <w:r w:rsidRPr="007B26CB">
          <w:rPr>
            <w:rFonts w:ascii="Consolas" w:eastAsiaTheme="minorHAnsi" w:hAnsi="Consolas" w:cs="Lucida Sans Typewriter"/>
            <w:color w:val="268BD2"/>
            <w:sz w:val="16"/>
            <w:szCs w:val="16"/>
          </w:rPr>
          <w:lastRenderedPageBreak/>
          <w:t xml:space="preserve">                  &lt;PoolProperty name="Rubric Source" value="Answer Key"/&gt;</w:t>
        </w:r>
      </w:ins>
    </w:p>
    <w:p w14:paraId="6FEFF0BA" w14:textId="77777777" w:rsidR="007B26CB" w:rsidRPr="007B26CB" w:rsidRDefault="007B26CB" w:rsidP="007B26CB">
      <w:pPr>
        <w:rPr>
          <w:ins w:id="4501" w:author="Greg Stoike" w:date="2018-11-30T10:52:00Z"/>
          <w:rFonts w:ascii="Consolas" w:eastAsiaTheme="minorHAnsi" w:hAnsi="Consolas" w:cs="Lucida Sans Typewriter"/>
          <w:color w:val="268BD2"/>
          <w:sz w:val="16"/>
          <w:szCs w:val="16"/>
        </w:rPr>
      </w:pPr>
      <w:ins w:id="450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2F2F206" w14:textId="77777777" w:rsidR="007B26CB" w:rsidRPr="007B26CB" w:rsidRDefault="007B26CB" w:rsidP="007B26CB">
      <w:pPr>
        <w:rPr>
          <w:ins w:id="4503" w:author="Greg Stoike" w:date="2018-11-30T10:52:00Z"/>
          <w:rFonts w:ascii="Consolas" w:eastAsiaTheme="minorHAnsi" w:hAnsi="Consolas" w:cs="Lucida Sans Typewriter"/>
          <w:color w:val="268BD2"/>
          <w:sz w:val="16"/>
          <w:szCs w:val="16"/>
        </w:rPr>
      </w:pPr>
      <w:ins w:id="450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1D3BC419" w14:textId="77777777" w:rsidR="007B26CB" w:rsidRPr="007B26CB" w:rsidRDefault="007B26CB" w:rsidP="007B26CB">
      <w:pPr>
        <w:rPr>
          <w:ins w:id="4505" w:author="Greg Stoike" w:date="2018-11-30T10:52:00Z"/>
          <w:rFonts w:ascii="Consolas" w:eastAsiaTheme="minorHAnsi" w:hAnsi="Consolas" w:cs="Lucida Sans Typewriter"/>
          <w:color w:val="268BD2"/>
          <w:sz w:val="16"/>
          <w:szCs w:val="16"/>
        </w:rPr>
      </w:pPr>
      <w:ins w:id="4506"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18DEA67C" w14:textId="77777777" w:rsidR="007B26CB" w:rsidRPr="007B26CB" w:rsidRDefault="007B26CB" w:rsidP="007B26CB">
      <w:pPr>
        <w:rPr>
          <w:ins w:id="4507" w:author="Greg Stoike" w:date="2018-11-30T10:52:00Z"/>
          <w:rFonts w:ascii="Consolas" w:eastAsiaTheme="minorHAnsi" w:hAnsi="Consolas" w:cs="Lucida Sans Typewriter"/>
          <w:color w:val="268BD2"/>
          <w:sz w:val="16"/>
          <w:szCs w:val="16"/>
        </w:rPr>
      </w:pPr>
      <w:ins w:id="4508" w:author="Greg Stoike" w:date="2018-11-30T10:52:00Z">
        <w:r w:rsidRPr="007B26CB">
          <w:rPr>
            <w:rFonts w:ascii="Consolas" w:eastAsiaTheme="minorHAnsi" w:hAnsi="Consolas" w:cs="Lucida Sans Typewriter"/>
            <w:color w:val="268BD2"/>
            <w:sz w:val="16"/>
            <w:szCs w:val="16"/>
          </w:rPr>
          <w:t xml:space="preserve">                &lt;/PoolProperties&gt;</w:t>
        </w:r>
      </w:ins>
    </w:p>
    <w:p w14:paraId="30A5ADC0" w14:textId="77777777" w:rsidR="007B26CB" w:rsidRPr="007B26CB" w:rsidRDefault="007B26CB" w:rsidP="007B26CB">
      <w:pPr>
        <w:rPr>
          <w:ins w:id="4509" w:author="Greg Stoike" w:date="2018-11-30T10:52:00Z"/>
          <w:rFonts w:ascii="Consolas" w:eastAsiaTheme="minorHAnsi" w:hAnsi="Consolas" w:cs="Lucida Sans Typewriter"/>
          <w:color w:val="268BD2"/>
          <w:sz w:val="16"/>
          <w:szCs w:val="16"/>
        </w:rPr>
      </w:pPr>
      <w:ins w:id="4510" w:author="Greg Stoike" w:date="2018-11-30T10:52:00Z">
        <w:r w:rsidRPr="007B26CB">
          <w:rPr>
            <w:rFonts w:ascii="Consolas" w:eastAsiaTheme="minorHAnsi" w:hAnsi="Consolas" w:cs="Lucida Sans Typewriter"/>
            <w:color w:val="268BD2"/>
            <w:sz w:val="16"/>
            <w:szCs w:val="16"/>
          </w:rPr>
          <w:t xml:space="preserve">                &lt;Presentations&gt;</w:t>
        </w:r>
      </w:ins>
    </w:p>
    <w:p w14:paraId="5F077C42" w14:textId="77777777" w:rsidR="007B26CB" w:rsidRPr="007B26CB" w:rsidRDefault="007B26CB" w:rsidP="007B26CB">
      <w:pPr>
        <w:rPr>
          <w:ins w:id="4511" w:author="Greg Stoike" w:date="2018-11-30T10:52:00Z"/>
          <w:rFonts w:ascii="Consolas" w:eastAsiaTheme="minorHAnsi" w:hAnsi="Consolas" w:cs="Lucida Sans Typewriter"/>
          <w:color w:val="268BD2"/>
          <w:sz w:val="16"/>
          <w:szCs w:val="16"/>
        </w:rPr>
      </w:pPr>
      <w:ins w:id="451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3D36E431" w14:textId="77777777" w:rsidR="007B26CB" w:rsidRPr="007B26CB" w:rsidRDefault="007B26CB" w:rsidP="007B26CB">
      <w:pPr>
        <w:rPr>
          <w:ins w:id="4513" w:author="Greg Stoike" w:date="2018-11-30T10:52:00Z"/>
          <w:rFonts w:ascii="Consolas" w:eastAsiaTheme="minorHAnsi" w:hAnsi="Consolas" w:cs="Lucida Sans Typewriter"/>
          <w:color w:val="268BD2"/>
          <w:sz w:val="16"/>
          <w:szCs w:val="16"/>
        </w:rPr>
      </w:pPr>
      <w:ins w:id="451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7DDCFB12" w14:textId="77777777" w:rsidR="007B26CB" w:rsidRPr="007B26CB" w:rsidRDefault="007B26CB" w:rsidP="007B26CB">
      <w:pPr>
        <w:rPr>
          <w:ins w:id="4515" w:author="Greg Stoike" w:date="2018-11-30T10:52:00Z"/>
          <w:rFonts w:ascii="Consolas" w:eastAsiaTheme="minorHAnsi" w:hAnsi="Consolas" w:cs="Lucida Sans Typewriter"/>
          <w:color w:val="268BD2"/>
          <w:sz w:val="16"/>
          <w:szCs w:val="16"/>
        </w:rPr>
      </w:pPr>
      <w:ins w:id="4516" w:author="Greg Stoike" w:date="2018-11-30T10:52:00Z">
        <w:r w:rsidRPr="007B26CB">
          <w:rPr>
            <w:rFonts w:ascii="Consolas" w:eastAsiaTheme="minorHAnsi" w:hAnsi="Consolas" w:cs="Lucida Sans Typewriter"/>
            <w:color w:val="268BD2"/>
            <w:sz w:val="16"/>
            <w:szCs w:val="16"/>
          </w:rPr>
          <w:t xml:space="preserve">                &lt;/Presentations&gt;</w:t>
        </w:r>
      </w:ins>
    </w:p>
    <w:p w14:paraId="2198E87D" w14:textId="77777777" w:rsidR="007B26CB" w:rsidRPr="007B26CB" w:rsidRDefault="007B26CB" w:rsidP="007B26CB">
      <w:pPr>
        <w:rPr>
          <w:ins w:id="4517" w:author="Greg Stoike" w:date="2018-11-30T10:52:00Z"/>
          <w:rFonts w:ascii="Consolas" w:eastAsiaTheme="minorHAnsi" w:hAnsi="Consolas" w:cs="Lucida Sans Typewriter"/>
          <w:color w:val="268BD2"/>
          <w:sz w:val="16"/>
          <w:szCs w:val="16"/>
        </w:rPr>
      </w:pPr>
      <w:ins w:id="4518" w:author="Greg Stoike" w:date="2018-11-30T10:52:00Z">
        <w:r w:rsidRPr="007B26CB">
          <w:rPr>
            <w:rFonts w:ascii="Consolas" w:eastAsiaTheme="minorHAnsi" w:hAnsi="Consolas" w:cs="Lucida Sans Typewriter"/>
            <w:color w:val="268BD2"/>
            <w:sz w:val="16"/>
            <w:szCs w:val="16"/>
          </w:rPr>
          <w:t xml:space="preserve">                &lt;ItemScoreDimensions&gt;</w:t>
        </w:r>
      </w:ins>
    </w:p>
    <w:p w14:paraId="021BBC23" w14:textId="77777777" w:rsidR="007B26CB" w:rsidRPr="007B26CB" w:rsidRDefault="007B26CB" w:rsidP="007B26CB">
      <w:pPr>
        <w:rPr>
          <w:ins w:id="4519" w:author="Greg Stoike" w:date="2018-11-30T10:52:00Z"/>
          <w:rFonts w:ascii="Consolas" w:eastAsiaTheme="minorHAnsi" w:hAnsi="Consolas" w:cs="Lucida Sans Typewriter"/>
          <w:color w:val="268BD2"/>
          <w:sz w:val="16"/>
          <w:szCs w:val="16"/>
        </w:rPr>
      </w:pPr>
      <w:ins w:id="452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7D0D2B15" w14:textId="77777777" w:rsidR="007B26CB" w:rsidRPr="007B26CB" w:rsidRDefault="007B26CB" w:rsidP="007B26CB">
      <w:pPr>
        <w:rPr>
          <w:ins w:id="4521" w:author="Greg Stoike" w:date="2018-11-30T10:52:00Z"/>
          <w:rFonts w:ascii="Consolas" w:eastAsiaTheme="minorHAnsi" w:hAnsi="Consolas" w:cs="Lucida Sans Typewriter"/>
          <w:color w:val="268BD2"/>
          <w:sz w:val="16"/>
          <w:szCs w:val="16"/>
        </w:rPr>
      </w:pPr>
      <w:ins w:id="4522" w:author="Greg Stoike" w:date="2018-11-30T10:52:00Z">
        <w:r w:rsidRPr="007B26CB">
          <w:rPr>
            <w:rFonts w:ascii="Consolas" w:eastAsiaTheme="minorHAnsi" w:hAnsi="Consolas" w:cs="Lucida Sans Typewriter"/>
            <w:color w:val="268BD2"/>
            <w:sz w:val="16"/>
            <w:szCs w:val="16"/>
          </w:rPr>
          <w:t xml:space="preserve">                    &lt;ItemScoreParameter value="0.5158100128173828" measurementParameter="a"/&gt;</w:t>
        </w:r>
      </w:ins>
    </w:p>
    <w:p w14:paraId="7D3AB073" w14:textId="77777777" w:rsidR="007B26CB" w:rsidRPr="007B26CB" w:rsidRDefault="007B26CB" w:rsidP="007B26CB">
      <w:pPr>
        <w:rPr>
          <w:ins w:id="4523" w:author="Greg Stoike" w:date="2018-11-30T10:52:00Z"/>
          <w:rFonts w:ascii="Consolas" w:eastAsiaTheme="minorHAnsi" w:hAnsi="Consolas" w:cs="Lucida Sans Typewriter"/>
          <w:color w:val="268BD2"/>
          <w:sz w:val="16"/>
          <w:szCs w:val="16"/>
        </w:rPr>
      </w:pPr>
      <w:ins w:id="4524" w:author="Greg Stoike" w:date="2018-11-30T10:52:00Z">
        <w:r w:rsidRPr="007B26CB">
          <w:rPr>
            <w:rFonts w:ascii="Consolas" w:eastAsiaTheme="minorHAnsi" w:hAnsi="Consolas" w:cs="Lucida Sans Typewriter"/>
            <w:color w:val="268BD2"/>
            <w:sz w:val="16"/>
            <w:szCs w:val="16"/>
          </w:rPr>
          <w:t xml:space="preserve">                    &lt;ItemScoreParameter value="0.2517400085926056" measurementParameter="b"/&gt;</w:t>
        </w:r>
      </w:ins>
    </w:p>
    <w:p w14:paraId="4F902B3B" w14:textId="77777777" w:rsidR="007B26CB" w:rsidRPr="007B26CB" w:rsidRDefault="007B26CB" w:rsidP="007B26CB">
      <w:pPr>
        <w:rPr>
          <w:ins w:id="4525" w:author="Greg Stoike" w:date="2018-11-30T10:52:00Z"/>
          <w:rFonts w:ascii="Consolas" w:eastAsiaTheme="minorHAnsi" w:hAnsi="Consolas" w:cs="Lucida Sans Typewriter"/>
          <w:color w:val="268BD2"/>
          <w:sz w:val="16"/>
          <w:szCs w:val="16"/>
        </w:rPr>
      </w:pPr>
      <w:ins w:id="452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8D74F39" w14:textId="77777777" w:rsidR="007B26CB" w:rsidRPr="007B26CB" w:rsidRDefault="007B26CB" w:rsidP="007B26CB">
      <w:pPr>
        <w:rPr>
          <w:ins w:id="4527" w:author="Greg Stoike" w:date="2018-11-30T10:52:00Z"/>
          <w:rFonts w:ascii="Consolas" w:eastAsiaTheme="minorHAnsi" w:hAnsi="Consolas" w:cs="Lucida Sans Typewriter"/>
          <w:color w:val="268BD2"/>
          <w:sz w:val="16"/>
          <w:szCs w:val="16"/>
        </w:rPr>
      </w:pPr>
      <w:ins w:id="4528" w:author="Greg Stoike" w:date="2018-11-30T10:52:00Z">
        <w:r w:rsidRPr="007B26CB">
          <w:rPr>
            <w:rFonts w:ascii="Consolas" w:eastAsiaTheme="minorHAnsi" w:hAnsi="Consolas" w:cs="Lucida Sans Typewriter"/>
            <w:color w:val="268BD2"/>
            <w:sz w:val="16"/>
            <w:szCs w:val="16"/>
          </w:rPr>
          <w:t xml:space="preserve">                  &lt;/ItemScoreDimension&gt;</w:t>
        </w:r>
      </w:ins>
    </w:p>
    <w:p w14:paraId="270720EA" w14:textId="77777777" w:rsidR="007B26CB" w:rsidRPr="007B26CB" w:rsidRDefault="007B26CB" w:rsidP="007B26CB">
      <w:pPr>
        <w:rPr>
          <w:ins w:id="4529" w:author="Greg Stoike" w:date="2018-11-30T10:52:00Z"/>
          <w:rFonts w:ascii="Consolas" w:eastAsiaTheme="minorHAnsi" w:hAnsi="Consolas" w:cs="Lucida Sans Typewriter"/>
          <w:color w:val="268BD2"/>
          <w:sz w:val="16"/>
          <w:szCs w:val="16"/>
        </w:rPr>
      </w:pPr>
      <w:ins w:id="4530" w:author="Greg Stoike" w:date="2018-11-30T10:52:00Z">
        <w:r w:rsidRPr="007B26CB">
          <w:rPr>
            <w:rFonts w:ascii="Consolas" w:eastAsiaTheme="minorHAnsi" w:hAnsi="Consolas" w:cs="Lucida Sans Typewriter"/>
            <w:color w:val="268BD2"/>
            <w:sz w:val="16"/>
            <w:szCs w:val="16"/>
          </w:rPr>
          <w:t xml:space="preserve">                &lt;/ItemScoreDimensions&gt;</w:t>
        </w:r>
      </w:ins>
    </w:p>
    <w:p w14:paraId="5786775D" w14:textId="77777777" w:rsidR="007B26CB" w:rsidRPr="007B26CB" w:rsidRDefault="007B26CB" w:rsidP="007B26CB">
      <w:pPr>
        <w:rPr>
          <w:ins w:id="4531" w:author="Greg Stoike" w:date="2018-11-30T10:52:00Z"/>
          <w:rFonts w:ascii="Consolas" w:eastAsiaTheme="minorHAnsi" w:hAnsi="Consolas" w:cs="Lucida Sans Typewriter"/>
          <w:color w:val="268BD2"/>
          <w:sz w:val="16"/>
          <w:szCs w:val="16"/>
        </w:rPr>
      </w:pPr>
      <w:ins w:id="4532" w:author="Greg Stoike" w:date="2018-11-30T10:52:00Z">
        <w:r w:rsidRPr="007B26CB">
          <w:rPr>
            <w:rFonts w:ascii="Consolas" w:eastAsiaTheme="minorHAnsi" w:hAnsi="Consolas" w:cs="Lucida Sans Typewriter"/>
            <w:color w:val="268BD2"/>
            <w:sz w:val="16"/>
            <w:szCs w:val="16"/>
          </w:rPr>
          <w:t xml:space="preserve">                &lt;BlueprintReferences&gt;</w:t>
        </w:r>
      </w:ins>
    </w:p>
    <w:p w14:paraId="5C9E1A21" w14:textId="77777777" w:rsidR="007B26CB" w:rsidRPr="007B26CB" w:rsidRDefault="007B26CB" w:rsidP="007B26CB">
      <w:pPr>
        <w:rPr>
          <w:ins w:id="4533" w:author="Greg Stoike" w:date="2018-11-30T10:52:00Z"/>
          <w:rFonts w:ascii="Consolas" w:eastAsiaTheme="minorHAnsi" w:hAnsi="Consolas" w:cs="Lucida Sans Typewriter"/>
          <w:color w:val="268BD2"/>
          <w:sz w:val="16"/>
          <w:szCs w:val="16"/>
        </w:rPr>
      </w:pPr>
      <w:ins w:id="453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85D3AAE" w14:textId="77777777" w:rsidR="007B26CB" w:rsidRPr="007B26CB" w:rsidRDefault="007B26CB" w:rsidP="007B26CB">
      <w:pPr>
        <w:rPr>
          <w:ins w:id="4535" w:author="Greg Stoike" w:date="2018-11-30T10:52:00Z"/>
          <w:rFonts w:ascii="Consolas" w:eastAsiaTheme="minorHAnsi" w:hAnsi="Consolas" w:cs="Lucida Sans Typewriter"/>
          <w:color w:val="268BD2"/>
          <w:sz w:val="16"/>
          <w:szCs w:val="16"/>
        </w:rPr>
      </w:pPr>
      <w:ins w:id="4536" w:author="Greg Stoike" w:date="2018-11-30T10:52:00Z">
        <w:r w:rsidRPr="007B26CB">
          <w:rPr>
            <w:rFonts w:ascii="Consolas" w:eastAsiaTheme="minorHAnsi" w:hAnsi="Consolas" w:cs="Lucida Sans Typewriter"/>
            <w:color w:val="268BD2"/>
            <w:sz w:val="16"/>
            <w:szCs w:val="16"/>
          </w:rPr>
          <w:t xml:space="preserve">                  &lt;BlueprintReference idRef="3-L"/&gt;</w:t>
        </w:r>
      </w:ins>
    </w:p>
    <w:p w14:paraId="6BA1051E" w14:textId="77777777" w:rsidR="007B26CB" w:rsidRPr="007B26CB" w:rsidRDefault="007B26CB" w:rsidP="007B26CB">
      <w:pPr>
        <w:rPr>
          <w:ins w:id="4537" w:author="Greg Stoike" w:date="2018-11-30T10:52:00Z"/>
          <w:rFonts w:ascii="Consolas" w:eastAsiaTheme="minorHAnsi" w:hAnsi="Consolas" w:cs="Lucida Sans Typewriter"/>
          <w:color w:val="268BD2"/>
          <w:sz w:val="16"/>
          <w:szCs w:val="16"/>
        </w:rPr>
      </w:pPr>
      <w:ins w:id="4538"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1B4E3CEC" w14:textId="77777777" w:rsidR="007B26CB" w:rsidRPr="007B26CB" w:rsidRDefault="007B26CB" w:rsidP="007B26CB">
      <w:pPr>
        <w:rPr>
          <w:ins w:id="4539" w:author="Greg Stoike" w:date="2018-11-30T10:52:00Z"/>
          <w:rFonts w:ascii="Consolas" w:eastAsiaTheme="minorHAnsi" w:hAnsi="Consolas" w:cs="Lucida Sans Typewriter"/>
          <w:color w:val="268BD2"/>
          <w:sz w:val="16"/>
          <w:szCs w:val="16"/>
        </w:rPr>
      </w:pPr>
      <w:ins w:id="4540" w:author="Greg Stoike" w:date="2018-11-30T10:52:00Z">
        <w:r w:rsidRPr="007B26CB">
          <w:rPr>
            <w:rFonts w:ascii="Consolas" w:eastAsiaTheme="minorHAnsi" w:hAnsi="Consolas" w:cs="Lucida Sans Typewriter"/>
            <w:color w:val="268BD2"/>
            <w:sz w:val="16"/>
            <w:szCs w:val="16"/>
          </w:rPr>
          <w:t xml:space="preserve">                &lt;/BlueprintReferences&gt;</w:t>
        </w:r>
      </w:ins>
    </w:p>
    <w:p w14:paraId="2383E84D" w14:textId="77777777" w:rsidR="007B26CB" w:rsidRPr="007B26CB" w:rsidRDefault="007B26CB" w:rsidP="007B26CB">
      <w:pPr>
        <w:rPr>
          <w:ins w:id="4541" w:author="Greg Stoike" w:date="2018-11-30T10:52:00Z"/>
          <w:rFonts w:ascii="Consolas" w:eastAsiaTheme="minorHAnsi" w:hAnsi="Consolas" w:cs="Lucida Sans Typewriter"/>
          <w:color w:val="268BD2"/>
          <w:sz w:val="16"/>
          <w:szCs w:val="16"/>
        </w:rPr>
      </w:pPr>
      <w:ins w:id="4542" w:author="Greg Stoike" w:date="2018-11-30T10:52:00Z">
        <w:r w:rsidRPr="007B26CB">
          <w:rPr>
            <w:rFonts w:ascii="Consolas" w:eastAsiaTheme="minorHAnsi" w:hAnsi="Consolas" w:cs="Lucida Sans Typewriter"/>
            <w:color w:val="268BD2"/>
            <w:sz w:val="16"/>
            <w:szCs w:val="16"/>
          </w:rPr>
          <w:t xml:space="preserve">              &lt;/Item&gt;</w:t>
        </w:r>
      </w:ins>
    </w:p>
    <w:p w14:paraId="16739F27" w14:textId="77777777" w:rsidR="007B26CB" w:rsidRPr="007B26CB" w:rsidRDefault="007B26CB" w:rsidP="007B26CB">
      <w:pPr>
        <w:rPr>
          <w:ins w:id="4543" w:author="Greg Stoike" w:date="2018-11-30T10:52:00Z"/>
          <w:rFonts w:ascii="Consolas" w:eastAsiaTheme="minorHAnsi" w:hAnsi="Consolas" w:cs="Lucida Sans Typewriter"/>
          <w:color w:val="268BD2"/>
          <w:sz w:val="16"/>
          <w:szCs w:val="16"/>
        </w:rPr>
      </w:pPr>
      <w:ins w:id="454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id="29923" type="MC"&gt;</w:t>
        </w:r>
      </w:ins>
    </w:p>
    <w:p w14:paraId="6CAD5217" w14:textId="77777777" w:rsidR="007B26CB" w:rsidRPr="007B26CB" w:rsidRDefault="007B26CB" w:rsidP="007B26CB">
      <w:pPr>
        <w:rPr>
          <w:ins w:id="4545" w:author="Greg Stoike" w:date="2018-11-30T10:52:00Z"/>
          <w:rFonts w:ascii="Consolas" w:eastAsiaTheme="minorHAnsi" w:hAnsi="Consolas" w:cs="Lucida Sans Typewriter"/>
          <w:color w:val="268BD2"/>
          <w:sz w:val="16"/>
          <w:szCs w:val="16"/>
        </w:rPr>
      </w:pPr>
      <w:ins w:id="4546" w:author="Greg Stoike" w:date="2018-11-30T10:52:00Z">
        <w:r w:rsidRPr="007B26CB">
          <w:rPr>
            <w:rFonts w:ascii="Consolas" w:eastAsiaTheme="minorHAnsi" w:hAnsi="Consolas" w:cs="Lucida Sans Typewriter"/>
            <w:color w:val="268BD2"/>
            <w:sz w:val="16"/>
            <w:szCs w:val="16"/>
          </w:rPr>
          <w:t xml:space="preserve">                &lt;PoolProperties&gt;</w:t>
        </w:r>
      </w:ins>
    </w:p>
    <w:p w14:paraId="50331BAA" w14:textId="77777777" w:rsidR="007B26CB" w:rsidRPr="007B26CB" w:rsidRDefault="007B26CB" w:rsidP="007B26CB">
      <w:pPr>
        <w:rPr>
          <w:ins w:id="4547" w:author="Greg Stoike" w:date="2018-11-30T10:52:00Z"/>
          <w:rFonts w:ascii="Consolas" w:eastAsiaTheme="minorHAnsi" w:hAnsi="Consolas" w:cs="Lucida Sans Typewriter"/>
          <w:color w:val="268BD2"/>
          <w:sz w:val="16"/>
          <w:szCs w:val="16"/>
        </w:rPr>
      </w:pPr>
      <w:ins w:id="454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53B92465" w14:textId="77777777" w:rsidR="007B26CB" w:rsidRPr="007B26CB" w:rsidRDefault="007B26CB" w:rsidP="007B26CB">
      <w:pPr>
        <w:rPr>
          <w:ins w:id="4549" w:author="Greg Stoike" w:date="2018-11-30T10:52:00Z"/>
          <w:rFonts w:ascii="Consolas" w:eastAsiaTheme="minorHAnsi" w:hAnsi="Consolas" w:cs="Lucida Sans Typewriter"/>
          <w:color w:val="268BD2"/>
          <w:sz w:val="16"/>
          <w:szCs w:val="16"/>
        </w:rPr>
      </w:pPr>
      <w:ins w:id="455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00B61627" w14:textId="77777777" w:rsidR="007B26CB" w:rsidRPr="007B26CB" w:rsidRDefault="007B26CB" w:rsidP="007B26CB">
      <w:pPr>
        <w:rPr>
          <w:ins w:id="4551" w:author="Greg Stoike" w:date="2018-11-30T10:52:00Z"/>
          <w:rFonts w:ascii="Consolas" w:eastAsiaTheme="minorHAnsi" w:hAnsi="Consolas" w:cs="Lucida Sans Typewriter"/>
          <w:color w:val="268BD2"/>
          <w:sz w:val="16"/>
          <w:szCs w:val="16"/>
        </w:rPr>
      </w:pPr>
      <w:ins w:id="4552"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647C9960" w14:textId="77777777" w:rsidR="007B26CB" w:rsidRPr="007B26CB" w:rsidRDefault="007B26CB" w:rsidP="007B26CB">
      <w:pPr>
        <w:rPr>
          <w:ins w:id="4553" w:author="Greg Stoike" w:date="2018-11-30T10:52:00Z"/>
          <w:rFonts w:ascii="Consolas" w:eastAsiaTheme="minorHAnsi" w:hAnsi="Consolas" w:cs="Lucida Sans Typewriter"/>
          <w:color w:val="268BD2"/>
          <w:sz w:val="16"/>
          <w:szCs w:val="16"/>
        </w:rPr>
      </w:pPr>
      <w:ins w:id="455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B14F575" w14:textId="77777777" w:rsidR="007B26CB" w:rsidRPr="007B26CB" w:rsidRDefault="007B26CB" w:rsidP="007B26CB">
      <w:pPr>
        <w:rPr>
          <w:ins w:id="4555" w:author="Greg Stoike" w:date="2018-11-30T10:52:00Z"/>
          <w:rFonts w:ascii="Consolas" w:eastAsiaTheme="minorHAnsi" w:hAnsi="Consolas" w:cs="Lucida Sans Typewriter"/>
          <w:color w:val="268BD2"/>
          <w:sz w:val="16"/>
          <w:szCs w:val="16"/>
        </w:rPr>
      </w:pPr>
      <w:ins w:id="4556"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0E1958EE" w14:textId="77777777" w:rsidR="007B26CB" w:rsidRPr="007B26CB" w:rsidRDefault="007B26CB" w:rsidP="007B26CB">
      <w:pPr>
        <w:rPr>
          <w:ins w:id="4557" w:author="Greg Stoike" w:date="2018-11-30T10:52:00Z"/>
          <w:rFonts w:ascii="Consolas" w:eastAsiaTheme="minorHAnsi" w:hAnsi="Consolas" w:cs="Lucida Sans Typewriter"/>
          <w:color w:val="268BD2"/>
          <w:sz w:val="16"/>
          <w:szCs w:val="16"/>
        </w:rPr>
      </w:pPr>
      <w:ins w:id="455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D756A9D" w14:textId="77777777" w:rsidR="007B26CB" w:rsidRPr="007B26CB" w:rsidRDefault="007B26CB" w:rsidP="007B26CB">
      <w:pPr>
        <w:rPr>
          <w:ins w:id="4559" w:author="Greg Stoike" w:date="2018-11-30T10:52:00Z"/>
          <w:rFonts w:ascii="Consolas" w:eastAsiaTheme="minorHAnsi" w:hAnsi="Consolas" w:cs="Lucida Sans Typewriter"/>
          <w:color w:val="268BD2"/>
          <w:sz w:val="16"/>
          <w:szCs w:val="16"/>
        </w:rPr>
      </w:pPr>
      <w:ins w:id="4560" w:author="Greg Stoike" w:date="2018-11-30T10:52:00Z">
        <w:r w:rsidRPr="007B26CB">
          <w:rPr>
            <w:rFonts w:ascii="Consolas" w:eastAsiaTheme="minorHAnsi" w:hAnsi="Consolas" w:cs="Lucida Sans Typewriter"/>
            <w:color w:val="268BD2"/>
            <w:sz w:val="16"/>
            <w:szCs w:val="16"/>
          </w:rPr>
          <w:lastRenderedPageBreak/>
          <w:t xml:space="preserve">                  &lt;PoolProperty name="Grade" value="11"/&gt;</w:t>
        </w:r>
      </w:ins>
    </w:p>
    <w:p w14:paraId="1C88062B" w14:textId="77777777" w:rsidR="007B26CB" w:rsidRPr="007B26CB" w:rsidRDefault="007B26CB" w:rsidP="007B26CB">
      <w:pPr>
        <w:rPr>
          <w:ins w:id="4561" w:author="Greg Stoike" w:date="2018-11-30T10:52:00Z"/>
          <w:rFonts w:ascii="Consolas" w:eastAsiaTheme="minorHAnsi" w:hAnsi="Consolas" w:cs="Lucida Sans Typewriter"/>
          <w:color w:val="268BD2"/>
          <w:sz w:val="16"/>
          <w:szCs w:val="16"/>
        </w:rPr>
      </w:pPr>
      <w:ins w:id="456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9616049" w14:textId="77777777" w:rsidR="007B26CB" w:rsidRPr="007B26CB" w:rsidRDefault="007B26CB" w:rsidP="007B26CB">
      <w:pPr>
        <w:rPr>
          <w:ins w:id="4563" w:author="Greg Stoike" w:date="2018-11-30T10:52:00Z"/>
          <w:rFonts w:ascii="Consolas" w:eastAsiaTheme="minorHAnsi" w:hAnsi="Consolas" w:cs="Lucida Sans Typewriter"/>
          <w:color w:val="268BD2"/>
          <w:sz w:val="16"/>
          <w:szCs w:val="16"/>
        </w:rPr>
      </w:pPr>
      <w:ins w:id="456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17B7A0FF" w14:textId="77777777" w:rsidR="007B26CB" w:rsidRPr="007B26CB" w:rsidRDefault="007B26CB" w:rsidP="007B26CB">
      <w:pPr>
        <w:rPr>
          <w:ins w:id="4565" w:author="Greg Stoike" w:date="2018-11-30T10:52:00Z"/>
          <w:rFonts w:ascii="Consolas" w:eastAsiaTheme="minorHAnsi" w:hAnsi="Consolas" w:cs="Lucida Sans Typewriter"/>
          <w:color w:val="268BD2"/>
          <w:sz w:val="16"/>
          <w:szCs w:val="16"/>
        </w:rPr>
      </w:pPr>
      <w:ins w:id="456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7AA80D42" w14:textId="77777777" w:rsidR="007B26CB" w:rsidRPr="007B26CB" w:rsidRDefault="007B26CB" w:rsidP="007B26CB">
      <w:pPr>
        <w:rPr>
          <w:ins w:id="4567" w:author="Greg Stoike" w:date="2018-11-30T10:52:00Z"/>
          <w:rFonts w:ascii="Consolas" w:eastAsiaTheme="minorHAnsi" w:hAnsi="Consolas" w:cs="Lucida Sans Typewriter"/>
          <w:color w:val="268BD2"/>
          <w:sz w:val="16"/>
          <w:szCs w:val="16"/>
        </w:rPr>
      </w:pPr>
      <w:ins w:id="456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1C1186C7" w14:textId="77777777" w:rsidR="007B26CB" w:rsidRPr="007B26CB" w:rsidRDefault="007B26CB" w:rsidP="007B26CB">
      <w:pPr>
        <w:rPr>
          <w:ins w:id="4569" w:author="Greg Stoike" w:date="2018-11-30T10:52:00Z"/>
          <w:rFonts w:ascii="Consolas" w:eastAsiaTheme="minorHAnsi" w:hAnsi="Consolas" w:cs="Lucida Sans Typewriter"/>
          <w:color w:val="268BD2"/>
          <w:sz w:val="16"/>
          <w:szCs w:val="16"/>
        </w:rPr>
      </w:pPr>
      <w:ins w:id="4570" w:author="Greg Stoike" w:date="2018-11-30T10:52:00Z">
        <w:r w:rsidRPr="007B26CB">
          <w:rPr>
            <w:rFonts w:ascii="Consolas" w:eastAsiaTheme="minorHAnsi" w:hAnsi="Consolas" w:cs="Lucida Sans Typewriter"/>
            <w:color w:val="268BD2"/>
            <w:sz w:val="16"/>
            <w:szCs w:val="16"/>
          </w:rPr>
          <w:t xml:space="preserve">                &lt;/PoolProperties&gt;</w:t>
        </w:r>
      </w:ins>
    </w:p>
    <w:p w14:paraId="676C460D" w14:textId="77777777" w:rsidR="007B26CB" w:rsidRPr="007B26CB" w:rsidRDefault="007B26CB" w:rsidP="007B26CB">
      <w:pPr>
        <w:rPr>
          <w:ins w:id="4571" w:author="Greg Stoike" w:date="2018-11-30T10:52:00Z"/>
          <w:rFonts w:ascii="Consolas" w:eastAsiaTheme="minorHAnsi" w:hAnsi="Consolas" w:cs="Lucida Sans Typewriter"/>
          <w:color w:val="268BD2"/>
          <w:sz w:val="16"/>
          <w:szCs w:val="16"/>
        </w:rPr>
      </w:pPr>
      <w:ins w:id="4572" w:author="Greg Stoike" w:date="2018-11-30T10:52:00Z">
        <w:r w:rsidRPr="007B26CB">
          <w:rPr>
            <w:rFonts w:ascii="Consolas" w:eastAsiaTheme="minorHAnsi" w:hAnsi="Consolas" w:cs="Lucida Sans Typewriter"/>
            <w:color w:val="268BD2"/>
            <w:sz w:val="16"/>
            <w:szCs w:val="16"/>
          </w:rPr>
          <w:t xml:space="preserve">                &lt;Presentations&gt;</w:t>
        </w:r>
      </w:ins>
    </w:p>
    <w:p w14:paraId="3FC83EAF" w14:textId="77777777" w:rsidR="007B26CB" w:rsidRPr="007B26CB" w:rsidRDefault="007B26CB" w:rsidP="007B26CB">
      <w:pPr>
        <w:rPr>
          <w:ins w:id="4573" w:author="Greg Stoike" w:date="2018-11-30T10:52:00Z"/>
          <w:rFonts w:ascii="Consolas" w:eastAsiaTheme="minorHAnsi" w:hAnsi="Consolas" w:cs="Lucida Sans Typewriter"/>
          <w:color w:val="268BD2"/>
          <w:sz w:val="16"/>
          <w:szCs w:val="16"/>
        </w:rPr>
      </w:pPr>
      <w:ins w:id="457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01990E0" w14:textId="77777777" w:rsidR="007B26CB" w:rsidRPr="007B26CB" w:rsidRDefault="007B26CB" w:rsidP="007B26CB">
      <w:pPr>
        <w:rPr>
          <w:ins w:id="4575" w:author="Greg Stoike" w:date="2018-11-30T10:52:00Z"/>
          <w:rFonts w:ascii="Consolas" w:eastAsiaTheme="minorHAnsi" w:hAnsi="Consolas" w:cs="Lucida Sans Typewriter"/>
          <w:color w:val="268BD2"/>
          <w:sz w:val="16"/>
          <w:szCs w:val="16"/>
        </w:rPr>
      </w:pPr>
      <w:ins w:id="457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FD797EC" w14:textId="77777777" w:rsidR="007B26CB" w:rsidRPr="007B26CB" w:rsidRDefault="007B26CB" w:rsidP="007B26CB">
      <w:pPr>
        <w:rPr>
          <w:ins w:id="4577" w:author="Greg Stoike" w:date="2018-11-30T10:52:00Z"/>
          <w:rFonts w:ascii="Consolas" w:eastAsiaTheme="minorHAnsi" w:hAnsi="Consolas" w:cs="Lucida Sans Typewriter"/>
          <w:color w:val="268BD2"/>
          <w:sz w:val="16"/>
          <w:szCs w:val="16"/>
        </w:rPr>
      </w:pPr>
      <w:ins w:id="4578" w:author="Greg Stoike" w:date="2018-11-30T10:52:00Z">
        <w:r w:rsidRPr="007B26CB">
          <w:rPr>
            <w:rFonts w:ascii="Consolas" w:eastAsiaTheme="minorHAnsi" w:hAnsi="Consolas" w:cs="Lucida Sans Typewriter"/>
            <w:color w:val="268BD2"/>
            <w:sz w:val="16"/>
            <w:szCs w:val="16"/>
          </w:rPr>
          <w:t xml:space="preserve">                &lt;/Presentations&gt;</w:t>
        </w:r>
      </w:ins>
    </w:p>
    <w:p w14:paraId="3CEC1B91" w14:textId="77777777" w:rsidR="007B26CB" w:rsidRPr="007B26CB" w:rsidRDefault="007B26CB" w:rsidP="007B26CB">
      <w:pPr>
        <w:rPr>
          <w:ins w:id="4579" w:author="Greg Stoike" w:date="2018-11-30T10:52:00Z"/>
          <w:rFonts w:ascii="Consolas" w:eastAsiaTheme="minorHAnsi" w:hAnsi="Consolas" w:cs="Lucida Sans Typewriter"/>
          <w:color w:val="268BD2"/>
          <w:sz w:val="16"/>
          <w:szCs w:val="16"/>
        </w:rPr>
      </w:pPr>
      <w:ins w:id="4580" w:author="Greg Stoike" w:date="2018-11-30T10:52:00Z">
        <w:r w:rsidRPr="007B26CB">
          <w:rPr>
            <w:rFonts w:ascii="Consolas" w:eastAsiaTheme="minorHAnsi" w:hAnsi="Consolas" w:cs="Lucida Sans Typewriter"/>
            <w:color w:val="268BD2"/>
            <w:sz w:val="16"/>
            <w:szCs w:val="16"/>
          </w:rPr>
          <w:t xml:space="preserve">                &lt;ItemScoreDimensions&gt;</w:t>
        </w:r>
      </w:ins>
    </w:p>
    <w:p w14:paraId="48EA6144" w14:textId="77777777" w:rsidR="007B26CB" w:rsidRPr="007B26CB" w:rsidRDefault="007B26CB" w:rsidP="007B26CB">
      <w:pPr>
        <w:rPr>
          <w:ins w:id="4581" w:author="Greg Stoike" w:date="2018-11-30T10:52:00Z"/>
          <w:rFonts w:ascii="Consolas" w:eastAsiaTheme="minorHAnsi" w:hAnsi="Consolas" w:cs="Lucida Sans Typewriter"/>
          <w:color w:val="268BD2"/>
          <w:sz w:val="16"/>
          <w:szCs w:val="16"/>
        </w:rPr>
      </w:pPr>
      <w:ins w:id="458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2A25481" w14:textId="77777777" w:rsidR="007B26CB" w:rsidRPr="007B26CB" w:rsidRDefault="007B26CB" w:rsidP="007B26CB">
      <w:pPr>
        <w:rPr>
          <w:ins w:id="4583" w:author="Greg Stoike" w:date="2018-11-30T10:52:00Z"/>
          <w:rFonts w:ascii="Consolas" w:eastAsiaTheme="minorHAnsi" w:hAnsi="Consolas" w:cs="Lucida Sans Typewriter"/>
          <w:color w:val="268BD2"/>
          <w:sz w:val="16"/>
          <w:szCs w:val="16"/>
        </w:rPr>
      </w:pPr>
      <w:ins w:id="4584" w:author="Greg Stoike" w:date="2018-11-30T10:52:00Z">
        <w:r w:rsidRPr="007B26CB">
          <w:rPr>
            <w:rFonts w:ascii="Consolas" w:eastAsiaTheme="minorHAnsi" w:hAnsi="Consolas" w:cs="Lucida Sans Typewriter"/>
            <w:color w:val="268BD2"/>
            <w:sz w:val="16"/>
            <w:szCs w:val="16"/>
          </w:rPr>
          <w:t xml:space="preserve">                    &lt;ItemScoreParameter value="0.42555001378059387" measurementParameter="a"/&gt;</w:t>
        </w:r>
      </w:ins>
    </w:p>
    <w:p w14:paraId="0890BACC" w14:textId="77777777" w:rsidR="007B26CB" w:rsidRPr="007B26CB" w:rsidRDefault="007B26CB" w:rsidP="007B26CB">
      <w:pPr>
        <w:rPr>
          <w:ins w:id="4585" w:author="Greg Stoike" w:date="2018-11-30T10:52:00Z"/>
          <w:rFonts w:ascii="Consolas" w:eastAsiaTheme="minorHAnsi" w:hAnsi="Consolas" w:cs="Lucida Sans Typewriter"/>
          <w:color w:val="268BD2"/>
          <w:sz w:val="16"/>
          <w:szCs w:val="16"/>
        </w:rPr>
      </w:pPr>
      <w:ins w:id="4586" w:author="Greg Stoike" w:date="2018-11-30T10:52:00Z">
        <w:r w:rsidRPr="007B26CB">
          <w:rPr>
            <w:rFonts w:ascii="Consolas" w:eastAsiaTheme="minorHAnsi" w:hAnsi="Consolas" w:cs="Lucida Sans Typewriter"/>
            <w:color w:val="268BD2"/>
            <w:sz w:val="16"/>
            <w:szCs w:val="16"/>
          </w:rPr>
          <w:t xml:space="preserve">                    &lt;ItemScoreParameter value="0.34189000725746155" measurementParameter="b"/&gt;</w:t>
        </w:r>
      </w:ins>
    </w:p>
    <w:p w14:paraId="335AE719" w14:textId="77777777" w:rsidR="007B26CB" w:rsidRPr="007B26CB" w:rsidRDefault="007B26CB" w:rsidP="007B26CB">
      <w:pPr>
        <w:rPr>
          <w:ins w:id="4587" w:author="Greg Stoike" w:date="2018-11-30T10:52:00Z"/>
          <w:rFonts w:ascii="Consolas" w:eastAsiaTheme="minorHAnsi" w:hAnsi="Consolas" w:cs="Lucida Sans Typewriter"/>
          <w:color w:val="268BD2"/>
          <w:sz w:val="16"/>
          <w:szCs w:val="16"/>
        </w:rPr>
      </w:pPr>
      <w:ins w:id="458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1606C65" w14:textId="77777777" w:rsidR="007B26CB" w:rsidRPr="007B26CB" w:rsidRDefault="007B26CB" w:rsidP="007B26CB">
      <w:pPr>
        <w:rPr>
          <w:ins w:id="4589" w:author="Greg Stoike" w:date="2018-11-30T10:52:00Z"/>
          <w:rFonts w:ascii="Consolas" w:eastAsiaTheme="minorHAnsi" w:hAnsi="Consolas" w:cs="Lucida Sans Typewriter"/>
          <w:color w:val="268BD2"/>
          <w:sz w:val="16"/>
          <w:szCs w:val="16"/>
        </w:rPr>
      </w:pPr>
      <w:ins w:id="4590" w:author="Greg Stoike" w:date="2018-11-30T10:52:00Z">
        <w:r w:rsidRPr="007B26CB">
          <w:rPr>
            <w:rFonts w:ascii="Consolas" w:eastAsiaTheme="minorHAnsi" w:hAnsi="Consolas" w:cs="Lucida Sans Typewriter"/>
            <w:color w:val="268BD2"/>
            <w:sz w:val="16"/>
            <w:szCs w:val="16"/>
          </w:rPr>
          <w:t xml:space="preserve">                  &lt;/ItemScoreDimension&gt;</w:t>
        </w:r>
      </w:ins>
    </w:p>
    <w:p w14:paraId="2B2B2F04" w14:textId="77777777" w:rsidR="007B26CB" w:rsidRPr="007B26CB" w:rsidRDefault="007B26CB" w:rsidP="007B26CB">
      <w:pPr>
        <w:rPr>
          <w:ins w:id="4591" w:author="Greg Stoike" w:date="2018-11-30T10:52:00Z"/>
          <w:rFonts w:ascii="Consolas" w:eastAsiaTheme="minorHAnsi" w:hAnsi="Consolas" w:cs="Lucida Sans Typewriter"/>
          <w:color w:val="268BD2"/>
          <w:sz w:val="16"/>
          <w:szCs w:val="16"/>
        </w:rPr>
      </w:pPr>
      <w:ins w:id="4592" w:author="Greg Stoike" w:date="2018-11-30T10:52:00Z">
        <w:r w:rsidRPr="007B26CB">
          <w:rPr>
            <w:rFonts w:ascii="Consolas" w:eastAsiaTheme="minorHAnsi" w:hAnsi="Consolas" w:cs="Lucida Sans Typewriter"/>
            <w:color w:val="268BD2"/>
            <w:sz w:val="16"/>
            <w:szCs w:val="16"/>
          </w:rPr>
          <w:t xml:space="preserve">                &lt;/ItemScoreDimensions&gt;</w:t>
        </w:r>
      </w:ins>
    </w:p>
    <w:p w14:paraId="32B77B81" w14:textId="77777777" w:rsidR="007B26CB" w:rsidRPr="007B26CB" w:rsidRDefault="007B26CB" w:rsidP="007B26CB">
      <w:pPr>
        <w:rPr>
          <w:ins w:id="4593" w:author="Greg Stoike" w:date="2018-11-30T10:52:00Z"/>
          <w:rFonts w:ascii="Consolas" w:eastAsiaTheme="minorHAnsi" w:hAnsi="Consolas" w:cs="Lucida Sans Typewriter"/>
          <w:color w:val="268BD2"/>
          <w:sz w:val="16"/>
          <w:szCs w:val="16"/>
        </w:rPr>
      </w:pPr>
      <w:ins w:id="4594" w:author="Greg Stoike" w:date="2018-11-30T10:52:00Z">
        <w:r w:rsidRPr="007B26CB">
          <w:rPr>
            <w:rFonts w:ascii="Consolas" w:eastAsiaTheme="minorHAnsi" w:hAnsi="Consolas" w:cs="Lucida Sans Typewriter"/>
            <w:color w:val="268BD2"/>
            <w:sz w:val="16"/>
            <w:szCs w:val="16"/>
          </w:rPr>
          <w:t xml:space="preserve">                &lt;BlueprintReferences&gt;</w:t>
        </w:r>
      </w:ins>
    </w:p>
    <w:p w14:paraId="4409CF8A" w14:textId="77777777" w:rsidR="007B26CB" w:rsidRPr="007B26CB" w:rsidRDefault="007B26CB" w:rsidP="007B26CB">
      <w:pPr>
        <w:rPr>
          <w:ins w:id="4595" w:author="Greg Stoike" w:date="2018-11-30T10:52:00Z"/>
          <w:rFonts w:ascii="Consolas" w:eastAsiaTheme="minorHAnsi" w:hAnsi="Consolas" w:cs="Lucida Sans Typewriter"/>
          <w:color w:val="268BD2"/>
          <w:sz w:val="16"/>
          <w:szCs w:val="16"/>
        </w:rPr>
      </w:pPr>
      <w:ins w:id="459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76BCC81" w14:textId="77777777" w:rsidR="007B26CB" w:rsidRPr="007B26CB" w:rsidRDefault="007B26CB" w:rsidP="007B26CB">
      <w:pPr>
        <w:rPr>
          <w:ins w:id="4597" w:author="Greg Stoike" w:date="2018-11-30T10:52:00Z"/>
          <w:rFonts w:ascii="Consolas" w:eastAsiaTheme="minorHAnsi" w:hAnsi="Consolas" w:cs="Lucida Sans Typewriter"/>
          <w:color w:val="268BD2"/>
          <w:sz w:val="16"/>
          <w:szCs w:val="16"/>
        </w:rPr>
      </w:pPr>
      <w:ins w:id="4598" w:author="Greg Stoike" w:date="2018-11-30T10:52:00Z">
        <w:r w:rsidRPr="007B26CB">
          <w:rPr>
            <w:rFonts w:ascii="Consolas" w:eastAsiaTheme="minorHAnsi" w:hAnsi="Consolas" w:cs="Lucida Sans Typewriter"/>
            <w:color w:val="268BD2"/>
            <w:sz w:val="16"/>
            <w:szCs w:val="16"/>
          </w:rPr>
          <w:t xml:space="preserve">                  &lt;BlueprintReference idRef="3-L"/&gt;</w:t>
        </w:r>
      </w:ins>
    </w:p>
    <w:p w14:paraId="0D9155DF" w14:textId="77777777" w:rsidR="007B26CB" w:rsidRPr="007B26CB" w:rsidRDefault="007B26CB" w:rsidP="007B26CB">
      <w:pPr>
        <w:rPr>
          <w:ins w:id="4599" w:author="Greg Stoike" w:date="2018-11-30T10:52:00Z"/>
          <w:rFonts w:ascii="Consolas" w:eastAsiaTheme="minorHAnsi" w:hAnsi="Consolas" w:cs="Lucida Sans Typewriter"/>
          <w:color w:val="268BD2"/>
          <w:sz w:val="16"/>
          <w:szCs w:val="16"/>
        </w:rPr>
      </w:pPr>
      <w:ins w:id="4600"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1B97F9CC" w14:textId="77777777" w:rsidR="007B26CB" w:rsidRPr="007B26CB" w:rsidRDefault="007B26CB" w:rsidP="007B26CB">
      <w:pPr>
        <w:rPr>
          <w:ins w:id="4601" w:author="Greg Stoike" w:date="2018-11-30T10:52:00Z"/>
          <w:rFonts w:ascii="Consolas" w:eastAsiaTheme="minorHAnsi" w:hAnsi="Consolas" w:cs="Lucida Sans Typewriter"/>
          <w:color w:val="268BD2"/>
          <w:sz w:val="16"/>
          <w:szCs w:val="16"/>
        </w:rPr>
      </w:pPr>
      <w:ins w:id="4602" w:author="Greg Stoike" w:date="2018-11-30T10:52:00Z">
        <w:r w:rsidRPr="007B26CB">
          <w:rPr>
            <w:rFonts w:ascii="Consolas" w:eastAsiaTheme="minorHAnsi" w:hAnsi="Consolas" w:cs="Lucida Sans Typewriter"/>
            <w:color w:val="268BD2"/>
            <w:sz w:val="16"/>
            <w:szCs w:val="16"/>
          </w:rPr>
          <w:t xml:space="preserve">                &lt;/BlueprintReferences&gt;</w:t>
        </w:r>
      </w:ins>
    </w:p>
    <w:p w14:paraId="3056B9E9" w14:textId="77777777" w:rsidR="007B26CB" w:rsidRPr="007B26CB" w:rsidRDefault="007B26CB" w:rsidP="007B26CB">
      <w:pPr>
        <w:rPr>
          <w:ins w:id="4603" w:author="Greg Stoike" w:date="2018-11-30T10:52:00Z"/>
          <w:rFonts w:ascii="Consolas" w:eastAsiaTheme="minorHAnsi" w:hAnsi="Consolas" w:cs="Lucida Sans Typewriter"/>
          <w:color w:val="268BD2"/>
          <w:sz w:val="16"/>
          <w:szCs w:val="16"/>
        </w:rPr>
      </w:pPr>
      <w:ins w:id="4604" w:author="Greg Stoike" w:date="2018-11-30T10:52:00Z">
        <w:r w:rsidRPr="007B26CB">
          <w:rPr>
            <w:rFonts w:ascii="Consolas" w:eastAsiaTheme="minorHAnsi" w:hAnsi="Consolas" w:cs="Lucida Sans Typewriter"/>
            <w:color w:val="268BD2"/>
            <w:sz w:val="16"/>
            <w:szCs w:val="16"/>
          </w:rPr>
          <w:t xml:space="preserve">              &lt;/Item&gt;</w:t>
        </w:r>
      </w:ins>
    </w:p>
    <w:p w14:paraId="0A26FF55" w14:textId="77777777" w:rsidR="007B26CB" w:rsidRPr="007B26CB" w:rsidRDefault="007B26CB" w:rsidP="007B26CB">
      <w:pPr>
        <w:rPr>
          <w:ins w:id="4605" w:author="Greg Stoike" w:date="2018-11-30T10:52:00Z"/>
          <w:rFonts w:ascii="Consolas" w:eastAsiaTheme="minorHAnsi" w:hAnsi="Consolas" w:cs="Lucida Sans Typewriter"/>
          <w:color w:val="268BD2"/>
          <w:sz w:val="16"/>
          <w:szCs w:val="16"/>
        </w:rPr>
      </w:pPr>
      <w:ins w:id="4606" w:author="Greg Stoike" w:date="2018-11-30T10:52:00Z">
        <w:r w:rsidRPr="007B26CB">
          <w:rPr>
            <w:rFonts w:ascii="Consolas" w:eastAsiaTheme="minorHAnsi" w:hAnsi="Consolas" w:cs="Lucida Sans Typewriter"/>
            <w:color w:val="268BD2"/>
            <w:sz w:val="16"/>
            <w:szCs w:val="16"/>
          </w:rPr>
          <w:t xml:space="preserve">            &lt;/ItemGroup&gt;</w:t>
        </w:r>
      </w:ins>
    </w:p>
    <w:p w14:paraId="151E11A2" w14:textId="77777777" w:rsidR="007B26CB" w:rsidRPr="007B26CB" w:rsidRDefault="007B26CB" w:rsidP="007B26CB">
      <w:pPr>
        <w:rPr>
          <w:ins w:id="4607" w:author="Greg Stoike" w:date="2018-11-30T10:52:00Z"/>
          <w:rFonts w:ascii="Consolas" w:eastAsiaTheme="minorHAnsi" w:hAnsi="Consolas" w:cs="Lucida Sans Typewriter"/>
          <w:color w:val="268BD2"/>
          <w:sz w:val="16"/>
          <w:szCs w:val="16"/>
        </w:rPr>
      </w:pPr>
      <w:ins w:id="4608" w:author="Greg Stoike" w:date="2018-11-30T10:52:00Z">
        <w:r w:rsidRPr="007B26CB">
          <w:rPr>
            <w:rFonts w:ascii="Consolas" w:eastAsiaTheme="minorHAnsi" w:hAnsi="Consolas" w:cs="Lucida Sans Typewriter"/>
            <w:color w:val="268BD2"/>
            <w:sz w:val="16"/>
            <w:szCs w:val="16"/>
          </w:rPr>
          <w:t xml:space="preserve">            &lt;ItemGroup maxItems="ALL" maxResponses="0" id="12685"&gt;</w:t>
        </w:r>
      </w:ins>
    </w:p>
    <w:p w14:paraId="3D973EB5" w14:textId="77777777" w:rsidR="007B26CB" w:rsidRPr="007B26CB" w:rsidRDefault="007B26CB" w:rsidP="007B26CB">
      <w:pPr>
        <w:rPr>
          <w:ins w:id="4609" w:author="Greg Stoike" w:date="2018-11-30T10:52:00Z"/>
          <w:rFonts w:ascii="Consolas" w:eastAsiaTheme="minorHAnsi" w:hAnsi="Consolas" w:cs="Lucida Sans Typewriter"/>
          <w:color w:val="268BD2"/>
          <w:sz w:val="16"/>
          <w:szCs w:val="16"/>
        </w:rPr>
      </w:pPr>
      <w:ins w:id="461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id="12685" type="MC"&gt;</w:t>
        </w:r>
      </w:ins>
    </w:p>
    <w:p w14:paraId="6E4D6AD6" w14:textId="77777777" w:rsidR="007B26CB" w:rsidRPr="007B26CB" w:rsidRDefault="007B26CB" w:rsidP="007B26CB">
      <w:pPr>
        <w:rPr>
          <w:ins w:id="4611" w:author="Greg Stoike" w:date="2018-11-30T10:52:00Z"/>
          <w:rFonts w:ascii="Consolas" w:eastAsiaTheme="minorHAnsi" w:hAnsi="Consolas" w:cs="Lucida Sans Typewriter"/>
          <w:color w:val="268BD2"/>
          <w:sz w:val="16"/>
          <w:szCs w:val="16"/>
        </w:rPr>
      </w:pPr>
      <w:ins w:id="4612" w:author="Greg Stoike" w:date="2018-11-30T10:52:00Z">
        <w:r w:rsidRPr="007B26CB">
          <w:rPr>
            <w:rFonts w:ascii="Consolas" w:eastAsiaTheme="minorHAnsi" w:hAnsi="Consolas" w:cs="Lucida Sans Typewriter"/>
            <w:color w:val="268BD2"/>
            <w:sz w:val="16"/>
            <w:szCs w:val="16"/>
          </w:rPr>
          <w:t xml:space="preserve">                &lt;PoolProperties&gt;</w:t>
        </w:r>
      </w:ins>
    </w:p>
    <w:p w14:paraId="2B087FB7" w14:textId="77777777" w:rsidR="007B26CB" w:rsidRPr="007B26CB" w:rsidRDefault="007B26CB" w:rsidP="007B26CB">
      <w:pPr>
        <w:rPr>
          <w:ins w:id="4613" w:author="Greg Stoike" w:date="2018-11-30T10:52:00Z"/>
          <w:rFonts w:ascii="Consolas" w:eastAsiaTheme="minorHAnsi" w:hAnsi="Consolas" w:cs="Lucida Sans Typewriter"/>
          <w:color w:val="268BD2"/>
          <w:sz w:val="16"/>
          <w:szCs w:val="16"/>
        </w:rPr>
      </w:pPr>
      <w:ins w:id="461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00185F95" w14:textId="77777777" w:rsidR="007B26CB" w:rsidRPr="007B26CB" w:rsidRDefault="007B26CB" w:rsidP="007B26CB">
      <w:pPr>
        <w:rPr>
          <w:ins w:id="4615" w:author="Greg Stoike" w:date="2018-11-30T10:52:00Z"/>
          <w:rFonts w:ascii="Consolas" w:eastAsiaTheme="minorHAnsi" w:hAnsi="Consolas" w:cs="Lucida Sans Typewriter"/>
          <w:color w:val="268BD2"/>
          <w:sz w:val="16"/>
          <w:szCs w:val="16"/>
        </w:rPr>
      </w:pPr>
      <w:ins w:id="461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42179146" w14:textId="77777777" w:rsidR="007B26CB" w:rsidRPr="007B26CB" w:rsidRDefault="007B26CB" w:rsidP="007B26CB">
      <w:pPr>
        <w:rPr>
          <w:ins w:id="4617" w:author="Greg Stoike" w:date="2018-11-30T10:52:00Z"/>
          <w:rFonts w:ascii="Consolas" w:eastAsiaTheme="minorHAnsi" w:hAnsi="Consolas" w:cs="Lucida Sans Typewriter"/>
          <w:color w:val="268BD2"/>
          <w:sz w:val="16"/>
          <w:szCs w:val="16"/>
        </w:rPr>
      </w:pPr>
      <w:ins w:id="461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D2D0279" w14:textId="77777777" w:rsidR="007B26CB" w:rsidRPr="007B26CB" w:rsidRDefault="007B26CB" w:rsidP="007B26CB">
      <w:pPr>
        <w:rPr>
          <w:ins w:id="4619" w:author="Greg Stoike" w:date="2018-11-30T10:52:00Z"/>
          <w:rFonts w:ascii="Consolas" w:eastAsiaTheme="minorHAnsi" w:hAnsi="Consolas" w:cs="Lucida Sans Typewriter"/>
          <w:color w:val="268BD2"/>
          <w:sz w:val="16"/>
          <w:szCs w:val="16"/>
        </w:rPr>
      </w:pPr>
      <w:ins w:id="4620" w:author="Greg Stoike" w:date="2018-11-30T10:52:00Z">
        <w:r w:rsidRPr="007B26CB">
          <w:rPr>
            <w:rFonts w:ascii="Consolas" w:eastAsiaTheme="minorHAnsi" w:hAnsi="Consolas" w:cs="Lucida Sans Typewriter"/>
            <w:color w:val="268BD2"/>
            <w:sz w:val="16"/>
            <w:szCs w:val="16"/>
          </w:rPr>
          <w:lastRenderedPageBreak/>
          <w:t xml:space="preserve">                  &lt;PoolProperty name="Depth of Knowledge" value="2"/&gt;</w:t>
        </w:r>
      </w:ins>
    </w:p>
    <w:p w14:paraId="62C4AD7A" w14:textId="77777777" w:rsidR="007B26CB" w:rsidRPr="007B26CB" w:rsidRDefault="007B26CB" w:rsidP="007B26CB">
      <w:pPr>
        <w:rPr>
          <w:ins w:id="4621" w:author="Greg Stoike" w:date="2018-11-30T10:52:00Z"/>
          <w:rFonts w:ascii="Consolas" w:eastAsiaTheme="minorHAnsi" w:hAnsi="Consolas" w:cs="Lucida Sans Typewriter"/>
          <w:color w:val="268BD2"/>
          <w:sz w:val="16"/>
          <w:szCs w:val="16"/>
        </w:rPr>
      </w:pPr>
      <w:ins w:id="4622"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2E401323" w14:textId="77777777" w:rsidR="007B26CB" w:rsidRPr="007B26CB" w:rsidRDefault="007B26CB" w:rsidP="007B26CB">
      <w:pPr>
        <w:rPr>
          <w:ins w:id="4623" w:author="Greg Stoike" w:date="2018-11-30T10:52:00Z"/>
          <w:rFonts w:ascii="Consolas" w:eastAsiaTheme="minorHAnsi" w:hAnsi="Consolas" w:cs="Lucida Sans Typewriter"/>
          <w:color w:val="268BD2"/>
          <w:sz w:val="16"/>
          <w:szCs w:val="16"/>
        </w:rPr>
      </w:pPr>
      <w:ins w:id="462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B2AFC2E" w14:textId="77777777" w:rsidR="007B26CB" w:rsidRPr="007B26CB" w:rsidRDefault="007B26CB" w:rsidP="007B26CB">
      <w:pPr>
        <w:rPr>
          <w:ins w:id="4625" w:author="Greg Stoike" w:date="2018-11-30T10:52:00Z"/>
          <w:rFonts w:ascii="Consolas" w:eastAsiaTheme="minorHAnsi" w:hAnsi="Consolas" w:cs="Lucida Sans Typewriter"/>
          <w:color w:val="268BD2"/>
          <w:sz w:val="16"/>
          <w:szCs w:val="16"/>
        </w:rPr>
      </w:pPr>
      <w:ins w:id="4626"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B196213" w14:textId="77777777" w:rsidR="007B26CB" w:rsidRPr="007B26CB" w:rsidRDefault="007B26CB" w:rsidP="007B26CB">
      <w:pPr>
        <w:rPr>
          <w:ins w:id="4627" w:author="Greg Stoike" w:date="2018-11-30T10:52:00Z"/>
          <w:rFonts w:ascii="Consolas" w:eastAsiaTheme="minorHAnsi" w:hAnsi="Consolas" w:cs="Lucida Sans Typewriter"/>
          <w:color w:val="268BD2"/>
          <w:sz w:val="16"/>
          <w:szCs w:val="16"/>
        </w:rPr>
      </w:pPr>
      <w:ins w:id="4628"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47D46C5C" w14:textId="77777777" w:rsidR="007B26CB" w:rsidRPr="007B26CB" w:rsidRDefault="007B26CB" w:rsidP="007B26CB">
      <w:pPr>
        <w:rPr>
          <w:ins w:id="4629" w:author="Greg Stoike" w:date="2018-11-30T10:52:00Z"/>
          <w:rFonts w:ascii="Consolas" w:eastAsiaTheme="minorHAnsi" w:hAnsi="Consolas" w:cs="Lucida Sans Typewriter"/>
          <w:color w:val="268BD2"/>
          <w:sz w:val="16"/>
          <w:szCs w:val="16"/>
        </w:rPr>
      </w:pPr>
      <w:ins w:id="463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B4DF032" w14:textId="77777777" w:rsidR="007B26CB" w:rsidRPr="007B26CB" w:rsidRDefault="007B26CB" w:rsidP="007B26CB">
      <w:pPr>
        <w:rPr>
          <w:ins w:id="4631" w:author="Greg Stoike" w:date="2018-11-30T10:52:00Z"/>
          <w:rFonts w:ascii="Consolas" w:eastAsiaTheme="minorHAnsi" w:hAnsi="Consolas" w:cs="Lucida Sans Typewriter"/>
          <w:color w:val="268BD2"/>
          <w:sz w:val="16"/>
          <w:szCs w:val="16"/>
        </w:rPr>
      </w:pPr>
      <w:ins w:id="4632"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380481C9" w14:textId="77777777" w:rsidR="007B26CB" w:rsidRPr="007B26CB" w:rsidRDefault="007B26CB" w:rsidP="007B26CB">
      <w:pPr>
        <w:rPr>
          <w:ins w:id="4633" w:author="Greg Stoike" w:date="2018-11-30T10:52:00Z"/>
          <w:rFonts w:ascii="Consolas" w:eastAsiaTheme="minorHAnsi" w:hAnsi="Consolas" w:cs="Lucida Sans Typewriter"/>
          <w:color w:val="268BD2"/>
          <w:sz w:val="16"/>
          <w:szCs w:val="16"/>
        </w:rPr>
      </w:pPr>
      <w:ins w:id="4634" w:author="Greg Stoike" w:date="2018-11-30T10:52:00Z">
        <w:r w:rsidRPr="007B26CB">
          <w:rPr>
            <w:rFonts w:ascii="Consolas" w:eastAsiaTheme="minorHAnsi" w:hAnsi="Consolas" w:cs="Lucida Sans Typewriter"/>
            <w:color w:val="268BD2"/>
            <w:sz w:val="16"/>
            <w:szCs w:val="16"/>
          </w:rPr>
          <w:t xml:space="preserve">                &lt;/PoolProperties&gt;</w:t>
        </w:r>
      </w:ins>
    </w:p>
    <w:p w14:paraId="1FF3CAC5" w14:textId="77777777" w:rsidR="007B26CB" w:rsidRPr="007B26CB" w:rsidRDefault="007B26CB" w:rsidP="007B26CB">
      <w:pPr>
        <w:rPr>
          <w:ins w:id="4635" w:author="Greg Stoike" w:date="2018-11-30T10:52:00Z"/>
          <w:rFonts w:ascii="Consolas" w:eastAsiaTheme="minorHAnsi" w:hAnsi="Consolas" w:cs="Lucida Sans Typewriter"/>
          <w:color w:val="268BD2"/>
          <w:sz w:val="16"/>
          <w:szCs w:val="16"/>
        </w:rPr>
      </w:pPr>
      <w:ins w:id="4636" w:author="Greg Stoike" w:date="2018-11-30T10:52:00Z">
        <w:r w:rsidRPr="007B26CB">
          <w:rPr>
            <w:rFonts w:ascii="Consolas" w:eastAsiaTheme="minorHAnsi" w:hAnsi="Consolas" w:cs="Lucida Sans Typewriter"/>
            <w:color w:val="268BD2"/>
            <w:sz w:val="16"/>
            <w:szCs w:val="16"/>
          </w:rPr>
          <w:t xml:space="preserve">                &lt;Presentations&gt;</w:t>
        </w:r>
      </w:ins>
    </w:p>
    <w:p w14:paraId="66B6BDBB" w14:textId="77777777" w:rsidR="007B26CB" w:rsidRPr="007B26CB" w:rsidRDefault="007B26CB" w:rsidP="007B26CB">
      <w:pPr>
        <w:rPr>
          <w:ins w:id="4637" w:author="Greg Stoike" w:date="2018-11-30T10:52:00Z"/>
          <w:rFonts w:ascii="Consolas" w:eastAsiaTheme="minorHAnsi" w:hAnsi="Consolas" w:cs="Lucida Sans Typewriter"/>
          <w:color w:val="268BD2"/>
          <w:sz w:val="16"/>
          <w:szCs w:val="16"/>
        </w:rPr>
      </w:pPr>
      <w:ins w:id="463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B99AACB" w14:textId="77777777" w:rsidR="007B26CB" w:rsidRPr="007B26CB" w:rsidRDefault="007B26CB" w:rsidP="007B26CB">
      <w:pPr>
        <w:rPr>
          <w:ins w:id="4639" w:author="Greg Stoike" w:date="2018-11-30T10:52:00Z"/>
          <w:rFonts w:ascii="Consolas" w:eastAsiaTheme="minorHAnsi" w:hAnsi="Consolas" w:cs="Lucida Sans Typewriter"/>
          <w:color w:val="268BD2"/>
          <w:sz w:val="16"/>
          <w:szCs w:val="16"/>
        </w:rPr>
      </w:pPr>
      <w:ins w:id="464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2139EAE4" w14:textId="77777777" w:rsidR="007B26CB" w:rsidRPr="007B26CB" w:rsidRDefault="007B26CB" w:rsidP="007B26CB">
      <w:pPr>
        <w:rPr>
          <w:ins w:id="4641" w:author="Greg Stoike" w:date="2018-11-30T10:52:00Z"/>
          <w:rFonts w:ascii="Consolas" w:eastAsiaTheme="minorHAnsi" w:hAnsi="Consolas" w:cs="Lucida Sans Typewriter"/>
          <w:color w:val="268BD2"/>
          <w:sz w:val="16"/>
          <w:szCs w:val="16"/>
        </w:rPr>
      </w:pPr>
      <w:ins w:id="4642" w:author="Greg Stoike" w:date="2018-11-30T10:52:00Z">
        <w:r w:rsidRPr="007B26CB">
          <w:rPr>
            <w:rFonts w:ascii="Consolas" w:eastAsiaTheme="minorHAnsi" w:hAnsi="Consolas" w:cs="Lucida Sans Typewriter"/>
            <w:color w:val="268BD2"/>
            <w:sz w:val="16"/>
            <w:szCs w:val="16"/>
          </w:rPr>
          <w:t xml:space="preserve">                &lt;/Presentations&gt;</w:t>
        </w:r>
      </w:ins>
    </w:p>
    <w:p w14:paraId="45F4E8B2" w14:textId="77777777" w:rsidR="007B26CB" w:rsidRPr="007B26CB" w:rsidRDefault="007B26CB" w:rsidP="007B26CB">
      <w:pPr>
        <w:rPr>
          <w:ins w:id="4643" w:author="Greg Stoike" w:date="2018-11-30T10:52:00Z"/>
          <w:rFonts w:ascii="Consolas" w:eastAsiaTheme="minorHAnsi" w:hAnsi="Consolas" w:cs="Lucida Sans Typewriter"/>
          <w:color w:val="268BD2"/>
          <w:sz w:val="16"/>
          <w:szCs w:val="16"/>
        </w:rPr>
      </w:pPr>
      <w:ins w:id="4644" w:author="Greg Stoike" w:date="2018-11-30T10:52:00Z">
        <w:r w:rsidRPr="007B26CB">
          <w:rPr>
            <w:rFonts w:ascii="Consolas" w:eastAsiaTheme="minorHAnsi" w:hAnsi="Consolas" w:cs="Lucida Sans Typewriter"/>
            <w:color w:val="268BD2"/>
            <w:sz w:val="16"/>
            <w:szCs w:val="16"/>
          </w:rPr>
          <w:t xml:space="preserve">                &lt;ItemScoreDimensions&gt;</w:t>
        </w:r>
      </w:ins>
    </w:p>
    <w:p w14:paraId="5F8FD386" w14:textId="77777777" w:rsidR="007B26CB" w:rsidRPr="007B26CB" w:rsidRDefault="007B26CB" w:rsidP="007B26CB">
      <w:pPr>
        <w:rPr>
          <w:ins w:id="4645" w:author="Greg Stoike" w:date="2018-11-30T10:52:00Z"/>
          <w:rFonts w:ascii="Consolas" w:eastAsiaTheme="minorHAnsi" w:hAnsi="Consolas" w:cs="Lucida Sans Typewriter"/>
          <w:color w:val="268BD2"/>
          <w:sz w:val="16"/>
          <w:szCs w:val="16"/>
        </w:rPr>
      </w:pPr>
      <w:ins w:id="464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2BB293DF" w14:textId="77777777" w:rsidR="007B26CB" w:rsidRPr="007B26CB" w:rsidRDefault="007B26CB" w:rsidP="007B26CB">
      <w:pPr>
        <w:rPr>
          <w:ins w:id="4647" w:author="Greg Stoike" w:date="2018-11-30T10:52:00Z"/>
          <w:rFonts w:ascii="Consolas" w:eastAsiaTheme="minorHAnsi" w:hAnsi="Consolas" w:cs="Lucida Sans Typewriter"/>
          <w:color w:val="268BD2"/>
          <w:sz w:val="16"/>
          <w:szCs w:val="16"/>
        </w:rPr>
      </w:pPr>
      <w:ins w:id="4648" w:author="Greg Stoike" w:date="2018-11-30T10:52:00Z">
        <w:r w:rsidRPr="007B26CB">
          <w:rPr>
            <w:rFonts w:ascii="Consolas" w:eastAsiaTheme="minorHAnsi" w:hAnsi="Consolas" w:cs="Lucida Sans Typewriter"/>
            <w:color w:val="268BD2"/>
            <w:sz w:val="16"/>
            <w:szCs w:val="16"/>
          </w:rPr>
          <w:t xml:space="preserve">                    &lt;ItemScoreParameter value="0.39239999651908875" measurementParameter="a"/&gt;</w:t>
        </w:r>
      </w:ins>
    </w:p>
    <w:p w14:paraId="7CDFA3D4" w14:textId="77777777" w:rsidR="007B26CB" w:rsidRPr="007B26CB" w:rsidRDefault="007B26CB" w:rsidP="007B26CB">
      <w:pPr>
        <w:rPr>
          <w:ins w:id="4649" w:author="Greg Stoike" w:date="2018-11-30T10:52:00Z"/>
          <w:rFonts w:ascii="Consolas" w:eastAsiaTheme="minorHAnsi" w:hAnsi="Consolas" w:cs="Lucida Sans Typewriter"/>
          <w:color w:val="268BD2"/>
          <w:sz w:val="16"/>
          <w:szCs w:val="16"/>
        </w:rPr>
      </w:pPr>
      <w:ins w:id="4650" w:author="Greg Stoike" w:date="2018-11-30T10:52:00Z">
        <w:r w:rsidRPr="007B26CB">
          <w:rPr>
            <w:rFonts w:ascii="Consolas" w:eastAsiaTheme="minorHAnsi" w:hAnsi="Consolas" w:cs="Lucida Sans Typewriter"/>
            <w:color w:val="268BD2"/>
            <w:sz w:val="16"/>
            <w:szCs w:val="16"/>
          </w:rPr>
          <w:t xml:space="preserve">                    &lt;ItemScoreParameter value="-0.25117000937461853" measurementParameter="b"/&gt;</w:t>
        </w:r>
      </w:ins>
    </w:p>
    <w:p w14:paraId="2A9D09B5" w14:textId="77777777" w:rsidR="007B26CB" w:rsidRPr="007B26CB" w:rsidRDefault="007B26CB" w:rsidP="007B26CB">
      <w:pPr>
        <w:rPr>
          <w:ins w:id="4651" w:author="Greg Stoike" w:date="2018-11-30T10:52:00Z"/>
          <w:rFonts w:ascii="Consolas" w:eastAsiaTheme="minorHAnsi" w:hAnsi="Consolas" w:cs="Lucida Sans Typewriter"/>
          <w:color w:val="268BD2"/>
          <w:sz w:val="16"/>
          <w:szCs w:val="16"/>
        </w:rPr>
      </w:pPr>
      <w:ins w:id="465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58A2ACF" w14:textId="77777777" w:rsidR="007B26CB" w:rsidRPr="007B26CB" w:rsidRDefault="007B26CB" w:rsidP="007B26CB">
      <w:pPr>
        <w:rPr>
          <w:ins w:id="4653" w:author="Greg Stoike" w:date="2018-11-30T10:52:00Z"/>
          <w:rFonts w:ascii="Consolas" w:eastAsiaTheme="minorHAnsi" w:hAnsi="Consolas" w:cs="Lucida Sans Typewriter"/>
          <w:color w:val="268BD2"/>
          <w:sz w:val="16"/>
          <w:szCs w:val="16"/>
        </w:rPr>
      </w:pPr>
      <w:ins w:id="4654" w:author="Greg Stoike" w:date="2018-11-30T10:52:00Z">
        <w:r w:rsidRPr="007B26CB">
          <w:rPr>
            <w:rFonts w:ascii="Consolas" w:eastAsiaTheme="minorHAnsi" w:hAnsi="Consolas" w:cs="Lucida Sans Typewriter"/>
            <w:color w:val="268BD2"/>
            <w:sz w:val="16"/>
            <w:szCs w:val="16"/>
          </w:rPr>
          <w:t xml:space="preserve">                  &lt;/ItemScoreDimension&gt;</w:t>
        </w:r>
      </w:ins>
    </w:p>
    <w:p w14:paraId="00994109" w14:textId="77777777" w:rsidR="007B26CB" w:rsidRPr="007B26CB" w:rsidRDefault="007B26CB" w:rsidP="007B26CB">
      <w:pPr>
        <w:rPr>
          <w:ins w:id="4655" w:author="Greg Stoike" w:date="2018-11-30T10:52:00Z"/>
          <w:rFonts w:ascii="Consolas" w:eastAsiaTheme="minorHAnsi" w:hAnsi="Consolas" w:cs="Lucida Sans Typewriter"/>
          <w:color w:val="268BD2"/>
          <w:sz w:val="16"/>
          <w:szCs w:val="16"/>
        </w:rPr>
      </w:pPr>
      <w:ins w:id="4656" w:author="Greg Stoike" w:date="2018-11-30T10:52:00Z">
        <w:r w:rsidRPr="007B26CB">
          <w:rPr>
            <w:rFonts w:ascii="Consolas" w:eastAsiaTheme="minorHAnsi" w:hAnsi="Consolas" w:cs="Lucida Sans Typewriter"/>
            <w:color w:val="268BD2"/>
            <w:sz w:val="16"/>
            <w:szCs w:val="16"/>
          </w:rPr>
          <w:t xml:space="preserve">                &lt;/ItemScoreDimensions&gt;</w:t>
        </w:r>
      </w:ins>
    </w:p>
    <w:p w14:paraId="1260B716" w14:textId="77777777" w:rsidR="007B26CB" w:rsidRPr="007B26CB" w:rsidRDefault="007B26CB" w:rsidP="007B26CB">
      <w:pPr>
        <w:rPr>
          <w:ins w:id="4657" w:author="Greg Stoike" w:date="2018-11-30T10:52:00Z"/>
          <w:rFonts w:ascii="Consolas" w:eastAsiaTheme="minorHAnsi" w:hAnsi="Consolas" w:cs="Lucida Sans Typewriter"/>
          <w:color w:val="268BD2"/>
          <w:sz w:val="16"/>
          <w:szCs w:val="16"/>
        </w:rPr>
      </w:pPr>
      <w:ins w:id="4658" w:author="Greg Stoike" w:date="2018-11-30T10:52:00Z">
        <w:r w:rsidRPr="007B26CB">
          <w:rPr>
            <w:rFonts w:ascii="Consolas" w:eastAsiaTheme="minorHAnsi" w:hAnsi="Consolas" w:cs="Lucida Sans Typewriter"/>
            <w:color w:val="268BD2"/>
            <w:sz w:val="16"/>
            <w:szCs w:val="16"/>
          </w:rPr>
          <w:t xml:space="preserve">                &lt;BlueprintReferences&gt;</w:t>
        </w:r>
      </w:ins>
    </w:p>
    <w:p w14:paraId="235C7F0B" w14:textId="77777777" w:rsidR="007B26CB" w:rsidRPr="007B26CB" w:rsidRDefault="007B26CB" w:rsidP="007B26CB">
      <w:pPr>
        <w:rPr>
          <w:ins w:id="4659" w:author="Greg Stoike" w:date="2018-11-30T10:52:00Z"/>
          <w:rFonts w:ascii="Consolas" w:eastAsiaTheme="minorHAnsi" w:hAnsi="Consolas" w:cs="Lucida Sans Typewriter"/>
          <w:color w:val="268BD2"/>
          <w:sz w:val="16"/>
          <w:szCs w:val="16"/>
        </w:rPr>
      </w:pPr>
      <w:ins w:id="466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E8282E1" w14:textId="77777777" w:rsidR="007B26CB" w:rsidRPr="007B26CB" w:rsidRDefault="007B26CB" w:rsidP="007B26CB">
      <w:pPr>
        <w:rPr>
          <w:ins w:id="4661" w:author="Greg Stoike" w:date="2018-11-30T10:52:00Z"/>
          <w:rFonts w:ascii="Consolas" w:eastAsiaTheme="minorHAnsi" w:hAnsi="Consolas" w:cs="Lucida Sans Typewriter"/>
          <w:color w:val="268BD2"/>
          <w:sz w:val="16"/>
          <w:szCs w:val="16"/>
        </w:rPr>
      </w:pPr>
      <w:ins w:id="4662" w:author="Greg Stoike" w:date="2018-11-30T10:52:00Z">
        <w:r w:rsidRPr="007B26CB">
          <w:rPr>
            <w:rFonts w:ascii="Consolas" w:eastAsiaTheme="minorHAnsi" w:hAnsi="Consolas" w:cs="Lucida Sans Typewriter"/>
            <w:color w:val="268BD2"/>
            <w:sz w:val="16"/>
            <w:szCs w:val="16"/>
          </w:rPr>
          <w:t xml:space="preserve">                  &lt;BlueprintReference idRef="4-CR"/&gt;</w:t>
        </w:r>
      </w:ins>
    </w:p>
    <w:p w14:paraId="5FE3C492" w14:textId="77777777" w:rsidR="007B26CB" w:rsidRPr="007B26CB" w:rsidRDefault="007B26CB" w:rsidP="007B26CB">
      <w:pPr>
        <w:rPr>
          <w:ins w:id="4663" w:author="Greg Stoike" w:date="2018-11-30T10:52:00Z"/>
          <w:rFonts w:ascii="Consolas" w:eastAsiaTheme="minorHAnsi" w:hAnsi="Consolas" w:cs="Lucida Sans Typewriter"/>
          <w:color w:val="268BD2"/>
          <w:sz w:val="16"/>
          <w:szCs w:val="16"/>
        </w:rPr>
      </w:pPr>
      <w:ins w:id="4664" w:author="Greg Stoike" w:date="2018-11-30T10:52:00Z">
        <w:r w:rsidRPr="007B26CB">
          <w:rPr>
            <w:rFonts w:ascii="Consolas" w:eastAsiaTheme="minorHAnsi" w:hAnsi="Consolas" w:cs="Lucida Sans Typewriter"/>
            <w:color w:val="268BD2"/>
            <w:sz w:val="16"/>
            <w:szCs w:val="16"/>
          </w:rPr>
          <w:t xml:space="preserve">                  &lt;BlueprintReference idRef="4-CR|3-11"/&gt;</w:t>
        </w:r>
      </w:ins>
    </w:p>
    <w:p w14:paraId="3FF8FA88" w14:textId="77777777" w:rsidR="007B26CB" w:rsidRPr="007B26CB" w:rsidRDefault="007B26CB" w:rsidP="007B26CB">
      <w:pPr>
        <w:rPr>
          <w:ins w:id="4665" w:author="Greg Stoike" w:date="2018-11-30T10:52:00Z"/>
          <w:rFonts w:ascii="Consolas" w:eastAsiaTheme="minorHAnsi" w:hAnsi="Consolas" w:cs="Lucida Sans Typewriter"/>
          <w:color w:val="268BD2"/>
          <w:sz w:val="16"/>
          <w:szCs w:val="16"/>
        </w:rPr>
      </w:pPr>
      <w:ins w:id="4666" w:author="Greg Stoike" w:date="2018-11-30T10:52:00Z">
        <w:r w:rsidRPr="007B26CB">
          <w:rPr>
            <w:rFonts w:ascii="Consolas" w:eastAsiaTheme="minorHAnsi" w:hAnsi="Consolas" w:cs="Lucida Sans Typewriter"/>
            <w:color w:val="268BD2"/>
            <w:sz w:val="16"/>
            <w:szCs w:val="16"/>
          </w:rPr>
          <w:t xml:space="preserve">                &lt;/BlueprintReferences&gt;</w:t>
        </w:r>
      </w:ins>
    </w:p>
    <w:p w14:paraId="4DAFFB56" w14:textId="77777777" w:rsidR="007B26CB" w:rsidRPr="007B26CB" w:rsidRDefault="007B26CB" w:rsidP="007B26CB">
      <w:pPr>
        <w:rPr>
          <w:ins w:id="4667" w:author="Greg Stoike" w:date="2018-11-30T10:52:00Z"/>
          <w:rFonts w:ascii="Consolas" w:eastAsiaTheme="minorHAnsi" w:hAnsi="Consolas" w:cs="Lucida Sans Typewriter"/>
          <w:color w:val="268BD2"/>
          <w:sz w:val="16"/>
          <w:szCs w:val="16"/>
        </w:rPr>
      </w:pPr>
      <w:ins w:id="4668" w:author="Greg Stoike" w:date="2018-11-30T10:52:00Z">
        <w:r w:rsidRPr="007B26CB">
          <w:rPr>
            <w:rFonts w:ascii="Consolas" w:eastAsiaTheme="minorHAnsi" w:hAnsi="Consolas" w:cs="Lucida Sans Typewriter"/>
            <w:color w:val="268BD2"/>
            <w:sz w:val="16"/>
            <w:szCs w:val="16"/>
          </w:rPr>
          <w:t xml:space="preserve">              &lt;/Item&gt;</w:t>
        </w:r>
      </w:ins>
    </w:p>
    <w:p w14:paraId="7349FA77" w14:textId="77777777" w:rsidR="007B26CB" w:rsidRPr="007B26CB" w:rsidRDefault="007B26CB" w:rsidP="007B26CB">
      <w:pPr>
        <w:rPr>
          <w:ins w:id="4669" w:author="Greg Stoike" w:date="2018-11-30T10:52:00Z"/>
          <w:rFonts w:ascii="Consolas" w:eastAsiaTheme="minorHAnsi" w:hAnsi="Consolas" w:cs="Lucida Sans Typewriter"/>
          <w:color w:val="268BD2"/>
          <w:sz w:val="16"/>
          <w:szCs w:val="16"/>
        </w:rPr>
      </w:pPr>
      <w:ins w:id="4670" w:author="Greg Stoike" w:date="2018-11-30T10:52:00Z">
        <w:r w:rsidRPr="007B26CB">
          <w:rPr>
            <w:rFonts w:ascii="Consolas" w:eastAsiaTheme="minorHAnsi" w:hAnsi="Consolas" w:cs="Lucida Sans Typewriter"/>
            <w:color w:val="268BD2"/>
            <w:sz w:val="16"/>
            <w:szCs w:val="16"/>
          </w:rPr>
          <w:t xml:space="preserve">            &lt;/ItemGroup&gt;</w:t>
        </w:r>
      </w:ins>
    </w:p>
    <w:p w14:paraId="781A9A78" w14:textId="77777777" w:rsidR="007B26CB" w:rsidRPr="007B26CB" w:rsidRDefault="007B26CB" w:rsidP="007B26CB">
      <w:pPr>
        <w:rPr>
          <w:ins w:id="4671" w:author="Greg Stoike" w:date="2018-11-30T10:52:00Z"/>
          <w:rFonts w:ascii="Consolas" w:eastAsiaTheme="minorHAnsi" w:hAnsi="Consolas" w:cs="Lucida Sans Typewriter"/>
          <w:color w:val="268BD2"/>
          <w:sz w:val="16"/>
          <w:szCs w:val="16"/>
        </w:rPr>
      </w:pPr>
      <w:ins w:id="4672" w:author="Greg Stoike" w:date="2018-11-30T10:52:00Z">
        <w:r w:rsidRPr="007B26CB">
          <w:rPr>
            <w:rFonts w:ascii="Consolas" w:eastAsiaTheme="minorHAnsi" w:hAnsi="Consolas" w:cs="Lucida Sans Typewriter"/>
            <w:color w:val="268BD2"/>
            <w:sz w:val="16"/>
            <w:szCs w:val="16"/>
          </w:rPr>
          <w:t xml:space="preserve">            &lt;ItemGroup maxItems="ALL" maxResponses="0" id="58205"&gt;</w:t>
        </w:r>
      </w:ins>
    </w:p>
    <w:p w14:paraId="2FA4D585" w14:textId="77777777" w:rsidR="007B26CB" w:rsidRPr="007B26CB" w:rsidRDefault="007B26CB" w:rsidP="007B26CB">
      <w:pPr>
        <w:rPr>
          <w:ins w:id="4673" w:author="Greg Stoike" w:date="2018-11-30T10:52:00Z"/>
          <w:rFonts w:ascii="Consolas" w:eastAsiaTheme="minorHAnsi" w:hAnsi="Consolas" w:cs="Lucida Sans Typewriter"/>
          <w:color w:val="268BD2"/>
          <w:sz w:val="16"/>
          <w:szCs w:val="16"/>
        </w:rPr>
      </w:pPr>
      <w:ins w:id="467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id="58205" type="MC"&gt;</w:t>
        </w:r>
      </w:ins>
    </w:p>
    <w:p w14:paraId="61A026C2" w14:textId="77777777" w:rsidR="007B26CB" w:rsidRPr="007B26CB" w:rsidRDefault="007B26CB" w:rsidP="007B26CB">
      <w:pPr>
        <w:rPr>
          <w:ins w:id="4675" w:author="Greg Stoike" w:date="2018-11-30T10:52:00Z"/>
          <w:rFonts w:ascii="Consolas" w:eastAsiaTheme="minorHAnsi" w:hAnsi="Consolas" w:cs="Lucida Sans Typewriter"/>
          <w:color w:val="268BD2"/>
          <w:sz w:val="16"/>
          <w:szCs w:val="16"/>
        </w:rPr>
      </w:pPr>
      <w:ins w:id="4676" w:author="Greg Stoike" w:date="2018-11-30T10:52:00Z">
        <w:r w:rsidRPr="007B26CB">
          <w:rPr>
            <w:rFonts w:ascii="Consolas" w:eastAsiaTheme="minorHAnsi" w:hAnsi="Consolas" w:cs="Lucida Sans Typewriter"/>
            <w:color w:val="268BD2"/>
            <w:sz w:val="16"/>
            <w:szCs w:val="16"/>
          </w:rPr>
          <w:t xml:space="preserve">                &lt;PoolProperties&gt;</w:t>
        </w:r>
      </w:ins>
    </w:p>
    <w:p w14:paraId="57FBB957" w14:textId="77777777" w:rsidR="007B26CB" w:rsidRPr="007B26CB" w:rsidRDefault="007B26CB" w:rsidP="007B26CB">
      <w:pPr>
        <w:rPr>
          <w:ins w:id="4677" w:author="Greg Stoike" w:date="2018-11-30T10:52:00Z"/>
          <w:rFonts w:ascii="Consolas" w:eastAsiaTheme="minorHAnsi" w:hAnsi="Consolas" w:cs="Lucida Sans Typewriter"/>
          <w:color w:val="268BD2"/>
          <w:sz w:val="16"/>
          <w:szCs w:val="16"/>
        </w:rPr>
      </w:pPr>
      <w:ins w:id="467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6F0228C7" w14:textId="77777777" w:rsidR="007B26CB" w:rsidRPr="007B26CB" w:rsidRDefault="007B26CB" w:rsidP="007B26CB">
      <w:pPr>
        <w:rPr>
          <w:ins w:id="4679" w:author="Greg Stoike" w:date="2018-11-30T10:52:00Z"/>
          <w:rFonts w:ascii="Consolas" w:eastAsiaTheme="minorHAnsi" w:hAnsi="Consolas" w:cs="Lucida Sans Typewriter"/>
          <w:color w:val="268BD2"/>
          <w:sz w:val="16"/>
          <w:szCs w:val="16"/>
        </w:rPr>
      </w:pPr>
      <w:ins w:id="4680" w:author="Greg Stoike" w:date="2018-11-30T10:52:00Z">
        <w:r w:rsidRPr="007B26CB">
          <w:rPr>
            <w:rFonts w:ascii="Consolas" w:eastAsiaTheme="minorHAnsi" w:hAnsi="Consolas" w:cs="Lucida Sans Typewriter"/>
            <w:color w:val="268BD2"/>
            <w:sz w:val="16"/>
            <w:szCs w:val="16"/>
          </w:rPr>
          <w:lastRenderedPageBreak/>
          <w:t xml:space="preserve">                  &lt;PoolProperty name="Appropriate for Hearing Impaired" value="Yes"/&gt;</w:t>
        </w:r>
      </w:ins>
    </w:p>
    <w:p w14:paraId="40E342E5" w14:textId="77777777" w:rsidR="007B26CB" w:rsidRPr="007B26CB" w:rsidRDefault="007B26CB" w:rsidP="007B26CB">
      <w:pPr>
        <w:rPr>
          <w:ins w:id="4681" w:author="Greg Stoike" w:date="2018-11-30T10:52:00Z"/>
          <w:rFonts w:ascii="Consolas" w:eastAsiaTheme="minorHAnsi" w:hAnsi="Consolas" w:cs="Lucida Sans Typewriter"/>
          <w:color w:val="268BD2"/>
          <w:sz w:val="16"/>
          <w:szCs w:val="16"/>
        </w:rPr>
      </w:pPr>
      <w:ins w:id="468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98A148B" w14:textId="77777777" w:rsidR="007B26CB" w:rsidRPr="007B26CB" w:rsidRDefault="007B26CB" w:rsidP="007B26CB">
      <w:pPr>
        <w:rPr>
          <w:ins w:id="4683" w:author="Greg Stoike" w:date="2018-11-30T10:52:00Z"/>
          <w:rFonts w:ascii="Consolas" w:eastAsiaTheme="minorHAnsi" w:hAnsi="Consolas" w:cs="Lucida Sans Typewriter"/>
          <w:color w:val="268BD2"/>
          <w:sz w:val="16"/>
          <w:szCs w:val="16"/>
        </w:rPr>
      </w:pPr>
      <w:ins w:id="4684"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71431207" w14:textId="77777777" w:rsidR="007B26CB" w:rsidRPr="007B26CB" w:rsidRDefault="007B26CB" w:rsidP="007B26CB">
      <w:pPr>
        <w:rPr>
          <w:ins w:id="4685" w:author="Greg Stoike" w:date="2018-11-30T10:52:00Z"/>
          <w:rFonts w:ascii="Consolas" w:eastAsiaTheme="minorHAnsi" w:hAnsi="Consolas" w:cs="Lucida Sans Typewriter"/>
          <w:color w:val="268BD2"/>
          <w:sz w:val="16"/>
          <w:szCs w:val="16"/>
        </w:rPr>
      </w:pPr>
      <w:ins w:id="468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35178836" w14:textId="77777777" w:rsidR="007B26CB" w:rsidRPr="007B26CB" w:rsidRDefault="007B26CB" w:rsidP="007B26CB">
      <w:pPr>
        <w:rPr>
          <w:ins w:id="4687" w:author="Greg Stoike" w:date="2018-11-30T10:52:00Z"/>
          <w:rFonts w:ascii="Consolas" w:eastAsiaTheme="minorHAnsi" w:hAnsi="Consolas" w:cs="Lucida Sans Typewriter"/>
          <w:color w:val="268BD2"/>
          <w:sz w:val="16"/>
          <w:szCs w:val="16"/>
        </w:rPr>
      </w:pPr>
      <w:ins w:id="468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2D14839" w14:textId="77777777" w:rsidR="007B26CB" w:rsidRPr="007B26CB" w:rsidRDefault="007B26CB" w:rsidP="007B26CB">
      <w:pPr>
        <w:rPr>
          <w:ins w:id="4689" w:author="Greg Stoike" w:date="2018-11-30T10:52:00Z"/>
          <w:rFonts w:ascii="Consolas" w:eastAsiaTheme="minorHAnsi" w:hAnsi="Consolas" w:cs="Lucida Sans Typewriter"/>
          <w:color w:val="268BD2"/>
          <w:sz w:val="16"/>
          <w:szCs w:val="16"/>
        </w:rPr>
      </w:pPr>
      <w:ins w:id="469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11CC8CED" w14:textId="77777777" w:rsidR="007B26CB" w:rsidRPr="007B26CB" w:rsidRDefault="007B26CB" w:rsidP="007B26CB">
      <w:pPr>
        <w:rPr>
          <w:ins w:id="4691" w:author="Greg Stoike" w:date="2018-11-30T10:52:00Z"/>
          <w:rFonts w:ascii="Consolas" w:eastAsiaTheme="minorHAnsi" w:hAnsi="Consolas" w:cs="Lucida Sans Typewriter"/>
          <w:color w:val="268BD2"/>
          <w:sz w:val="16"/>
          <w:szCs w:val="16"/>
        </w:rPr>
      </w:pPr>
      <w:ins w:id="469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F4707E2" w14:textId="77777777" w:rsidR="007B26CB" w:rsidRPr="007B26CB" w:rsidRDefault="007B26CB" w:rsidP="007B26CB">
      <w:pPr>
        <w:rPr>
          <w:ins w:id="4693" w:author="Greg Stoike" w:date="2018-11-30T10:52:00Z"/>
          <w:rFonts w:ascii="Consolas" w:eastAsiaTheme="minorHAnsi" w:hAnsi="Consolas" w:cs="Lucida Sans Typewriter"/>
          <w:color w:val="268BD2"/>
          <w:sz w:val="16"/>
          <w:szCs w:val="16"/>
        </w:rPr>
      </w:pPr>
      <w:ins w:id="4694"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3065441" w14:textId="77777777" w:rsidR="007B26CB" w:rsidRPr="007B26CB" w:rsidRDefault="007B26CB" w:rsidP="007B26CB">
      <w:pPr>
        <w:rPr>
          <w:ins w:id="4695" w:author="Greg Stoike" w:date="2018-11-30T10:52:00Z"/>
          <w:rFonts w:ascii="Consolas" w:eastAsiaTheme="minorHAnsi" w:hAnsi="Consolas" w:cs="Lucida Sans Typewriter"/>
          <w:color w:val="268BD2"/>
          <w:sz w:val="16"/>
          <w:szCs w:val="16"/>
        </w:rPr>
      </w:pPr>
      <w:ins w:id="469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74DAEB7F" w14:textId="77777777" w:rsidR="007B26CB" w:rsidRPr="007B26CB" w:rsidRDefault="007B26CB" w:rsidP="007B26CB">
      <w:pPr>
        <w:rPr>
          <w:ins w:id="4697" w:author="Greg Stoike" w:date="2018-11-30T10:52:00Z"/>
          <w:rFonts w:ascii="Consolas" w:eastAsiaTheme="minorHAnsi" w:hAnsi="Consolas" w:cs="Lucida Sans Typewriter"/>
          <w:color w:val="268BD2"/>
          <w:sz w:val="16"/>
          <w:szCs w:val="16"/>
        </w:rPr>
      </w:pPr>
      <w:ins w:id="469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0D895596" w14:textId="77777777" w:rsidR="007B26CB" w:rsidRPr="007B26CB" w:rsidRDefault="007B26CB" w:rsidP="007B26CB">
      <w:pPr>
        <w:rPr>
          <w:ins w:id="4699" w:author="Greg Stoike" w:date="2018-11-30T10:52:00Z"/>
          <w:rFonts w:ascii="Consolas" w:eastAsiaTheme="minorHAnsi" w:hAnsi="Consolas" w:cs="Lucida Sans Typewriter"/>
          <w:color w:val="268BD2"/>
          <w:sz w:val="16"/>
          <w:szCs w:val="16"/>
        </w:rPr>
      </w:pPr>
      <w:ins w:id="4700" w:author="Greg Stoike" w:date="2018-11-30T10:52:00Z">
        <w:r w:rsidRPr="007B26CB">
          <w:rPr>
            <w:rFonts w:ascii="Consolas" w:eastAsiaTheme="minorHAnsi" w:hAnsi="Consolas" w:cs="Lucida Sans Typewriter"/>
            <w:color w:val="268BD2"/>
            <w:sz w:val="16"/>
            <w:szCs w:val="16"/>
          </w:rPr>
          <w:t xml:space="preserve">                &lt;/PoolProperties&gt;</w:t>
        </w:r>
      </w:ins>
    </w:p>
    <w:p w14:paraId="68A50513" w14:textId="77777777" w:rsidR="007B26CB" w:rsidRPr="007B26CB" w:rsidRDefault="007B26CB" w:rsidP="007B26CB">
      <w:pPr>
        <w:rPr>
          <w:ins w:id="4701" w:author="Greg Stoike" w:date="2018-11-30T10:52:00Z"/>
          <w:rFonts w:ascii="Consolas" w:eastAsiaTheme="minorHAnsi" w:hAnsi="Consolas" w:cs="Lucida Sans Typewriter"/>
          <w:color w:val="268BD2"/>
          <w:sz w:val="16"/>
          <w:szCs w:val="16"/>
        </w:rPr>
      </w:pPr>
      <w:ins w:id="4702" w:author="Greg Stoike" w:date="2018-11-30T10:52:00Z">
        <w:r w:rsidRPr="007B26CB">
          <w:rPr>
            <w:rFonts w:ascii="Consolas" w:eastAsiaTheme="minorHAnsi" w:hAnsi="Consolas" w:cs="Lucida Sans Typewriter"/>
            <w:color w:val="268BD2"/>
            <w:sz w:val="16"/>
            <w:szCs w:val="16"/>
          </w:rPr>
          <w:t xml:space="preserve">                &lt;Presentations&gt;</w:t>
        </w:r>
      </w:ins>
    </w:p>
    <w:p w14:paraId="1DC0A2D7" w14:textId="77777777" w:rsidR="007B26CB" w:rsidRPr="007B26CB" w:rsidRDefault="007B26CB" w:rsidP="007B26CB">
      <w:pPr>
        <w:rPr>
          <w:ins w:id="4703" w:author="Greg Stoike" w:date="2018-11-30T10:52:00Z"/>
          <w:rFonts w:ascii="Consolas" w:eastAsiaTheme="minorHAnsi" w:hAnsi="Consolas" w:cs="Lucida Sans Typewriter"/>
          <w:color w:val="268BD2"/>
          <w:sz w:val="16"/>
          <w:szCs w:val="16"/>
        </w:rPr>
      </w:pPr>
      <w:ins w:id="470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233CC07" w14:textId="77777777" w:rsidR="007B26CB" w:rsidRPr="007B26CB" w:rsidRDefault="007B26CB" w:rsidP="007B26CB">
      <w:pPr>
        <w:rPr>
          <w:ins w:id="4705" w:author="Greg Stoike" w:date="2018-11-30T10:52:00Z"/>
          <w:rFonts w:ascii="Consolas" w:eastAsiaTheme="minorHAnsi" w:hAnsi="Consolas" w:cs="Lucida Sans Typewriter"/>
          <w:color w:val="268BD2"/>
          <w:sz w:val="16"/>
          <w:szCs w:val="16"/>
        </w:rPr>
      </w:pPr>
      <w:ins w:id="470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826EBAE" w14:textId="77777777" w:rsidR="007B26CB" w:rsidRPr="007B26CB" w:rsidRDefault="007B26CB" w:rsidP="007B26CB">
      <w:pPr>
        <w:rPr>
          <w:ins w:id="4707" w:author="Greg Stoike" w:date="2018-11-30T10:52:00Z"/>
          <w:rFonts w:ascii="Consolas" w:eastAsiaTheme="minorHAnsi" w:hAnsi="Consolas" w:cs="Lucida Sans Typewriter"/>
          <w:color w:val="268BD2"/>
          <w:sz w:val="16"/>
          <w:szCs w:val="16"/>
        </w:rPr>
      </w:pPr>
      <w:ins w:id="4708" w:author="Greg Stoike" w:date="2018-11-30T10:52:00Z">
        <w:r w:rsidRPr="007B26CB">
          <w:rPr>
            <w:rFonts w:ascii="Consolas" w:eastAsiaTheme="minorHAnsi" w:hAnsi="Consolas" w:cs="Lucida Sans Typewriter"/>
            <w:color w:val="268BD2"/>
            <w:sz w:val="16"/>
            <w:szCs w:val="16"/>
          </w:rPr>
          <w:t xml:space="preserve">                &lt;/Presentations&gt;</w:t>
        </w:r>
      </w:ins>
    </w:p>
    <w:p w14:paraId="282C4277" w14:textId="77777777" w:rsidR="007B26CB" w:rsidRPr="007B26CB" w:rsidRDefault="007B26CB" w:rsidP="007B26CB">
      <w:pPr>
        <w:rPr>
          <w:ins w:id="4709" w:author="Greg Stoike" w:date="2018-11-30T10:52:00Z"/>
          <w:rFonts w:ascii="Consolas" w:eastAsiaTheme="minorHAnsi" w:hAnsi="Consolas" w:cs="Lucida Sans Typewriter"/>
          <w:color w:val="268BD2"/>
          <w:sz w:val="16"/>
          <w:szCs w:val="16"/>
        </w:rPr>
      </w:pPr>
      <w:ins w:id="4710" w:author="Greg Stoike" w:date="2018-11-30T10:52:00Z">
        <w:r w:rsidRPr="007B26CB">
          <w:rPr>
            <w:rFonts w:ascii="Consolas" w:eastAsiaTheme="minorHAnsi" w:hAnsi="Consolas" w:cs="Lucida Sans Typewriter"/>
            <w:color w:val="268BD2"/>
            <w:sz w:val="16"/>
            <w:szCs w:val="16"/>
          </w:rPr>
          <w:t xml:space="preserve">                &lt;ItemScoreDimensions&gt;</w:t>
        </w:r>
      </w:ins>
    </w:p>
    <w:p w14:paraId="44FE87F4" w14:textId="77777777" w:rsidR="007B26CB" w:rsidRPr="007B26CB" w:rsidRDefault="007B26CB" w:rsidP="007B26CB">
      <w:pPr>
        <w:rPr>
          <w:ins w:id="4711" w:author="Greg Stoike" w:date="2018-11-30T10:52:00Z"/>
          <w:rFonts w:ascii="Consolas" w:eastAsiaTheme="minorHAnsi" w:hAnsi="Consolas" w:cs="Lucida Sans Typewriter"/>
          <w:color w:val="268BD2"/>
          <w:sz w:val="16"/>
          <w:szCs w:val="16"/>
        </w:rPr>
      </w:pPr>
      <w:ins w:id="471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73B2625F" w14:textId="77777777" w:rsidR="007B26CB" w:rsidRPr="007B26CB" w:rsidRDefault="007B26CB" w:rsidP="007B26CB">
      <w:pPr>
        <w:rPr>
          <w:ins w:id="4713" w:author="Greg Stoike" w:date="2018-11-30T10:52:00Z"/>
          <w:rFonts w:ascii="Consolas" w:eastAsiaTheme="minorHAnsi" w:hAnsi="Consolas" w:cs="Lucida Sans Typewriter"/>
          <w:color w:val="268BD2"/>
          <w:sz w:val="16"/>
          <w:szCs w:val="16"/>
        </w:rPr>
      </w:pPr>
      <w:ins w:id="4714" w:author="Greg Stoike" w:date="2018-11-30T10:52:00Z">
        <w:r w:rsidRPr="007B26CB">
          <w:rPr>
            <w:rFonts w:ascii="Consolas" w:eastAsiaTheme="minorHAnsi" w:hAnsi="Consolas" w:cs="Lucida Sans Typewriter"/>
            <w:color w:val="268BD2"/>
            <w:sz w:val="16"/>
            <w:szCs w:val="16"/>
          </w:rPr>
          <w:t xml:space="preserve">                    &lt;ItemScoreParameter value="0.38222000002861023" measurementParameter="a"/&gt;</w:t>
        </w:r>
      </w:ins>
    </w:p>
    <w:p w14:paraId="1D74C256" w14:textId="77777777" w:rsidR="007B26CB" w:rsidRPr="007B26CB" w:rsidRDefault="007B26CB" w:rsidP="007B26CB">
      <w:pPr>
        <w:rPr>
          <w:ins w:id="4715" w:author="Greg Stoike" w:date="2018-11-30T10:52:00Z"/>
          <w:rFonts w:ascii="Consolas" w:eastAsiaTheme="minorHAnsi" w:hAnsi="Consolas" w:cs="Lucida Sans Typewriter"/>
          <w:color w:val="268BD2"/>
          <w:sz w:val="16"/>
          <w:szCs w:val="16"/>
        </w:rPr>
      </w:pPr>
      <w:ins w:id="4716" w:author="Greg Stoike" w:date="2018-11-30T10:52:00Z">
        <w:r w:rsidRPr="007B26CB">
          <w:rPr>
            <w:rFonts w:ascii="Consolas" w:eastAsiaTheme="minorHAnsi" w:hAnsi="Consolas" w:cs="Lucida Sans Typewriter"/>
            <w:color w:val="268BD2"/>
            <w:sz w:val="16"/>
            <w:szCs w:val="16"/>
          </w:rPr>
          <w:t xml:space="preserve">                    &lt;ItemScoreParameter value="-0.07457999885082245" measurementParameter="b"/&gt;</w:t>
        </w:r>
      </w:ins>
    </w:p>
    <w:p w14:paraId="23501F68" w14:textId="77777777" w:rsidR="007B26CB" w:rsidRPr="007B26CB" w:rsidRDefault="007B26CB" w:rsidP="007B26CB">
      <w:pPr>
        <w:rPr>
          <w:ins w:id="4717" w:author="Greg Stoike" w:date="2018-11-30T10:52:00Z"/>
          <w:rFonts w:ascii="Consolas" w:eastAsiaTheme="minorHAnsi" w:hAnsi="Consolas" w:cs="Lucida Sans Typewriter"/>
          <w:color w:val="268BD2"/>
          <w:sz w:val="16"/>
          <w:szCs w:val="16"/>
        </w:rPr>
      </w:pPr>
      <w:ins w:id="471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3D19B2B" w14:textId="77777777" w:rsidR="007B26CB" w:rsidRPr="007B26CB" w:rsidRDefault="007B26CB" w:rsidP="007B26CB">
      <w:pPr>
        <w:rPr>
          <w:ins w:id="4719" w:author="Greg Stoike" w:date="2018-11-30T10:52:00Z"/>
          <w:rFonts w:ascii="Consolas" w:eastAsiaTheme="minorHAnsi" w:hAnsi="Consolas" w:cs="Lucida Sans Typewriter"/>
          <w:color w:val="268BD2"/>
          <w:sz w:val="16"/>
          <w:szCs w:val="16"/>
        </w:rPr>
      </w:pPr>
      <w:ins w:id="4720" w:author="Greg Stoike" w:date="2018-11-30T10:52:00Z">
        <w:r w:rsidRPr="007B26CB">
          <w:rPr>
            <w:rFonts w:ascii="Consolas" w:eastAsiaTheme="minorHAnsi" w:hAnsi="Consolas" w:cs="Lucida Sans Typewriter"/>
            <w:color w:val="268BD2"/>
            <w:sz w:val="16"/>
            <w:szCs w:val="16"/>
          </w:rPr>
          <w:t xml:space="preserve">                  &lt;/ItemScoreDimension&gt;</w:t>
        </w:r>
      </w:ins>
    </w:p>
    <w:p w14:paraId="2B3A97EA" w14:textId="77777777" w:rsidR="007B26CB" w:rsidRPr="007B26CB" w:rsidRDefault="007B26CB" w:rsidP="007B26CB">
      <w:pPr>
        <w:rPr>
          <w:ins w:id="4721" w:author="Greg Stoike" w:date="2018-11-30T10:52:00Z"/>
          <w:rFonts w:ascii="Consolas" w:eastAsiaTheme="minorHAnsi" w:hAnsi="Consolas" w:cs="Lucida Sans Typewriter"/>
          <w:color w:val="268BD2"/>
          <w:sz w:val="16"/>
          <w:szCs w:val="16"/>
        </w:rPr>
      </w:pPr>
      <w:ins w:id="4722" w:author="Greg Stoike" w:date="2018-11-30T10:52:00Z">
        <w:r w:rsidRPr="007B26CB">
          <w:rPr>
            <w:rFonts w:ascii="Consolas" w:eastAsiaTheme="minorHAnsi" w:hAnsi="Consolas" w:cs="Lucida Sans Typewriter"/>
            <w:color w:val="268BD2"/>
            <w:sz w:val="16"/>
            <w:szCs w:val="16"/>
          </w:rPr>
          <w:t xml:space="preserve">                &lt;/ItemScoreDimensions&gt;</w:t>
        </w:r>
      </w:ins>
    </w:p>
    <w:p w14:paraId="01E2B6F1" w14:textId="77777777" w:rsidR="007B26CB" w:rsidRPr="007B26CB" w:rsidRDefault="007B26CB" w:rsidP="007B26CB">
      <w:pPr>
        <w:rPr>
          <w:ins w:id="4723" w:author="Greg Stoike" w:date="2018-11-30T10:52:00Z"/>
          <w:rFonts w:ascii="Consolas" w:eastAsiaTheme="minorHAnsi" w:hAnsi="Consolas" w:cs="Lucida Sans Typewriter"/>
          <w:color w:val="268BD2"/>
          <w:sz w:val="16"/>
          <w:szCs w:val="16"/>
        </w:rPr>
      </w:pPr>
      <w:ins w:id="4724" w:author="Greg Stoike" w:date="2018-11-30T10:52:00Z">
        <w:r w:rsidRPr="007B26CB">
          <w:rPr>
            <w:rFonts w:ascii="Consolas" w:eastAsiaTheme="minorHAnsi" w:hAnsi="Consolas" w:cs="Lucida Sans Typewriter"/>
            <w:color w:val="268BD2"/>
            <w:sz w:val="16"/>
            <w:szCs w:val="16"/>
          </w:rPr>
          <w:t xml:space="preserve">                &lt;BlueprintReferences&gt;</w:t>
        </w:r>
      </w:ins>
    </w:p>
    <w:p w14:paraId="7190E13D" w14:textId="77777777" w:rsidR="007B26CB" w:rsidRPr="007B26CB" w:rsidRDefault="007B26CB" w:rsidP="007B26CB">
      <w:pPr>
        <w:rPr>
          <w:ins w:id="4725" w:author="Greg Stoike" w:date="2018-11-30T10:52:00Z"/>
          <w:rFonts w:ascii="Consolas" w:eastAsiaTheme="minorHAnsi" w:hAnsi="Consolas" w:cs="Lucida Sans Typewriter"/>
          <w:color w:val="268BD2"/>
          <w:sz w:val="16"/>
          <w:szCs w:val="16"/>
        </w:rPr>
      </w:pPr>
      <w:ins w:id="472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5E1DC903" w14:textId="77777777" w:rsidR="007B26CB" w:rsidRPr="007B26CB" w:rsidRDefault="007B26CB" w:rsidP="007B26CB">
      <w:pPr>
        <w:rPr>
          <w:ins w:id="4727" w:author="Greg Stoike" w:date="2018-11-30T10:52:00Z"/>
          <w:rFonts w:ascii="Consolas" w:eastAsiaTheme="minorHAnsi" w:hAnsi="Consolas" w:cs="Lucida Sans Typewriter"/>
          <w:color w:val="268BD2"/>
          <w:sz w:val="16"/>
          <w:szCs w:val="16"/>
        </w:rPr>
      </w:pPr>
      <w:ins w:id="4728" w:author="Greg Stoike" w:date="2018-11-30T10:52:00Z">
        <w:r w:rsidRPr="007B26CB">
          <w:rPr>
            <w:rFonts w:ascii="Consolas" w:eastAsiaTheme="minorHAnsi" w:hAnsi="Consolas" w:cs="Lucida Sans Typewriter"/>
            <w:color w:val="268BD2"/>
            <w:sz w:val="16"/>
            <w:szCs w:val="16"/>
          </w:rPr>
          <w:t xml:space="preserve">                  &lt;BlueprintReference idRef="2-W"/&gt;</w:t>
        </w:r>
      </w:ins>
    </w:p>
    <w:p w14:paraId="37B55F91" w14:textId="77777777" w:rsidR="007B26CB" w:rsidRPr="007B26CB" w:rsidRDefault="007B26CB" w:rsidP="007B26CB">
      <w:pPr>
        <w:rPr>
          <w:ins w:id="4729" w:author="Greg Stoike" w:date="2018-11-30T10:52:00Z"/>
          <w:rFonts w:ascii="Consolas" w:eastAsiaTheme="minorHAnsi" w:hAnsi="Consolas" w:cs="Lucida Sans Typewriter"/>
          <w:color w:val="268BD2"/>
          <w:sz w:val="16"/>
          <w:szCs w:val="16"/>
        </w:rPr>
      </w:pPr>
      <w:ins w:id="4730" w:author="Greg Stoike" w:date="2018-11-30T10:52:00Z">
        <w:r w:rsidRPr="007B26CB">
          <w:rPr>
            <w:rFonts w:ascii="Consolas" w:eastAsiaTheme="minorHAnsi" w:hAnsi="Consolas" w:cs="Lucida Sans Typewriter"/>
            <w:color w:val="268BD2"/>
            <w:sz w:val="16"/>
            <w:szCs w:val="16"/>
          </w:rPr>
          <w:t xml:space="preserve">                  &lt;BlueprintReference idRef="2-W|1-11"/&gt;</w:t>
        </w:r>
      </w:ins>
    </w:p>
    <w:p w14:paraId="44201198" w14:textId="77777777" w:rsidR="007B26CB" w:rsidRPr="007B26CB" w:rsidRDefault="007B26CB" w:rsidP="007B26CB">
      <w:pPr>
        <w:rPr>
          <w:ins w:id="4731" w:author="Greg Stoike" w:date="2018-11-30T10:52:00Z"/>
          <w:rFonts w:ascii="Consolas" w:eastAsiaTheme="minorHAnsi" w:hAnsi="Consolas" w:cs="Lucida Sans Typewriter"/>
          <w:color w:val="268BD2"/>
          <w:sz w:val="16"/>
          <w:szCs w:val="16"/>
        </w:rPr>
      </w:pPr>
      <w:ins w:id="4732" w:author="Greg Stoike" w:date="2018-11-30T10:52:00Z">
        <w:r w:rsidRPr="007B26CB">
          <w:rPr>
            <w:rFonts w:ascii="Consolas" w:eastAsiaTheme="minorHAnsi" w:hAnsi="Consolas" w:cs="Lucida Sans Typewriter"/>
            <w:color w:val="268BD2"/>
            <w:sz w:val="16"/>
            <w:szCs w:val="16"/>
          </w:rPr>
          <w:t xml:space="preserve">                &lt;/BlueprintReferences&gt;</w:t>
        </w:r>
      </w:ins>
    </w:p>
    <w:p w14:paraId="1D4FDED8" w14:textId="77777777" w:rsidR="007B26CB" w:rsidRPr="007B26CB" w:rsidRDefault="007B26CB" w:rsidP="007B26CB">
      <w:pPr>
        <w:rPr>
          <w:ins w:id="4733" w:author="Greg Stoike" w:date="2018-11-30T10:52:00Z"/>
          <w:rFonts w:ascii="Consolas" w:eastAsiaTheme="minorHAnsi" w:hAnsi="Consolas" w:cs="Lucida Sans Typewriter"/>
          <w:color w:val="268BD2"/>
          <w:sz w:val="16"/>
          <w:szCs w:val="16"/>
        </w:rPr>
      </w:pPr>
      <w:ins w:id="4734" w:author="Greg Stoike" w:date="2018-11-30T10:52:00Z">
        <w:r w:rsidRPr="007B26CB">
          <w:rPr>
            <w:rFonts w:ascii="Consolas" w:eastAsiaTheme="minorHAnsi" w:hAnsi="Consolas" w:cs="Lucida Sans Typewriter"/>
            <w:color w:val="268BD2"/>
            <w:sz w:val="16"/>
            <w:szCs w:val="16"/>
          </w:rPr>
          <w:t xml:space="preserve">              &lt;/Item&gt;</w:t>
        </w:r>
      </w:ins>
    </w:p>
    <w:p w14:paraId="1C24CA28" w14:textId="77777777" w:rsidR="007B26CB" w:rsidRPr="007B26CB" w:rsidRDefault="007B26CB" w:rsidP="007B26CB">
      <w:pPr>
        <w:rPr>
          <w:ins w:id="4735" w:author="Greg Stoike" w:date="2018-11-30T10:52:00Z"/>
          <w:rFonts w:ascii="Consolas" w:eastAsiaTheme="minorHAnsi" w:hAnsi="Consolas" w:cs="Lucida Sans Typewriter"/>
          <w:color w:val="268BD2"/>
          <w:sz w:val="16"/>
          <w:szCs w:val="16"/>
        </w:rPr>
      </w:pPr>
      <w:ins w:id="4736" w:author="Greg Stoike" w:date="2018-11-30T10:52:00Z">
        <w:r w:rsidRPr="007B26CB">
          <w:rPr>
            <w:rFonts w:ascii="Consolas" w:eastAsiaTheme="minorHAnsi" w:hAnsi="Consolas" w:cs="Lucida Sans Typewriter"/>
            <w:color w:val="268BD2"/>
            <w:sz w:val="16"/>
            <w:szCs w:val="16"/>
          </w:rPr>
          <w:t xml:space="preserve">            &lt;/ItemGroup&gt;</w:t>
        </w:r>
      </w:ins>
    </w:p>
    <w:p w14:paraId="4A6C1129" w14:textId="77777777" w:rsidR="007B26CB" w:rsidRPr="007B26CB" w:rsidRDefault="007B26CB" w:rsidP="007B26CB">
      <w:pPr>
        <w:rPr>
          <w:ins w:id="4737" w:author="Greg Stoike" w:date="2018-11-30T10:52:00Z"/>
          <w:rFonts w:ascii="Consolas" w:eastAsiaTheme="minorHAnsi" w:hAnsi="Consolas" w:cs="Lucida Sans Typewriter"/>
          <w:color w:val="268BD2"/>
          <w:sz w:val="16"/>
          <w:szCs w:val="16"/>
        </w:rPr>
      </w:pPr>
      <w:ins w:id="4738" w:author="Greg Stoike" w:date="2018-11-30T10:52:00Z">
        <w:r w:rsidRPr="007B26CB">
          <w:rPr>
            <w:rFonts w:ascii="Consolas" w:eastAsiaTheme="minorHAnsi" w:hAnsi="Consolas" w:cs="Lucida Sans Typewriter"/>
            <w:color w:val="268BD2"/>
            <w:sz w:val="16"/>
            <w:szCs w:val="16"/>
          </w:rPr>
          <w:t xml:space="preserve">            &lt;ItemGroup maxItems="ALL" maxResponses="ALL" id="1148"&gt;</w:t>
        </w:r>
      </w:ins>
    </w:p>
    <w:p w14:paraId="2EDB2750" w14:textId="77777777" w:rsidR="007B26CB" w:rsidRPr="007B26CB" w:rsidRDefault="007B26CB" w:rsidP="007B26CB">
      <w:pPr>
        <w:rPr>
          <w:ins w:id="4739" w:author="Greg Stoike" w:date="2018-11-30T10:52:00Z"/>
          <w:rFonts w:ascii="Consolas" w:eastAsiaTheme="minorHAnsi" w:hAnsi="Consolas" w:cs="Lucida Sans Typewriter"/>
          <w:color w:val="268BD2"/>
          <w:sz w:val="16"/>
          <w:szCs w:val="16"/>
        </w:rPr>
      </w:pPr>
      <w:ins w:id="4740" w:author="Greg Stoike" w:date="2018-11-30T10:52:00Z">
        <w:r w:rsidRPr="007B26CB">
          <w:rPr>
            <w:rFonts w:ascii="Consolas" w:eastAsiaTheme="minorHAnsi" w:hAnsi="Consolas" w:cs="Lucida Sans Typewriter"/>
            <w:color w:val="268BD2"/>
            <w:sz w:val="16"/>
            <w:szCs w:val="16"/>
          </w:rPr>
          <w:t xml:space="preserve">              &lt;Stimulus id="1148"/&gt;</w:t>
        </w:r>
      </w:ins>
    </w:p>
    <w:p w14:paraId="2880049A" w14:textId="77777777" w:rsidR="007B26CB" w:rsidRPr="007B26CB" w:rsidRDefault="007B26CB" w:rsidP="007B26CB">
      <w:pPr>
        <w:rPr>
          <w:ins w:id="4741" w:author="Greg Stoike" w:date="2018-11-30T10:52:00Z"/>
          <w:rFonts w:ascii="Consolas" w:eastAsiaTheme="minorHAnsi" w:hAnsi="Consolas" w:cs="Lucida Sans Typewriter"/>
          <w:color w:val="268BD2"/>
          <w:sz w:val="16"/>
          <w:szCs w:val="16"/>
        </w:rPr>
      </w:pPr>
      <w:ins w:id="4742" w:author="Greg Stoike" w:date="2018-11-30T10:52:00Z">
        <w:r w:rsidRPr="007B26CB">
          <w:rPr>
            <w:rFonts w:ascii="Consolas" w:eastAsiaTheme="minorHAnsi" w:hAnsi="Consolas" w:cs="Lucida Sans Typewriter"/>
            <w:color w:val="268BD2"/>
            <w:sz w:val="16"/>
            <w:szCs w:val="16"/>
          </w:rPr>
          <w:lastRenderedPageBreak/>
          <w:t xml:space="preserve">              &lt;Item active="true" doNotScore="false" handScored="false" fieldTest="false" responseRequired="false" administrationRequired="false" id="36575" type="MC"&gt;</w:t>
        </w:r>
      </w:ins>
    </w:p>
    <w:p w14:paraId="523D47EF" w14:textId="77777777" w:rsidR="007B26CB" w:rsidRPr="007B26CB" w:rsidRDefault="007B26CB" w:rsidP="007B26CB">
      <w:pPr>
        <w:rPr>
          <w:ins w:id="4743" w:author="Greg Stoike" w:date="2018-11-30T10:52:00Z"/>
          <w:rFonts w:ascii="Consolas" w:eastAsiaTheme="minorHAnsi" w:hAnsi="Consolas" w:cs="Lucida Sans Typewriter"/>
          <w:color w:val="268BD2"/>
          <w:sz w:val="16"/>
          <w:szCs w:val="16"/>
        </w:rPr>
      </w:pPr>
      <w:ins w:id="4744" w:author="Greg Stoike" w:date="2018-11-30T10:52:00Z">
        <w:r w:rsidRPr="007B26CB">
          <w:rPr>
            <w:rFonts w:ascii="Consolas" w:eastAsiaTheme="minorHAnsi" w:hAnsi="Consolas" w:cs="Lucida Sans Typewriter"/>
            <w:color w:val="268BD2"/>
            <w:sz w:val="16"/>
            <w:szCs w:val="16"/>
          </w:rPr>
          <w:t xml:space="preserve">                &lt;PoolProperties&gt;</w:t>
        </w:r>
      </w:ins>
    </w:p>
    <w:p w14:paraId="13FD7A50" w14:textId="77777777" w:rsidR="007B26CB" w:rsidRPr="007B26CB" w:rsidRDefault="007B26CB" w:rsidP="007B26CB">
      <w:pPr>
        <w:rPr>
          <w:ins w:id="4745" w:author="Greg Stoike" w:date="2018-11-30T10:52:00Z"/>
          <w:rFonts w:ascii="Consolas" w:eastAsiaTheme="minorHAnsi" w:hAnsi="Consolas" w:cs="Lucida Sans Typewriter"/>
          <w:color w:val="268BD2"/>
          <w:sz w:val="16"/>
          <w:szCs w:val="16"/>
        </w:rPr>
      </w:pPr>
      <w:ins w:id="4746"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7E4A0468" w14:textId="77777777" w:rsidR="007B26CB" w:rsidRPr="007B26CB" w:rsidRDefault="007B26CB" w:rsidP="007B26CB">
      <w:pPr>
        <w:rPr>
          <w:ins w:id="4747" w:author="Greg Stoike" w:date="2018-11-30T10:52:00Z"/>
          <w:rFonts w:ascii="Consolas" w:eastAsiaTheme="minorHAnsi" w:hAnsi="Consolas" w:cs="Lucida Sans Typewriter"/>
          <w:color w:val="268BD2"/>
          <w:sz w:val="16"/>
          <w:szCs w:val="16"/>
        </w:rPr>
      </w:pPr>
      <w:ins w:id="474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8981692" w14:textId="77777777" w:rsidR="007B26CB" w:rsidRPr="007B26CB" w:rsidRDefault="007B26CB" w:rsidP="007B26CB">
      <w:pPr>
        <w:rPr>
          <w:ins w:id="4749" w:author="Greg Stoike" w:date="2018-11-30T10:52:00Z"/>
          <w:rFonts w:ascii="Consolas" w:eastAsiaTheme="minorHAnsi" w:hAnsi="Consolas" w:cs="Lucida Sans Typewriter"/>
          <w:color w:val="268BD2"/>
          <w:sz w:val="16"/>
          <w:szCs w:val="16"/>
        </w:rPr>
      </w:pPr>
      <w:ins w:id="475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7DA6C490" w14:textId="77777777" w:rsidR="007B26CB" w:rsidRPr="007B26CB" w:rsidRDefault="007B26CB" w:rsidP="007B26CB">
      <w:pPr>
        <w:rPr>
          <w:ins w:id="4751" w:author="Greg Stoike" w:date="2018-11-30T10:52:00Z"/>
          <w:rFonts w:ascii="Consolas" w:eastAsiaTheme="minorHAnsi" w:hAnsi="Consolas" w:cs="Lucida Sans Typewriter"/>
          <w:color w:val="268BD2"/>
          <w:sz w:val="16"/>
          <w:szCs w:val="16"/>
        </w:rPr>
      </w:pPr>
      <w:ins w:id="4752"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01CFCD50" w14:textId="77777777" w:rsidR="007B26CB" w:rsidRPr="007B26CB" w:rsidRDefault="007B26CB" w:rsidP="007B26CB">
      <w:pPr>
        <w:rPr>
          <w:ins w:id="4753" w:author="Greg Stoike" w:date="2018-11-30T10:52:00Z"/>
          <w:rFonts w:ascii="Consolas" w:eastAsiaTheme="minorHAnsi" w:hAnsi="Consolas" w:cs="Lucida Sans Typewriter"/>
          <w:color w:val="268BD2"/>
          <w:sz w:val="16"/>
          <w:szCs w:val="16"/>
        </w:rPr>
      </w:pPr>
      <w:ins w:id="4754"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1C04396D" w14:textId="77777777" w:rsidR="007B26CB" w:rsidRPr="007B26CB" w:rsidRDefault="007B26CB" w:rsidP="007B26CB">
      <w:pPr>
        <w:rPr>
          <w:ins w:id="4755" w:author="Greg Stoike" w:date="2018-11-30T10:52:00Z"/>
          <w:rFonts w:ascii="Consolas" w:eastAsiaTheme="minorHAnsi" w:hAnsi="Consolas" w:cs="Lucida Sans Typewriter"/>
          <w:color w:val="268BD2"/>
          <w:sz w:val="16"/>
          <w:szCs w:val="16"/>
        </w:rPr>
      </w:pPr>
      <w:ins w:id="475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91BC963" w14:textId="77777777" w:rsidR="007B26CB" w:rsidRPr="007B26CB" w:rsidRDefault="007B26CB" w:rsidP="007B26CB">
      <w:pPr>
        <w:rPr>
          <w:ins w:id="4757" w:author="Greg Stoike" w:date="2018-11-30T10:52:00Z"/>
          <w:rFonts w:ascii="Consolas" w:eastAsiaTheme="minorHAnsi" w:hAnsi="Consolas" w:cs="Lucida Sans Typewriter"/>
          <w:color w:val="268BD2"/>
          <w:sz w:val="16"/>
          <w:szCs w:val="16"/>
        </w:rPr>
      </w:pPr>
      <w:ins w:id="475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A09D40C" w14:textId="77777777" w:rsidR="007B26CB" w:rsidRPr="007B26CB" w:rsidRDefault="007B26CB" w:rsidP="007B26CB">
      <w:pPr>
        <w:rPr>
          <w:ins w:id="4759" w:author="Greg Stoike" w:date="2018-11-30T10:52:00Z"/>
          <w:rFonts w:ascii="Consolas" w:eastAsiaTheme="minorHAnsi" w:hAnsi="Consolas" w:cs="Lucida Sans Typewriter"/>
          <w:color w:val="268BD2"/>
          <w:sz w:val="16"/>
          <w:szCs w:val="16"/>
        </w:rPr>
      </w:pPr>
      <w:ins w:id="476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1618BE95" w14:textId="77777777" w:rsidR="007B26CB" w:rsidRPr="007B26CB" w:rsidRDefault="007B26CB" w:rsidP="007B26CB">
      <w:pPr>
        <w:rPr>
          <w:ins w:id="4761" w:author="Greg Stoike" w:date="2018-11-30T10:52:00Z"/>
          <w:rFonts w:ascii="Consolas" w:eastAsiaTheme="minorHAnsi" w:hAnsi="Consolas" w:cs="Lucida Sans Typewriter"/>
          <w:color w:val="268BD2"/>
          <w:sz w:val="16"/>
          <w:szCs w:val="16"/>
        </w:rPr>
      </w:pPr>
      <w:ins w:id="4762"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4E541506" w14:textId="77777777" w:rsidR="007B26CB" w:rsidRPr="007B26CB" w:rsidRDefault="007B26CB" w:rsidP="007B26CB">
      <w:pPr>
        <w:rPr>
          <w:ins w:id="4763" w:author="Greg Stoike" w:date="2018-11-30T10:52:00Z"/>
          <w:rFonts w:ascii="Consolas" w:eastAsiaTheme="minorHAnsi" w:hAnsi="Consolas" w:cs="Lucida Sans Typewriter"/>
          <w:color w:val="268BD2"/>
          <w:sz w:val="16"/>
          <w:szCs w:val="16"/>
        </w:rPr>
      </w:pPr>
      <w:ins w:id="476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AB7582E" w14:textId="77777777" w:rsidR="007B26CB" w:rsidRPr="007B26CB" w:rsidRDefault="007B26CB" w:rsidP="007B26CB">
      <w:pPr>
        <w:rPr>
          <w:ins w:id="4765" w:author="Greg Stoike" w:date="2018-11-30T10:52:00Z"/>
          <w:rFonts w:ascii="Consolas" w:eastAsiaTheme="minorHAnsi" w:hAnsi="Consolas" w:cs="Lucida Sans Typewriter"/>
          <w:color w:val="268BD2"/>
          <w:sz w:val="16"/>
          <w:szCs w:val="16"/>
        </w:rPr>
      </w:pPr>
      <w:ins w:id="4766"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36BE9DC0" w14:textId="77777777" w:rsidR="007B26CB" w:rsidRPr="007B26CB" w:rsidRDefault="007B26CB" w:rsidP="007B26CB">
      <w:pPr>
        <w:rPr>
          <w:ins w:id="4767" w:author="Greg Stoike" w:date="2018-11-30T10:52:00Z"/>
          <w:rFonts w:ascii="Consolas" w:eastAsiaTheme="minorHAnsi" w:hAnsi="Consolas" w:cs="Lucida Sans Typewriter"/>
          <w:color w:val="268BD2"/>
          <w:sz w:val="16"/>
          <w:szCs w:val="16"/>
        </w:rPr>
      </w:pPr>
      <w:ins w:id="4768" w:author="Greg Stoike" w:date="2018-11-30T10:52:00Z">
        <w:r w:rsidRPr="007B26CB">
          <w:rPr>
            <w:rFonts w:ascii="Consolas" w:eastAsiaTheme="minorHAnsi" w:hAnsi="Consolas" w:cs="Lucida Sans Typewriter"/>
            <w:color w:val="268BD2"/>
            <w:sz w:val="16"/>
            <w:szCs w:val="16"/>
          </w:rPr>
          <w:t xml:space="preserve">                &lt;/PoolProperties&gt;</w:t>
        </w:r>
      </w:ins>
    </w:p>
    <w:p w14:paraId="49B69BB3" w14:textId="77777777" w:rsidR="007B26CB" w:rsidRPr="007B26CB" w:rsidRDefault="007B26CB" w:rsidP="007B26CB">
      <w:pPr>
        <w:rPr>
          <w:ins w:id="4769" w:author="Greg Stoike" w:date="2018-11-30T10:52:00Z"/>
          <w:rFonts w:ascii="Consolas" w:eastAsiaTheme="minorHAnsi" w:hAnsi="Consolas" w:cs="Lucida Sans Typewriter"/>
          <w:color w:val="268BD2"/>
          <w:sz w:val="16"/>
          <w:szCs w:val="16"/>
        </w:rPr>
      </w:pPr>
      <w:ins w:id="4770" w:author="Greg Stoike" w:date="2018-11-30T10:52:00Z">
        <w:r w:rsidRPr="007B26CB">
          <w:rPr>
            <w:rFonts w:ascii="Consolas" w:eastAsiaTheme="minorHAnsi" w:hAnsi="Consolas" w:cs="Lucida Sans Typewriter"/>
            <w:color w:val="268BD2"/>
            <w:sz w:val="16"/>
            <w:szCs w:val="16"/>
          </w:rPr>
          <w:t xml:space="preserve">                &lt;Presentations&gt;</w:t>
        </w:r>
      </w:ins>
    </w:p>
    <w:p w14:paraId="7D8010C5" w14:textId="77777777" w:rsidR="007B26CB" w:rsidRPr="007B26CB" w:rsidRDefault="007B26CB" w:rsidP="007B26CB">
      <w:pPr>
        <w:rPr>
          <w:ins w:id="4771" w:author="Greg Stoike" w:date="2018-11-30T10:52:00Z"/>
          <w:rFonts w:ascii="Consolas" w:eastAsiaTheme="minorHAnsi" w:hAnsi="Consolas" w:cs="Lucida Sans Typewriter"/>
          <w:color w:val="268BD2"/>
          <w:sz w:val="16"/>
          <w:szCs w:val="16"/>
        </w:rPr>
      </w:pPr>
      <w:ins w:id="477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3510413D" w14:textId="77777777" w:rsidR="007B26CB" w:rsidRPr="007B26CB" w:rsidRDefault="007B26CB" w:rsidP="007B26CB">
      <w:pPr>
        <w:rPr>
          <w:ins w:id="4773" w:author="Greg Stoike" w:date="2018-11-30T10:52:00Z"/>
          <w:rFonts w:ascii="Consolas" w:eastAsiaTheme="minorHAnsi" w:hAnsi="Consolas" w:cs="Lucida Sans Typewriter"/>
          <w:color w:val="268BD2"/>
          <w:sz w:val="16"/>
          <w:szCs w:val="16"/>
        </w:rPr>
      </w:pPr>
      <w:ins w:id="477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BA39BC0" w14:textId="77777777" w:rsidR="007B26CB" w:rsidRPr="007B26CB" w:rsidRDefault="007B26CB" w:rsidP="007B26CB">
      <w:pPr>
        <w:rPr>
          <w:ins w:id="4775" w:author="Greg Stoike" w:date="2018-11-30T10:52:00Z"/>
          <w:rFonts w:ascii="Consolas" w:eastAsiaTheme="minorHAnsi" w:hAnsi="Consolas" w:cs="Lucida Sans Typewriter"/>
          <w:color w:val="268BD2"/>
          <w:sz w:val="16"/>
          <w:szCs w:val="16"/>
        </w:rPr>
      </w:pPr>
      <w:ins w:id="4776" w:author="Greg Stoike" w:date="2018-11-30T10:52:00Z">
        <w:r w:rsidRPr="007B26CB">
          <w:rPr>
            <w:rFonts w:ascii="Consolas" w:eastAsiaTheme="minorHAnsi" w:hAnsi="Consolas" w:cs="Lucida Sans Typewriter"/>
            <w:color w:val="268BD2"/>
            <w:sz w:val="16"/>
            <w:szCs w:val="16"/>
          </w:rPr>
          <w:t xml:space="preserve">                &lt;/Presentations&gt;</w:t>
        </w:r>
      </w:ins>
    </w:p>
    <w:p w14:paraId="5E9ADF61" w14:textId="77777777" w:rsidR="007B26CB" w:rsidRPr="007B26CB" w:rsidRDefault="007B26CB" w:rsidP="007B26CB">
      <w:pPr>
        <w:rPr>
          <w:ins w:id="4777" w:author="Greg Stoike" w:date="2018-11-30T10:52:00Z"/>
          <w:rFonts w:ascii="Consolas" w:eastAsiaTheme="minorHAnsi" w:hAnsi="Consolas" w:cs="Lucida Sans Typewriter"/>
          <w:color w:val="268BD2"/>
          <w:sz w:val="16"/>
          <w:szCs w:val="16"/>
        </w:rPr>
      </w:pPr>
      <w:ins w:id="4778" w:author="Greg Stoike" w:date="2018-11-30T10:52:00Z">
        <w:r w:rsidRPr="007B26CB">
          <w:rPr>
            <w:rFonts w:ascii="Consolas" w:eastAsiaTheme="minorHAnsi" w:hAnsi="Consolas" w:cs="Lucida Sans Typewriter"/>
            <w:color w:val="268BD2"/>
            <w:sz w:val="16"/>
            <w:szCs w:val="16"/>
          </w:rPr>
          <w:t xml:space="preserve">                &lt;ItemScoreDimensions&gt;</w:t>
        </w:r>
      </w:ins>
    </w:p>
    <w:p w14:paraId="767862C7" w14:textId="77777777" w:rsidR="007B26CB" w:rsidRPr="007B26CB" w:rsidRDefault="007B26CB" w:rsidP="007B26CB">
      <w:pPr>
        <w:rPr>
          <w:ins w:id="4779" w:author="Greg Stoike" w:date="2018-11-30T10:52:00Z"/>
          <w:rFonts w:ascii="Consolas" w:eastAsiaTheme="minorHAnsi" w:hAnsi="Consolas" w:cs="Lucida Sans Typewriter"/>
          <w:color w:val="268BD2"/>
          <w:sz w:val="16"/>
          <w:szCs w:val="16"/>
        </w:rPr>
      </w:pPr>
      <w:ins w:id="478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037264A2" w14:textId="77777777" w:rsidR="007B26CB" w:rsidRPr="007B26CB" w:rsidRDefault="007B26CB" w:rsidP="007B26CB">
      <w:pPr>
        <w:rPr>
          <w:ins w:id="4781" w:author="Greg Stoike" w:date="2018-11-30T10:52:00Z"/>
          <w:rFonts w:ascii="Consolas" w:eastAsiaTheme="minorHAnsi" w:hAnsi="Consolas" w:cs="Lucida Sans Typewriter"/>
          <w:color w:val="268BD2"/>
          <w:sz w:val="16"/>
          <w:szCs w:val="16"/>
        </w:rPr>
      </w:pPr>
      <w:ins w:id="4782" w:author="Greg Stoike" w:date="2018-11-30T10:52:00Z">
        <w:r w:rsidRPr="007B26CB">
          <w:rPr>
            <w:rFonts w:ascii="Consolas" w:eastAsiaTheme="minorHAnsi" w:hAnsi="Consolas" w:cs="Lucida Sans Typewriter"/>
            <w:color w:val="268BD2"/>
            <w:sz w:val="16"/>
            <w:szCs w:val="16"/>
          </w:rPr>
          <w:t xml:space="preserve">                    &lt;ItemScoreParameter value="0.3469400107860565" measurementParameter="a"/&gt;</w:t>
        </w:r>
      </w:ins>
    </w:p>
    <w:p w14:paraId="568B4389" w14:textId="77777777" w:rsidR="007B26CB" w:rsidRPr="007B26CB" w:rsidRDefault="007B26CB" w:rsidP="007B26CB">
      <w:pPr>
        <w:rPr>
          <w:ins w:id="4783" w:author="Greg Stoike" w:date="2018-11-30T10:52:00Z"/>
          <w:rFonts w:ascii="Consolas" w:eastAsiaTheme="minorHAnsi" w:hAnsi="Consolas" w:cs="Lucida Sans Typewriter"/>
          <w:color w:val="268BD2"/>
          <w:sz w:val="16"/>
          <w:szCs w:val="16"/>
        </w:rPr>
      </w:pPr>
      <w:ins w:id="4784" w:author="Greg Stoike" w:date="2018-11-30T10:52:00Z">
        <w:r w:rsidRPr="007B26CB">
          <w:rPr>
            <w:rFonts w:ascii="Consolas" w:eastAsiaTheme="minorHAnsi" w:hAnsi="Consolas" w:cs="Lucida Sans Typewriter"/>
            <w:color w:val="268BD2"/>
            <w:sz w:val="16"/>
            <w:szCs w:val="16"/>
          </w:rPr>
          <w:t xml:space="preserve">                    &lt;ItemScoreParameter value="0.04061000049114227" measurementParameter="b"/&gt;</w:t>
        </w:r>
      </w:ins>
    </w:p>
    <w:p w14:paraId="37AAD0D0" w14:textId="77777777" w:rsidR="007B26CB" w:rsidRPr="007B26CB" w:rsidRDefault="007B26CB" w:rsidP="007B26CB">
      <w:pPr>
        <w:rPr>
          <w:ins w:id="4785" w:author="Greg Stoike" w:date="2018-11-30T10:52:00Z"/>
          <w:rFonts w:ascii="Consolas" w:eastAsiaTheme="minorHAnsi" w:hAnsi="Consolas" w:cs="Lucida Sans Typewriter"/>
          <w:color w:val="268BD2"/>
          <w:sz w:val="16"/>
          <w:szCs w:val="16"/>
        </w:rPr>
      </w:pPr>
      <w:ins w:id="478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2F198093" w14:textId="77777777" w:rsidR="007B26CB" w:rsidRPr="007B26CB" w:rsidRDefault="007B26CB" w:rsidP="007B26CB">
      <w:pPr>
        <w:rPr>
          <w:ins w:id="4787" w:author="Greg Stoike" w:date="2018-11-30T10:52:00Z"/>
          <w:rFonts w:ascii="Consolas" w:eastAsiaTheme="minorHAnsi" w:hAnsi="Consolas" w:cs="Lucida Sans Typewriter"/>
          <w:color w:val="268BD2"/>
          <w:sz w:val="16"/>
          <w:szCs w:val="16"/>
        </w:rPr>
      </w:pPr>
      <w:ins w:id="4788" w:author="Greg Stoike" w:date="2018-11-30T10:52:00Z">
        <w:r w:rsidRPr="007B26CB">
          <w:rPr>
            <w:rFonts w:ascii="Consolas" w:eastAsiaTheme="minorHAnsi" w:hAnsi="Consolas" w:cs="Lucida Sans Typewriter"/>
            <w:color w:val="268BD2"/>
            <w:sz w:val="16"/>
            <w:szCs w:val="16"/>
          </w:rPr>
          <w:t xml:space="preserve">                  &lt;/ItemScoreDimension&gt;</w:t>
        </w:r>
      </w:ins>
    </w:p>
    <w:p w14:paraId="0066460C" w14:textId="77777777" w:rsidR="007B26CB" w:rsidRPr="007B26CB" w:rsidRDefault="007B26CB" w:rsidP="007B26CB">
      <w:pPr>
        <w:rPr>
          <w:ins w:id="4789" w:author="Greg Stoike" w:date="2018-11-30T10:52:00Z"/>
          <w:rFonts w:ascii="Consolas" w:eastAsiaTheme="minorHAnsi" w:hAnsi="Consolas" w:cs="Lucida Sans Typewriter"/>
          <w:color w:val="268BD2"/>
          <w:sz w:val="16"/>
          <w:szCs w:val="16"/>
        </w:rPr>
      </w:pPr>
      <w:ins w:id="4790" w:author="Greg Stoike" w:date="2018-11-30T10:52:00Z">
        <w:r w:rsidRPr="007B26CB">
          <w:rPr>
            <w:rFonts w:ascii="Consolas" w:eastAsiaTheme="minorHAnsi" w:hAnsi="Consolas" w:cs="Lucida Sans Typewriter"/>
            <w:color w:val="268BD2"/>
            <w:sz w:val="16"/>
            <w:szCs w:val="16"/>
          </w:rPr>
          <w:t xml:space="preserve">                &lt;/ItemScoreDimensions&gt;</w:t>
        </w:r>
      </w:ins>
    </w:p>
    <w:p w14:paraId="6E99E823" w14:textId="77777777" w:rsidR="007B26CB" w:rsidRPr="007B26CB" w:rsidRDefault="007B26CB" w:rsidP="007B26CB">
      <w:pPr>
        <w:rPr>
          <w:ins w:id="4791" w:author="Greg Stoike" w:date="2018-11-30T10:52:00Z"/>
          <w:rFonts w:ascii="Consolas" w:eastAsiaTheme="minorHAnsi" w:hAnsi="Consolas" w:cs="Lucida Sans Typewriter"/>
          <w:color w:val="268BD2"/>
          <w:sz w:val="16"/>
          <w:szCs w:val="16"/>
        </w:rPr>
      </w:pPr>
      <w:ins w:id="4792" w:author="Greg Stoike" w:date="2018-11-30T10:52:00Z">
        <w:r w:rsidRPr="007B26CB">
          <w:rPr>
            <w:rFonts w:ascii="Consolas" w:eastAsiaTheme="minorHAnsi" w:hAnsi="Consolas" w:cs="Lucida Sans Typewriter"/>
            <w:color w:val="268BD2"/>
            <w:sz w:val="16"/>
            <w:szCs w:val="16"/>
          </w:rPr>
          <w:t xml:space="preserve">                &lt;BlueprintReferences&gt;</w:t>
        </w:r>
      </w:ins>
    </w:p>
    <w:p w14:paraId="216B863F" w14:textId="77777777" w:rsidR="007B26CB" w:rsidRPr="007B26CB" w:rsidRDefault="007B26CB" w:rsidP="007B26CB">
      <w:pPr>
        <w:rPr>
          <w:ins w:id="4793" w:author="Greg Stoike" w:date="2018-11-30T10:52:00Z"/>
          <w:rFonts w:ascii="Consolas" w:eastAsiaTheme="minorHAnsi" w:hAnsi="Consolas" w:cs="Lucida Sans Typewriter"/>
          <w:color w:val="268BD2"/>
          <w:sz w:val="16"/>
          <w:szCs w:val="16"/>
        </w:rPr>
      </w:pPr>
      <w:ins w:id="479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509E698" w14:textId="77777777" w:rsidR="007B26CB" w:rsidRPr="007B26CB" w:rsidRDefault="007B26CB" w:rsidP="007B26CB">
      <w:pPr>
        <w:rPr>
          <w:ins w:id="4795" w:author="Greg Stoike" w:date="2018-11-30T10:52:00Z"/>
          <w:rFonts w:ascii="Consolas" w:eastAsiaTheme="minorHAnsi" w:hAnsi="Consolas" w:cs="Lucida Sans Typewriter"/>
          <w:color w:val="268BD2"/>
          <w:sz w:val="16"/>
          <w:szCs w:val="16"/>
        </w:rPr>
      </w:pPr>
      <w:ins w:id="4796"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57E0288A" w14:textId="77777777" w:rsidR="007B26CB" w:rsidRPr="007B26CB" w:rsidRDefault="007B26CB" w:rsidP="007B26CB">
      <w:pPr>
        <w:rPr>
          <w:ins w:id="4797" w:author="Greg Stoike" w:date="2018-11-30T10:52:00Z"/>
          <w:rFonts w:ascii="Consolas" w:eastAsiaTheme="minorHAnsi" w:hAnsi="Consolas" w:cs="Lucida Sans Typewriter"/>
          <w:color w:val="268BD2"/>
          <w:sz w:val="16"/>
          <w:szCs w:val="16"/>
        </w:rPr>
      </w:pPr>
      <w:ins w:id="4798" w:author="Greg Stoike" w:date="2018-11-30T10:52:00Z">
        <w:r w:rsidRPr="007B26CB">
          <w:rPr>
            <w:rFonts w:ascii="Consolas" w:eastAsiaTheme="minorHAnsi" w:hAnsi="Consolas" w:cs="Lucida Sans Typewriter"/>
            <w:color w:val="268BD2"/>
            <w:sz w:val="16"/>
            <w:szCs w:val="16"/>
          </w:rPr>
          <w:t xml:space="preserve">                  &lt;BlueprintReference idRef="1-IT|10-11"/&gt;</w:t>
        </w:r>
      </w:ins>
    </w:p>
    <w:p w14:paraId="4D800F5F" w14:textId="77777777" w:rsidR="007B26CB" w:rsidRPr="007B26CB" w:rsidRDefault="007B26CB" w:rsidP="007B26CB">
      <w:pPr>
        <w:rPr>
          <w:ins w:id="4799" w:author="Greg Stoike" w:date="2018-11-30T10:52:00Z"/>
          <w:rFonts w:ascii="Consolas" w:eastAsiaTheme="minorHAnsi" w:hAnsi="Consolas" w:cs="Lucida Sans Typewriter"/>
          <w:color w:val="268BD2"/>
          <w:sz w:val="16"/>
          <w:szCs w:val="16"/>
        </w:rPr>
      </w:pPr>
      <w:ins w:id="4800" w:author="Greg Stoike" w:date="2018-11-30T10:52:00Z">
        <w:r w:rsidRPr="007B26CB">
          <w:rPr>
            <w:rFonts w:ascii="Consolas" w:eastAsiaTheme="minorHAnsi" w:hAnsi="Consolas" w:cs="Lucida Sans Typewriter"/>
            <w:color w:val="268BD2"/>
            <w:sz w:val="16"/>
            <w:szCs w:val="16"/>
          </w:rPr>
          <w:t xml:space="preserve">                &lt;/BlueprintReferences&gt;</w:t>
        </w:r>
      </w:ins>
    </w:p>
    <w:p w14:paraId="44DA962A" w14:textId="77777777" w:rsidR="007B26CB" w:rsidRPr="007B26CB" w:rsidRDefault="007B26CB" w:rsidP="007B26CB">
      <w:pPr>
        <w:rPr>
          <w:ins w:id="4801" w:author="Greg Stoike" w:date="2018-11-30T10:52:00Z"/>
          <w:rFonts w:ascii="Consolas" w:eastAsiaTheme="minorHAnsi" w:hAnsi="Consolas" w:cs="Lucida Sans Typewriter"/>
          <w:color w:val="268BD2"/>
          <w:sz w:val="16"/>
          <w:szCs w:val="16"/>
        </w:rPr>
      </w:pPr>
      <w:ins w:id="4802" w:author="Greg Stoike" w:date="2018-11-30T10:52:00Z">
        <w:r w:rsidRPr="007B26CB">
          <w:rPr>
            <w:rFonts w:ascii="Consolas" w:eastAsiaTheme="minorHAnsi" w:hAnsi="Consolas" w:cs="Lucida Sans Typewriter"/>
            <w:color w:val="268BD2"/>
            <w:sz w:val="16"/>
            <w:szCs w:val="16"/>
          </w:rPr>
          <w:lastRenderedPageBreak/>
          <w:t xml:space="preserve">              &lt;/Item&gt;</w:t>
        </w:r>
      </w:ins>
    </w:p>
    <w:p w14:paraId="10BF9D41" w14:textId="77777777" w:rsidR="007B26CB" w:rsidRPr="007B26CB" w:rsidRDefault="007B26CB" w:rsidP="007B26CB">
      <w:pPr>
        <w:rPr>
          <w:ins w:id="4803" w:author="Greg Stoike" w:date="2018-11-30T10:52:00Z"/>
          <w:rFonts w:ascii="Consolas" w:eastAsiaTheme="minorHAnsi" w:hAnsi="Consolas" w:cs="Lucida Sans Typewriter"/>
          <w:color w:val="268BD2"/>
          <w:sz w:val="16"/>
          <w:szCs w:val="16"/>
        </w:rPr>
      </w:pPr>
      <w:ins w:id="480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id="36581" type="MC"&gt;</w:t>
        </w:r>
      </w:ins>
    </w:p>
    <w:p w14:paraId="220091D8" w14:textId="77777777" w:rsidR="007B26CB" w:rsidRPr="007B26CB" w:rsidRDefault="007B26CB" w:rsidP="007B26CB">
      <w:pPr>
        <w:rPr>
          <w:ins w:id="4805" w:author="Greg Stoike" w:date="2018-11-30T10:52:00Z"/>
          <w:rFonts w:ascii="Consolas" w:eastAsiaTheme="minorHAnsi" w:hAnsi="Consolas" w:cs="Lucida Sans Typewriter"/>
          <w:color w:val="268BD2"/>
          <w:sz w:val="16"/>
          <w:szCs w:val="16"/>
        </w:rPr>
      </w:pPr>
      <w:ins w:id="4806" w:author="Greg Stoike" w:date="2018-11-30T10:52:00Z">
        <w:r w:rsidRPr="007B26CB">
          <w:rPr>
            <w:rFonts w:ascii="Consolas" w:eastAsiaTheme="minorHAnsi" w:hAnsi="Consolas" w:cs="Lucida Sans Typewriter"/>
            <w:color w:val="268BD2"/>
            <w:sz w:val="16"/>
            <w:szCs w:val="16"/>
          </w:rPr>
          <w:t xml:space="preserve">                &lt;PoolProperties&gt;</w:t>
        </w:r>
      </w:ins>
    </w:p>
    <w:p w14:paraId="0AE7CD09" w14:textId="77777777" w:rsidR="007B26CB" w:rsidRPr="007B26CB" w:rsidRDefault="007B26CB" w:rsidP="007B26CB">
      <w:pPr>
        <w:rPr>
          <w:ins w:id="4807" w:author="Greg Stoike" w:date="2018-11-30T10:52:00Z"/>
          <w:rFonts w:ascii="Consolas" w:eastAsiaTheme="minorHAnsi" w:hAnsi="Consolas" w:cs="Lucida Sans Typewriter"/>
          <w:color w:val="268BD2"/>
          <w:sz w:val="16"/>
          <w:szCs w:val="16"/>
        </w:rPr>
      </w:pPr>
      <w:ins w:id="480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79B18345" w14:textId="77777777" w:rsidR="007B26CB" w:rsidRPr="007B26CB" w:rsidRDefault="007B26CB" w:rsidP="007B26CB">
      <w:pPr>
        <w:rPr>
          <w:ins w:id="4809" w:author="Greg Stoike" w:date="2018-11-30T10:52:00Z"/>
          <w:rFonts w:ascii="Consolas" w:eastAsiaTheme="minorHAnsi" w:hAnsi="Consolas" w:cs="Lucida Sans Typewriter"/>
          <w:color w:val="268BD2"/>
          <w:sz w:val="16"/>
          <w:szCs w:val="16"/>
        </w:rPr>
      </w:pPr>
      <w:ins w:id="481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A05E654" w14:textId="77777777" w:rsidR="007B26CB" w:rsidRPr="007B26CB" w:rsidRDefault="007B26CB" w:rsidP="007B26CB">
      <w:pPr>
        <w:rPr>
          <w:ins w:id="4811" w:author="Greg Stoike" w:date="2018-11-30T10:52:00Z"/>
          <w:rFonts w:ascii="Consolas" w:eastAsiaTheme="minorHAnsi" w:hAnsi="Consolas" w:cs="Lucida Sans Typewriter"/>
          <w:color w:val="268BD2"/>
          <w:sz w:val="16"/>
          <w:szCs w:val="16"/>
        </w:rPr>
      </w:pPr>
      <w:ins w:id="481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F61EC86" w14:textId="77777777" w:rsidR="007B26CB" w:rsidRPr="007B26CB" w:rsidRDefault="007B26CB" w:rsidP="007B26CB">
      <w:pPr>
        <w:rPr>
          <w:ins w:id="4813" w:author="Greg Stoike" w:date="2018-11-30T10:52:00Z"/>
          <w:rFonts w:ascii="Consolas" w:eastAsiaTheme="minorHAnsi" w:hAnsi="Consolas" w:cs="Lucida Sans Typewriter"/>
          <w:color w:val="268BD2"/>
          <w:sz w:val="16"/>
          <w:szCs w:val="16"/>
        </w:rPr>
      </w:pPr>
      <w:ins w:id="4814"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2ABB9983" w14:textId="77777777" w:rsidR="007B26CB" w:rsidRPr="007B26CB" w:rsidRDefault="007B26CB" w:rsidP="007B26CB">
      <w:pPr>
        <w:rPr>
          <w:ins w:id="4815" w:author="Greg Stoike" w:date="2018-11-30T10:52:00Z"/>
          <w:rFonts w:ascii="Consolas" w:eastAsiaTheme="minorHAnsi" w:hAnsi="Consolas" w:cs="Lucida Sans Typewriter"/>
          <w:color w:val="268BD2"/>
          <w:sz w:val="16"/>
          <w:szCs w:val="16"/>
        </w:rPr>
      </w:pPr>
      <w:ins w:id="481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9FCFF58" w14:textId="77777777" w:rsidR="007B26CB" w:rsidRPr="007B26CB" w:rsidRDefault="007B26CB" w:rsidP="007B26CB">
      <w:pPr>
        <w:rPr>
          <w:ins w:id="4817" w:author="Greg Stoike" w:date="2018-11-30T10:52:00Z"/>
          <w:rFonts w:ascii="Consolas" w:eastAsiaTheme="minorHAnsi" w:hAnsi="Consolas" w:cs="Lucida Sans Typewriter"/>
          <w:color w:val="268BD2"/>
          <w:sz w:val="16"/>
          <w:szCs w:val="16"/>
        </w:rPr>
      </w:pPr>
      <w:ins w:id="481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9DCBB1E" w14:textId="77777777" w:rsidR="007B26CB" w:rsidRPr="007B26CB" w:rsidRDefault="007B26CB" w:rsidP="007B26CB">
      <w:pPr>
        <w:rPr>
          <w:ins w:id="4819" w:author="Greg Stoike" w:date="2018-11-30T10:52:00Z"/>
          <w:rFonts w:ascii="Consolas" w:eastAsiaTheme="minorHAnsi" w:hAnsi="Consolas" w:cs="Lucida Sans Typewriter"/>
          <w:color w:val="268BD2"/>
          <w:sz w:val="16"/>
          <w:szCs w:val="16"/>
        </w:rPr>
      </w:pPr>
      <w:ins w:id="482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4035A52" w14:textId="77777777" w:rsidR="007B26CB" w:rsidRPr="007B26CB" w:rsidRDefault="007B26CB" w:rsidP="007B26CB">
      <w:pPr>
        <w:rPr>
          <w:ins w:id="4821" w:author="Greg Stoike" w:date="2018-11-30T10:52:00Z"/>
          <w:rFonts w:ascii="Consolas" w:eastAsiaTheme="minorHAnsi" w:hAnsi="Consolas" w:cs="Lucida Sans Typewriter"/>
          <w:color w:val="268BD2"/>
          <w:sz w:val="16"/>
          <w:szCs w:val="16"/>
        </w:rPr>
      </w:pPr>
      <w:ins w:id="482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2FACCF56" w14:textId="77777777" w:rsidR="007B26CB" w:rsidRPr="007B26CB" w:rsidRDefault="007B26CB" w:rsidP="007B26CB">
      <w:pPr>
        <w:rPr>
          <w:ins w:id="4823" w:author="Greg Stoike" w:date="2018-11-30T10:52:00Z"/>
          <w:rFonts w:ascii="Consolas" w:eastAsiaTheme="minorHAnsi" w:hAnsi="Consolas" w:cs="Lucida Sans Typewriter"/>
          <w:color w:val="268BD2"/>
          <w:sz w:val="16"/>
          <w:szCs w:val="16"/>
        </w:rPr>
      </w:pPr>
      <w:ins w:id="4824"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39ADE07" w14:textId="77777777" w:rsidR="007B26CB" w:rsidRPr="007B26CB" w:rsidRDefault="007B26CB" w:rsidP="007B26CB">
      <w:pPr>
        <w:rPr>
          <w:ins w:id="4825" w:author="Greg Stoike" w:date="2018-11-30T10:52:00Z"/>
          <w:rFonts w:ascii="Consolas" w:eastAsiaTheme="minorHAnsi" w:hAnsi="Consolas" w:cs="Lucida Sans Typewriter"/>
          <w:color w:val="268BD2"/>
          <w:sz w:val="16"/>
          <w:szCs w:val="16"/>
        </w:rPr>
      </w:pPr>
      <w:ins w:id="482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7446678" w14:textId="77777777" w:rsidR="007B26CB" w:rsidRPr="007B26CB" w:rsidRDefault="007B26CB" w:rsidP="007B26CB">
      <w:pPr>
        <w:rPr>
          <w:ins w:id="4827" w:author="Greg Stoike" w:date="2018-11-30T10:52:00Z"/>
          <w:rFonts w:ascii="Consolas" w:eastAsiaTheme="minorHAnsi" w:hAnsi="Consolas" w:cs="Lucida Sans Typewriter"/>
          <w:color w:val="268BD2"/>
          <w:sz w:val="16"/>
          <w:szCs w:val="16"/>
        </w:rPr>
      </w:pPr>
      <w:ins w:id="482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561BDEB6" w14:textId="77777777" w:rsidR="007B26CB" w:rsidRPr="007B26CB" w:rsidRDefault="007B26CB" w:rsidP="007B26CB">
      <w:pPr>
        <w:rPr>
          <w:ins w:id="4829" w:author="Greg Stoike" w:date="2018-11-30T10:52:00Z"/>
          <w:rFonts w:ascii="Consolas" w:eastAsiaTheme="minorHAnsi" w:hAnsi="Consolas" w:cs="Lucida Sans Typewriter"/>
          <w:color w:val="268BD2"/>
          <w:sz w:val="16"/>
          <w:szCs w:val="16"/>
        </w:rPr>
      </w:pPr>
      <w:ins w:id="4830" w:author="Greg Stoike" w:date="2018-11-30T10:52:00Z">
        <w:r w:rsidRPr="007B26CB">
          <w:rPr>
            <w:rFonts w:ascii="Consolas" w:eastAsiaTheme="minorHAnsi" w:hAnsi="Consolas" w:cs="Lucida Sans Typewriter"/>
            <w:color w:val="268BD2"/>
            <w:sz w:val="16"/>
            <w:szCs w:val="16"/>
          </w:rPr>
          <w:t xml:space="preserve">                &lt;/PoolProperties&gt;</w:t>
        </w:r>
      </w:ins>
    </w:p>
    <w:p w14:paraId="063BD326" w14:textId="77777777" w:rsidR="007B26CB" w:rsidRPr="007B26CB" w:rsidRDefault="007B26CB" w:rsidP="007B26CB">
      <w:pPr>
        <w:rPr>
          <w:ins w:id="4831" w:author="Greg Stoike" w:date="2018-11-30T10:52:00Z"/>
          <w:rFonts w:ascii="Consolas" w:eastAsiaTheme="minorHAnsi" w:hAnsi="Consolas" w:cs="Lucida Sans Typewriter"/>
          <w:color w:val="268BD2"/>
          <w:sz w:val="16"/>
          <w:szCs w:val="16"/>
        </w:rPr>
      </w:pPr>
      <w:ins w:id="4832" w:author="Greg Stoike" w:date="2018-11-30T10:52:00Z">
        <w:r w:rsidRPr="007B26CB">
          <w:rPr>
            <w:rFonts w:ascii="Consolas" w:eastAsiaTheme="minorHAnsi" w:hAnsi="Consolas" w:cs="Lucida Sans Typewriter"/>
            <w:color w:val="268BD2"/>
            <w:sz w:val="16"/>
            <w:szCs w:val="16"/>
          </w:rPr>
          <w:t xml:space="preserve">                &lt;Presentations&gt;</w:t>
        </w:r>
      </w:ins>
    </w:p>
    <w:p w14:paraId="402002EA" w14:textId="77777777" w:rsidR="007B26CB" w:rsidRPr="007B26CB" w:rsidRDefault="007B26CB" w:rsidP="007B26CB">
      <w:pPr>
        <w:rPr>
          <w:ins w:id="4833" w:author="Greg Stoike" w:date="2018-11-30T10:52:00Z"/>
          <w:rFonts w:ascii="Consolas" w:eastAsiaTheme="minorHAnsi" w:hAnsi="Consolas" w:cs="Lucida Sans Typewriter"/>
          <w:color w:val="268BD2"/>
          <w:sz w:val="16"/>
          <w:szCs w:val="16"/>
        </w:rPr>
      </w:pPr>
      <w:ins w:id="483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71CA7FF" w14:textId="77777777" w:rsidR="007B26CB" w:rsidRPr="007B26CB" w:rsidRDefault="007B26CB" w:rsidP="007B26CB">
      <w:pPr>
        <w:rPr>
          <w:ins w:id="4835" w:author="Greg Stoike" w:date="2018-11-30T10:52:00Z"/>
          <w:rFonts w:ascii="Consolas" w:eastAsiaTheme="minorHAnsi" w:hAnsi="Consolas" w:cs="Lucida Sans Typewriter"/>
          <w:color w:val="268BD2"/>
          <w:sz w:val="16"/>
          <w:szCs w:val="16"/>
        </w:rPr>
      </w:pPr>
      <w:ins w:id="483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165A513" w14:textId="77777777" w:rsidR="007B26CB" w:rsidRPr="007B26CB" w:rsidRDefault="007B26CB" w:rsidP="007B26CB">
      <w:pPr>
        <w:rPr>
          <w:ins w:id="4837" w:author="Greg Stoike" w:date="2018-11-30T10:52:00Z"/>
          <w:rFonts w:ascii="Consolas" w:eastAsiaTheme="minorHAnsi" w:hAnsi="Consolas" w:cs="Lucida Sans Typewriter"/>
          <w:color w:val="268BD2"/>
          <w:sz w:val="16"/>
          <w:szCs w:val="16"/>
        </w:rPr>
      </w:pPr>
      <w:ins w:id="4838" w:author="Greg Stoike" w:date="2018-11-30T10:52:00Z">
        <w:r w:rsidRPr="007B26CB">
          <w:rPr>
            <w:rFonts w:ascii="Consolas" w:eastAsiaTheme="minorHAnsi" w:hAnsi="Consolas" w:cs="Lucida Sans Typewriter"/>
            <w:color w:val="268BD2"/>
            <w:sz w:val="16"/>
            <w:szCs w:val="16"/>
          </w:rPr>
          <w:t xml:space="preserve">                &lt;/Presentations&gt;</w:t>
        </w:r>
      </w:ins>
    </w:p>
    <w:p w14:paraId="037A8FAA" w14:textId="77777777" w:rsidR="007B26CB" w:rsidRPr="007B26CB" w:rsidRDefault="007B26CB" w:rsidP="007B26CB">
      <w:pPr>
        <w:rPr>
          <w:ins w:id="4839" w:author="Greg Stoike" w:date="2018-11-30T10:52:00Z"/>
          <w:rFonts w:ascii="Consolas" w:eastAsiaTheme="minorHAnsi" w:hAnsi="Consolas" w:cs="Lucida Sans Typewriter"/>
          <w:color w:val="268BD2"/>
          <w:sz w:val="16"/>
          <w:szCs w:val="16"/>
        </w:rPr>
      </w:pPr>
      <w:ins w:id="4840" w:author="Greg Stoike" w:date="2018-11-30T10:52:00Z">
        <w:r w:rsidRPr="007B26CB">
          <w:rPr>
            <w:rFonts w:ascii="Consolas" w:eastAsiaTheme="minorHAnsi" w:hAnsi="Consolas" w:cs="Lucida Sans Typewriter"/>
            <w:color w:val="268BD2"/>
            <w:sz w:val="16"/>
            <w:szCs w:val="16"/>
          </w:rPr>
          <w:t xml:space="preserve">                &lt;ItemScoreDimensions&gt;</w:t>
        </w:r>
      </w:ins>
    </w:p>
    <w:p w14:paraId="0FE6245C" w14:textId="77777777" w:rsidR="007B26CB" w:rsidRPr="007B26CB" w:rsidRDefault="007B26CB" w:rsidP="007B26CB">
      <w:pPr>
        <w:rPr>
          <w:ins w:id="4841" w:author="Greg Stoike" w:date="2018-11-30T10:52:00Z"/>
          <w:rFonts w:ascii="Consolas" w:eastAsiaTheme="minorHAnsi" w:hAnsi="Consolas" w:cs="Lucida Sans Typewriter"/>
          <w:color w:val="268BD2"/>
          <w:sz w:val="16"/>
          <w:szCs w:val="16"/>
        </w:rPr>
      </w:pPr>
      <w:ins w:id="484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0B0D885C" w14:textId="77777777" w:rsidR="007B26CB" w:rsidRPr="007B26CB" w:rsidRDefault="007B26CB" w:rsidP="007B26CB">
      <w:pPr>
        <w:rPr>
          <w:ins w:id="4843" w:author="Greg Stoike" w:date="2018-11-30T10:52:00Z"/>
          <w:rFonts w:ascii="Consolas" w:eastAsiaTheme="minorHAnsi" w:hAnsi="Consolas" w:cs="Lucida Sans Typewriter"/>
          <w:color w:val="268BD2"/>
          <w:sz w:val="16"/>
          <w:szCs w:val="16"/>
        </w:rPr>
      </w:pPr>
      <w:ins w:id="4844" w:author="Greg Stoike" w:date="2018-11-30T10:52:00Z">
        <w:r w:rsidRPr="007B26CB">
          <w:rPr>
            <w:rFonts w:ascii="Consolas" w:eastAsiaTheme="minorHAnsi" w:hAnsi="Consolas" w:cs="Lucida Sans Typewriter"/>
            <w:color w:val="268BD2"/>
            <w:sz w:val="16"/>
            <w:szCs w:val="16"/>
          </w:rPr>
          <w:t xml:space="preserve">                    &lt;ItemScoreParameter value="0.29346999526023865" measurementParameter="a"/&gt;</w:t>
        </w:r>
      </w:ins>
    </w:p>
    <w:p w14:paraId="2134E7F9" w14:textId="77777777" w:rsidR="007B26CB" w:rsidRPr="007B26CB" w:rsidRDefault="007B26CB" w:rsidP="007B26CB">
      <w:pPr>
        <w:rPr>
          <w:ins w:id="4845" w:author="Greg Stoike" w:date="2018-11-30T10:52:00Z"/>
          <w:rFonts w:ascii="Consolas" w:eastAsiaTheme="minorHAnsi" w:hAnsi="Consolas" w:cs="Lucida Sans Typewriter"/>
          <w:color w:val="268BD2"/>
          <w:sz w:val="16"/>
          <w:szCs w:val="16"/>
        </w:rPr>
      </w:pPr>
      <w:ins w:id="4846" w:author="Greg Stoike" w:date="2018-11-30T10:52:00Z">
        <w:r w:rsidRPr="007B26CB">
          <w:rPr>
            <w:rFonts w:ascii="Consolas" w:eastAsiaTheme="minorHAnsi" w:hAnsi="Consolas" w:cs="Lucida Sans Typewriter"/>
            <w:color w:val="268BD2"/>
            <w:sz w:val="16"/>
            <w:szCs w:val="16"/>
          </w:rPr>
          <w:t xml:space="preserve">                    &lt;ItemScoreParameter value="1.083359956741333" measurementParameter="b"/&gt;</w:t>
        </w:r>
      </w:ins>
    </w:p>
    <w:p w14:paraId="05B3F7EE" w14:textId="77777777" w:rsidR="007B26CB" w:rsidRPr="007B26CB" w:rsidRDefault="007B26CB" w:rsidP="007B26CB">
      <w:pPr>
        <w:rPr>
          <w:ins w:id="4847" w:author="Greg Stoike" w:date="2018-11-30T10:52:00Z"/>
          <w:rFonts w:ascii="Consolas" w:eastAsiaTheme="minorHAnsi" w:hAnsi="Consolas" w:cs="Lucida Sans Typewriter"/>
          <w:color w:val="268BD2"/>
          <w:sz w:val="16"/>
          <w:szCs w:val="16"/>
        </w:rPr>
      </w:pPr>
      <w:ins w:id="484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43B08FA" w14:textId="77777777" w:rsidR="007B26CB" w:rsidRPr="007B26CB" w:rsidRDefault="007B26CB" w:rsidP="007B26CB">
      <w:pPr>
        <w:rPr>
          <w:ins w:id="4849" w:author="Greg Stoike" w:date="2018-11-30T10:52:00Z"/>
          <w:rFonts w:ascii="Consolas" w:eastAsiaTheme="minorHAnsi" w:hAnsi="Consolas" w:cs="Lucida Sans Typewriter"/>
          <w:color w:val="268BD2"/>
          <w:sz w:val="16"/>
          <w:szCs w:val="16"/>
        </w:rPr>
      </w:pPr>
      <w:ins w:id="4850" w:author="Greg Stoike" w:date="2018-11-30T10:52:00Z">
        <w:r w:rsidRPr="007B26CB">
          <w:rPr>
            <w:rFonts w:ascii="Consolas" w:eastAsiaTheme="minorHAnsi" w:hAnsi="Consolas" w:cs="Lucida Sans Typewriter"/>
            <w:color w:val="268BD2"/>
            <w:sz w:val="16"/>
            <w:szCs w:val="16"/>
          </w:rPr>
          <w:t xml:space="preserve">                  &lt;/ItemScoreDimension&gt;</w:t>
        </w:r>
      </w:ins>
    </w:p>
    <w:p w14:paraId="47D43C68" w14:textId="77777777" w:rsidR="007B26CB" w:rsidRPr="007B26CB" w:rsidRDefault="007B26CB" w:rsidP="007B26CB">
      <w:pPr>
        <w:rPr>
          <w:ins w:id="4851" w:author="Greg Stoike" w:date="2018-11-30T10:52:00Z"/>
          <w:rFonts w:ascii="Consolas" w:eastAsiaTheme="minorHAnsi" w:hAnsi="Consolas" w:cs="Lucida Sans Typewriter"/>
          <w:color w:val="268BD2"/>
          <w:sz w:val="16"/>
          <w:szCs w:val="16"/>
        </w:rPr>
      </w:pPr>
      <w:ins w:id="4852" w:author="Greg Stoike" w:date="2018-11-30T10:52:00Z">
        <w:r w:rsidRPr="007B26CB">
          <w:rPr>
            <w:rFonts w:ascii="Consolas" w:eastAsiaTheme="minorHAnsi" w:hAnsi="Consolas" w:cs="Lucida Sans Typewriter"/>
            <w:color w:val="268BD2"/>
            <w:sz w:val="16"/>
            <w:szCs w:val="16"/>
          </w:rPr>
          <w:t xml:space="preserve">                &lt;/ItemScoreDimensions&gt;</w:t>
        </w:r>
      </w:ins>
    </w:p>
    <w:p w14:paraId="341E369A" w14:textId="77777777" w:rsidR="007B26CB" w:rsidRPr="007B26CB" w:rsidRDefault="007B26CB" w:rsidP="007B26CB">
      <w:pPr>
        <w:rPr>
          <w:ins w:id="4853" w:author="Greg Stoike" w:date="2018-11-30T10:52:00Z"/>
          <w:rFonts w:ascii="Consolas" w:eastAsiaTheme="minorHAnsi" w:hAnsi="Consolas" w:cs="Lucida Sans Typewriter"/>
          <w:color w:val="268BD2"/>
          <w:sz w:val="16"/>
          <w:szCs w:val="16"/>
        </w:rPr>
      </w:pPr>
      <w:ins w:id="4854" w:author="Greg Stoike" w:date="2018-11-30T10:52:00Z">
        <w:r w:rsidRPr="007B26CB">
          <w:rPr>
            <w:rFonts w:ascii="Consolas" w:eastAsiaTheme="minorHAnsi" w:hAnsi="Consolas" w:cs="Lucida Sans Typewriter"/>
            <w:color w:val="268BD2"/>
            <w:sz w:val="16"/>
            <w:szCs w:val="16"/>
          </w:rPr>
          <w:t xml:space="preserve">                &lt;BlueprintReferences&gt;</w:t>
        </w:r>
      </w:ins>
    </w:p>
    <w:p w14:paraId="06217D1A" w14:textId="77777777" w:rsidR="007B26CB" w:rsidRPr="007B26CB" w:rsidRDefault="007B26CB" w:rsidP="007B26CB">
      <w:pPr>
        <w:rPr>
          <w:ins w:id="4855" w:author="Greg Stoike" w:date="2018-11-30T10:52:00Z"/>
          <w:rFonts w:ascii="Consolas" w:eastAsiaTheme="minorHAnsi" w:hAnsi="Consolas" w:cs="Lucida Sans Typewriter"/>
          <w:color w:val="268BD2"/>
          <w:sz w:val="16"/>
          <w:szCs w:val="16"/>
        </w:rPr>
      </w:pPr>
      <w:ins w:id="485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DC9090A" w14:textId="77777777" w:rsidR="007B26CB" w:rsidRPr="007B26CB" w:rsidRDefault="007B26CB" w:rsidP="007B26CB">
      <w:pPr>
        <w:rPr>
          <w:ins w:id="4857" w:author="Greg Stoike" w:date="2018-11-30T10:52:00Z"/>
          <w:rFonts w:ascii="Consolas" w:eastAsiaTheme="minorHAnsi" w:hAnsi="Consolas" w:cs="Lucida Sans Typewriter"/>
          <w:color w:val="268BD2"/>
          <w:sz w:val="16"/>
          <w:szCs w:val="16"/>
        </w:rPr>
      </w:pPr>
      <w:ins w:id="485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346CA01F" w14:textId="77777777" w:rsidR="007B26CB" w:rsidRPr="007B26CB" w:rsidRDefault="007B26CB" w:rsidP="007B26CB">
      <w:pPr>
        <w:rPr>
          <w:ins w:id="4859" w:author="Greg Stoike" w:date="2018-11-30T10:52:00Z"/>
          <w:rFonts w:ascii="Consolas" w:eastAsiaTheme="minorHAnsi" w:hAnsi="Consolas" w:cs="Lucida Sans Typewriter"/>
          <w:color w:val="268BD2"/>
          <w:sz w:val="16"/>
          <w:szCs w:val="16"/>
        </w:rPr>
      </w:pPr>
      <w:ins w:id="4860" w:author="Greg Stoike" w:date="2018-11-30T10:52:00Z">
        <w:r w:rsidRPr="007B26CB">
          <w:rPr>
            <w:rFonts w:ascii="Consolas" w:eastAsiaTheme="minorHAnsi" w:hAnsi="Consolas" w:cs="Lucida Sans Typewriter"/>
            <w:color w:val="268BD2"/>
            <w:sz w:val="16"/>
            <w:szCs w:val="16"/>
          </w:rPr>
          <w:t xml:space="preserve">                  &lt;BlueprintReference idRef="1-IT|14-11"/&gt;</w:t>
        </w:r>
      </w:ins>
    </w:p>
    <w:p w14:paraId="464796C9" w14:textId="77777777" w:rsidR="007B26CB" w:rsidRPr="007B26CB" w:rsidRDefault="007B26CB" w:rsidP="007B26CB">
      <w:pPr>
        <w:rPr>
          <w:ins w:id="4861" w:author="Greg Stoike" w:date="2018-11-30T10:52:00Z"/>
          <w:rFonts w:ascii="Consolas" w:eastAsiaTheme="minorHAnsi" w:hAnsi="Consolas" w:cs="Lucida Sans Typewriter"/>
          <w:color w:val="268BD2"/>
          <w:sz w:val="16"/>
          <w:szCs w:val="16"/>
        </w:rPr>
      </w:pPr>
      <w:ins w:id="4862"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43706879" w14:textId="77777777" w:rsidR="007B26CB" w:rsidRPr="007B26CB" w:rsidRDefault="007B26CB" w:rsidP="007B26CB">
      <w:pPr>
        <w:rPr>
          <w:ins w:id="4863" w:author="Greg Stoike" w:date="2018-11-30T10:52:00Z"/>
          <w:rFonts w:ascii="Consolas" w:eastAsiaTheme="minorHAnsi" w:hAnsi="Consolas" w:cs="Lucida Sans Typewriter"/>
          <w:color w:val="268BD2"/>
          <w:sz w:val="16"/>
          <w:szCs w:val="16"/>
        </w:rPr>
      </w:pPr>
      <w:ins w:id="4864" w:author="Greg Stoike" w:date="2018-11-30T10:52:00Z">
        <w:r w:rsidRPr="007B26CB">
          <w:rPr>
            <w:rFonts w:ascii="Consolas" w:eastAsiaTheme="minorHAnsi" w:hAnsi="Consolas" w:cs="Lucida Sans Typewriter"/>
            <w:color w:val="268BD2"/>
            <w:sz w:val="16"/>
            <w:szCs w:val="16"/>
          </w:rPr>
          <w:t xml:space="preserve">              &lt;/Item&gt;</w:t>
        </w:r>
      </w:ins>
    </w:p>
    <w:p w14:paraId="4A64C06D" w14:textId="77777777" w:rsidR="007B26CB" w:rsidRPr="007B26CB" w:rsidRDefault="007B26CB" w:rsidP="007B26CB">
      <w:pPr>
        <w:rPr>
          <w:ins w:id="4865" w:author="Greg Stoike" w:date="2018-11-30T10:52:00Z"/>
          <w:rFonts w:ascii="Consolas" w:eastAsiaTheme="minorHAnsi" w:hAnsi="Consolas" w:cs="Lucida Sans Typewriter"/>
          <w:color w:val="268BD2"/>
          <w:sz w:val="16"/>
          <w:szCs w:val="16"/>
        </w:rPr>
      </w:pPr>
      <w:ins w:id="486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id="41490" type="HTQ"&gt;</w:t>
        </w:r>
      </w:ins>
    </w:p>
    <w:p w14:paraId="1636E09B" w14:textId="77777777" w:rsidR="007B26CB" w:rsidRPr="007B26CB" w:rsidRDefault="007B26CB" w:rsidP="007B26CB">
      <w:pPr>
        <w:rPr>
          <w:ins w:id="4867" w:author="Greg Stoike" w:date="2018-11-30T10:52:00Z"/>
          <w:rFonts w:ascii="Consolas" w:eastAsiaTheme="minorHAnsi" w:hAnsi="Consolas" w:cs="Lucida Sans Typewriter"/>
          <w:color w:val="268BD2"/>
          <w:sz w:val="16"/>
          <w:szCs w:val="16"/>
        </w:rPr>
      </w:pPr>
      <w:ins w:id="4868" w:author="Greg Stoike" w:date="2018-11-30T10:52:00Z">
        <w:r w:rsidRPr="007B26CB">
          <w:rPr>
            <w:rFonts w:ascii="Consolas" w:eastAsiaTheme="minorHAnsi" w:hAnsi="Consolas" w:cs="Lucida Sans Typewriter"/>
            <w:color w:val="268BD2"/>
            <w:sz w:val="16"/>
            <w:szCs w:val="16"/>
          </w:rPr>
          <w:t xml:space="preserve">                &lt;PoolProperties&gt;</w:t>
        </w:r>
      </w:ins>
    </w:p>
    <w:p w14:paraId="525346F7" w14:textId="77777777" w:rsidR="007B26CB" w:rsidRPr="007B26CB" w:rsidRDefault="007B26CB" w:rsidP="007B26CB">
      <w:pPr>
        <w:rPr>
          <w:ins w:id="4869" w:author="Greg Stoike" w:date="2018-11-30T10:52:00Z"/>
          <w:rFonts w:ascii="Consolas" w:eastAsiaTheme="minorHAnsi" w:hAnsi="Consolas" w:cs="Lucida Sans Typewriter"/>
          <w:color w:val="268BD2"/>
          <w:sz w:val="16"/>
          <w:szCs w:val="16"/>
        </w:rPr>
      </w:pPr>
      <w:ins w:id="487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5FD65575" w14:textId="77777777" w:rsidR="007B26CB" w:rsidRPr="007B26CB" w:rsidRDefault="007B26CB" w:rsidP="007B26CB">
      <w:pPr>
        <w:rPr>
          <w:ins w:id="4871" w:author="Greg Stoike" w:date="2018-11-30T10:52:00Z"/>
          <w:rFonts w:ascii="Consolas" w:eastAsiaTheme="minorHAnsi" w:hAnsi="Consolas" w:cs="Lucida Sans Typewriter"/>
          <w:color w:val="268BD2"/>
          <w:sz w:val="16"/>
          <w:szCs w:val="16"/>
        </w:rPr>
      </w:pPr>
      <w:ins w:id="487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C9960A4" w14:textId="77777777" w:rsidR="007B26CB" w:rsidRPr="007B26CB" w:rsidRDefault="007B26CB" w:rsidP="007B26CB">
      <w:pPr>
        <w:rPr>
          <w:ins w:id="4873" w:author="Greg Stoike" w:date="2018-11-30T10:52:00Z"/>
          <w:rFonts w:ascii="Consolas" w:eastAsiaTheme="minorHAnsi" w:hAnsi="Consolas" w:cs="Lucida Sans Typewriter"/>
          <w:color w:val="268BD2"/>
          <w:sz w:val="16"/>
          <w:szCs w:val="16"/>
        </w:rPr>
      </w:pPr>
      <w:ins w:id="487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31D4613" w14:textId="77777777" w:rsidR="007B26CB" w:rsidRPr="007B26CB" w:rsidRDefault="007B26CB" w:rsidP="007B26CB">
      <w:pPr>
        <w:rPr>
          <w:ins w:id="4875" w:author="Greg Stoike" w:date="2018-11-30T10:52:00Z"/>
          <w:rFonts w:ascii="Consolas" w:eastAsiaTheme="minorHAnsi" w:hAnsi="Consolas" w:cs="Lucida Sans Typewriter"/>
          <w:color w:val="268BD2"/>
          <w:sz w:val="16"/>
          <w:szCs w:val="16"/>
        </w:rPr>
      </w:pPr>
      <w:ins w:id="4876"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75162037" w14:textId="77777777" w:rsidR="007B26CB" w:rsidRPr="007B26CB" w:rsidRDefault="007B26CB" w:rsidP="007B26CB">
      <w:pPr>
        <w:rPr>
          <w:ins w:id="4877" w:author="Greg Stoike" w:date="2018-11-30T10:52:00Z"/>
          <w:rFonts w:ascii="Consolas" w:eastAsiaTheme="minorHAnsi" w:hAnsi="Consolas" w:cs="Lucida Sans Typewriter"/>
          <w:color w:val="268BD2"/>
          <w:sz w:val="16"/>
          <w:szCs w:val="16"/>
        </w:rPr>
      </w:pPr>
      <w:ins w:id="487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6CDECB99" w14:textId="77777777" w:rsidR="007B26CB" w:rsidRPr="007B26CB" w:rsidRDefault="007B26CB" w:rsidP="007B26CB">
      <w:pPr>
        <w:rPr>
          <w:ins w:id="4879" w:author="Greg Stoike" w:date="2018-11-30T10:52:00Z"/>
          <w:rFonts w:ascii="Consolas" w:eastAsiaTheme="minorHAnsi" w:hAnsi="Consolas" w:cs="Lucida Sans Typewriter"/>
          <w:color w:val="268BD2"/>
          <w:sz w:val="16"/>
          <w:szCs w:val="16"/>
        </w:rPr>
      </w:pPr>
      <w:ins w:id="488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A35A2E5" w14:textId="77777777" w:rsidR="007B26CB" w:rsidRPr="007B26CB" w:rsidRDefault="007B26CB" w:rsidP="007B26CB">
      <w:pPr>
        <w:rPr>
          <w:ins w:id="4881" w:author="Greg Stoike" w:date="2018-11-30T10:52:00Z"/>
          <w:rFonts w:ascii="Consolas" w:eastAsiaTheme="minorHAnsi" w:hAnsi="Consolas" w:cs="Lucida Sans Typewriter"/>
          <w:color w:val="268BD2"/>
          <w:sz w:val="16"/>
          <w:szCs w:val="16"/>
        </w:rPr>
      </w:pPr>
      <w:ins w:id="4882"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36B6FDD7" w14:textId="77777777" w:rsidR="007B26CB" w:rsidRPr="007B26CB" w:rsidRDefault="007B26CB" w:rsidP="007B26CB">
      <w:pPr>
        <w:rPr>
          <w:ins w:id="4883" w:author="Greg Stoike" w:date="2018-11-30T10:52:00Z"/>
          <w:rFonts w:ascii="Consolas" w:eastAsiaTheme="minorHAnsi" w:hAnsi="Consolas" w:cs="Lucida Sans Typewriter"/>
          <w:color w:val="268BD2"/>
          <w:sz w:val="16"/>
          <w:szCs w:val="16"/>
        </w:rPr>
      </w:pPr>
      <w:ins w:id="4884"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2534E1FF" w14:textId="77777777" w:rsidR="007B26CB" w:rsidRPr="007B26CB" w:rsidRDefault="007B26CB" w:rsidP="007B26CB">
      <w:pPr>
        <w:rPr>
          <w:ins w:id="4885" w:author="Greg Stoike" w:date="2018-11-30T10:52:00Z"/>
          <w:rFonts w:ascii="Consolas" w:eastAsiaTheme="minorHAnsi" w:hAnsi="Consolas" w:cs="Lucida Sans Typewriter"/>
          <w:color w:val="268BD2"/>
          <w:sz w:val="16"/>
          <w:szCs w:val="16"/>
        </w:rPr>
      </w:pPr>
      <w:ins w:id="4886"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78CEB2A6" w14:textId="77777777" w:rsidR="007B26CB" w:rsidRPr="007B26CB" w:rsidRDefault="007B26CB" w:rsidP="007B26CB">
      <w:pPr>
        <w:rPr>
          <w:ins w:id="4887" w:author="Greg Stoike" w:date="2018-11-30T10:52:00Z"/>
          <w:rFonts w:ascii="Consolas" w:eastAsiaTheme="minorHAnsi" w:hAnsi="Consolas" w:cs="Lucida Sans Typewriter"/>
          <w:color w:val="268BD2"/>
          <w:sz w:val="16"/>
          <w:szCs w:val="16"/>
        </w:rPr>
      </w:pPr>
      <w:ins w:id="488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CA8814B" w14:textId="77777777" w:rsidR="007B26CB" w:rsidRPr="007B26CB" w:rsidRDefault="007B26CB" w:rsidP="007B26CB">
      <w:pPr>
        <w:rPr>
          <w:ins w:id="4889" w:author="Greg Stoike" w:date="2018-11-30T10:52:00Z"/>
          <w:rFonts w:ascii="Consolas" w:eastAsiaTheme="minorHAnsi" w:hAnsi="Consolas" w:cs="Lucida Sans Typewriter"/>
          <w:color w:val="268BD2"/>
          <w:sz w:val="16"/>
          <w:szCs w:val="16"/>
        </w:rPr>
      </w:pPr>
      <w:ins w:id="489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5774DECE" w14:textId="77777777" w:rsidR="007B26CB" w:rsidRPr="007B26CB" w:rsidRDefault="007B26CB" w:rsidP="007B26CB">
      <w:pPr>
        <w:rPr>
          <w:ins w:id="4891" w:author="Greg Stoike" w:date="2018-11-30T10:52:00Z"/>
          <w:rFonts w:ascii="Consolas" w:eastAsiaTheme="minorHAnsi" w:hAnsi="Consolas" w:cs="Lucida Sans Typewriter"/>
          <w:color w:val="268BD2"/>
          <w:sz w:val="16"/>
          <w:szCs w:val="16"/>
        </w:rPr>
      </w:pPr>
      <w:ins w:id="4892" w:author="Greg Stoike" w:date="2018-11-30T10:52:00Z">
        <w:r w:rsidRPr="007B26CB">
          <w:rPr>
            <w:rFonts w:ascii="Consolas" w:eastAsiaTheme="minorHAnsi" w:hAnsi="Consolas" w:cs="Lucida Sans Typewriter"/>
            <w:color w:val="268BD2"/>
            <w:sz w:val="16"/>
            <w:szCs w:val="16"/>
          </w:rPr>
          <w:t xml:space="preserve">                &lt;/PoolProperties&gt;</w:t>
        </w:r>
      </w:ins>
    </w:p>
    <w:p w14:paraId="39946665" w14:textId="77777777" w:rsidR="007B26CB" w:rsidRPr="007B26CB" w:rsidRDefault="007B26CB" w:rsidP="007B26CB">
      <w:pPr>
        <w:rPr>
          <w:ins w:id="4893" w:author="Greg Stoike" w:date="2018-11-30T10:52:00Z"/>
          <w:rFonts w:ascii="Consolas" w:eastAsiaTheme="minorHAnsi" w:hAnsi="Consolas" w:cs="Lucida Sans Typewriter"/>
          <w:color w:val="268BD2"/>
          <w:sz w:val="16"/>
          <w:szCs w:val="16"/>
        </w:rPr>
      </w:pPr>
      <w:ins w:id="4894" w:author="Greg Stoike" w:date="2018-11-30T10:52:00Z">
        <w:r w:rsidRPr="007B26CB">
          <w:rPr>
            <w:rFonts w:ascii="Consolas" w:eastAsiaTheme="minorHAnsi" w:hAnsi="Consolas" w:cs="Lucida Sans Typewriter"/>
            <w:color w:val="268BD2"/>
            <w:sz w:val="16"/>
            <w:szCs w:val="16"/>
          </w:rPr>
          <w:t xml:space="preserve">                &lt;Presentations&gt;</w:t>
        </w:r>
      </w:ins>
    </w:p>
    <w:p w14:paraId="0D28F734" w14:textId="77777777" w:rsidR="007B26CB" w:rsidRPr="007B26CB" w:rsidRDefault="007B26CB" w:rsidP="007B26CB">
      <w:pPr>
        <w:rPr>
          <w:ins w:id="4895" w:author="Greg Stoike" w:date="2018-11-30T10:52:00Z"/>
          <w:rFonts w:ascii="Consolas" w:eastAsiaTheme="minorHAnsi" w:hAnsi="Consolas" w:cs="Lucida Sans Typewriter"/>
          <w:color w:val="268BD2"/>
          <w:sz w:val="16"/>
          <w:szCs w:val="16"/>
        </w:rPr>
      </w:pPr>
      <w:ins w:id="489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77A03671" w14:textId="77777777" w:rsidR="007B26CB" w:rsidRPr="007B26CB" w:rsidRDefault="007B26CB" w:rsidP="007B26CB">
      <w:pPr>
        <w:rPr>
          <w:ins w:id="4897" w:author="Greg Stoike" w:date="2018-11-30T10:52:00Z"/>
          <w:rFonts w:ascii="Consolas" w:eastAsiaTheme="minorHAnsi" w:hAnsi="Consolas" w:cs="Lucida Sans Typewriter"/>
          <w:color w:val="268BD2"/>
          <w:sz w:val="16"/>
          <w:szCs w:val="16"/>
        </w:rPr>
      </w:pPr>
      <w:ins w:id="489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585581DD" w14:textId="77777777" w:rsidR="007B26CB" w:rsidRPr="007B26CB" w:rsidRDefault="007B26CB" w:rsidP="007B26CB">
      <w:pPr>
        <w:rPr>
          <w:ins w:id="4899" w:author="Greg Stoike" w:date="2018-11-30T10:52:00Z"/>
          <w:rFonts w:ascii="Consolas" w:eastAsiaTheme="minorHAnsi" w:hAnsi="Consolas" w:cs="Lucida Sans Typewriter"/>
          <w:color w:val="268BD2"/>
          <w:sz w:val="16"/>
          <w:szCs w:val="16"/>
        </w:rPr>
      </w:pPr>
      <w:ins w:id="4900" w:author="Greg Stoike" w:date="2018-11-30T10:52:00Z">
        <w:r w:rsidRPr="007B26CB">
          <w:rPr>
            <w:rFonts w:ascii="Consolas" w:eastAsiaTheme="minorHAnsi" w:hAnsi="Consolas" w:cs="Lucida Sans Typewriter"/>
            <w:color w:val="268BD2"/>
            <w:sz w:val="16"/>
            <w:szCs w:val="16"/>
          </w:rPr>
          <w:t xml:space="preserve">                &lt;/Presentations&gt;</w:t>
        </w:r>
      </w:ins>
    </w:p>
    <w:p w14:paraId="6363DC04" w14:textId="77777777" w:rsidR="007B26CB" w:rsidRPr="007B26CB" w:rsidRDefault="007B26CB" w:rsidP="007B26CB">
      <w:pPr>
        <w:rPr>
          <w:ins w:id="4901" w:author="Greg Stoike" w:date="2018-11-30T10:52:00Z"/>
          <w:rFonts w:ascii="Consolas" w:eastAsiaTheme="minorHAnsi" w:hAnsi="Consolas" w:cs="Lucida Sans Typewriter"/>
          <w:color w:val="268BD2"/>
          <w:sz w:val="16"/>
          <w:szCs w:val="16"/>
        </w:rPr>
      </w:pPr>
      <w:ins w:id="4902" w:author="Greg Stoike" w:date="2018-11-30T10:52:00Z">
        <w:r w:rsidRPr="007B26CB">
          <w:rPr>
            <w:rFonts w:ascii="Consolas" w:eastAsiaTheme="minorHAnsi" w:hAnsi="Consolas" w:cs="Lucida Sans Typewriter"/>
            <w:color w:val="268BD2"/>
            <w:sz w:val="16"/>
            <w:szCs w:val="16"/>
          </w:rPr>
          <w:t xml:space="preserve">                &lt;ItemScoreDimensions&gt;</w:t>
        </w:r>
      </w:ins>
    </w:p>
    <w:p w14:paraId="08FC7267" w14:textId="77777777" w:rsidR="007B26CB" w:rsidRPr="007B26CB" w:rsidRDefault="007B26CB" w:rsidP="007B26CB">
      <w:pPr>
        <w:rPr>
          <w:ins w:id="4903" w:author="Greg Stoike" w:date="2018-11-30T10:52:00Z"/>
          <w:rFonts w:ascii="Consolas" w:eastAsiaTheme="minorHAnsi" w:hAnsi="Consolas" w:cs="Lucida Sans Typewriter"/>
          <w:color w:val="268BD2"/>
          <w:sz w:val="16"/>
          <w:szCs w:val="16"/>
        </w:rPr>
      </w:pPr>
      <w:ins w:id="4904"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7BD90F0" w14:textId="77777777" w:rsidR="007B26CB" w:rsidRPr="007B26CB" w:rsidRDefault="007B26CB" w:rsidP="007B26CB">
      <w:pPr>
        <w:rPr>
          <w:ins w:id="4905" w:author="Greg Stoike" w:date="2018-11-30T10:52:00Z"/>
          <w:rFonts w:ascii="Consolas" w:eastAsiaTheme="minorHAnsi" w:hAnsi="Consolas" w:cs="Lucida Sans Typewriter"/>
          <w:color w:val="268BD2"/>
          <w:sz w:val="16"/>
          <w:szCs w:val="16"/>
        </w:rPr>
      </w:pPr>
      <w:ins w:id="4906" w:author="Greg Stoike" w:date="2018-11-30T10:52:00Z">
        <w:r w:rsidRPr="007B26CB">
          <w:rPr>
            <w:rFonts w:ascii="Consolas" w:eastAsiaTheme="minorHAnsi" w:hAnsi="Consolas" w:cs="Lucida Sans Typewriter"/>
            <w:color w:val="268BD2"/>
            <w:sz w:val="16"/>
            <w:szCs w:val="16"/>
          </w:rPr>
          <w:t xml:space="preserve">                    &lt;ItemScoreParameter value="0.4779300093650818" measurementParameter="a"/&gt;</w:t>
        </w:r>
      </w:ins>
    </w:p>
    <w:p w14:paraId="1E6E37E2" w14:textId="77777777" w:rsidR="007B26CB" w:rsidRPr="007B26CB" w:rsidRDefault="007B26CB" w:rsidP="007B26CB">
      <w:pPr>
        <w:rPr>
          <w:ins w:id="4907" w:author="Greg Stoike" w:date="2018-11-30T10:52:00Z"/>
          <w:rFonts w:ascii="Consolas" w:eastAsiaTheme="minorHAnsi" w:hAnsi="Consolas" w:cs="Lucida Sans Typewriter"/>
          <w:color w:val="268BD2"/>
          <w:sz w:val="16"/>
          <w:szCs w:val="16"/>
        </w:rPr>
      </w:pPr>
      <w:ins w:id="4908" w:author="Greg Stoike" w:date="2018-11-30T10:52:00Z">
        <w:r w:rsidRPr="007B26CB">
          <w:rPr>
            <w:rFonts w:ascii="Consolas" w:eastAsiaTheme="minorHAnsi" w:hAnsi="Consolas" w:cs="Lucida Sans Typewriter"/>
            <w:color w:val="268BD2"/>
            <w:sz w:val="16"/>
            <w:szCs w:val="16"/>
          </w:rPr>
          <w:t xml:space="preserve">                    &lt;ItemScoreParameter value="1.3655200004577637" measurementParameter="b"/&gt;</w:t>
        </w:r>
      </w:ins>
    </w:p>
    <w:p w14:paraId="056293C6" w14:textId="77777777" w:rsidR="007B26CB" w:rsidRPr="007B26CB" w:rsidRDefault="007B26CB" w:rsidP="007B26CB">
      <w:pPr>
        <w:rPr>
          <w:ins w:id="4909" w:author="Greg Stoike" w:date="2018-11-30T10:52:00Z"/>
          <w:rFonts w:ascii="Consolas" w:eastAsiaTheme="minorHAnsi" w:hAnsi="Consolas" w:cs="Lucida Sans Typewriter"/>
          <w:color w:val="268BD2"/>
          <w:sz w:val="16"/>
          <w:szCs w:val="16"/>
        </w:rPr>
      </w:pPr>
      <w:ins w:id="4910"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31CBCF06" w14:textId="77777777" w:rsidR="007B26CB" w:rsidRPr="007B26CB" w:rsidRDefault="007B26CB" w:rsidP="007B26CB">
      <w:pPr>
        <w:rPr>
          <w:ins w:id="4911" w:author="Greg Stoike" w:date="2018-11-30T10:52:00Z"/>
          <w:rFonts w:ascii="Consolas" w:eastAsiaTheme="minorHAnsi" w:hAnsi="Consolas" w:cs="Lucida Sans Typewriter"/>
          <w:color w:val="268BD2"/>
          <w:sz w:val="16"/>
          <w:szCs w:val="16"/>
        </w:rPr>
      </w:pPr>
      <w:ins w:id="4912" w:author="Greg Stoike" w:date="2018-11-30T10:52:00Z">
        <w:r w:rsidRPr="007B26CB">
          <w:rPr>
            <w:rFonts w:ascii="Consolas" w:eastAsiaTheme="minorHAnsi" w:hAnsi="Consolas" w:cs="Lucida Sans Typewriter"/>
            <w:color w:val="268BD2"/>
            <w:sz w:val="16"/>
            <w:szCs w:val="16"/>
          </w:rPr>
          <w:t xml:space="preserve">                  &lt;/ItemScoreDimension&gt;</w:t>
        </w:r>
      </w:ins>
    </w:p>
    <w:p w14:paraId="72D1E694" w14:textId="77777777" w:rsidR="007B26CB" w:rsidRPr="007B26CB" w:rsidRDefault="007B26CB" w:rsidP="007B26CB">
      <w:pPr>
        <w:rPr>
          <w:ins w:id="4913" w:author="Greg Stoike" w:date="2018-11-30T10:52:00Z"/>
          <w:rFonts w:ascii="Consolas" w:eastAsiaTheme="minorHAnsi" w:hAnsi="Consolas" w:cs="Lucida Sans Typewriter"/>
          <w:color w:val="268BD2"/>
          <w:sz w:val="16"/>
          <w:szCs w:val="16"/>
        </w:rPr>
      </w:pPr>
      <w:ins w:id="4914" w:author="Greg Stoike" w:date="2018-11-30T10:52:00Z">
        <w:r w:rsidRPr="007B26CB">
          <w:rPr>
            <w:rFonts w:ascii="Consolas" w:eastAsiaTheme="minorHAnsi" w:hAnsi="Consolas" w:cs="Lucida Sans Typewriter"/>
            <w:color w:val="268BD2"/>
            <w:sz w:val="16"/>
            <w:szCs w:val="16"/>
          </w:rPr>
          <w:t xml:space="preserve">                &lt;/ItemScoreDimensions&gt;</w:t>
        </w:r>
      </w:ins>
    </w:p>
    <w:p w14:paraId="7987ADF4" w14:textId="77777777" w:rsidR="007B26CB" w:rsidRPr="007B26CB" w:rsidRDefault="007B26CB" w:rsidP="007B26CB">
      <w:pPr>
        <w:rPr>
          <w:ins w:id="4915" w:author="Greg Stoike" w:date="2018-11-30T10:52:00Z"/>
          <w:rFonts w:ascii="Consolas" w:eastAsiaTheme="minorHAnsi" w:hAnsi="Consolas" w:cs="Lucida Sans Typewriter"/>
          <w:color w:val="268BD2"/>
          <w:sz w:val="16"/>
          <w:szCs w:val="16"/>
        </w:rPr>
      </w:pPr>
      <w:ins w:id="4916" w:author="Greg Stoike" w:date="2018-11-30T10:52:00Z">
        <w:r w:rsidRPr="007B26CB">
          <w:rPr>
            <w:rFonts w:ascii="Consolas" w:eastAsiaTheme="minorHAnsi" w:hAnsi="Consolas" w:cs="Lucida Sans Typewriter"/>
            <w:color w:val="268BD2"/>
            <w:sz w:val="16"/>
            <w:szCs w:val="16"/>
          </w:rPr>
          <w:t xml:space="preserve">                &lt;BlueprintReferences&gt;</w:t>
        </w:r>
      </w:ins>
    </w:p>
    <w:p w14:paraId="652962F3" w14:textId="77777777" w:rsidR="007B26CB" w:rsidRPr="007B26CB" w:rsidRDefault="007B26CB" w:rsidP="007B26CB">
      <w:pPr>
        <w:rPr>
          <w:ins w:id="4917" w:author="Greg Stoike" w:date="2018-11-30T10:52:00Z"/>
          <w:rFonts w:ascii="Consolas" w:eastAsiaTheme="minorHAnsi" w:hAnsi="Consolas" w:cs="Lucida Sans Typewriter"/>
          <w:color w:val="268BD2"/>
          <w:sz w:val="16"/>
          <w:szCs w:val="16"/>
        </w:rPr>
      </w:pPr>
      <w:ins w:id="491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7FC5E11C" w14:textId="77777777" w:rsidR="007B26CB" w:rsidRPr="007B26CB" w:rsidRDefault="007B26CB" w:rsidP="007B26CB">
      <w:pPr>
        <w:rPr>
          <w:ins w:id="4919" w:author="Greg Stoike" w:date="2018-11-30T10:52:00Z"/>
          <w:rFonts w:ascii="Consolas" w:eastAsiaTheme="minorHAnsi" w:hAnsi="Consolas" w:cs="Lucida Sans Typewriter"/>
          <w:color w:val="268BD2"/>
          <w:sz w:val="16"/>
          <w:szCs w:val="16"/>
        </w:rPr>
      </w:pPr>
      <w:ins w:id="4920"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6559F165" w14:textId="77777777" w:rsidR="007B26CB" w:rsidRPr="007B26CB" w:rsidRDefault="007B26CB" w:rsidP="007B26CB">
      <w:pPr>
        <w:rPr>
          <w:ins w:id="4921" w:author="Greg Stoike" w:date="2018-11-30T10:52:00Z"/>
          <w:rFonts w:ascii="Consolas" w:eastAsiaTheme="minorHAnsi" w:hAnsi="Consolas" w:cs="Lucida Sans Typewriter"/>
          <w:color w:val="268BD2"/>
          <w:sz w:val="16"/>
          <w:szCs w:val="16"/>
        </w:rPr>
      </w:pPr>
      <w:ins w:id="4922" w:author="Greg Stoike" w:date="2018-11-30T10:52:00Z">
        <w:r w:rsidRPr="007B26CB">
          <w:rPr>
            <w:rFonts w:ascii="Consolas" w:eastAsiaTheme="minorHAnsi" w:hAnsi="Consolas" w:cs="Lucida Sans Typewriter"/>
            <w:color w:val="268BD2"/>
            <w:sz w:val="16"/>
            <w:szCs w:val="16"/>
          </w:rPr>
          <w:lastRenderedPageBreak/>
          <w:t xml:space="preserve">                  &lt;BlueprintReference idRef="1-IT|8-11"/&gt;</w:t>
        </w:r>
      </w:ins>
    </w:p>
    <w:p w14:paraId="468EA434" w14:textId="77777777" w:rsidR="007B26CB" w:rsidRPr="007B26CB" w:rsidRDefault="007B26CB" w:rsidP="007B26CB">
      <w:pPr>
        <w:rPr>
          <w:ins w:id="4923" w:author="Greg Stoike" w:date="2018-11-30T10:52:00Z"/>
          <w:rFonts w:ascii="Consolas" w:eastAsiaTheme="minorHAnsi" w:hAnsi="Consolas" w:cs="Lucida Sans Typewriter"/>
          <w:color w:val="268BD2"/>
          <w:sz w:val="16"/>
          <w:szCs w:val="16"/>
        </w:rPr>
      </w:pPr>
      <w:ins w:id="4924" w:author="Greg Stoike" w:date="2018-11-30T10:52:00Z">
        <w:r w:rsidRPr="007B26CB">
          <w:rPr>
            <w:rFonts w:ascii="Consolas" w:eastAsiaTheme="minorHAnsi" w:hAnsi="Consolas" w:cs="Lucida Sans Typewriter"/>
            <w:color w:val="268BD2"/>
            <w:sz w:val="16"/>
            <w:szCs w:val="16"/>
          </w:rPr>
          <w:t xml:space="preserve">                &lt;/BlueprintReferences&gt;</w:t>
        </w:r>
      </w:ins>
    </w:p>
    <w:p w14:paraId="693E4A09" w14:textId="77777777" w:rsidR="007B26CB" w:rsidRPr="007B26CB" w:rsidRDefault="007B26CB" w:rsidP="007B26CB">
      <w:pPr>
        <w:rPr>
          <w:ins w:id="4925" w:author="Greg Stoike" w:date="2018-11-30T10:52:00Z"/>
          <w:rFonts w:ascii="Consolas" w:eastAsiaTheme="minorHAnsi" w:hAnsi="Consolas" w:cs="Lucida Sans Typewriter"/>
          <w:color w:val="268BD2"/>
          <w:sz w:val="16"/>
          <w:szCs w:val="16"/>
        </w:rPr>
      </w:pPr>
      <w:ins w:id="4926" w:author="Greg Stoike" w:date="2018-11-30T10:52:00Z">
        <w:r w:rsidRPr="007B26CB">
          <w:rPr>
            <w:rFonts w:ascii="Consolas" w:eastAsiaTheme="minorHAnsi" w:hAnsi="Consolas" w:cs="Lucida Sans Typewriter"/>
            <w:color w:val="268BD2"/>
            <w:sz w:val="16"/>
            <w:szCs w:val="16"/>
          </w:rPr>
          <w:t xml:space="preserve">              &lt;/Item&gt;</w:t>
        </w:r>
      </w:ins>
    </w:p>
    <w:p w14:paraId="15AB31BC" w14:textId="77777777" w:rsidR="007B26CB" w:rsidRPr="007B26CB" w:rsidRDefault="007B26CB" w:rsidP="007B26CB">
      <w:pPr>
        <w:rPr>
          <w:ins w:id="4927" w:author="Greg Stoike" w:date="2018-11-30T10:52:00Z"/>
          <w:rFonts w:ascii="Consolas" w:eastAsiaTheme="minorHAnsi" w:hAnsi="Consolas" w:cs="Lucida Sans Typewriter"/>
          <w:color w:val="268BD2"/>
          <w:sz w:val="16"/>
          <w:szCs w:val="16"/>
        </w:rPr>
      </w:pPr>
      <w:ins w:id="4928" w:author="Greg Stoike" w:date="2018-11-30T10:52:00Z">
        <w:r w:rsidRPr="007B26CB">
          <w:rPr>
            <w:rFonts w:ascii="Consolas" w:eastAsiaTheme="minorHAnsi" w:hAnsi="Consolas" w:cs="Lucida Sans Typewriter"/>
            <w:color w:val="268BD2"/>
            <w:sz w:val="16"/>
            <w:szCs w:val="16"/>
          </w:rPr>
          <w:t xml:space="preserve">            &lt;/ItemGroup&gt;</w:t>
        </w:r>
      </w:ins>
    </w:p>
    <w:p w14:paraId="639FB370" w14:textId="77777777" w:rsidR="007B26CB" w:rsidRPr="007B26CB" w:rsidRDefault="007B26CB" w:rsidP="007B26CB">
      <w:pPr>
        <w:rPr>
          <w:ins w:id="4929" w:author="Greg Stoike" w:date="2018-11-30T10:52:00Z"/>
          <w:rFonts w:ascii="Consolas" w:eastAsiaTheme="minorHAnsi" w:hAnsi="Consolas" w:cs="Lucida Sans Typewriter"/>
          <w:color w:val="268BD2"/>
          <w:sz w:val="16"/>
          <w:szCs w:val="16"/>
        </w:rPr>
      </w:pPr>
      <w:ins w:id="4930" w:author="Greg Stoike" w:date="2018-11-30T10:52:00Z">
        <w:r w:rsidRPr="007B26CB">
          <w:rPr>
            <w:rFonts w:ascii="Consolas" w:eastAsiaTheme="minorHAnsi" w:hAnsi="Consolas" w:cs="Lucida Sans Typewriter"/>
            <w:color w:val="268BD2"/>
            <w:sz w:val="16"/>
            <w:szCs w:val="16"/>
          </w:rPr>
          <w:t xml:space="preserve">            &lt;ItemGroup maxItems="ALL" maxResponses="0" id="21825"&gt;</w:t>
        </w:r>
      </w:ins>
    </w:p>
    <w:p w14:paraId="00B3CE19" w14:textId="77777777" w:rsidR="007B26CB" w:rsidRPr="007B26CB" w:rsidRDefault="007B26CB" w:rsidP="007B26CB">
      <w:pPr>
        <w:rPr>
          <w:ins w:id="4931" w:author="Greg Stoike" w:date="2018-11-30T10:52:00Z"/>
          <w:rFonts w:ascii="Consolas" w:eastAsiaTheme="minorHAnsi" w:hAnsi="Consolas" w:cs="Lucida Sans Typewriter"/>
          <w:color w:val="268BD2"/>
          <w:sz w:val="16"/>
          <w:szCs w:val="16"/>
        </w:rPr>
      </w:pPr>
      <w:ins w:id="493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id="21825" type="MC"&gt;</w:t>
        </w:r>
      </w:ins>
    </w:p>
    <w:p w14:paraId="0CF6329B" w14:textId="77777777" w:rsidR="007B26CB" w:rsidRPr="007B26CB" w:rsidRDefault="007B26CB" w:rsidP="007B26CB">
      <w:pPr>
        <w:rPr>
          <w:ins w:id="4933" w:author="Greg Stoike" w:date="2018-11-30T10:52:00Z"/>
          <w:rFonts w:ascii="Consolas" w:eastAsiaTheme="minorHAnsi" w:hAnsi="Consolas" w:cs="Lucida Sans Typewriter"/>
          <w:color w:val="268BD2"/>
          <w:sz w:val="16"/>
          <w:szCs w:val="16"/>
        </w:rPr>
      </w:pPr>
      <w:ins w:id="4934" w:author="Greg Stoike" w:date="2018-11-30T10:52:00Z">
        <w:r w:rsidRPr="007B26CB">
          <w:rPr>
            <w:rFonts w:ascii="Consolas" w:eastAsiaTheme="minorHAnsi" w:hAnsi="Consolas" w:cs="Lucida Sans Typewriter"/>
            <w:color w:val="268BD2"/>
            <w:sz w:val="16"/>
            <w:szCs w:val="16"/>
          </w:rPr>
          <w:t xml:space="preserve">                &lt;PoolProperties&gt;</w:t>
        </w:r>
      </w:ins>
    </w:p>
    <w:p w14:paraId="5C002D83" w14:textId="77777777" w:rsidR="007B26CB" w:rsidRPr="007B26CB" w:rsidRDefault="007B26CB" w:rsidP="007B26CB">
      <w:pPr>
        <w:rPr>
          <w:ins w:id="4935" w:author="Greg Stoike" w:date="2018-11-30T10:52:00Z"/>
          <w:rFonts w:ascii="Consolas" w:eastAsiaTheme="minorHAnsi" w:hAnsi="Consolas" w:cs="Lucida Sans Typewriter"/>
          <w:color w:val="268BD2"/>
          <w:sz w:val="16"/>
          <w:szCs w:val="16"/>
        </w:rPr>
      </w:pPr>
      <w:ins w:id="4936"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0DDEF1B1" w14:textId="77777777" w:rsidR="007B26CB" w:rsidRPr="007B26CB" w:rsidRDefault="007B26CB" w:rsidP="007B26CB">
      <w:pPr>
        <w:rPr>
          <w:ins w:id="4937" w:author="Greg Stoike" w:date="2018-11-30T10:52:00Z"/>
          <w:rFonts w:ascii="Consolas" w:eastAsiaTheme="minorHAnsi" w:hAnsi="Consolas" w:cs="Lucida Sans Typewriter"/>
          <w:color w:val="268BD2"/>
          <w:sz w:val="16"/>
          <w:szCs w:val="16"/>
        </w:rPr>
      </w:pPr>
      <w:ins w:id="493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CEACF18" w14:textId="77777777" w:rsidR="007B26CB" w:rsidRPr="007B26CB" w:rsidRDefault="007B26CB" w:rsidP="007B26CB">
      <w:pPr>
        <w:rPr>
          <w:ins w:id="4939" w:author="Greg Stoike" w:date="2018-11-30T10:52:00Z"/>
          <w:rFonts w:ascii="Consolas" w:eastAsiaTheme="minorHAnsi" w:hAnsi="Consolas" w:cs="Lucida Sans Typewriter"/>
          <w:color w:val="268BD2"/>
          <w:sz w:val="16"/>
          <w:szCs w:val="16"/>
        </w:rPr>
      </w:pPr>
      <w:ins w:id="494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717A39D" w14:textId="77777777" w:rsidR="007B26CB" w:rsidRPr="007B26CB" w:rsidRDefault="007B26CB" w:rsidP="007B26CB">
      <w:pPr>
        <w:rPr>
          <w:ins w:id="4941" w:author="Greg Stoike" w:date="2018-11-30T10:52:00Z"/>
          <w:rFonts w:ascii="Consolas" w:eastAsiaTheme="minorHAnsi" w:hAnsi="Consolas" w:cs="Lucida Sans Typewriter"/>
          <w:color w:val="268BD2"/>
          <w:sz w:val="16"/>
          <w:szCs w:val="16"/>
        </w:rPr>
      </w:pPr>
      <w:ins w:id="4942"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00EC73FD" w14:textId="77777777" w:rsidR="007B26CB" w:rsidRPr="007B26CB" w:rsidRDefault="007B26CB" w:rsidP="007B26CB">
      <w:pPr>
        <w:rPr>
          <w:ins w:id="4943" w:author="Greg Stoike" w:date="2018-11-30T10:52:00Z"/>
          <w:rFonts w:ascii="Consolas" w:eastAsiaTheme="minorHAnsi" w:hAnsi="Consolas" w:cs="Lucida Sans Typewriter"/>
          <w:color w:val="268BD2"/>
          <w:sz w:val="16"/>
          <w:szCs w:val="16"/>
        </w:rPr>
      </w:pPr>
      <w:ins w:id="4944"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0A2A5BFF" w14:textId="77777777" w:rsidR="007B26CB" w:rsidRPr="007B26CB" w:rsidRDefault="007B26CB" w:rsidP="007B26CB">
      <w:pPr>
        <w:rPr>
          <w:ins w:id="4945" w:author="Greg Stoike" w:date="2018-11-30T10:52:00Z"/>
          <w:rFonts w:ascii="Consolas" w:eastAsiaTheme="minorHAnsi" w:hAnsi="Consolas" w:cs="Lucida Sans Typewriter"/>
          <w:color w:val="268BD2"/>
          <w:sz w:val="16"/>
          <w:szCs w:val="16"/>
        </w:rPr>
      </w:pPr>
      <w:ins w:id="494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16180A20" w14:textId="77777777" w:rsidR="007B26CB" w:rsidRPr="007B26CB" w:rsidRDefault="007B26CB" w:rsidP="007B26CB">
      <w:pPr>
        <w:rPr>
          <w:ins w:id="4947" w:author="Greg Stoike" w:date="2018-11-30T10:52:00Z"/>
          <w:rFonts w:ascii="Consolas" w:eastAsiaTheme="minorHAnsi" w:hAnsi="Consolas" w:cs="Lucida Sans Typewriter"/>
          <w:color w:val="268BD2"/>
          <w:sz w:val="16"/>
          <w:szCs w:val="16"/>
        </w:rPr>
      </w:pPr>
      <w:ins w:id="494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33492D5A" w14:textId="77777777" w:rsidR="007B26CB" w:rsidRPr="007B26CB" w:rsidRDefault="007B26CB" w:rsidP="007B26CB">
      <w:pPr>
        <w:rPr>
          <w:ins w:id="4949" w:author="Greg Stoike" w:date="2018-11-30T10:52:00Z"/>
          <w:rFonts w:ascii="Consolas" w:eastAsiaTheme="minorHAnsi" w:hAnsi="Consolas" w:cs="Lucida Sans Typewriter"/>
          <w:color w:val="268BD2"/>
          <w:sz w:val="16"/>
          <w:szCs w:val="16"/>
        </w:rPr>
      </w:pPr>
      <w:ins w:id="495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195DAEFA" w14:textId="77777777" w:rsidR="007B26CB" w:rsidRPr="007B26CB" w:rsidRDefault="007B26CB" w:rsidP="007B26CB">
      <w:pPr>
        <w:rPr>
          <w:ins w:id="4951" w:author="Greg Stoike" w:date="2018-11-30T10:52:00Z"/>
          <w:rFonts w:ascii="Consolas" w:eastAsiaTheme="minorHAnsi" w:hAnsi="Consolas" w:cs="Lucida Sans Typewriter"/>
          <w:color w:val="268BD2"/>
          <w:sz w:val="16"/>
          <w:szCs w:val="16"/>
        </w:rPr>
      </w:pPr>
      <w:ins w:id="495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A0E5D69" w14:textId="77777777" w:rsidR="007B26CB" w:rsidRPr="007B26CB" w:rsidRDefault="007B26CB" w:rsidP="007B26CB">
      <w:pPr>
        <w:rPr>
          <w:ins w:id="4953" w:author="Greg Stoike" w:date="2018-11-30T10:52:00Z"/>
          <w:rFonts w:ascii="Consolas" w:eastAsiaTheme="minorHAnsi" w:hAnsi="Consolas" w:cs="Lucida Sans Typewriter"/>
          <w:color w:val="268BD2"/>
          <w:sz w:val="16"/>
          <w:szCs w:val="16"/>
        </w:rPr>
      </w:pPr>
      <w:ins w:id="4954"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54226A42" w14:textId="77777777" w:rsidR="007B26CB" w:rsidRPr="007B26CB" w:rsidRDefault="007B26CB" w:rsidP="007B26CB">
      <w:pPr>
        <w:rPr>
          <w:ins w:id="4955" w:author="Greg Stoike" w:date="2018-11-30T10:52:00Z"/>
          <w:rFonts w:ascii="Consolas" w:eastAsiaTheme="minorHAnsi" w:hAnsi="Consolas" w:cs="Lucida Sans Typewriter"/>
          <w:color w:val="268BD2"/>
          <w:sz w:val="16"/>
          <w:szCs w:val="16"/>
        </w:rPr>
      </w:pPr>
      <w:ins w:id="4956" w:author="Greg Stoike" w:date="2018-11-30T10:52:00Z">
        <w:r w:rsidRPr="007B26CB">
          <w:rPr>
            <w:rFonts w:ascii="Consolas" w:eastAsiaTheme="minorHAnsi" w:hAnsi="Consolas" w:cs="Lucida Sans Typewriter"/>
            <w:color w:val="268BD2"/>
            <w:sz w:val="16"/>
            <w:szCs w:val="16"/>
          </w:rPr>
          <w:t xml:space="preserve">                &lt;/PoolProperties&gt;</w:t>
        </w:r>
      </w:ins>
    </w:p>
    <w:p w14:paraId="475357B8" w14:textId="77777777" w:rsidR="007B26CB" w:rsidRPr="007B26CB" w:rsidRDefault="007B26CB" w:rsidP="007B26CB">
      <w:pPr>
        <w:rPr>
          <w:ins w:id="4957" w:author="Greg Stoike" w:date="2018-11-30T10:52:00Z"/>
          <w:rFonts w:ascii="Consolas" w:eastAsiaTheme="minorHAnsi" w:hAnsi="Consolas" w:cs="Lucida Sans Typewriter"/>
          <w:color w:val="268BD2"/>
          <w:sz w:val="16"/>
          <w:szCs w:val="16"/>
        </w:rPr>
      </w:pPr>
      <w:ins w:id="4958" w:author="Greg Stoike" w:date="2018-11-30T10:52:00Z">
        <w:r w:rsidRPr="007B26CB">
          <w:rPr>
            <w:rFonts w:ascii="Consolas" w:eastAsiaTheme="minorHAnsi" w:hAnsi="Consolas" w:cs="Lucida Sans Typewriter"/>
            <w:color w:val="268BD2"/>
            <w:sz w:val="16"/>
            <w:szCs w:val="16"/>
          </w:rPr>
          <w:t xml:space="preserve">                &lt;Presentations&gt;</w:t>
        </w:r>
      </w:ins>
    </w:p>
    <w:p w14:paraId="6358FD57" w14:textId="77777777" w:rsidR="007B26CB" w:rsidRPr="007B26CB" w:rsidRDefault="007B26CB" w:rsidP="007B26CB">
      <w:pPr>
        <w:rPr>
          <w:ins w:id="4959" w:author="Greg Stoike" w:date="2018-11-30T10:52:00Z"/>
          <w:rFonts w:ascii="Consolas" w:eastAsiaTheme="minorHAnsi" w:hAnsi="Consolas" w:cs="Lucida Sans Typewriter"/>
          <w:color w:val="268BD2"/>
          <w:sz w:val="16"/>
          <w:szCs w:val="16"/>
        </w:rPr>
      </w:pPr>
      <w:ins w:id="496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67FBE817" w14:textId="77777777" w:rsidR="007B26CB" w:rsidRPr="007B26CB" w:rsidRDefault="007B26CB" w:rsidP="007B26CB">
      <w:pPr>
        <w:rPr>
          <w:ins w:id="4961" w:author="Greg Stoike" w:date="2018-11-30T10:52:00Z"/>
          <w:rFonts w:ascii="Consolas" w:eastAsiaTheme="minorHAnsi" w:hAnsi="Consolas" w:cs="Lucida Sans Typewriter"/>
          <w:color w:val="268BD2"/>
          <w:sz w:val="16"/>
          <w:szCs w:val="16"/>
        </w:rPr>
      </w:pPr>
      <w:ins w:id="496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603B35D" w14:textId="77777777" w:rsidR="007B26CB" w:rsidRPr="007B26CB" w:rsidRDefault="007B26CB" w:rsidP="007B26CB">
      <w:pPr>
        <w:rPr>
          <w:ins w:id="4963" w:author="Greg Stoike" w:date="2018-11-30T10:52:00Z"/>
          <w:rFonts w:ascii="Consolas" w:eastAsiaTheme="minorHAnsi" w:hAnsi="Consolas" w:cs="Lucida Sans Typewriter"/>
          <w:color w:val="268BD2"/>
          <w:sz w:val="16"/>
          <w:szCs w:val="16"/>
        </w:rPr>
      </w:pPr>
      <w:ins w:id="4964" w:author="Greg Stoike" w:date="2018-11-30T10:52:00Z">
        <w:r w:rsidRPr="007B26CB">
          <w:rPr>
            <w:rFonts w:ascii="Consolas" w:eastAsiaTheme="minorHAnsi" w:hAnsi="Consolas" w:cs="Lucida Sans Typewriter"/>
            <w:color w:val="268BD2"/>
            <w:sz w:val="16"/>
            <w:szCs w:val="16"/>
          </w:rPr>
          <w:t xml:space="preserve">                &lt;/Presentations&gt;</w:t>
        </w:r>
      </w:ins>
    </w:p>
    <w:p w14:paraId="1704DE0A" w14:textId="77777777" w:rsidR="007B26CB" w:rsidRPr="007B26CB" w:rsidRDefault="007B26CB" w:rsidP="007B26CB">
      <w:pPr>
        <w:rPr>
          <w:ins w:id="4965" w:author="Greg Stoike" w:date="2018-11-30T10:52:00Z"/>
          <w:rFonts w:ascii="Consolas" w:eastAsiaTheme="minorHAnsi" w:hAnsi="Consolas" w:cs="Lucida Sans Typewriter"/>
          <w:color w:val="268BD2"/>
          <w:sz w:val="16"/>
          <w:szCs w:val="16"/>
        </w:rPr>
      </w:pPr>
      <w:ins w:id="4966" w:author="Greg Stoike" w:date="2018-11-30T10:52:00Z">
        <w:r w:rsidRPr="007B26CB">
          <w:rPr>
            <w:rFonts w:ascii="Consolas" w:eastAsiaTheme="minorHAnsi" w:hAnsi="Consolas" w:cs="Lucida Sans Typewriter"/>
            <w:color w:val="268BD2"/>
            <w:sz w:val="16"/>
            <w:szCs w:val="16"/>
          </w:rPr>
          <w:t xml:space="preserve">                &lt;ItemScoreDimensions&gt;</w:t>
        </w:r>
      </w:ins>
    </w:p>
    <w:p w14:paraId="30C6E4A6" w14:textId="77777777" w:rsidR="007B26CB" w:rsidRPr="007B26CB" w:rsidRDefault="007B26CB" w:rsidP="007B26CB">
      <w:pPr>
        <w:rPr>
          <w:ins w:id="4967" w:author="Greg Stoike" w:date="2018-11-30T10:52:00Z"/>
          <w:rFonts w:ascii="Consolas" w:eastAsiaTheme="minorHAnsi" w:hAnsi="Consolas" w:cs="Lucida Sans Typewriter"/>
          <w:color w:val="268BD2"/>
          <w:sz w:val="16"/>
          <w:szCs w:val="16"/>
        </w:rPr>
      </w:pPr>
      <w:ins w:id="496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93E84ED" w14:textId="77777777" w:rsidR="007B26CB" w:rsidRPr="007B26CB" w:rsidRDefault="007B26CB" w:rsidP="007B26CB">
      <w:pPr>
        <w:rPr>
          <w:ins w:id="4969" w:author="Greg Stoike" w:date="2018-11-30T10:52:00Z"/>
          <w:rFonts w:ascii="Consolas" w:eastAsiaTheme="minorHAnsi" w:hAnsi="Consolas" w:cs="Lucida Sans Typewriter"/>
          <w:color w:val="268BD2"/>
          <w:sz w:val="16"/>
          <w:szCs w:val="16"/>
        </w:rPr>
      </w:pPr>
      <w:ins w:id="4970" w:author="Greg Stoike" w:date="2018-11-30T10:52:00Z">
        <w:r w:rsidRPr="007B26CB">
          <w:rPr>
            <w:rFonts w:ascii="Consolas" w:eastAsiaTheme="minorHAnsi" w:hAnsi="Consolas" w:cs="Lucida Sans Typewriter"/>
            <w:color w:val="268BD2"/>
            <w:sz w:val="16"/>
            <w:szCs w:val="16"/>
          </w:rPr>
          <w:t xml:space="preserve">                    &lt;ItemScoreParameter value="0.3955700099468231" measurementParameter="a"/&gt;</w:t>
        </w:r>
      </w:ins>
    </w:p>
    <w:p w14:paraId="4E7E6305" w14:textId="77777777" w:rsidR="007B26CB" w:rsidRPr="007B26CB" w:rsidRDefault="007B26CB" w:rsidP="007B26CB">
      <w:pPr>
        <w:rPr>
          <w:ins w:id="4971" w:author="Greg Stoike" w:date="2018-11-30T10:52:00Z"/>
          <w:rFonts w:ascii="Consolas" w:eastAsiaTheme="minorHAnsi" w:hAnsi="Consolas" w:cs="Lucida Sans Typewriter"/>
          <w:color w:val="268BD2"/>
          <w:sz w:val="16"/>
          <w:szCs w:val="16"/>
        </w:rPr>
      </w:pPr>
      <w:ins w:id="4972" w:author="Greg Stoike" w:date="2018-11-30T10:52:00Z">
        <w:r w:rsidRPr="007B26CB">
          <w:rPr>
            <w:rFonts w:ascii="Consolas" w:eastAsiaTheme="minorHAnsi" w:hAnsi="Consolas" w:cs="Lucida Sans Typewriter"/>
            <w:color w:val="268BD2"/>
            <w:sz w:val="16"/>
            <w:szCs w:val="16"/>
          </w:rPr>
          <w:t xml:space="preserve">                    &lt;ItemScoreParameter value="0.24301999807357788" measurementParameter="b"/&gt;</w:t>
        </w:r>
      </w:ins>
    </w:p>
    <w:p w14:paraId="61A9985F" w14:textId="77777777" w:rsidR="007B26CB" w:rsidRPr="007B26CB" w:rsidRDefault="007B26CB" w:rsidP="007B26CB">
      <w:pPr>
        <w:rPr>
          <w:ins w:id="4973" w:author="Greg Stoike" w:date="2018-11-30T10:52:00Z"/>
          <w:rFonts w:ascii="Consolas" w:eastAsiaTheme="minorHAnsi" w:hAnsi="Consolas" w:cs="Lucida Sans Typewriter"/>
          <w:color w:val="268BD2"/>
          <w:sz w:val="16"/>
          <w:szCs w:val="16"/>
        </w:rPr>
      </w:pPr>
      <w:ins w:id="497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2476162" w14:textId="77777777" w:rsidR="007B26CB" w:rsidRPr="007B26CB" w:rsidRDefault="007B26CB" w:rsidP="007B26CB">
      <w:pPr>
        <w:rPr>
          <w:ins w:id="4975" w:author="Greg Stoike" w:date="2018-11-30T10:52:00Z"/>
          <w:rFonts w:ascii="Consolas" w:eastAsiaTheme="minorHAnsi" w:hAnsi="Consolas" w:cs="Lucida Sans Typewriter"/>
          <w:color w:val="268BD2"/>
          <w:sz w:val="16"/>
          <w:szCs w:val="16"/>
        </w:rPr>
      </w:pPr>
      <w:ins w:id="4976" w:author="Greg Stoike" w:date="2018-11-30T10:52:00Z">
        <w:r w:rsidRPr="007B26CB">
          <w:rPr>
            <w:rFonts w:ascii="Consolas" w:eastAsiaTheme="minorHAnsi" w:hAnsi="Consolas" w:cs="Lucida Sans Typewriter"/>
            <w:color w:val="268BD2"/>
            <w:sz w:val="16"/>
            <w:szCs w:val="16"/>
          </w:rPr>
          <w:t xml:space="preserve">                  &lt;/ItemScoreDimension&gt;</w:t>
        </w:r>
      </w:ins>
    </w:p>
    <w:p w14:paraId="476FC385" w14:textId="77777777" w:rsidR="007B26CB" w:rsidRPr="007B26CB" w:rsidRDefault="007B26CB" w:rsidP="007B26CB">
      <w:pPr>
        <w:rPr>
          <w:ins w:id="4977" w:author="Greg Stoike" w:date="2018-11-30T10:52:00Z"/>
          <w:rFonts w:ascii="Consolas" w:eastAsiaTheme="minorHAnsi" w:hAnsi="Consolas" w:cs="Lucida Sans Typewriter"/>
          <w:color w:val="268BD2"/>
          <w:sz w:val="16"/>
          <w:szCs w:val="16"/>
        </w:rPr>
      </w:pPr>
      <w:ins w:id="4978" w:author="Greg Stoike" w:date="2018-11-30T10:52:00Z">
        <w:r w:rsidRPr="007B26CB">
          <w:rPr>
            <w:rFonts w:ascii="Consolas" w:eastAsiaTheme="minorHAnsi" w:hAnsi="Consolas" w:cs="Lucida Sans Typewriter"/>
            <w:color w:val="268BD2"/>
            <w:sz w:val="16"/>
            <w:szCs w:val="16"/>
          </w:rPr>
          <w:t xml:space="preserve">                &lt;/ItemScoreDimensions&gt;</w:t>
        </w:r>
      </w:ins>
    </w:p>
    <w:p w14:paraId="25AC93C5" w14:textId="77777777" w:rsidR="007B26CB" w:rsidRPr="007B26CB" w:rsidRDefault="007B26CB" w:rsidP="007B26CB">
      <w:pPr>
        <w:rPr>
          <w:ins w:id="4979" w:author="Greg Stoike" w:date="2018-11-30T10:52:00Z"/>
          <w:rFonts w:ascii="Consolas" w:eastAsiaTheme="minorHAnsi" w:hAnsi="Consolas" w:cs="Lucida Sans Typewriter"/>
          <w:color w:val="268BD2"/>
          <w:sz w:val="16"/>
          <w:szCs w:val="16"/>
        </w:rPr>
      </w:pPr>
      <w:ins w:id="4980" w:author="Greg Stoike" w:date="2018-11-30T10:52:00Z">
        <w:r w:rsidRPr="007B26CB">
          <w:rPr>
            <w:rFonts w:ascii="Consolas" w:eastAsiaTheme="minorHAnsi" w:hAnsi="Consolas" w:cs="Lucida Sans Typewriter"/>
            <w:color w:val="268BD2"/>
            <w:sz w:val="16"/>
            <w:szCs w:val="16"/>
          </w:rPr>
          <w:t xml:space="preserve">                &lt;BlueprintReferences&gt;</w:t>
        </w:r>
      </w:ins>
    </w:p>
    <w:p w14:paraId="68ADA6DC" w14:textId="77777777" w:rsidR="007B26CB" w:rsidRPr="007B26CB" w:rsidRDefault="007B26CB" w:rsidP="007B26CB">
      <w:pPr>
        <w:rPr>
          <w:ins w:id="4981" w:author="Greg Stoike" w:date="2018-11-30T10:52:00Z"/>
          <w:rFonts w:ascii="Consolas" w:eastAsiaTheme="minorHAnsi" w:hAnsi="Consolas" w:cs="Lucida Sans Typewriter"/>
          <w:color w:val="268BD2"/>
          <w:sz w:val="16"/>
          <w:szCs w:val="16"/>
        </w:rPr>
      </w:pPr>
      <w:ins w:id="4982" w:author="Greg Stoike" w:date="2018-11-30T10:52:00Z">
        <w:r w:rsidRPr="007B26CB">
          <w:rPr>
            <w:rFonts w:ascii="Consolas" w:eastAsiaTheme="minorHAnsi" w:hAnsi="Consolas" w:cs="Lucida Sans Typewriter"/>
            <w:color w:val="268BD2"/>
            <w:sz w:val="16"/>
            <w:szCs w:val="16"/>
          </w:rPr>
          <w:lastRenderedPageBreak/>
          <w:t xml:space="preserve">                  &lt;BlueprintReference idRef="SBAC-ICA-FIXED-G11E-ELA-11"/&gt;</w:t>
        </w:r>
      </w:ins>
    </w:p>
    <w:p w14:paraId="68E72BE6" w14:textId="77777777" w:rsidR="007B26CB" w:rsidRPr="007B26CB" w:rsidRDefault="007B26CB" w:rsidP="007B26CB">
      <w:pPr>
        <w:rPr>
          <w:ins w:id="4983" w:author="Greg Stoike" w:date="2018-11-30T10:52:00Z"/>
          <w:rFonts w:ascii="Consolas" w:eastAsiaTheme="minorHAnsi" w:hAnsi="Consolas" w:cs="Lucida Sans Typewriter"/>
          <w:color w:val="268BD2"/>
          <w:sz w:val="16"/>
          <w:szCs w:val="16"/>
        </w:rPr>
      </w:pPr>
      <w:ins w:id="4984" w:author="Greg Stoike" w:date="2018-11-30T10:52:00Z">
        <w:r w:rsidRPr="007B26CB">
          <w:rPr>
            <w:rFonts w:ascii="Consolas" w:eastAsiaTheme="minorHAnsi" w:hAnsi="Consolas" w:cs="Lucida Sans Typewriter"/>
            <w:color w:val="268BD2"/>
            <w:sz w:val="16"/>
            <w:szCs w:val="16"/>
          </w:rPr>
          <w:t xml:space="preserve">                  &lt;BlueprintReference idRef="2-W"/&gt;</w:t>
        </w:r>
      </w:ins>
    </w:p>
    <w:p w14:paraId="078BF891" w14:textId="77777777" w:rsidR="007B26CB" w:rsidRPr="007B26CB" w:rsidRDefault="007B26CB" w:rsidP="007B26CB">
      <w:pPr>
        <w:rPr>
          <w:ins w:id="4985" w:author="Greg Stoike" w:date="2018-11-30T10:52:00Z"/>
          <w:rFonts w:ascii="Consolas" w:eastAsiaTheme="minorHAnsi" w:hAnsi="Consolas" w:cs="Lucida Sans Typewriter"/>
          <w:color w:val="268BD2"/>
          <w:sz w:val="16"/>
          <w:szCs w:val="16"/>
        </w:rPr>
      </w:pPr>
      <w:ins w:id="4986" w:author="Greg Stoike" w:date="2018-11-30T10:52:00Z">
        <w:r w:rsidRPr="007B26CB">
          <w:rPr>
            <w:rFonts w:ascii="Consolas" w:eastAsiaTheme="minorHAnsi" w:hAnsi="Consolas" w:cs="Lucida Sans Typewriter"/>
            <w:color w:val="268BD2"/>
            <w:sz w:val="16"/>
            <w:szCs w:val="16"/>
          </w:rPr>
          <w:t xml:space="preserve">                  &lt;BlueprintReference idRef="2-W|9-11"/&gt;</w:t>
        </w:r>
      </w:ins>
    </w:p>
    <w:p w14:paraId="1FCB7645" w14:textId="77777777" w:rsidR="007B26CB" w:rsidRPr="007B26CB" w:rsidRDefault="007B26CB" w:rsidP="007B26CB">
      <w:pPr>
        <w:rPr>
          <w:ins w:id="4987" w:author="Greg Stoike" w:date="2018-11-30T10:52:00Z"/>
          <w:rFonts w:ascii="Consolas" w:eastAsiaTheme="minorHAnsi" w:hAnsi="Consolas" w:cs="Lucida Sans Typewriter"/>
          <w:color w:val="268BD2"/>
          <w:sz w:val="16"/>
          <w:szCs w:val="16"/>
        </w:rPr>
      </w:pPr>
      <w:ins w:id="4988" w:author="Greg Stoike" w:date="2018-11-30T10:52:00Z">
        <w:r w:rsidRPr="007B26CB">
          <w:rPr>
            <w:rFonts w:ascii="Consolas" w:eastAsiaTheme="minorHAnsi" w:hAnsi="Consolas" w:cs="Lucida Sans Typewriter"/>
            <w:color w:val="268BD2"/>
            <w:sz w:val="16"/>
            <w:szCs w:val="16"/>
          </w:rPr>
          <w:t xml:space="preserve">                &lt;/BlueprintReferences&gt;</w:t>
        </w:r>
      </w:ins>
    </w:p>
    <w:p w14:paraId="5B84F341" w14:textId="77777777" w:rsidR="007B26CB" w:rsidRPr="007B26CB" w:rsidRDefault="007B26CB" w:rsidP="007B26CB">
      <w:pPr>
        <w:rPr>
          <w:ins w:id="4989" w:author="Greg Stoike" w:date="2018-11-30T10:52:00Z"/>
          <w:rFonts w:ascii="Consolas" w:eastAsiaTheme="minorHAnsi" w:hAnsi="Consolas" w:cs="Lucida Sans Typewriter"/>
          <w:color w:val="268BD2"/>
          <w:sz w:val="16"/>
          <w:szCs w:val="16"/>
        </w:rPr>
      </w:pPr>
      <w:ins w:id="4990" w:author="Greg Stoike" w:date="2018-11-30T10:52:00Z">
        <w:r w:rsidRPr="007B26CB">
          <w:rPr>
            <w:rFonts w:ascii="Consolas" w:eastAsiaTheme="minorHAnsi" w:hAnsi="Consolas" w:cs="Lucida Sans Typewriter"/>
            <w:color w:val="268BD2"/>
            <w:sz w:val="16"/>
            <w:szCs w:val="16"/>
          </w:rPr>
          <w:t xml:space="preserve">              &lt;/Item&gt;</w:t>
        </w:r>
      </w:ins>
    </w:p>
    <w:p w14:paraId="1674FBAD" w14:textId="77777777" w:rsidR="007B26CB" w:rsidRPr="007B26CB" w:rsidRDefault="007B26CB" w:rsidP="007B26CB">
      <w:pPr>
        <w:rPr>
          <w:ins w:id="4991" w:author="Greg Stoike" w:date="2018-11-30T10:52:00Z"/>
          <w:rFonts w:ascii="Consolas" w:eastAsiaTheme="minorHAnsi" w:hAnsi="Consolas" w:cs="Lucida Sans Typewriter"/>
          <w:color w:val="268BD2"/>
          <w:sz w:val="16"/>
          <w:szCs w:val="16"/>
        </w:rPr>
      </w:pPr>
      <w:ins w:id="4992" w:author="Greg Stoike" w:date="2018-11-30T10:52:00Z">
        <w:r w:rsidRPr="007B26CB">
          <w:rPr>
            <w:rFonts w:ascii="Consolas" w:eastAsiaTheme="minorHAnsi" w:hAnsi="Consolas" w:cs="Lucida Sans Typewriter"/>
            <w:color w:val="268BD2"/>
            <w:sz w:val="16"/>
            <w:szCs w:val="16"/>
          </w:rPr>
          <w:t xml:space="preserve">            &lt;/ItemGroup&gt;</w:t>
        </w:r>
      </w:ins>
    </w:p>
    <w:p w14:paraId="20E7E761" w14:textId="77777777" w:rsidR="007B26CB" w:rsidRPr="007B26CB" w:rsidRDefault="007B26CB" w:rsidP="007B26CB">
      <w:pPr>
        <w:rPr>
          <w:ins w:id="4993" w:author="Greg Stoike" w:date="2018-11-30T10:52:00Z"/>
          <w:rFonts w:ascii="Consolas" w:eastAsiaTheme="minorHAnsi" w:hAnsi="Consolas" w:cs="Lucida Sans Typewriter"/>
          <w:color w:val="268BD2"/>
          <w:sz w:val="16"/>
          <w:szCs w:val="16"/>
        </w:rPr>
      </w:pPr>
      <w:ins w:id="4994" w:author="Greg Stoike" w:date="2018-11-30T10:52:00Z">
        <w:r w:rsidRPr="007B26CB">
          <w:rPr>
            <w:rFonts w:ascii="Consolas" w:eastAsiaTheme="minorHAnsi" w:hAnsi="Consolas" w:cs="Lucida Sans Typewriter"/>
            <w:color w:val="268BD2"/>
            <w:sz w:val="16"/>
            <w:szCs w:val="16"/>
          </w:rPr>
          <w:t xml:space="preserve">            &lt;ItemGroup maxItems="ALL" maxResponses="ALL" id="797"&gt;</w:t>
        </w:r>
      </w:ins>
    </w:p>
    <w:p w14:paraId="7BA42B4F" w14:textId="77777777" w:rsidR="007B26CB" w:rsidRPr="007B26CB" w:rsidRDefault="007B26CB" w:rsidP="007B26CB">
      <w:pPr>
        <w:rPr>
          <w:ins w:id="4995" w:author="Greg Stoike" w:date="2018-11-30T10:52:00Z"/>
          <w:rFonts w:ascii="Consolas" w:eastAsiaTheme="minorHAnsi" w:hAnsi="Consolas" w:cs="Lucida Sans Typewriter"/>
          <w:color w:val="268BD2"/>
          <w:sz w:val="16"/>
          <w:szCs w:val="16"/>
        </w:rPr>
      </w:pPr>
      <w:ins w:id="4996" w:author="Greg Stoike" w:date="2018-11-30T10:52:00Z">
        <w:r w:rsidRPr="007B26CB">
          <w:rPr>
            <w:rFonts w:ascii="Consolas" w:eastAsiaTheme="minorHAnsi" w:hAnsi="Consolas" w:cs="Lucida Sans Typewriter"/>
            <w:color w:val="268BD2"/>
            <w:sz w:val="16"/>
            <w:szCs w:val="16"/>
          </w:rPr>
          <w:t xml:space="preserve">              &lt;Stimulus id="797"/&gt;</w:t>
        </w:r>
      </w:ins>
    </w:p>
    <w:p w14:paraId="641E62F1" w14:textId="77777777" w:rsidR="007B26CB" w:rsidRPr="007B26CB" w:rsidRDefault="007B26CB" w:rsidP="007B26CB">
      <w:pPr>
        <w:rPr>
          <w:ins w:id="4997" w:author="Greg Stoike" w:date="2018-11-30T10:52:00Z"/>
          <w:rFonts w:ascii="Consolas" w:eastAsiaTheme="minorHAnsi" w:hAnsi="Consolas" w:cs="Lucida Sans Typewriter"/>
          <w:color w:val="268BD2"/>
          <w:sz w:val="16"/>
          <w:szCs w:val="16"/>
        </w:rPr>
      </w:pPr>
      <w:ins w:id="499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id="29725" type="MS"&gt;</w:t>
        </w:r>
      </w:ins>
    </w:p>
    <w:p w14:paraId="7CC6B175" w14:textId="77777777" w:rsidR="007B26CB" w:rsidRPr="007B26CB" w:rsidRDefault="007B26CB" w:rsidP="007B26CB">
      <w:pPr>
        <w:rPr>
          <w:ins w:id="4999" w:author="Greg Stoike" w:date="2018-11-30T10:52:00Z"/>
          <w:rFonts w:ascii="Consolas" w:eastAsiaTheme="minorHAnsi" w:hAnsi="Consolas" w:cs="Lucida Sans Typewriter"/>
          <w:color w:val="268BD2"/>
          <w:sz w:val="16"/>
          <w:szCs w:val="16"/>
        </w:rPr>
      </w:pPr>
      <w:ins w:id="5000" w:author="Greg Stoike" w:date="2018-11-30T10:52:00Z">
        <w:r w:rsidRPr="007B26CB">
          <w:rPr>
            <w:rFonts w:ascii="Consolas" w:eastAsiaTheme="minorHAnsi" w:hAnsi="Consolas" w:cs="Lucida Sans Typewriter"/>
            <w:color w:val="268BD2"/>
            <w:sz w:val="16"/>
            <w:szCs w:val="16"/>
          </w:rPr>
          <w:t xml:space="preserve">                &lt;PoolProperties&gt;</w:t>
        </w:r>
      </w:ins>
    </w:p>
    <w:p w14:paraId="6D92C3A5" w14:textId="77777777" w:rsidR="007B26CB" w:rsidRPr="007B26CB" w:rsidRDefault="007B26CB" w:rsidP="007B26CB">
      <w:pPr>
        <w:rPr>
          <w:ins w:id="5001" w:author="Greg Stoike" w:date="2018-11-30T10:52:00Z"/>
          <w:rFonts w:ascii="Consolas" w:eastAsiaTheme="minorHAnsi" w:hAnsi="Consolas" w:cs="Lucida Sans Typewriter"/>
          <w:color w:val="268BD2"/>
          <w:sz w:val="16"/>
          <w:szCs w:val="16"/>
        </w:rPr>
      </w:pPr>
      <w:ins w:id="5002" w:author="Greg Stoike" w:date="2018-11-30T10:52:00Z">
        <w:r w:rsidRPr="007B26CB">
          <w:rPr>
            <w:rFonts w:ascii="Consolas" w:eastAsiaTheme="minorHAnsi" w:hAnsi="Consolas" w:cs="Lucida Sans Typewriter"/>
            <w:color w:val="268BD2"/>
            <w:sz w:val="16"/>
            <w:szCs w:val="16"/>
          </w:rPr>
          <w:t xml:space="preserve">                  &lt;PoolProperty name="Answer Key" value="E"/&gt;</w:t>
        </w:r>
      </w:ins>
    </w:p>
    <w:p w14:paraId="326891BF" w14:textId="77777777" w:rsidR="007B26CB" w:rsidRPr="007B26CB" w:rsidRDefault="007B26CB" w:rsidP="007B26CB">
      <w:pPr>
        <w:rPr>
          <w:ins w:id="5003" w:author="Greg Stoike" w:date="2018-11-30T10:52:00Z"/>
          <w:rFonts w:ascii="Consolas" w:eastAsiaTheme="minorHAnsi" w:hAnsi="Consolas" w:cs="Lucida Sans Typewriter"/>
          <w:color w:val="268BD2"/>
          <w:sz w:val="16"/>
          <w:szCs w:val="16"/>
        </w:rPr>
      </w:pPr>
      <w:ins w:id="5004" w:author="Greg Stoike" w:date="2018-11-30T10:52:00Z">
        <w:r w:rsidRPr="007B26CB">
          <w:rPr>
            <w:rFonts w:ascii="Consolas" w:eastAsiaTheme="minorHAnsi" w:hAnsi="Consolas" w:cs="Lucida Sans Typewriter"/>
            <w:color w:val="268BD2"/>
            <w:sz w:val="16"/>
            <w:szCs w:val="16"/>
          </w:rPr>
          <w:t xml:space="preserve">                  &lt;PoolProperty name="Answer Key" value="F"/&gt;</w:t>
        </w:r>
      </w:ins>
    </w:p>
    <w:p w14:paraId="70AC0927" w14:textId="77777777" w:rsidR="007B26CB" w:rsidRPr="007B26CB" w:rsidRDefault="007B26CB" w:rsidP="007B26CB">
      <w:pPr>
        <w:rPr>
          <w:ins w:id="5005" w:author="Greg Stoike" w:date="2018-11-30T10:52:00Z"/>
          <w:rFonts w:ascii="Consolas" w:eastAsiaTheme="minorHAnsi" w:hAnsi="Consolas" w:cs="Lucida Sans Typewriter"/>
          <w:color w:val="268BD2"/>
          <w:sz w:val="16"/>
          <w:szCs w:val="16"/>
        </w:rPr>
      </w:pPr>
      <w:ins w:id="500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12E802EC" w14:textId="77777777" w:rsidR="007B26CB" w:rsidRPr="007B26CB" w:rsidRDefault="007B26CB" w:rsidP="007B26CB">
      <w:pPr>
        <w:rPr>
          <w:ins w:id="5007" w:author="Greg Stoike" w:date="2018-11-30T10:52:00Z"/>
          <w:rFonts w:ascii="Consolas" w:eastAsiaTheme="minorHAnsi" w:hAnsi="Consolas" w:cs="Lucida Sans Typewriter"/>
          <w:color w:val="268BD2"/>
          <w:sz w:val="16"/>
          <w:szCs w:val="16"/>
        </w:rPr>
      </w:pPr>
      <w:ins w:id="5008"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69C4E4FC" w14:textId="77777777" w:rsidR="007B26CB" w:rsidRPr="007B26CB" w:rsidRDefault="007B26CB" w:rsidP="007B26CB">
      <w:pPr>
        <w:rPr>
          <w:ins w:id="5009" w:author="Greg Stoike" w:date="2018-11-30T10:52:00Z"/>
          <w:rFonts w:ascii="Consolas" w:eastAsiaTheme="minorHAnsi" w:hAnsi="Consolas" w:cs="Lucida Sans Typewriter"/>
          <w:color w:val="268BD2"/>
          <w:sz w:val="16"/>
          <w:szCs w:val="16"/>
        </w:rPr>
      </w:pPr>
      <w:ins w:id="501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1917BCD" w14:textId="77777777" w:rsidR="007B26CB" w:rsidRPr="007B26CB" w:rsidRDefault="007B26CB" w:rsidP="007B26CB">
      <w:pPr>
        <w:rPr>
          <w:ins w:id="5011" w:author="Greg Stoike" w:date="2018-11-30T10:52:00Z"/>
          <w:rFonts w:ascii="Consolas" w:eastAsiaTheme="minorHAnsi" w:hAnsi="Consolas" w:cs="Lucida Sans Typewriter"/>
          <w:color w:val="268BD2"/>
          <w:sz w:val="16"/>
          <w:szCs w:val="16"/>
        </w:rPr>
      </w:pPr>
      <w:ins w:id="5012"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054742AA" w14:textId="77777777" w:rsidR="007B26CB" w:rsidRPr="007B26CB" w:rsidRDefault="007B26CB" w:rsidP="007B26CB">
      <w:pPr>
        <w:rPr>
          <w:ins w:id="5013" w:author="Greg Stoike" w:date="2018-11-30T10:52:00Z"/>
          <w:rFonts w:ascii="Consolas" w:eastAsiaTheme="minorHAnsi" w:hAnsi="Consolas" w:cs="Lucida Sans Typewriter"/>
          <w:color w:val="268BD2"/>
          <w:sz w:val="16"/>
          <w:szCs w:val="16"/>
        </w:rPr>
      </w:pPr>
      <w:ins w:id="5014"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19D52969" w14:textId="77777777" w:rsidR="007B26CB" w:rsidRPr="007B26CB" w:rsidRDefault="007B26CB" w:rsidP="007B26CB">
      <w:pPr>
        <w:rPr>
          <w:ins w:id="5015" w:author="Greg Stoike" w:date="2018-11-30T10:52:00Z"/>
          <w:rFonts w:ascii="Consolas" w:eastAsiaTheme="minorHAnsi" w:hAnsi="Consolas" w:cs="Lucida Sans Typewriter"/>
          <w:color w:val="268BD2"/>
          <w:sz w:val="16"/>
          <w:szCs w:val="16"/>
        </w:rPr>
      </w:pPr>
      <w:ins w:id="501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21A256B8" w14:textId="77777777" w:rsidR="007B26CB" w:rsidRPr="007B26CB" w:rsidRDefault="007B26CB" w:rsidP="007B26CB">
      <w:pPr>
        <w:rPr>
          <w:ins w:id="5017" w:author="Greg Stoike" w:date="2018-11-30T10:52:00Z"/>
          <w:rFonts w:ascii="Consolas" w:eastAsiaTheme="minorHAnsi" w:hAnsi="Consolas" w:cs="Lucida Sans Typewriter"/>
          <w:color w:val="268BD2"/>
          <w:sz w:val="16"/>
          <w:szCs w:val="16"/>
        </w:rPr>
      </w:pPr>
      <w:ins w:id="501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BE5A5CF" w14:textId="77777777" w:rsidR="007B26CB" w:rsidRPr="007B26CB" w:rsidRDefault="007B26CB" w:rsidP="007B26CB">
      <w:pPr>
        <w:rPr>
          <w:ins w:id="5019" w:author="Greg Stoike" w:date="2018-11-30T10:52:00Z"/>
          <w:rFonts w:ascii="Consolas" w:eastAsiaTheme="minorHAnsi" w:hAnsi="Consolas" w:cs="Lucida Sans Typewriter"/>
          <w:color w:val="268BD2"/>
          <w:sz w:val="16"/>
          <w:szCs w:val="16"/>
        </w:rPr>
      </w:pPr>
      <w:ins w:id="502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Key(s)"/&gt;</w:t>
        </w:r>
      </w:ins>
    </w:p>
    <w:p w14:paraId="6416F5A6" w14:textId="77777777" w:rsidR="007B26CB" w:rsidRPr="007B26CB" w:rsidRDefault="007B26CB" w:rsidP="007B26CB">
      <w:pPr>
        <w:rPr>
          <w:ins w:id="5021" w:author="Greg Stoike" w:date="2018-11-30T10:52:00Z"/>
          <w:rFonts w:ascii="Consolas" w:eastAsiaTheme="minorHAnsi" w:hAnsi="Consolas" w:cs="Lucida Sans Typewriter"/>
          <w:color w:val="268BD2"/>
          <w:sz w:val="16"/>
          <w:szCs w:val="16"/>
        </w:rPr>
      </w:pPr>
      <w:ins w:id="502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5FDAE075" w14:textId="77777777" w:rsidR="007B26CB" w:rsidRPr="007B26CB" w:rsidRDefault="007B26CB" w:rsidP="007B26CB">
      <w:pPr>
        <w:rPr>
          <w:ins w:id="5023" w:author="Greg Stoike" w:date="2018-11-30T10:52:00Z"/>
          <w:rFonts w:ascii="Consolas" w:eastAsiaTheme="minorHAnsi" w:hAnsi="Consolas" w:cs="Lucida Sans Typewriter"/>
          <w:color w:val="268BD2"/>
          <w:sz w:val="16"/>
          <w:szCs w:val="16"/>
        </w:rPr>
      </w:pPr>
      <w:ins w:id="5024" w:author="Greg Stoike" w:date="2018-11-30T10:52:00Z">
        <w:r w:rsidRPr="007B26CB">
          <w:rPr>
            <w:rFonts w:ascii="Consolas" w:eastAsiaTheme="minorHAnsi" w:hAnsi="Consolas" w:cs="Lucida Sans Typewriter"/>
            <w:color w:val="268BD2"/>
            <w:sz w:val="16"/>
            <w:szCs w:val="16"/>
          </w:rPr>
          <w:t xml:space="preserve">                  &lt;PoolProperty name="Answer Key" value="E,F"/&gt;</w:t>
        </w:r>
      </w:ins>
    </w:p>
    <w:p w14:paraId="6AE1CBB5" w14:textId="77777777" w:rsidR="007B26CB" w:rsidRPr="007B26CB" w:rsidRDefault="007B26CB" w:rsidP="007B26CB">
      <w:pPr>
        <w:rPr>
          <w:ins w:id="5025" w:author="Greg Stoike" w:date="2018-11-30T10:52:00Z"/>
          <w:rFonts w:ascii="Consolas" w:eastAsiaTheme="minorHAnsi" w:hAnsi="Consolas" w:cs="Lucida Sans Typewriter"/>
          <w:color w:val="268BD2"/>
          <w:sz w:val="16"/>
          <w:szCs w:val="16"/>
        </w:rPr>
      </w:pPr>
      <w:ins w:id="5026" w:author="Greg Stoike" w:date="2018-11-30T10:52:00Z">
        <w:r w:rsidRPr="007B26CB">
          <w:rPr>
            <w:rFonts w:ascii="Consolas" w:eastAsiaTheme="minorHAnsi" w:hAnsi="Consolas" w:cs="Lucida Sans Typewriter"/>
            <w:color w:val="268BD2"/>
            <w:sz w:val="16"/>
            <w:szCs w:val="16"/>
          </w:rPr>
          <w:t xml:space="preserve">                &lt;/PoolProperties&gt;</w:t>
        </w:r>
      </w:ins>
    </w:p>
    <w:p w14:paraId="7350CB79" w14:textId="77777777" w:rsidR="007B26CB" w:rsidRPr="007B26CB" w:rsidRDefault="007B26CB" w:rsidP="007B26CB">
      <w:pPr>
        <w:rPr>
          <w:ins w:id="5027" w:author="Greg Stoike" w:date="2018-11-30T10:52:00Z"/>
          <w:rFonts w:ascii="Consolas" w:eastAsiaTheme="minorHAnsi" w:hAnsi="Consolas" w:cs="Lucida Sans Typewriter"/>
          <w:color w:val="268BD2"/>
          <w:sz w:val="16"/>
          <w:szCs w:val="16"/>
        </w:rPr>
      </w:pPr>
      <w:ins w:id="5028" w:author="Greg Stoike" w:date="2018-11-30T10:52:00Z">
        <w:r w:rsidRPr="007B26CB">
          <w:rPr>
            <w:rFonts w:ascii="Consolas" w:eastAsiaTheme="minorHAnsi" w:hAnsi="Consolas" w:cs="Lucida Sans Typewriter"/>
            <w:color w:val="268BD2"/>
            <w:sz w:val="16"/>
            <w:szCs w:val="16"/>
          </w:rPr>
          <w:t xml:space="preserve">                &lt;Presentations&gt;</w:t>
        </w:r>
      </w:ins>
    </w:p>
    <w:p w14:paraId="7D9AD05F" w14:textId="77777777" w:rsidR="007B26CB" w:rsidRPr="007B26CB" w:rsidRDefault="007B26CB" w:rsidP="007B26CB">
      <w:pPr>
        <w:rPr>
          <w:ins w:id="5029" w:author="Greg Stoike" w:date="2018-11-30T10:52:00Z"/>
          <w:rFonts w:ascii="Consolas" w:eastAsiaTheme="minorHAnsi" w:hAnsi="Consolas" w:cs="Lucida Sans Typewriter"/>
          <w:color w:val="268BD2"/>
          <w:sz w:val="16"/>
          <w:szCs w:val="16"/>
        </w:rPr>
      </w:pPr>
      <w:ins w:id="503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3738D09C" w14:textId="77777777" w:rsidR="007B26CB" w:rsidRPr="007B26CB" w:rsidRDefault="007B26CB" w:rsidP="007B26CB">
      <w:pPr>
        <w:rPr>
          <w:ins w:id="5031" w:author="Greg Stoike" w:date="2018-11-30T10:52:00Z"/>
          <w:rFonts w:ascii="Consolas" w:eastAsiaTheme="minorHAnsi" w:hAnsi="Consolas" w:cs="Lucida Sans Typewriter"/>
          <w:color w:val="268BD2"/>
          <w:sz w:val="16"/>
          <w:szCs w:val="16"/>
        </w:rPr>
      </w:pPr>
      <w:ins w:id="503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9A7D381" w14:textId="77777777" w:rsidR="007B26CB" w:rsidRPr="007B26CB" w:rsidRDefault="007B26CB" w:rsidP="007B26CB">
      <w:pPr>
        <w:rPr>
          <w:ins w:id="5033" w:author="Greg Stoike" w:date="2018-11-30T10:52:00Z"/>
          <w:rFonts w:ascii="Consolas" w:eastAsiaTheme="minorHAnsi" w:hAnsi="Consolas" w:cs="Lucida Sans Typewriter"/>
          <w:color w:val="268BD2"/>
          <w:sz w:val="16"/>
          <w:szCs w:val="16"/>
        </w:rPr>
      </w:pPr>
      <w:ins w:id="5034" w:author="Greg Stoike" w:date="2018-11-30T10:52:00Z">
        <w:r w:rsidRPr="007B26CB">
          <w:rPr>
            <w:rFonts w:ascii="Consolas" w:eastAsiaTheme="minorHAnsi" w:hAnsi="Consolas" w:cs="Lucida Sans Typewriter"/>
            <w:color w:val="268BD2"/>
            <w:sz w:val="16"/>
            <w:szCs w:val="16"/>
          </w:rPr>
          <w:t xml:space="preserve">                &lt;/Presentations&gt;</w:t>
        </w:r>
      </w:ins>
    </w:p>
    <w:p w14:paraId="5669C5BE" w14:textId="77777777" w:rsidR="007B26CB" w:rsidRPr="007B26CB" w:rsidRDefault="007B26CB" w:rsidP="007B26CB">
      <w:pPr>
        <w:rPr>
          <w:ins w:id="5035" w:author="Greg Stoike" w:date="2018-11-30T10:52:00Z"/>
          <w:rFonts w:ascii="Consolas" w:eastAsiaTheme="minorHAnsi" w:hAnsi="Consolas" w:cs="Lucida Sans Typewriter"/>
          <w:color w:val="268BD2"/>
          <w:sz w:val="16"/>
          <w:szCs w:val="16"/>
        </w:rPr>
      </w:pPr>
      <w:ins w:id="5036" w:author="Greg Stoike" w:date="2018-11-30T10:52:00Z">
        <w:r w:rsidRPr="007B26CB">
          <w:rPr>
            <w:rFonts w:ascii="Consolas" w:eastAsiaTheme="minorHAnsi" w:hAnsi="Consolas" w:cs="Lucida Sans Typewriter"/>
            <w:color w:val="268BD2"/>
            <w:sz w:val="16"/>
            <w:szCs w:val="16"/>
          </w:rPr>
          <w:t xml:space="preserve">                &lt;ItemScoreDimensions&gt;</w:t>
        </w:r>
      </w:ins>
    </w:p>
    <w:p w14:paraId="32D3E79C" w14:textId="77777777" w:rsidR="007B26CB" w:rsidRPr="007B26CB" w:rsidRDefault="007B26CB" w:rsidP="007B26CB">
      <w:pPr>
        <w:rPr>
          <w:ins w:id="5037" w:author="Greg Stoike" w:date="2018-11-30T10:52:00Z"/>
          <w:rFonts w:ascii="Consolas" w:eastAsiaTheme="minorHAnsi" w:hAnsi="Consolas" w:cs="Lucida Sans Typewriter"/>
          <w:color w:val="268BD2"/>
          <w:sz w:val="16"/>
          <w:szCs w:val="16"/>
        </w:rPr>
      </w:pPr>
      <w:ins w:id="503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0669207F" w14:textId="77777777" w:rsidR="007B26CB" w:rsidRPr="007B26CB" w:rsidRDefault="007B26CB" w:rsidP="007B26CB">
      <w:pPr>
        <w:rPr>
          <w:ins w:id="5039" w:author="Greg Stoike" w:date="2018-11-30T10:52:00Z"/>
          <w:rFonts w:ascii="Consolas" w:eastAsiaTheme="minorHAnsi" w:hAnsi="Consolas" w:cs="Lucida Sans Typewriter"/>
          <w:color w:val="268BD2"/>
          <w:sz w:val="16"/>
          <w:szCs w:val="16"/>
        </w:rPr>
      </w:pPr>
      <w:ins w:id="5040" w:author="Greg Stoike" w:date="2018-11-30T10:52:00Z">
        <w:r w:rsidRPr="007B26CB">
          <w:rPr>
            <w:rFonts w:ascii="Consolas" w:eastAsiaTheme="minorHAnsi" w:hAnsi="Consolas" w:cs="Lucida Sans Typewriter"/>
            <w:color w:val="268BD2"/>
            <w:sz w:val="16"/>
            <w:szCs w:val="16"/>
          </w:rPr>
          <w:t xml:space="preserve">                    &lt;ItemScoreParameter value="0.5494400262832642" measurementParameter="a"/&gt;</w:t>
        </w:r>
      </w:ins>
    </w:p>
    <w:p w14:paraId="0A104CEE" w14:textId="77777777" w:rsidR="007B26CB" w:rsidRPr="007B26CB" w:rsidRDefault="007B26CB" w:rsidP="007B26CB">
      <w:pPr>
        <w:rPr>
          <w:ins w:id="5041" w:author="Greg Stoike" w:date="2018-11-30T10:52:00Z"/>
          <w:rFonts w:ascii="Consolas" w:eastAsiaTheme="minorHAnsi" w:hAnsi="Consolas" w:cs="Lucida Sans Typewriter"/>
          <w:color w:val="268BD2"/>
          <w:sz w:val="16"/>
          <w:szCs w:val="16"/>
        </w:rPr>
      </w:pPr>
      <w:ins w:id="5042" w:author="Greg Stoike" w:date="2018-11-30T10:52:00Z">
        <w:r w:rsidRPr="007B26CB">
          <w:rPr>
            <w:rFonts w:ascii="Consolas" w:eastAsiaTheme="minorHAnsi" w:hAnsi="Consolas" w:cs="Lucida Sans Typewriter"/>
            <w:color w:val="268BD2"/>
            <w:sz w:val="16"/>
            <w:szCs w:val="16"/>
          </w:rPr>
          <w:lastRenderedPageBreak/>
          <w:t xml:space="preserve">                    &lt;ItemScoreParameter value="2.414760112762451" measurementParameter="b"/&gt;</w:t>
        </w:r>
      </w:ins>
    </w:p>
    <w:p w14:paraId="2E64010E" w14:textId="77777777" w:rsidR="007B26CB" w:rsidRPr="007B26CB" w:rsidRDefault="007B26CB" w:rsidP="007B26CB">
      <w:pPr>
        <w:rPr>
          <w:ins w:id="5043" w:author="Greg Stoike" w:date="2018-11-30T10:52:00Z"/>
          <w:rFonts w:ascii="Consolas" w:eastAsiaTheme="minorHAnsi" w:hAnsi="Consolas" w:cs="Lucida Sans Typewriter"/>
          <w:color w:val="268BD2"/>
          <w:sz w:val="16"/>
          <w:szCs w:val="16"/>
        </w:rPr>
      </w:pPr>
      <w:ins w:id="504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D895193" w14:textId="77777777" w:rsidR="007B26CB" w:rsidRPr="007B26CB" w:rsidRDefault="007B26CB" w:rsidP="007B26CB">
      <w:pPr>
        <w:rPr>
          <w:ins w:id="5045" w:author="Greg Stoike" w:date="2018-11-30T10:52:00Z"/>
          <w:rFonts w:ascii="Consolas" w:eastAsiaTheme="minorHAnsi" w:hAnsi="Consolas" w:cs="Lucida Sans Typewriter"/>
          <w:color w:val="268BD2"/>
          <w:sz w:val="16"/>
          <w:szCs w:val="16"/>
        </w:rPr>
      </w:pPr>
      <w:ins w:id="5046" w:author="Greg Stoike" w:date="2018-11-30T10:52:00Z">
        <w:r w:rsidRPr="007B26CB">
          <w:rPr>
            <w:rFonts w:ascii="Consolas" w:eastAsiaTheme="minorHAnsi" w:hAnsi="Consolas" w:cs="Lucida Sans Typewriter"/>
            <w:color w:val="268BD2"/>
            <w:sz w:val="16"/>
            <w:szCs w:val="16"/>
          </w:rPr>
          <w:t xml:space="preserve">                  &lt;/ItemScoreDimension&gt;</w:t>
        </w:r>
      </w:ins>
    </w:p>
    <w:p w14:paraId="280B45ED" w14:textId="77777777" w:rsidR="007B26CB" w:rsidRPr="007B26CB" w:rsidRDefault="007B26CB" w:rsidP="007B26CB">
      <w:pPr>
        <w:rPr>
          <w:ins w:id="5047" w:author="Greg Stoike" w:date="2018-11-30T10:52:00Z"/>
          <w:rFonts w:ascii="Consolas" w:eastAsiaTheme="minorHAnsi" w:hAnsi="Consolas" w:cs="Lucida Sans Typewriter"/>
          <w:color w:val="268BD2"/>
          <w:sz w:val="16"/>
          <w:szCs w:val="16"/>
        </w:rPr>
      </w:pPr>
      <w:ins w:id="5048" w:author="Greg Stoike" w:date="2018-11-30T10:52:00Z">
        <w:r w:rsidRPr="007B26CB">
          <w:rPr>
            <w:rFonts w:ascii="Consolas" w:eastAsiaTheme="minorHAnsi" w:hAnsi="Consolas" w:cs="Lucida Sans Typewriter"/>
            <w:color w:val="268BD2"/>
            <w:sz w:val="16"/>
            <w:szCs w:val="16"/>
          </w:rPr>
          <w:t xml:space="preserve">                &lt;/ItemScoreDimensions&gt;</w:t>
        </w:r>
      </w:ins>
    </w:p>
    <w:p w14:paraId="5386608D" w14:textId="77777777" w:rsidR="007B26CB" w:rsidRPr="007B26CB" w:rsidRDefault="007B26CB" w:rsidP="007B26CB">
      <w:pPr>
        <w:rPr>
          <w:ins w:id="5049" w:author="Greg Stoike" w:date="2018-11-30T10:52:00Z"/>
          <w:rFonts w:ascii="Consolas" w:eastAsiaTheme="minorHAnsi" w:hAnsi="Consolas" w:cs="Lucida Sans Typewriter"/>
          <w:color w:val="268BD2"/>
          <w:sz w:val="16"/>
          <w:szCs w:val="16"/>
        </w:rPr>
      </w:pPr>
      <w:ins w:id="5050" w:author="Greg Stoike" w:date="2018-11-30T10:52:00Z">
        <w:r w:rsidRPr="007B26CB">
          <w:rPr>
            <w:rFonts w:ascii="Consolas" w:eastAsiaTheme="minorHAnsi" w:hAnsi="Consolas" w:cs="Lucida Sans Typewriter"/>
            <w:color w:val="268BD2"/>
            <w:sz w:val="16"/>
            <w:szCs w:val="16"/>
          </w:rPr>
          <w:t xml:space="preserve">                &lt;BlueprintReferences&gt;</w:t>
        </w:r>
      </w:ins>
    </w:p>
    <w:p w14:paraId="6532D7B0" w14:textId="77777777" w:rsidR="007B26CB" w:rsidRPr="007B26CB" w:rsidRDefault="007B26CB" w:rsidP="007B26CB">
      <w:pPr>
        <w:rPr>
          <w:ins w:id="5051" w:author="Greg Stoike" w:date="2018-11-30T10:52:00Z"/>
          <w:rFonts w:ascii="Consolas" w:eastAsiaTheme="minorHAnsi" w:hAnsi="Consolas" w:cs="Lucida Sans Typewriter"/>
          <w:color w:val="268BD2"/>
          <w:sz w:val="16"/>
          <w:szCs w:val="16"/>
        </w:rPr>
      </w:pPr>
      <w:ins w:id="505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A896C4D" w14:textId="77777777" w:rsidR="007B26CB" w:rsidRPr="007B26CB" w:rsidRDefault="007B26CB" w:rsidP="007B26CB">
      <w:pPr>
        <w:rPr>
          <w:ins w:id="5053" w:author="Greg Stoike" w:date="2018-11-30T10:52:00Z"/>
          <w:rFonts w:ascii="Consolas" w:eastAsiaTheme="minorHAnsi" w:hAnsi="Consolas" w:cs="Lucida Sans Typewriter"/>
          <w:color w:val="268BD2"/>
          <w:sz w:val="16"/>
          <w:szCs w:val="16"/>
        </w:rPr>
      </w:pPr>
      <w:ins w:id="5054" w:author="Greg Stoike" w:date="2018-11-30T10:52:00Z">
        <w:r w:rsidRPr="007B26CB">
          <w:rPr>
            <w:rFonts w:ascii="Consolas" w:eastAsiaTheme="minorHAnsi" w:hAnsi="Consolas" w:cs="Lucida Sans Typewriter"/>
            <w:color w:val="268BD2"/>
            <w:sz w:val="16"/>
            <w:szCs w:val="16"/>
          </w:rPr>
          <w:t xml:space="preserve">                  &lt;BlueprintReference idRef="3-L"/&gt;</w:t>
        </w:r>
      </w:ins>
    </w:p>
    <w:p w14:paraId="350CBF5C" w14:textId="77777777" w:rsidR="007B26CB" w:rsidRPr="007B26CB" w:rsidRDefault="007B26CB" w:rsidP="007B26CB">
      <w:pPr>
        <w:rPr>
          <w:ins w:id="5055" w:author="Greg Stoike" w:date="2018-11-30T10:52:00Z"/>
          <w:rFonts w:ascii="Consolas" w:eastAsiaTheme="minorHAnsi" w:hAnsi="Consolas" w:cs="Lucida Sans Typewriter"/>
          <w:color w:val="268BD2"/>
          <w:sz w:val="16"/>
          <w:szCs w:val="16"/>
        </w:rPr>
      </w:pPr>
      <w:ins w:id="5056"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4515E9CA" w14:textId="77777777" w:rsidR="007B26CB" w:rsidRPr="007B26CB" w:rsidRDefault="007B26CB" w:rsidP="007B26CB">
      <w:pPr>
        <w:rPr>
          <w:ins w:id="5057" w:author="Greg Stoike" w:date="2018-11-30T10:52:00Z"/>
          <w:rFonts w:ascii="Consolas" w:eastAsiaTheme="minorHAnsi" w:hAnsi="Consolas" w:cs="Lucida Sans Typewriter"/>
          <w:color w:val="268BD2"/>
          <w:sz w:val="16"/>
          <w:szCs w:val="16"/>
        </w:rPr>
      </w:pPr>
      <w:ins w:id="5058" w:author="Greg Stoike" w:date="2018-11-30T10:52:00Z">
        <w:r w:rsidRPr="007B26CB">
          <w:rPr>
            <w:rFonts w:ascii="Consolas" w:eastAsiaTheme="minorHAnsi" w:hAnsi="Consolas" w:cs="Lucida Sans Typewriter"/>
            <w:color w:val="268BD2"/>
            <w:sz w:val="16"/>
            <w:szCs w:val="16"/>
          </w:rPr>
          <w:t xml:space="preserve">                &lt;/BlueprintReferences&gt;</w:t>
        </w:r>
      </w:ins>
    </w:p>
    <w:p w14:paraId="74B6BB27" w14:textId="77777777" w:rsidR="007B26CB" w:rsidRPr="007B26CB" w:rsidRDefault="007B26CB" w:rsidP="007B26CB">
      <w:pPr>
        <w:rPr>
          <w:ins w:id="5059" w:author="Greg Stoike" w:date="2018-11-30T10:52:00Z"/>
          <w:rFonts w:ascii="Consolas" w:eastAsiaTheme="minorHAnsi" w:hAnsi="Consolas" w:cs="Lucida Sans Typewriter"/>
          <w:color w:val="268BD2"/>
          <w:sz w:val="16"/>
          <w:szCs w:val="16"/>
        </w:rPr>
      </w:pPr>
      <w:ins w:id="5060" w:author="Greg Stoike" w:date="2018-11-30T10:52:00Z">
        <w:r w:rsidRPr="007B26CB">
          <w:rPr>
            <w:rFonts w:ascii="Consolas" w:eastAsiaTheme="minorHAnsi" w:hAnsi="Consolas" w:cs="Lucida Sans Typewriter"/>
            <w:color w:val="268BD2"/>
            <w:sz w:val="16"/>
            <w:szCs w:val="16"/>
          </w:rPr>
          <w:t xml:space="preserve">              &lt;/Item&gt;</w:t>
        </w:r>
      </w:ins>
    </w:p>
    <w:p w14:paraId="2136C008" w14:textId="77777777" w:rsidR="007B26CB" w:rsidRPr="007B26CB" w:rsidRDefault="007B26CB" w:rsidP="007B26CB">
      <w:pPr>
        <w:rPr>
          <w:ins w:id="5061" w:author="Greg Stoike" w:date="2018-11-30T10:52:00Z"/>
          <w:rFonts w:ascii="Consolas" w:eastAsiaTheme="minorHAnsi" w:hAnsi="Consolas" w:cs="Lucida Sans Typewriter"/>
          <w:color w:val="268BD2"/>
          <w:sz w:val="16"/>
          <w:szCs w:val="16"/>
        </w:rPr>
      </w:pPr>
      <w:ins w:id="506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id="29723" type="MC"&gt;</w:t>
        </w:r>
      </w:ins>
    </w:p>
    <w:p w14:paraId="4C71A5EF" w14:textId="77777777" w:rsidR="007B26CB" w:rsidRPr="007B26CB" w:rsidRDefault="007B26CB" w:rsidP="007B26CB">
      <w:pPr>
        <w:rPr>
          <w:ins w:id="5063" w:author="Greg Stoike" w:date="2018-11-30T10:52:00Z"/>
          <w:rFonts w:ascii="Consolas" w:eastAsiaTheme="minorHAnsi" w:hAnsi="Consolas" w:cs="Lucida Sans Typewriter"/>
          <w:color w:val="268BD2"/>
          <w:sz w:val="16"/>
          <w:szCs w:val="16"/>
        </w:rPr>
      </w:pPr>
      <w:ins w:id="5064" w:author="Greg Stoike" w:date="2018-11-30T10:52:00Z">
        <w:r w:rsidRPr="007B26CB">
          <w:rPr>
            <w:rFonts w:ascii="Consolas" w:eastAsiaTheme="minorHAnsi" w:hAnsi="Consolas" w:cs="Lucida Sans Typewriter"/>
            <w:color w:val="268BD2"/>
            <w:sz w:val="16"/>
            <w:szCs w:val="16"/>
          </w:rPr>
          <w:t xml:space="preserve">                &lt;PoolProperties&gt;</w:t>
        </w:r>
      </w:ins>
    </w:p>
    <w:p w14:paraId="3EF7900D" w14:textId="77777777" w:rsidR="007B26CB" w:rsidRPr="007B26CB" w:rsidRDefault="007B26CB" w:rsidP="007B26CB">
      <w:pPr>
        <w:rPr>
          <w:ins w:id="5065" w:author="Greg Stoike" w:date="2018-11-30T10:52:00Z"/>
          <w:rFonts w:ascii="Consolas" w:eastAsiaTheme="minorHAnsi" w:hAnsi="Consolas" w:cs="Lucida Sans Typewriter"/>
          <w:color w:val="268BD2"/>
          <w:sz w:val="16"/>
          <w:szCs w:val="16"/>
        </w:rPr>
      </w:pPr>
      <w:ins w:id="5066"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3A5E0E7A" w14:textId="77777777" w:rsidR="007B26CB" w:rsidRPr="007B26CB" w:rsidRDefault="007B26CB" w:rsidP="007B26CB">
      <w:pPr>
        <w:rPr>
          <w:ins w:id="5067" w:author="Greg Stoike" w:date="2018-11-30T10:52:00Z"/>
          <w:rFonts w:ascii="Consolas" w:eastAsiaTheme="minorHAnsi" w:hAnsi="Consolas" w:cs="Lucida Sans Typewriter"/>
          <w:color w:val="268BD2"/>
          <w:sz w:val="16"/>
          <w:szCs w:val="16"/>
        </w:rPr>
      </w:pPr>
      <w:ins w:id="5068"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455E2A4C" w14:textId="77777777" w:rsidR="007B26CB" w:rsidRPr="007B26CB" w:rsidRDefault="007B26CB" w:rsidP="007B26CB">
      <w:pPr>
        <w:rPr>
          <w:ins w:id="5069" w:author="Greg Stoike" w:date="2018-11-30T10:52:00Z"/>
          <w:rFonts w:ascii="Consolas" w:eastAsiaTheme="minorHAnsi" w:hAnsi="Consolas" w:cs="Lucida Sans Typewriter"/>
          <w:color w:val="268BD2"/>
          <w:sz w:val="16"/>
          <w:szCs w:val="16"/>
        </w:rPr>
      </w:pPr>
      <w:ins w:id="5070"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4889867E" w14:textId="77777777" w:rsidR="007B26CB" w:rsidRPr="007B26CB" w:rsidRDefault="007B26CB" w:rsidP="007B26CB">
      <w:pPr>
        <w:rPr>
          <w:ins w:id="5071" w:author="Greg Stoike" w:date="2018-11-30T10:52:00Z"/>
          <w:rFonts w:ascii="Consolas" w:eastAsiaTheme="minorHAnsi" w:hAnsi="Consolas" w:cs="Lucida Sans Typewriter"/>
          <w:color w:val="268BD2"/>
          <w:sz w:val="16"/>
          <w:szCs w:val="16"/>
        </w:rPr>
      </w:pPr>
      <w:ins w:id="507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5EF9644A" w14:textId="77777777" w:rsidR="007B26CB" w:rsidRPr="007B26CB" w:rsidRDefault="007B26CB" w:rsidP="007B26CB">
      <w:pPr>
        <w:rPr>
          <w:ins w:id="5073" w:author="Greg Stoike" w:date="2018-11-30T10:52:00Z"/>
          <w:rFonts w:ascii="Consolas" w:eastAsiaTheme="minorHAnsi" w:hAnsi="Consolas" w:cs="Lucida Sans Typewriter"/>
          <w:color w:val="268BD2"/>
          <w:sz w:val="16"/>
          <w:szCs w:val="16"/>
        </w:rPr>
      </w:pPr>
      <w:ins w:id="5074"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208966E4" w14:textId="77777777" w:rsidR="007B26CB" w:rsidRPr="007B26CB" w:rsidRDefault="007B26CB" w:rsidP="007B26CB">
      <w:pPr>
        <w:rPr>
          <w:ins w:id="5075" w:author="Greg Stoike" w:date="2018-11-30T10:52:00Z"/>
          <w:rFonts w:ascii="Consolas" w:eastAsiaTheme="minorHAnsi" w:hAnsi="Consolas" w:cs="Lucida Sans Typewriter"/>
          <w:color w:val="268BD2"/>
          <w:sz w:val="16"/>
          <w:szCs w:val="16"/>
        </w:rPr>
      </w:pPr>
      <w:ins w:id="507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523D03E8" w14:textId="77777777" w:rsidR="007B26CB" w:rsidRPr="007B26CB" w:rsidRDefault="007B26CB" w:rsidP="007B26CB">
      <w:pPr>
        <w:rPr>
          <w:ins w:id="5077" w:author="Greg Stoike" w:date="2018-11-30T10:52:00Z"/>
          <w:rFonts w:ascii="Consolas" w:eastAsiaTheme="minorHAnsi" w:hAnsi="Consolas" w:cs="Lucida Sans Typewriter"/>
          <w:color w:val="268BD2"/>
          <w:sz w:val="16"/>
          <w:szCs w:val="16"/>
        </w:rPr>
      </w:pPr>
      <w:ins w:id="507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09CBB546" w14:textId="77777777" w:rsidR="007B26CB" w:rsidRPr="007B26CB" w:rsidRDefault="007B26CB" w:rsidP="007B26CB">
      <w:pPr>
        <w:rPr>
          <w:ins w:id="5079" w:author="Greg Stoike" w:date="2018-11-30T10:52:00Z"/>
          <w:rFonts w:ascii="Consolas" w:eastAsiaTheme="minorHAnsi" w:hAnsi="Consolas" w:cs="Lucida Sans Typewriter"/>
          <w:color w:val="268BD2"/>
          <w:sz w:val="16"/>
          <w:szCs w:val="16"/>
        </w:rPr>
      </w:pPr>
      <w:ins w:id="508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6F5F7AC" w14:textId="77777777" w:rsidR="007B26CB" w:rsidRPr="007B26CB" w:rsidRDefault="007B26CB" w:rsidP="007B26CB">
      <w:pPr>
        <w:rPr>
          <w:ins w:id="5081" w:author="Greg Stoike" w:date="2018-11-30T10:52:00Z"/>
          <w:rFonts w:ascii="Consolas" w:eastAsiaTheme="minorHAnsi" w:hAnsi="Consolas" w:cs="Lucida Sans Typewriter"/>
          <w:color w:val="268BD2"/>
          <w:sz w:val="16"/>
          <w:szCs w:val="16"/>
        </w:rPr>
      </w:pPr>
      <w:ins w:id="508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052B7900" w14:textId="77777777" w:rsidR="007B26CB" w:rsidRPr="007B26CB" w:rsidRDefault="007B26CB" w:rsidP="007B26CB">
      <w:pPr>
        <w:rPr>
          <w:ins w:id="5083" w:author="Greg Stoike" w:date="2018-11-30T10:52:00Z"/>
          <w:rFonts w:ascii="Consolas" w:eastAsiaTheme="minorHAnsi" w:hAnsi="Consolas" w:cs="Lucida Sans Typewriter"/>
          <w:color w:val="268BD2"/>
          <w:sz w:val="16"/>
          <w:szCs w:val="16"/>
        </w:rPr>
      </w:pPr>
      <w:ins w:id="508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6FCD9D9C" w14:textId="77777777" w:rsidR="007B26CB" w:rsidRPr="007B26CB" w:rsidRDefault="007B26CB" w:rsidP="007B26CB">
      <w:pPr>
        <w:rPr>
          <w:ins w:id="5085" w:author="Greg Stoike" w:date="2018-11-30T10:52:00Z"/>
          <w:rFonts w:ascii="Consolas" w:eastAsiaTheme="minorHAnsi" w:hAnsi="Consolas" w:cs="Lucida Sans Typewriter"/>
          <w:color w:val="268BD2"/>
          <w:sz w:val="16"/>
          <w:szCs w:val="16"/>
        </w:rPr>
      </w:pPr>
      <w:ins w:id="5086"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3E2454BF" w14:textId="77777777" w:rsidR="007B26CB" w:rsidRPr="007B26CB" w:rsidRDefault="007B26CB" w:rsidP="007B26CB">
      <w:pPr>
        <w:rPr>
          <w:ins w:id="5087" w:author="Greg Stoike" w:date="2018-11-30T10:52:00Z"/>
          <w:rFonts w:ascii="Consolas" w:eastAsiaTheme="minorHAnsi" w:hAnsi="Consolas" w:cs="Lucida Sans Typewriter"/>
          <w:color w:val="268BD2"/>
          <w:sz w:val="16"/>
          <w:szCs w:val="16"/>
        </w:rPr>
      </w:pPr>
      <w:ins w:id="5088" w:author="Greg Stoike" w:date="2018-11-30T10:52:00Z">
        <w:r w:rsidRPr="007B26CB">
          <w:rPr>
            <w:rFonts w:ascii="Consolas" w:eastAsiaTheme="minorHAnsi" w:hAnsi="Consolas" w:cs="Lucida Sans Typewriter"/>
            <w:color w:val="268BD2"/>
            <w:sz w:val="16"/>
            <w:szCs w:val="16"/>
          </w:rPr>
          <w:t xml:space="preserve">                &lt;/PoolProperties&gt;</w:t>
        </w:r>
      </w:ins>
    </w:p>
    <w:p w14:paraId="12D3EC98" w14:textId="77777777" w:rsidR="007B26CB" w:rsidRPr="007B26CB" w:rsidRDefault="007B26CB" w:rsidP="007B26CB">
      <w:pPr>
        <w:rPr>
          <w:ins w:id="5089" w:author="Greg Stoike" w:date="2018-11-30T10:52:00Z"/>
          <w:rFonts w:ascii="Consolas" w:eastAsiaTheme="minorHAnsi" w:hAnsi="Consolas" w:cs="Lucida Sans Typewriter"/>
          <w:color w:val="268BD2"/>
          <w:sz w:val="16"/>
          <w:szCs w:val="16"/>
        </w:rPr>
      </w:pPr>
      <w:ins w:id="5090" w:author="Greg Stoike" w:date="2018-11-30T10:52:00Z">
        <w:r w:rsidRPr="007B26CB">
          <w:rPr>
            <w:rFonts w:ascii="Consolas" w:eastAsiaTheme="minorHAnsi" w:hAnsi="Consolas" w:cs="Lucida Sans Typewriter"/>
            <w:color w:val="268BD2"/>
            <w:sz w:val="16"/>
            <w:szCs w:val="16"/>
          </w:rPr>
          <w:t xml:space="preserve">                &lt;Presentations&gt;</w:t>
        </w:r>
      </w:ins>
    </w:p>
    <w:p w14:paraId="67284873" w14:textId="77777777" w:rsidR="007B26CB" w:rsidRPr="007B26CB" w:rsidRDefault="007B26CB" w:rsidP="007B26CB">
      <w:pPr>
        <w:rPr>
          <w:ins w:id="5091" w:author="Greg Stoike" w:date="2018-11-30T10:52:00Z"/>
          <w:rFonts w:ascii="Consolas" w:eastAsiaTheme="minorHAnsi" w:hAnsi="Consolas" w:cs="Lucida Sans Typewriter"/>
          <w:color w:val="268BD2"/>
          <w:sz w:val="16"/>
          <w:szCs w:val="16"/>
        </w:rPr>
      </w:pPr>
      <w:ins w:id="509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F705DB0" w14:textId="77777777" w:rsidR="007B26CB" w:rsidRPr="007B26CB" w:rsidRDefault="007B26CB" w:rsidP="007B26CB">
      <w:pPr>
        <w:rPr>
          <w:ins w:id="5093" w:author="Greg Stoike" w:date="2018-11-30T10:52:00Z"/>
          <w:rFonts w:ascii="Consolas" w:eastAsiaTheme="minorHAnsi" w:hAnsi="Consolas" w:cs="Lucida Sans Typewriter"/>
          <w:color w:val="268BD2"/>
          <w:sz w:val="16"/>
          <w:szCs w:val="16"/>
        </w:rPr>
      </w:pPr>
      <w:ins w:id="509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4C6F0B8" w14:textId="77777777" w:rsidR="007B26CB" w:rsidRPr="007B26CB" w:rsidRDefault="007B26CB" w:rsidP="007B26CB">
      <w:pPr>
        <w:rPr>
          <w:ins w:id="5095" w:author="Greg Stoike" w:date="2018-11-30T10:52:00Z"/>
          <w:rFonts w:ascii="Consolas" w:eastAsiaTheme="minorHAnsi" w:hAnsi="Consolas" w:cs="Lucida Sans Typewriter"/>
          <w:color w:val="268BD2"/>
          <w:sz w:val="16"/>
          <w:szCs w:val="16"/>
        </w:rPr>
      </w:pPr>
      <w:ins w:id="5096" w:author="Greg Stoike" w:date="2018-11-30T10:52:00Z">
        <w:r w:rsidRPr="007B26CB">
          <w:rPr>
            <w:rFonts w:ascii="Consolas" w:eastAsiaTheme="minorHAnsi" w:hAnsi="Consolas" w:cs="Lucida Sans Typewriter"/>
            <w:color w:val="268BD2"/>
            <w:sz w:val="16"/>
            <w:szCs w:val="16"/>
          </w:rPr>
          <w:t xml:space="preserve">                &lt;/Presentations&gt;</w:t>
        </w:r>
      </w:ins>
    </w:p>
    <w:p w14:paraId="3F0D9D22" w14:textId="77777777" w:rsidR="007B26CB" w:rsidRPr="007B26CB" w:rsidRDefault="007B26CB" w:rsidP="007B26CB">
      <w:pPr>
        <w:rPr>
          <w:ins w:id="5097" w:author="Greg Stoike" w:date="2018-11-30T10:52:00Z"/>
          <w:rFonts w:ascii="Consolas" w:eastAsiaTheme="minorHAnsi" w:hAnsi="Consolas" w:cs="Lucida Sans Typewriter"/>
          <w:color w:val="268BD2"/>
          <w:sz w:val="16"/>
          <w:szCs w:val="16"/>
        </w:rPr>
      </w:pPr>
      <w:ins w:id="5098" w:author="Greg Stoike" w:date="2018-11-30T10:52:00Z">
        <w:r w:rsidRPr="007B26CB">
          <w:rPr>
            <w:rFonts w:ascii="Consolas" w:eastAsiaTheme="minorHAnsi" w:hAnsi="Consolas" w:cs="Lucida Sans Typewriter"/>
            <w:color w:val="268BD2"/>
            <w:sz w:val="16"/>
            <w:szCs w:val="16"/>
          </w:rPr>
          <w:t xml:space="preserve">                &lt;ItemScoreDimensions&gt;</w:t>
        </w:r>
      </w:ins>
    </w:p>
    <w:p w14:paraId="0851F679" w14:textId="77777777" w:rsidR="007B26CB" w:rsidRPr="007B26CB" w:rsidRDefault="007B26CB" w:rsidP="007B26CB">
      <w:pPr>
        <w:rPr>
          <w:ins w:id="5099" w:author="Greg Stoike" w:date="2018-11-30T10:52:00Z"/>
          <w:rFonts w:ascii="Consolas" w:eastAsiaTheme="minorHAnsi" w:hAnsi="Consolas" w:cs="Lucida Sans Typewriter"/>
          <w:color w:val="268BD2"/>
          <w:sz w:val="16"/>
          <w:szCs w:val="16"/>
        </w:rPr>
      </w:pPr>
      <w:ins w:id="510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4B69409F" w14:textId="77777777" w:rsidR="007B26CB" w:rsidRPr="007B26CB" w:rsidRDefault="007B26CB" w:rsidP="007B26CB">
      <w:pPr>
        <w:rPr>
          <w:ins w:id="5101" w:author="Greg Stoike" w:date="2018-11-30T10:52:00Z"/>
          <w:rFonts w:ascii="Consolas" w:eastAsiaTheme="minorHAnsi" w:hAnsi="Consolas" w:cs="Lucida Sans Typewriter"/>
          <w:color w:val="268BD2"/>
          <w:sz w:val="16"/>
          <w:szCs w:val="16"/>
        </w:rPr>
      </w:pPr>
      <w:ins w:id="5102" w:author="Greg Stoike" w:date="2018-11-30T10:52:00Z">
        <w:r w:rsidRPr="007B26CB">
          <w:rPr>
            <w:rFonts w:ascii="Consolas" w:eastAsiaTheme="minorHAnsi" w:hAnsi="Consolas" w:cs="Lucida Sans Typewriter"/>
            <w:color w:val="268BD2"/>
            <w:sz w:val="16"/>
            <w:szCs w:val="16"/>
          </w:rPr>
          <w:lastRenderedPageBreak/>
          <w:t xml:space="preserve">                    &lt;ItemScoreParameter value="0.5032699704170227" measurementParameter="a"/&gt;</w:t>
        </w:r>
      </w:ins>
    </w:p>
    <w:p w14:paraId="1FE0E43D" w14:textId="77777777" w:rsidR="007B26CB" w:rsidRPr="007B26CB" w:rsidRDefault="007B26CB" w:rsidP="007B26CB">
      <w:pPr>
        <w:rPr>
          <w:ins w:id="5103" w:author="Greg Stoike" w:date="2018-11-30T10:52:00Z"/>
          <w:rFonts w:ascii="Consolas" w:eastAsiaTheme="minorHAnsi" w:hAnsi="Consolas" w:cs="Lucida Sans Typewriter"/>
          <w:color w:val="268BD2"/>
          <w:sz w:val="16"/>
          <w:szCs w:val="16"/>
        </w:rPr>
      </w:pPr>
      <w:ins w:id="5104" w:author="Greg Stoike" w:date="2018-11-30T10:52:00Z">
        <w:r w:rsidRPr="007B26CB">
          <w:rPr>
            <w:rFonts w:ascii="Consolas" w:eastAsiaTheme="minorHAnsi" w:hAnsi="Consolas" w:cs="Lucida Sans Typewriter"/>
            <w:color w:val="268BD2"/>
            <w:sz w:val="16"/>
            <w:szCs w:val="16"/>
          </w:rPr>
          <w:t xml:space="preserve">                    &lt;ItemScoreParameter value="0.1295900046825409" measurementParameter="b"/&gt;</w:t>
        </w:r>
      </w:ins>
    </w:p>
    <w:p w14:paraId="11A0AEC9" w14:textId="77777777" w:rsidR="007B26CB" w:rsidRPr="007B26CB" w:rsidRDefault="007B26CB" w:rsidP="007B26CB">
      <w:pPr>
        <w:rPr>
          <w:ins w:id="5105" w:author="Greg Stoike" w:date="2018-11-30T10:52:00Z"/>
          <w:rFonts w:ascii="Consolas" w:eastAsiaTheme="minorHAnsi" w:hAnsi="Consolas" w:cs="Lucida Sans Typewriter"/>
          <w:color w:val="268BD2"/>
          <w:sz w:val="16"/>
          <w:szCs w:val="16"/>
        </w:rPr>
      </w:pPr>
      <w:ins w:id="510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C5E1874" w14:textId="77777777" w:rsidR="007B26CB" w:rsidRPr="007B26CB" w:rsidRDefault="007B26CB" w:rsidP="007B26CB">
      <w:pPr>
        <w:rPr>
          <w:ins w:id="5107" w:author="Greg Stoike" w:date="2018-11-30T10:52:00Z"/>
          <w:rFonts w:ascii="Consolas" w:eastAsiaTheme="minorHAnsi" w:hAnsi="Consolas" w:cs="Lucida Sans Typewriter"/>
          <w:color w:val="268BD2"/>
          <w:sz w:val="16"/>
          <w:szCs w:val="16"/>
        </w:rPr>
      </w:pPr>
      <w:ins w:id="5108" w:author="Greg Stoike" w:date="2018-11-30T10:52:00Z">
        <w:r w:rsidRPr="007B26CB">
          <w:rPr>
            <w:rFonts w:ascii="Consolas" w:eastAsiaTheme="minorHAnsi" w:hAnsi="Consolas" w:cs="Lucida Sans Typewriter"/>
            <w:color w:val="268BD2"/>
            <w:sz w:val="16"/>
            <w:szCs w:val="16"/>
          </w:rPr>
          <w:t xml:space="preserve">                  &lt;/ItemScoreDimension&gt;</w:t>
        </w:r>
      </w:ins>
    </w:p>
    <w:p w14:paraId="20DD0644" w14:textId="77777777" w:rsidR="007B26CB" w:rsidRPr="007B26CB" w:rsidRDefault="007B26CB" w:rsidP="007B26CB">
      <w:pPr>
        <w:rPr>
          <w:ins w:id="5109" w:author="Greg Stoike" w:date="2018-11-30T10:52:00Z"/>
          <w:rFonts w:ascii="Consolas" w:eastAsiaTheme="minorHAnsi" w:hAnsi="Consolas" w:cs="Lucida Sans Typewriter"/>
          <w:color w:val="268BD2"/>
          <w:sz w:val="16"/>
          <w:szCs w:val="16"/>
        </w:rPr>
      </w:pPr>
      <w:ins w:id="5110" w:author="Greg Stoike" w:date="2018-11-30T10:52:00Z">
        <w:r w:rsidRPr="007B26CB">
          <w:rPr>
            <w:rFonts w:ascii="Consolas" w:eastAsiaTheme="minorHAnsi" w:hAnsi="Consolas" w:cs="Lucida Sans Typewriter"/>
            <w:color w:val="268BD2"/>
            <w:sz w:val="16"/>
            <w:szCs w:val="16"/>
          </w:rPr>
          <w:t xml:space="preserve">                &lt;/ItemScoreDimensions&gt;</w:t>
        </w:r>
      </w:ins>
    </w:p>
    <w:p w14:paraId="5A46164C" w14:textId="77777777" w:rsidR="007B26CB" w:rsidRPr="007B26CB" w:rsidRDefault="007B26CB" w:rsidP="007B26CB">
      <w:pPr>
        <w:rPr>
          <w:ins w:id="5111" w:author="Greg Stoike" w:date="2018-11-30T10:52:00Z"/>
          <w:rFonts w:ascii="Consolas" w:eastAsiaTheme="minorHAnsi" w:hAnsi="Consolas" w:cs="Lucida Sans Typewriter"/>
          <w:color w:val="268BD2"/>
          <w:sz w:val="16"/>
          <w:szCs w:val="16"/>
        </w:rPr>
      </w:pPr>
      <w:ins w:id="5112" w:author="Greg Stoike" w:date="2018-11-30T10:52:00Z">
        <w:r w:rsidRPr="007B26CB">
          <w:rPr>
            <w:rFonts w:ascii="Consolas" w:eastAsiaTheme="minorHAnsi" w:hAnsi="Consolas" w:cs="Lucida Sans Typewriter"/>
            <w:color w:val="268BD2"/>
            <w:sz w:val="16"/>
            <w:szCs w:val="16"/>
          </w:rPr>
          <w:t xml:space="preserve">                &lt;BlueprintReferences&gt;</w:t>
        </w:r>
      </w:ins>
    </w:p>
    <w:p w14:paraId="4DD25945" w14:textId="77777777" w:rsidR="007B26CB" w:rsidRPr="007B26CB" w:rsidRDefault="007B26CB" w:rsidP="007B26CB">
      <w:pPr>
        <w:rPr>
          <w:ins w:id="5113" w:author="Greg Stoike" w:date="2018-11-30T10:52:00Z"/>
          <w:rFonts w:ascii="Consolas" w:eastAsiaTheme="minorHAnsi" w:hAnsi="Consolas" w:cs="Lucida Sans Typewriter"/>
          <w:color w:val="268BD2"/>
          <w:sz w:val="16"/>
          <w:szCs w:val="16"/>
        </w:rPr>
      </w:pPr>
      <w:ins w:id="511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9B788FB" w14:textId="77777777" w:rsidR="007B26CB" w:rsidRPr="007B26CB" w:rsidRDefault="007B26CB" w:rsidP="007B26CB">
      <w:pPr>
        <w:rPr>
          <w:ins w:id="5115" w:author="Greg Stoike" w:date="2018-11-30T10:52:00Z"/>
          <w:rFonts w:ascii="Consolas" w:eastAsiaTheme="minorHAnsi" w:hAnsi="Consolas" w:cs="Lucida Sans Typewriter"/>
          <w:color w:val="268BD2"/>
          <w:sz w:val="16"/>
          <w:szCs w:val="16"/>
        </w:rPr>
      </w:pPr>
      <w:ins w:id="5116" w:author="Greg Stoike" w:date="2018-11-30T10:52:00Z">
        <w:r w:rsidRPr="007B26CB">
          <w:rPr>
            <w:rFonts w:ascii="Consolas" w:eastAsiaTheme="minorHAnsi" w:hAnsi="Consolas" w:cs="Lucida Sans Typewriter"/>
            <w:color w:val="268BD2"/>
            <w:sz w:val="16"/>
            <w:szCs w:val="16"/>
          </w:rPr>
          <w:t xml:space="preserve">                  &lt;BlueprintReference idRef="3-L"/&gt;</w:t>
        </w:r>
      </w:ins>
    </w:p>
    <w:p w14:paraId="310EC1A7" w14:textId="77777777" w:rsidR="007B26CB" w:rsidRPr="007B26CB" w:rsidRDefault="007B26CB" w:rsidP="007B26CB">
      <w:pPr>
        <w:rPr>
          <w:ins w:id="5117" w:author="Greg Stoike" w:date="2018-11-30T10:52:00Z"/>
          <w:rFonts w:ascii="Consolas" w:eastAsiaTheme="minorHAnsi" w:hAnsi="Consolas" w:cs="Lucida Sans Typewriter"/>
          <w:color w:val="268BD2"/>
          <w:sz w:val="16"/>
          <w:szCs w:val="16"/>
        </w:rPr>
      </w:pPr>
      <w:ins w:id="5118"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1E27ED8D" w14:textId="77777777" w:rsidR="007B26CB" w:rsidRPr="007B26CB" w:rsidRDefault="007B26CB" w:rsidP="007B26CB">
      <w:pPr>
        <w:rPr>
          <w:ins w:id="5119" w:author="Greg Stoike" w:date="2018-11-30T10:52:00Z"/>
          <w:rFonts w:ascii="Consolas" w:eastAsiaTheme="minorHAnsi" w:hAnsi="Consolas" w:cs="Lucida Sans Typewriter"/>
          <w:color w:val="268BD2"/>
          <w:sz w:val="16"/>
          <w:szCs w:val="16"/>
        </w:rPr>
      </w:pPr>
      <w:ins w:id="5120" w:author="Greg Stoike" w:date="2018-11-30T10:52:00Z">
        <w:r w:rsidRPr="007B26CB">
          <w:rPr>
            <w:rFonts w:ascii="Consolas" w:eastAsiaTheme="minorHAnsi" w:hAnsi="Consolas" w:cs="Lucida Sans Typewriter"/>
            <w:color w:val="268BD2"/>
            <w:sz w:val="16"/>
            <w:szCs w:val="16"/>
          </w:rPr>
          <w:t xml:space="preserve">                &lt;/BlueprintReferences&gt;</w:t>
        </w:r>
      </w:ins>
    </w:p>
    <w:p w14:paraId="7CD0F171" w14:textId="77777777" w:rsidR="007B26CB" w:rsidRPr="007B26CB" w:rsidRDefault="007B26CB" w:rsidP="007B26CB">
      <w:pPr>
        <w:rPr>
          <w:ins w:id="5121" w:author="Greg Stoike" w:date="2018-11-30T10:52:00Z"/>
          <w:rFonts w:ascii="Consolas" w:eastAsiaTheme="minorHAnsi" w:hAnsi="Consolas" w:cs="Lucida Sans Typewriter"/>
          <w:color w:val="268BD2"/>
          <w:sz w:val="16"/>
          <w:szCs w:val="16"/>
        </w:rPr>
      </w:pPr>
      <w:ins w:id="5122" w:author="Greg Stoike" w:date="2018-11-30T10:52:00Z">
        <w:r w:rsidRPr="007B26CB">
          <w:rPr>
            <w:rFonts w:ascii="Consolas" w:eastAsiaTheme="minorHAnsi" w:hAnsi="Consolas" w:cs="Lucida Sans Typewriter"/>
            <w:color w:val="268BD2"/>
            <w:sz w:val="16"/>
            <w:szCs w:val="16"/>
          </w:rPr>
          <w:t xml:space="preserve">              &lt;/Item&gt;</w:t>
        </w:r>
      </w:ins>
    </w:p>
    <w:p w14:paraId="76CB773B" w14:textId="77777777" w:rsidR="007B26CB" w:rsidRPr="007B26CB" w:rsidRDefault="007B26CB" w:rsidP="007B26CB">
      <w:pPr>
        <w:rPr>
          <w:ins w:id="5123" w:author="Greg Stoike" w:date="2018-11-30T10:52:00Z"/>
          <w:rFonts w:ascii="Consolas" w:eastAsiaTheme="minorHAnsi" w:hAnsi="Consolas" w:cs="Lucida Sans Typewriter"/>
          <w:color w:val="268BD2"/>
          <w:sz w:val="16"/>
          <w:szCs w:val="16"/>
        </w:rPr>
      </w:pPr>
      <w:ins w:id="512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id="29727" type="MC"&gt;</w:t>
        </w:r>
      </w:ins>
    </w:p>
    <w:p w14:paraId="76AA03F2" w14:textId="77777777" w:rsidR="007B26CB" w:rsidRPr="007B26CB" w:rsidRDefault="007B26CB" w:rsidP="007B26CB">
      <w:pPr>
        <w:rPr>
          <w:ins w:id="5125" w:author="Greg Stoike" w:date="2018-11-30T10:52:00Z"/>
          <w:rFonts w:ascii="Consolas" w:eastAsiaTheme="minorHAnsi" w:hAnsi="Consolas" w:cs="Lucida Sans Typewriter"/>
          <w:color w:val="268BD2"/>
          <w:sz w:val="16"/>
          <w:szCs w:val="16"/>
        </w:rPr>
      </w:pPr>
      <w:ins w:id="5126" w:author="Greg Stoike" w:date="2018-11-30T10:52:00Z">
        <w:r w:rsidRPr="007B26CB">
          <w:rPr>
            <w:rFonts w:ascii="Consolas" w:eastAsiaTheme="minorHAnsi" w:hAnsi="Consolas" w:cs="Lucida Sans Typewriter"/>
            <w:color w:val="268BD2"/>
            <w:sz w:val="16"/>
            <w:szCs w:val="16"/>
          </w:rPr>
          <w:t xml:space="preserve">                &lt;PoolProperties&gt;</w:t>
        </w:r>
      </w:ins>
    </w:p>
    <w:p w14:paraId="7366624F" w14:textId="77777777" w:rsidR="007B26CB" w:rsidRPr="007B26CB" w:rsidRDefault="007B26CB" w:rsidP="007B26CB">
      <w:pPr>
        <w:rPr>
          <w:ins w:id="5127" w:author="Greg Stoike" w:date="2018-11-30T10:52:00Z"/>
          <w:rFonts w:ascii="Consolas" w:eastAsiaTheme="minorHAnsi" w:hAnsi="Consolas" w:cs="Lucida Sans Typewriter"/>
          <w:color w:val="268BD2"/>
          <w:sz w:val="16"/>
          <w:szCs w:val="16"/>
        </w:rPr>
      </w:pPr>
      <w:ins w:id="512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39D6533B" w14:textId="77777777" w:rsidR="007B26CB" w:rsidRPr="007B26CB" w:rsidRDefault="007B26CB" w:rsidP="007B26CB">
      <w:pPr>
        <w:rPr>
          <w:ins w:id="5129" w:author="Greg Stoike" w:date="2018-11-30T10:52:00Z"/>
          <w:rFonts w:ascii="Consolas" w:eastAsiaTheme="minorHAnsi" w:hAnsi="Consolas" w:cs="Lucida Sans Typewriter"/>
          <w:color w:val="268BD2"/>
          <w:sz w:val="16"/>
          <w:szCs w:val="16"/>
        </w:rPr>
      </w:pPr>
      <w:ins w:id="513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6E43D2E0" w14:textId="77777777" w:rsidR="007B26CB" w:rsidRPr="007B26CB" w:rsidRDefault="007B26CB" w:rsidP="007B26CB">
      <w:pPr>
        <w:rPr>
          <w:ins w:id="5131" w:author="Greg Stoike" w:date="2018-11-30T10:52:00Z"/>
          <w:rFonts w:ascii="Consolas" w:eastAsiaTheme="minorHAnsi" w:hAnsi="Consolas" w:cs="Lucida Sans Typewriter"/>
          <w:color w:val="268BD2"/>
          <w:sz w:val="16"/>
          <w:szCs w:val="16"/>
        </w:rPr>
      </w:pPr>
      <w:ins w:id="5132"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3AFDD06A" w14:textId="77777777" w:rsidR="007B26CB" w:rsidRPr="007B26CB" w:rsidRDefault="007B26CB" w:rsidP="007B26CB">
      <w:pPr>
        <w:rPr>
          <w:ins w:id="5133" w:author="Greg Stoike" w:date="2018-11-30T10:52:00Z"/>
          <w:rFonts w:ascii="Consolas" w:eastAsiaTheme="minorHAnsi" w:hAnsi="Consolas" w:cs="Lucida Sans Typewriter"/>
          <w:color w:val="268BD2"/>
          <w:sz w:val="16"/>
          <w:szCs w:val="16"/>
        </w:rPr>
      </w:pPr>
      <w:ins w:id="513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63141DC" w14:textId="77777777" w:rsidR="007B26CB" w:rsidRPr="007B26CB" w:rsidRDefault="007B26CB" w:rsidP="007B26CB">
      <w:pPr>
        <w:rPr>
          <w:ins w:id="5135" w:author="Greg Stoike" w:date="2018-11-30T10:52:00Z"/>
          <w:rFonts w:ascii="Consolas" w:eastAsiaTheme="minorHAnsi" w:hAnsi="Consolas" w:cs="Lucida Sans Typewriter"/>
          <w:color w:val="268BD2"/>
          <w:sz w:val="16"/>
          <w:szCs w:val="16"/>
        </w:rPr>
      </w:pPr>
      <w:ins w:id="5136"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1AB8561D" w14:textId="77777777" w:rsidR="007B26CB" w:rsidRPr="007B26CB" w:rsidRDefault="007B26CB" w:rsidP="007B26CB">
      <w:pPr>
        <w:rPr>
          <w:ins w:id="5137" w:author="Greg Stoike" w:date="2018-11-30T10:52:00Z"/>
          <w:rFonts w:ascii="Consolas" w:eastAsiaTheme="minorHAnsi" w:hAnsi="Consolas" w:cs="Lucida Sans Typewriter"/>
          <w:color w:val="268BD2"/>
          <w:sz w:val="16"/>
          <w:szCs w:val="16"/>
        </w:rPr>
      </w:pPr>
      <w:ins w:id="5138"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2CCC4B10" w14:textId="77777777" w:rsidR="007B26CB" w:rsidRPr="007B26CB" w:rsidRDefault="007B26CB" w:rsidP="007B26CB">
      <w:pPr>
        <w:rPr>
          <w:ins w:id="5139" w:author="Greg Stoike" w:date="2018-11-30T10:52:00Z"/>
          <w:rFonts w:ascii="Consolas" w:eastAsiaTheme="minorHAnsi" w:hAnsi="Consolas" w:cs="Lucida Sans Typewriter"/>
          <w:color w:val="268BD2"/>
          <w:sz w:val="16"/>
          <w:szCs w:val="16"/>
        </w:rPr>
      </w:pPr>
      <w:ins w:id="514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46864F4" w14:textId="77777777" w:rsidR="007B26CB" w:rsidRPr="007B26CB" w:rsidRDefault="007B26CB" w:rsidP="007B26CB">
      <w:pPr>
        <w:rPr>
          <w:ins w:id="5141" w:author="Greg Stoike" w:date="2018-11-30T10:52:00Z"/>
          <w:rFonts w:ascii="Consolas" w:eastAsiaTheme="minorHAnsi" w:hAnsi="Consolas" w:cs="Lucida Sans Typewriter"/>
          <w:color w:val="268BD2"/>
          <w:sz w:val="16"/>
          <w:szCs w:val="16"/>
        </w:rPr>
      </w:pPr>
      <w:ins w:id="514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3F5AAB3" w14:textId="77777777" w:rsidR="007B26CB" w:rsidRPr="007B26CB" w:rsidRDefault="007B26CB" w:rsidP="007B26CB">
      <w:pPr>
        <w:rPr>
          <w:ins w:id="5143" w:author="Greg Stoike" w:date="2018-11-30T10:52:00Z"/>
          <w:rFonts w:ascii="Consolas" w:eastAsiaTheme="minorHAnsi" w:hAnsi="Consolas" w:cs="Lucida Sans Typewriter"/>
          <w:color w:val="268BD2"/>
          <w:sz w:val="16"/>
          <w:szCs w:val="16"/>
        </w:rPr>
      </w:pPr>
      <w:ins w:id="514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22A26880" w14:textId="77777777" w:rsidR="007B26CB" w:rsidRPr="007B26CB" w:rsidRDefault="007B26CB" w:rsidP="007B26CB">
      <w:pPr>
        <w:rPr>
          <w:ins w:id="5145" w:author="Greg Stoike" w:date="2018-11-30T10:52:00Z"/>
          <w:rFonts w:ascii="Consolas" w:eastAsiaTheme="minorHAnsi" w:hAnsi="Consolas" w:cs="Lucida Sans Typewriter"/>
          <w:color w:val="268BD2"/>
          <w:sz w:val="16"/>
          <w:szCs w:val="16"/>
        </w:rPr>
      </w:pPr>
      <w:ins w:id="514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4B8FB750" w14:textId="77777777" w:rsidR="007B26CB" w:rsidRPr="007B26CB" w:rsidRDefault="007B26CB" w:rsidP="007B26CB">
      <w:pPr>
        <w:rPr>
          <w:ins w:id="5147" w:author="Greg Stoike" w:date="2018-11-30T10:52:00Z"/>
          <w:rFonts w:ascii="Consolas" w:eastAsiaTheme="minorHAnsi" w:hAnsi="Consolas" w:cs="Lucida Sans Typewriter"/>
          <w:color w:val="268BD2"/>
          <w:sz w:val="16"/>
          <w:szCs w:val="16"/>
        </w:rPr>
      </w:pPr>
      <w:ins w:id="514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63785678" w14:textId="77777777" w:rsidR="007B26CB" w:rsidRPr="007B26CB" w:rsidRDefault="007B26CB" w:rsidP="007B26CB">
      <w:pPr>
        <w:rPr>
          <w:ins w:id="5149" w:author="Greg Stoike" w:date="2018-11-30T10:52:00Z"/>
          <w:rFonts w:ascii="Consolas" w:eastAsiaTheme="minorHAnsi" w:hAnsi="Consolas" w:cs="Lucida Sans Typewriter"/>
          <w:color w:val="268BD2"/>
          <w:sz w:val="16"/>
          <w:szCs w:val="16"/>
        </w:rPr>
      </w:pPr>
      <w:ins w:id="5150" w:author="Greg Stoike" w:date="2018-11-30T10:52:00Z">
        <w:r w:rsidRPr="007B26CB">
          <w:rPr>
            <w:rFonts w:ascii="Consolas" w:eastAsiaTheme="minorHAnsi" w:hAnsi="Consolas" w:cs="Lucida Sans Typewriter"/>
            <w:color w:val="268BD2"/>
            <w:sz w:val="16"/>
            <w:szCs w:val="16"/>
          </w:rPr>
          <w:t xml:space="preserve">                &lt;/PoolProperties&gt;</w:t>
        </w:r>
      </w:ins>
    </w:p>
    <w:p w14:paraId="1A9A34B4" w14:textId="77777777" w:rsidR="007B26CB" w:rsidRPr="007B26CB" w:rsidRDefault="007B26CB" w:rsidP="007B26CB">
      <w:pPr>
        <w:rPr>
          <w:ins w:id="5151" w:author="Greg Stoike" w:date="2018-11-30T10:52:00Z"/>
          <w:rFonts w:ascii="Consolas" w:eastAsiaTheme="minorHAnsi" w:hAnsi="Consolas" w:cs="Lucida Sans Typewriter"/>
          <w:color w:val="268BD2"/>
          <w:sz w:val="16"/>
          <w:szCs w:val="16"/>
        </w:rPr>
      </w:pPr>
      <w:ins w:id="5152" w:author="Greg Stoike" w:date="2018-11-30T10:52:00Z">
        <w:r w:rsidRPr="007B26CB">
          <w:rPr>
            <w:rFonts w:ascii="Consolas" w:eastAsiaTheme="minorHAnsi" w:hAnsi="Consolas" w:cs="Lucida Sans Typewriter"/>
            <w:color w:val="268BD2"/>
            <w:sz w:val="16"/>
            <w:szCs w:val="16"/>
          </w:rPr>
          <w:t xml:space="preserve">                &lt;Presentations&gt;</w:t>
        </w:r>
      </w:ins>
    </w:p>
    <w:p w14:paraId="28E4A194" w14:textId="77777777" w:rsidR="007B26CB" w:rsidRPr="007B26CB" w:rsidRDefault="007B26CB" w:rsidP="007B26CB">
      <w:pPr>
        <w:rPr>
          <w:ins w:id="5153" w:author="Greg Stoike" w:date="2018-11-30T10:52:00Z"/>
          <w:rFonts w:ascii="Consolas" w:eastAsiaTheme="minorHAnsi" w:hAnsi="Consolas" w:cs="Lucida Sans Typewriter"/>
          <w:color w:val="268BD2"/>
          <w:sz w:val="16"/>
          <w:szCs w:val="16"/>
        </w:rPr>
      </w:pPr>
      <w:ins w:id="515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6617697B" w14:textId="77777777" w:rsidR="007B26CB" w:rsidRPr="007B26CB" w:rsidRDefault="007B26CB" w:rsidP="007B26CB">
      <w:pPr>
        <w:rPr>
          <w:ins w:id="5155" w:author="Greg Stoike" w:date="2018-11-30T10:52:00Z"/>
          <w:rFonts w:ascii="Consolas" w:eastAsiaTheme="minorHAnsi" w:hAnsi="Consolas" w:cs="Lucida Sans Typewriter"/>
          <w:color w:val="268BD2"/>
          <w:sz w:val="16"/>
          <w:szCs w:val="16"/>
        </w:rPr>
      </w:pPr>
      <w:ins w:id="515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2B366ECC" w14:textId="77777777" w:rsidR="007B26CB" w:rsidRPr="007B26CB" w:rsidRDefault="007B26CB" w:rsidP="007B26CB">
      <w:pPr>
        <w:rPr>
          <w:ins w:id="5157" w:author="Greg Stoike" w:date="2018-11-30T10:52:00Z"/>
          <w:rFonts w:ascii="Consolas" w:eastAsiaTheme="minorHAnsi" w:hAnsi="Consolas" w:cs="Lucida Sans Typewriter"/>
          <w:color w:val="268BD2"/>
          <w:sz w:val="16"/>
          <w:szCs w:val="16"/>
        </w:rPr>
      </w:pPr>
      <w:ins w:id="5158" w:author="Greg Stoike" w:date="2018-11-30T10:52:00Z">
        <w:r w:rsidRPr="007B26CB">
          <w:rPr>
            <w:rFonts w:ascii="Consolas" w:eastAsiaTheme="minorHAnsi" w:hAnsi="Consolas" w:cs="Lucida Sans Typewriter"/>
            <w:color w:val="268BD2"/>
            <w:sz w:val="16"/>
            <w:szCs w:val="16"/>
          </w:rPr>
          <w:t xml:space="preserve">                &lt;/Presentations&gt;</w:t>
        </w:r>
      </w:ins>
    </w:p>
    <w:p w14:paraId="62455D27" w14:textId="77777777" w:rsidR="007B26CB" w:rsidRPr="007B26CB" w:rsidRDefault="007B26CB" w:rsidP="007B26CB">
      <w:pPr>
        <w:rPr>
          <w:ins w:id="5159" w:author="Greg Stoike" w:date="2018-11-30T10:52:00Z"/>
          <w:rFonts w:ascii="Consolas" w:eastAsiaTheme="minorHAnsi" w:hAnsi="Consolas" w:cs="Lucida Sans Typewriter"/>
          <w:color w:val="268BD2"/>
          <w:sz w:val="16"/>
          <w:szCs w:val="16"/>
        </w:rPr>
      </w:pPr>
      <w:ins w:id="5160" w:author="Greg Stoike" w:date="2018-11-30T10:52:00Z">
        <w:r w:rsidRPr="007B26CB">
          <w:rPr>
            <w:rFonts w:ascii="Consolas" w:eastAsiaTheme="minorHAnsi" w:hAnsi="Consolas" w:cs="Lucida Sans Typewriter"/>
            <w:color w:val="268BD2"/>
            <w:sz w:val="16"/>
            <w:szCs w:val="16"/>
          </w:rPr>
          <w:t xml:space="preserve">                &lt;ItemScoreDimensions&gt;</w:t>
        </w:r>
      </w:ins>
    </w:p>
    <w:p w14:paraId="1A13813B" w14:textId="77777777" w:rsidR="007B26CB" w:rsidRPr="007B26CB" w:rsidRDefault="007B26CB" w:rsidP="007B26CB">
      <w:pPr>
        <w:rPr>
          <w:ins w:id="5161" w:author="Greg Stoike" w:date="2018-11-30T10:52:00Z"/>
          <w:rFonts w:ascii="Consolas" w:eastAsiaTheme="minorHAnsi" w:hAnsi="Consolas" w:cs="Lucida Sans Typewriter"/>
          <w:color w:val="268BD2"/>
          <w:sz w:val="16"/>
          <w:szCs w:val="16"/>
        </w:rPr>
      </w:pPr>
      <w:ins w:id="5162" w:author="Greg Stoike" w:date="2018-11-30T10:52:00Z">
        <w:r w:rsidRPr="007B26CB">
          <w:rPr>
            <w:rFonts w:ascii="Consolas" w:eastAsiaTheme="minorHAnsi" w:hAnsi="Consolas" w:cs="Lucida Sans Typewriter"/>
            <w:color w:val="268BD2"/>
            <w:sz w:val="16"/>
            <w:szCs w:val="16"/>
          </w:rPr>
          <w:lastRenderedPageBreak/>
          <w:t xml:space="preserve">                  &lt;ItemScoreDimension weight="1.0" scorePoints="1" measurementModel="IRT3PLn"&gt;</w:t>
        </w:r>
      </w:ins>
    </w:p>
    <w:p w14:paraId="795162A9" w14:textId="77777777" w:rsidR="007B26CB" w:rsidRPr="007B26CB" w:rsidRDefault="007B26CB" w:rsidP="007B26CB">
      <w:pPr>
        <w:rPr>
          <w:ins w:id="5163" w:author="Greg Stoike" w:date="2018-11-30T10:52:00Z"/>
          <w:rFonts w:ascii="Consolas" w:eastAsiaTheme="minorHAnsi" w:hAnsi="Consolas" w:cs="Lucida Sans Typewriter"/>
          <w:color w:val="268BD2"/>
          <w:sz w:val="16"/>
          <w:szCs w:val="16"/>
        </w:rPr>
      </w:pPr>
      <w:ins w:id="5164" w:author="Greg Stoike" w:date="2018-11-30T10:52:00Z">
        <w:r w:rsidRPr="007B26CB">
          <w:rPr>
            <w:rFonts w:ascii="Consolas" w:eastAsiaTheme="minorHAnsi" w:hAnsi="Consolas" w:cs="Lucida Sans Typewriter"/>
            <w:color w:val="268BD2"/>
            <w:sz w:val="16"/>
            <w:szCs w:val="16"/>
          </w:rPr>
          <w:t xml:space="preserve">                    &lt;ItemScoreParameter value="0.5925899744033813" measurementParameter="a"/&gt;</w:t>
        </w:r>
      </w:ins>
    </w:p>
    <w:p w14:paraId="4242F05F" w14:textId="77777777" w:rsidR="007B26CB" w:rsidRPr="007B26CB" w:rsidRDefault="007B26CB" w:rsidP="007B26CB">
      <w:pPr>
        <w:rPr>
          <w:ins w:id="5165" w:author="Greg Stoike" w:date="2018-11-30T10:52:00Z"/>
          <w:rFonts w:ascii="Consolas" w:eastAsiaTheme="minorHAnsi" w:hAnsi="Consolas" w:cs="Lucida Sans Typewriter"/>
          <w:color w:val="268BD2"/>
          <w:sz w:val="16"/>
          <w:szCs w:val="16"/>
        </w:rPr>
      </w:pPr>
      <w:ins w:id="5166" w:author="Greg Stoike" w:date="2018-11-30T10:52:00Z">
        <w:r w:rsidRPr="007B26CB">
          <w:rPr>
            <w:rFonts w:ascii="Consolas" w:eastAsiaTheme="minorHAnsi" w:hAnsi="Consolas" w:cs="Lucida Sans Typewriter"/>
            <w:color w:val="268BD2"/>
            <w:sz w:val="16"/>
            <w:szCs w:val="16"/>
          </w:rPr>
          <w:t xml:space="preserve">                    &lt;ItemScoreParameter value="-1.2337199449539185" measurementParameter="b"/&gt;</w:t>
        </w:r>
      </w:ins>
    </w:p>
    <w:p w14:paraId="1D0C3379" w14:textId="77777777" w:rsidR="007B26CB" w:rsidRPr="007B26CB" w:rsidRDefault="007B26CB" w:rsidP="007B26CB">
      <w:pPr>
        <w:rPr>
          <w:ins w:id="5167" w:author="Greg Stoike" w:date="2018-11-30T10:52:00Z"/>
          <w:rFonts w:ascii="Consolas" w:eastAsiaTheme="minorHAnsi" w:hAnsi="Consolas" w:cs="Lucida Sans Typewriter"/>
          <w:color w:val="268BD2"/>
          <w:sz w:val="16"/>
          <w:szCs w:val="16"/>
        </w:rPr>
      </w:pPr>
      <w:ins w:id="516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781F5CF4" w14:textId="77777777" w:rsidR="007B26CB" w:rsidRPr="007B26CB" w:rsidRDefault="007B26CB" w:rsidP="007B26CB">
      <w:pPr>
        <w:rPr>
          <w:ins w:id="5169" w:author="Greg Stoike" w:date="2018-11-30T10:52:00Z"/>
          <w:rFonts w:ascii="Consolas" w:eastAsiaTheme="minorHAnsi" w:hAnsi="Consolas" w:cs="Lucida Sans Typewriter"/>
          <w:color w:val="268BD2"/>
          <w:sz w:val="16"/>
          <w:szCs w:val="16"/>
        </w:rPr>
      </w:pPr>
      <w:ins w:id="5170" w:author="Greg Stoike" w:date="2018-11-30T10:52:00Z">
        <w:r w:rsidRPr="007B26CB">
          <w:rPr>
            <w:rFonts w:ascii="Consolas" w:eastAsiaTheme="minorHAnsi" w:hAnsi="Consolas" w:cs="Lucida Sans Typewriter"/>
            <w:color w:val="268BD2"/>
            <w:sz w:val="16"/>
            <w:szCs w:val="16"/>
          </w:rPr>
          <w:t xml:space="preserve">                  &lt;/ItemScoreDimension&gt;</w:t>
        </w:r>
      </w:ins>
    </w:p>
    <w:p w14:paraId="663DFF17" w14:textId="77777777" w:rsidR="007B26CB" w:rsidRPr="007B26CB" w:rsidRDefault="007B26CB" w:rsidP="007B26CB">
      <w:pPr>
        <w:rPr>
          <w:ins w:id="5171" w:author="Greg Stoike" w:date="2018-11-30T10:52:00Z"/>
          <w:rFonts w:ascii="Consolas" w:eastAsiaTheme="minorHAnsi" w:hAnsi="Consolas" w:cs="Lucida Sans Typewriter"/>
          <w:color w:val="268BD2"/>
          <w:sz w:val="16"/>
          <w:szCs w:val="16"/>
        </w:rPr>
      </w:pPr>
      <w:ins w:id="5172" w:author="Greg Stoike" w:date="2018-11-30T10:52:00Z">
        <w:r w:rsidRPr="007B26CB">
          <w:rPr>
            <w:rFonts w:ascii="Consolas" w:eastAsiaTheme="minorHAnsi" w:hAnsi="Consolas" w:cs="Lucida Sans Typewriter"/>
            <w:color w:val="268BD2"/>
            <w:sz w:val="16"/>
            <w:szCs w:val="16"/>
          </w:rPr>
          <w:t xml:space="preserve">                &lt;/ItemScoreDimensions&gt;</w:t>
        </w:r>
      </w:ins>
    </w:p>
    <w:p w14:paraId="736FF855" w14:textId="77777777" w:rsidR="007B26CB" w:rsidRPr="007B26CB" w:rsidRDefault="007B26CB" w:rsidP="007B26CB">
      <w:pPr>
        <w:rPr>
          <w:ins w:id="5173" w:author="Greg Stoike" w:date="2018-11-30T10:52:00Z"/>
          <w:rFonts w:ascii="Consolas" w:eastAsiaTheme="minorHAnsi" w:hAnsi="Consolas" w:cs="Lucida Sans Typewriter"/>
          <w:color w:val="268BD2"/>
          <w:sz w:val="16"/>
          <w:szCs w:val="16"/>
        </w:rPr>
      </w:pPr>
      <w:ins w:id="5174" w:author="Greg Stoike" w:date="2018-11-30T10:52:00Z">
        <w:r w:rsidRPr="007B26CB">
          <w:rPr>
            <w:rFonts w:ascii="Consolas" w:eastAsiaTheme="minorHAnsi" w:hAnsi="Consolas" w:cs="Lucida Sans Typewriter"/>
            <w:color w:val="268BD2"/>
            <w:sz w:val="16"/>
            <w:szCs w:val="16"/>
          </w:rPr>
          <w:t xml:space="preserve">                &lt;BlueprintReferences&gt;</w:t>
        </w:r>
      </w:ins>
    </w:p>
    <w:p w14:paraId="2996D30F" w14:textId="77777777" w:rsidR="007B26CB" w:rsidRPr="007B26CB" w:rsidRDefault="007B26CB" w:rsidP="007B26CB">
      <w:pPr>
        <w:rPr>
          <w:ins w:id="5175" w:author="Greg Stoike" w:date="2018-11-30T10:52:00Z"/>
          <w:rFonts w:ascii="Consolas" w:eastAsiaTheme="minorHAnsi" w:hAnsi="Consolas" w:cs="Lucida Sans Typewriter"/>
          <w:color w:val="268BD2"/>
          <w:sz w:val="16"/>
          <w:szCs w:val="16"/>
        </w:rPr>
      </w:pPr>
      <w:ins w:id="517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A2BBBCC" w14:textId="77777777" w:rsidR="007B26CB" w:rsidRPr="007B26CB" w:rsidRDefault="007B26CB" w:rsidP="007B26CB">
      <w:pPr>
        <w:rPr>
          <w:ins w:id="5177" w:author="Greg Stoike" w:date="2018-11-30T10:52:00Z"/>
          <w:rFonts w:ascii="Consolas" w:eastAsiaTheme="minorHAnsi" w:hAnsi="Consolas" w:cs="Lucida Sans Typewriter"/>
          <w:color w:val="268BD2"/>
          <w:sz w:val="16"/>
          <w:szCs w:val="16"/>
        </w:rPr>
      </w:pPr>
      <w:ins w:id="5178" w:author="Greg Stoike" w:date="2018-11-30T10:52:00Z">
        <w:r w:rsidRPr="007B26CB">
          <w:rPr>
            <w:rFonts w:ascii="Consolas" w:eastAsiaTheme="minorHAnsi" w:hAnsi="Consolas" w:cs="Lucida Sans Typewriter"/>
            <w:color w:val="268BD2"/>
            <w:sz w:val="16"/>
            <w:szCs w:val="16"/>
          </w:rPr>
          <w:t xml:space="preserve">                  &lt;BlueprintReference idRef="3-L"/&gt;</w:t>
        </w:r>
      </w:ins>
    </w:p>
    <w:p w14:paraId="1AD03051" w14:textId="77777777" w:rsidR="007B26CB" w:rsidRPr="007B26CB" w:rsidRDefault="007B26CB" w:rsidP="007B26CB">
      <w:pPr>
        <w:rPr>
          <w:ins w:id="5179" w:author="Greg Stoike" w:date="2018-11-30T10:52:00Z"/>
          <w:rFonts w:ascii="Consolas" w:eastAsiaTheme="minorHAnsi" w:hAnsi="Consolas" w:cs="Lucida Sans Typewriter"/>
          <w:color w:val="268BD2"/>
          <w:sz w:val="16"/>
          <w:szCs w:val="16"/>
        </w:rPr>
      </w:pPr>
      <w:ins w:id="5180"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3FDA5789" w14:textId="77777777" w:rsidR="007B26CB" w:rsidRPr="007B26CB" w:rsidRDefault="007B26CB" w:rsidP="007B26CB">
      <w:pPr>
        <w:rPr>
          <w:ins w:id="5181" w:author="Greg Stoike" w:date="2018-11-30T10:52:00Z"/>
          <w:rFonts w:ascii="Consolas" w:eastAsiaTheme="minorHAnsi" w:hAnsi="Consolas" w:cs="Lucida Sans Typewriter"/>
          <w:color w:val="268BD2"/>
          <w:sz w:val="16"/>
          <w:szCs w:val="16"/>
        </w:rPr>
      </w:pPr>
      <w:ins w:id="5182" w:author="Greg Stoike" w:date="2018-11-30T10:52:00Z">
        <w:r w:rsidRPr="007B26CB">
          <w:rPr>
            <w:rFonts w:ascii="Consolas" w:eastAsiaTheme="minorHAnsi" w:hAnsi="Consolas" w:cs="Lucida Sans Typewriter"/>
            <w:color w:val="268BD2"/>
            <w:sz w:val="16"/>
            <w:szCs w:val="16"/>
          </w:rPr>
          <w:t xml:space="preserve">                &lt;/BlueprintReferences&gt;</w:t>
        </w:r>
      </w:ins>
    </w:p>
    <w:p w14:paraId="365D00E1" w14:textId="77777777" w:rsidR="007B26CB" w:rsidRPr="007B26CB" w:rsidRDefault="007B26CB" w:rsidP="007B26CB">
      <w:pPr>
        <w:rPr>
          <w:ins w:id="5183" w:author="Greg Stoike" w:date="2018-11-30T10:52:00Z"/>
          <w:rFonts w:ascii="Consolas" w:eastAsiaTheme="minorHAnsi" w:hAnsi="Consolas" w:cs="Lucida Sans Typewriter"/>
          <w:color w:val="268BD2"/>
          <w:sz w:val="16"/>
          <w:szCs w:val="16"/>
        </w:rPr>
      </w:pPr>
      <w:ins w:id="5184" w:author="Greg Stoike" w:date="2018-11-30T10:52:00Z">
        <w:r w:rsidRPr="007B26CB">
          <w:rPr>
            <w:rFonts w:ascii="Consolas" w:eastAsiaTheme="minorHAnsi" w:hAnsi="Consolas" w:cs="Lucida Sans Typewriter"/>
            <w:color w:val="268BD2"/>
            <w:sz w:val="16"/>
            <w:szCs w:val="16"/>
          </w:rPr>
          <w:t xml:space="preserve">              &lt;/Item&gt;</w:t>
        </w:r>
      </w:ins>
    </w:p>
    <w:p w14:paraId="28F796F9" w14:textId="77777777" w:rsidR="007B26CB" w:rsidRPr="007B26CB" w:rsidRDefault="007B26CB" w:rsidP="007B26CB">
      <w:pPr>
        <w:rPr>
          <w:ins w:id="5185" w:author="Greg Stoike" w:date="2018-11-30T10:52:00Z"/>
          <w:rFonts w:ascii="Consolas" w:eastAsiaTheme="minorHAnsi" w:hAnsi="Consolas" w:cs="Lucida Sans Typewriter"/>
          <w:color w:val="268BD2"/>
          <w:sz w:val="16"/>
          <w:szCs w:val="16"/>
        </w:rPr>
      </w:pPr>
      <w:ins w:id="5186" w:author="Greg Stoike" w:date="2018-11-30T10:52:00Z">
        <w:r w:rsidRPr="007B26CB">
          <w:rPr>
            <w:rFonts w:ascii="Consolas" w:eastAsiaTheme="minorHAnsi" w:hAnsi="Consolas" w:cs="Lucida Sans Typewriter"/>
            <w:color w:val="268BD2"/>
            <w:sz w:val="16"/>
            <w:szCs w:val="16"/>
          </w:rPr>
          <w:t xml:space="preserve">            &lt;/ItemGroup&gt;</w:t>
        </w:r>
      </w:ins>
    </w:p>
    <w:p w14:paraId="3D67A320" w14:textId="77777777" w:rsidR="007B26CB" w:rsidRPr="007B26CB" w:rsidRDefault="007B26CB" w:rsidP="007B26CB">
      <w:pPr>
        <w:rPr>
          <w:ins w:id="5187" w:author="Greg Stoike" w:date="2018-11-30T10:52:00Z"/>
          <w:rFonts w:ascii="Consolas" w:eastAsiaTheme="minorHAnsi" w:hAnsi="Consolas" w:cs="Lucida Sans Typewriter"/>
          <w:color w:val="268BD2"/>
          <w:sz w:val="16"/>
          <w:szCs w:val="16"/>
        </w:rPr>
      </w:pPr>
      <w:ins w:id="5188" w:author="Greg Stoike" w:date="2018-11-30T10:52:00Z">
        <w:r w:rsidRPr="007B26CB">
          <w:rPr>
            <w:rFonts w:ascii="Consolas" w:eastAsiaTheme="minorHAnsi" w:hAnsi="Consolas" w:cs="Lucida Sans Typewriter"/>
            <w:color w:val="268BD2"/>
            <w:sz w:val="16"/>
            <w:szCs w:val="16"/>
          </w:rPr>
          <w:t xml:space="preserve">            &lt;ItemGroup maxItems="ALL" maxResponses="ALL" id="808"&gt;</w:t>
        </w:r>
      </w:ins>
    </w:p>
    <w:p w14:paraId="4BE9E634" w14:textId="77777777" w:rsidR="007B26CB" w:rsidRPr="007B26CB" w:rsidRDefault="007B26CB" w:rsidP="007B26CB">
      <w:pPr>
        <w:rPr>
          <w:ins w:id="5189" w:author="Greg Stoike" w:date="2018-11-30T10:52:00Z"/>
          <w:rFonts w:ascii="Consolas" w:eastAsiaTheme="minorHAnsi" w:hAnsi="Consolas" w:cs="Lucida Sans Typewriter"/>
          <w:color w:val="268BD2"/>
          <w:sz w:val="16"/>
          <w:szCs w:val="16"/>
        </w:rPr>
      </w:pPr>
      <w:ins w:id="5190" w:author="Greg Stoike" w:date="2018-11-30T10:52:00Z">
        <w:r w:rsidRPr="007B26CB">
          <w:rPr>
            <w:rFonts w:ascii="Consolas" w:eastAsiaTheme="minorHAnsi" w:hAnsi="Consolas" w:cs="Lucida Sans Typewriter"/>
            <w:color w:val="268BD2"/>
            <w:sz w:val="16"/>
            <w:szCs w:val="16"/>
          </w:rPr>
          <w:t xml:space="preserve">              &lt;Stimulus id="808"/&gt;</w:t>
        </w:r>
      </w:ins>
    </w:p>
    <w:p w14:paraId="67314216" w14:textId="77777777" w:rsidR="007B26CB" w:rsidRPr="007B26CB" w:rsidRDefault="007B26CB" w:rsidP="007B26CB">
      <w:pPr>
        <w:rPr>
          <w:ins w:id="5191" w:author="Greg Stoike" w:date="2018-11-30T10:52:00Z"/>
          <w:rFonts w:ascii="Consolas" w:eastAsiaTheme="minorHAnsi" w:hAnsi="Consolas" w:cs="Lucida Sans Typewriter"/>
          <w:color w:val="268BD2"/>
          <w:sz w:val="16"/>
          <w:szCs w:val="16"/>
        </w:rPr>
      </w:pPr>
      <w:ins w:id="5192"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id="29875" type="MS"&gt;</w:t>
        </w:r>
      </w:ins>
    </w:p>
    <w:p w14:paraId="67C14717" w14:textId="77777777" w:rsidR="007B26CB" w:rsidRPr="007B26CB" w:rsidRDefault="007B26CB" w:rsidP="007B26CB">
      <w:pPr>
        <w:rPr>
          <w:ins w:id="5193" w:author="Greg Stoike" w:date="2018-11-30T10:52:00Z"/>
          <w:rFonts w:ascii="Consolas" w:eastAsiaTheme="minorHAnsi" w:hAnsi="Consolas" w:cs="Lucida Sans Typewriter"/>
          <w:color w:val="268BD2"/>
          <w:sz w:val="16"/>
          <w:szCs w:val="16"/>
        </w:rPr>
      </w:pPr>
      <w:ins w:id="5194" w:author="Greg Stoike" w:date="2018-11-30T10:52:00Z">
        <w:r w:rsidRPr="007B26CB">
          <w:rPr>
            <w:rFonts w:ascii="Consolas" w:eastAsiaTheme="minorHAnsi" w:hAnsi="Consolas" w:cs="Lucida Sans Typewriter"/>
            <w:color w:val="268BD2"/>
            <w:sz w:val="16"/>
            <w:szCs w:val="16"/>
          </w:rPr>
          <w:t xml:space="preserve">                &lt;PoolProperties&gt;</w:t>
        </w:r>
      </w:ins>
    </w:p>
    <w:p w14:paraId="7CD13C48" w14:textId="77777777" w:rsidR="007B26CB" w:rsidRPr="007B26CB" w:rsidRDefault="007B26CB" w:rsidP="007B26CB">
      <w:pPr>
        <w:rPr>
          <w:ins w:id="5195" w:author="Greg Stoike" w:date="2018-11-30T10:52:00Z"/>
          <w:rFonts w:ascii="Consolas" w:eastAsiaTheme="minorHAnsi" w:hAnsi="Consolas" w:cs="Lucida Sans Typewriter"/>
          <w:color w:val="268BD2"/>
          <w:sz w:val="16"/>
          <w:szCs w:val="16"/>
        </w:rPr>
      </w:pPr>
      <w:ins w:id="5196"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02028AD3" w14:textId="77777777" w:rsidR="007B26CB" w:rsidRPr="007B26CB" w:rsidRDefault="007B26CB" w:rsidP="007B26CB">
      <w:pPr>
        <w:rPr>
          <w:ins w:id="5197" w:author="Greg Stoike" w:date="2018-11-30T10:52:00Z"/>
          <w:rFonts w:ascii="Consolas" w:eastAsiaTheme="minorHAnsi" w:hAnsi="Consolas" w:cs="Lucida Sans Typewriter"/>
          <w:color w:val="268BD2"/>
          <w:sz w:val="16"/>
          <w:szCs w:val="16"/>
        </w:rPr>
      </w:pPr>
      <w:ins w:id="5198" w:author="Greg Stoike" w:date="2018-11-30T10:52:00Z">
        <w:r w:rsidRPr="007B26CB">
          <w:rPr>
            <w:rFonts w:ascii="Consolas" w:eastAsiaTheme="minorHAnsi" w:hAnsi="Consolas" w:cs="Lucida Sans Typewriter"/>
            <w:color w:val="268BD2"/>
            <w:sz w:val="16"/>
            <w:szCs w:val="16"/>
          </w:rPr>
          <w:t xml:space="preserve">                  &lt;PoolProperty name="Answer Key" value="E"/&gt;</w:t>
        </w:r>
      </w:ins>
    </w:p>
    <w:p w14:paraId="36946D16" w14:textId="77777777" w:rsidR="007B26CB" w:rsidRPr="007B26CB" w:rsidRDefault="007B26CB" w:rsidP="007B26CB">
      <w:pPr>
        <w:rPr>
          <w:ins w:id="5199" w:author="Greg Stoike" w:date="2018-11-30T10:52:00Z"/>
          <w:rFonts w:ascii="Consolas" w:eastAsiaTheme="minorHAnsi" w:hAnsi="Consolas" w:cs="Lucida Sans Typewriter"/>
          <w:color w:val="268BD2"/>
          <w:sz w:val="16"/>
          <w:szCs w:val="16"/>
        </w:rPr>
      </w:pPr>
      <w:ins w:id="520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729B3D1" w14:textId="77777777" w:rsidR="007B26CB" w:rsidRPr="007B26CB" w:rsidRDefault="007B26CB" w:rsidP="007B26CB">
      <w:pPr>
        <w:rPr>
          <w:ins w:id="5201" w:author="Greg Stoike" w:date="2018-11-30T10:52:00Z"/>
          <w:rFonts w:ascii="Consolas" w:eastAsiaTheme="minorHAnsi" w:hAnsi="Consolas" w:cs="Lucida Sans Typewriter"/>
          <w:color w:val="268BD2"/>
          <w:sz w:val="16"/>
          <w:szCs w:val="16"/>
        </w:rPr>
      </w:pPr>
      <w:ins w:id="5202"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15E44D11" w14:textId="77777777" w:rsidR="007B26CB" w:rsidRPr="007B26CB" w:rsidRDefault="007B26CB" w:rsidP="007B26CB">
      <w:pPr>
        <w:rPr>
          <w:ins w:id="5203" w:author="Greg Stoike" w:date="2018-11-30T10:52:00Z"/>
          <w:rFonts w:ascii="Consolas" w:eastAsiaTheme="minorHAnsi" w:hAnsi="Consolas" w:cs="Lucida Sans Typewriter"/>
          <w:color w:val="268BD2"/>
          <w:sz w:val="16"/>
          <w:szCs w:val="16"/>
        </w:rPr>
      </w:pPr>
      <w:ins w:id="520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726D4DA1" w14:textId="77777777" w:rsidR="007B26CB" w:rsidRPr="007B26CB" w:rsidRDefault="007B26CB" w:rsidP="007B26CB">
      <w:pPr>
        <w:rPr>
          <w:ins w:id="5205" w:author="Greg Stoike" w:date="2018-11-30T10:52:00Z"/>
          <w:rFonts w:ascii="Consolas" w:eastAsiaTheme="minorHAnsi" w:hAnsi="Consolas" w:cs="Lucida Sans Typewriter"/>
          <w:color w:val="268BD2"/>
          <w:sz w:val="16"/>
          <w:szCs w:val="16"/>
        </w:rPr>
      </w:pPr>
      <w:ins w:id="5206"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66480C20" w14:textId="77777777" w:rsidR="007B26CB" w:rsidRPr="007B26CB" w:rsidRDefault="007B26CB" w:rsidP="007B26CB">
      <w:pPr>
        <w:rPr>
          <w:ins w:id="5207" w:author="Greg Stoike" w:date="2018-11-30T10:52:00Z"/>
          <w:rFonts w:ascii="Consolas" w:eastAsiaTheme="minorHAnsi" w:hAnsi="Consolas" w:cs="Lucida Sans Typewriter"/>
          <w:color w:val="268BD2"/>
          <w:sz w:val="16"/>
          <w:szCs w:val="16"/>
        </w:rPr>
      </w:pPr>
      <w:ins w:id="520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5062487" w14:textId="77777777" w:rsidR="007B26CB" w:rsidRPr="007B26CB" w:rsidRDefault="007B26CB" w:rsidP="007B26CB">
      <w:pPr>
        <w:rPr>
          <w:ins w:id="5209" w:author="Greg Stoike" w:date="2018-11-30T10:52:00Z"/>
          <w:rFonts w:ascii="Consolas" w:eastAsiaTheme="minorHAnsi" w:hAnsi="Consolas" w:cs="Lucida Sans Typewriter"/>
          <w:color w:val="268BD2"/>
          <w:sz w:val="16"/>
          <w:szCs w:val="16"/>
        </w:rPr>
      </w:pPr>
      <w:ins w:id="521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07B44762" w14:textId="77777777" w:rsidR="007B26CB" w:rsidRPr="007B26CB" w:rsidRDefault="007B26CB" w:rsidP="007B26CB">
      <w:pPr>
        <w:rPr>
          <w:ins w:id="5211" w:author="Greg Stoike" w:date="2018-11-30T10:52:00Z"/>
          <w:rFonts w:ascii="Consolas" w:eastAsiaTheme="minorHAnsi" w:hAnsi="Consolas" w:cs="Lucida Sans Typewriter"/>
          <w:color w:val="268BD2"/>
          <w:sz w:val="16"/>
          <w:szCs w:val="16"/>
        </w:rPr>
      </w:pPr>
      <w:ins w:id="521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A23234A" w14:textId="77777777" w:rsidR="007B26CB" w:rsidRPr="007B26CB" w:rsidRDefault="007B26CB" w:rsidP="007B26CB">
      <w:pPr>
        <w:rPr>
          <w:ins w:id="5213" w:author="Greg Stoike" w:date="2018-11-30T10:52:00Z"/>
          <w:rFonts w:ascii="Consolas" w:eastAsiaTheme="minorHAnsi" w:hAnsi="Consolas" w:cs="Lucida Sans Typewriter"/>
          <w:color w:val="268BD2"/>
          <w:sz w:val="16"/>
          <w:szCs w:val="16"/>
        </w:rPr>
      </w:pPr>
      <w:ins w:id="521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Key(s)"/&gt;</w:t>
        </w:r>
      </w:ins>
    </w:p>
    <w:p w14:paraId="210D9990" w14:textId="77777777" w:rsidR="007B26CB" w:rsidRPr="007B26CB" w:rsidRDefault="007B26CB" w:rsidP="007B26CB">
      <w:pPr>
        <w:rPr>
          <w:ins w:id="5215" w:author="Greg Stoike" w:date="2018-11-30T10:52:00Z"/>
          <w:rFonts w:ascii="Consolas" w:eastAsiaTheme="minorHAnsi" w:hAnsi="Consolas" w:cs="Lucida Sans Typewriter"/>
          <w:color w:val="268BD2"/>
          <w:sz w:val="16"/>
          <w:szCs w:val="16"/>
        </w:rPr>
      </w:pPr>
      <w:ins w:id="521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1C8EE53" w14:textId="77777777" w:rsidR="007B26CB" w:rsidRPr="007B26CB" w:rsidRDefault="007B26CB" w:rsidP="007B26CB">
      <w:pPr>
        <w:rPr>
          <w:ins w:id="5217" w:author="Greg Stoike" w:date="2018-11-30T10:52:00Z"/>
          <w:rFonts w:ascii="Consolas" w:eastAsiaTheme="minorHAnsi" w:hAnsi="Consolas" w:cs="Lucida Sans Typewriter"/>
          <w:color w:val="268BD2"/>
          <w:sz w:val="16"/>
          <w:szCs w:val="16"/>
        </w:rPr>
      </w:pPr>
      <w:ins w:id="5218" w:author="Greg Stoike" w:date="2018-11-30T10:52:00Z">
        <w:r w:rsidRPr="007B26CB">
          <w:rPr>
            <w:rFonts w:ascii="Consolas" w:eastAsiaTheme="minorHAnsi" w:hAnsi="Consolas" w:cs="Lucida Sans Typewriter"/>
            <w:color w:val="268BD2"/>
            <w:sz w:val="16"/>
            <w:szCs w:val="16"/>
          </w:rPr>
          <w:t xml:space="preserve">                  &lt;PoolProperty name="Answer Key" value="D,E"/&gt;</w:t>
        </w:r>
      </w:ins>
    </w:p>
    <w:p w14:paraId="346BA4CB" w14:textId="77777777" w:rsidR="007B26CB" w:rsidRPr="007B26CB" w:rsidRDefault="007B26CB" w:rsidP="007B26CB">
      <w:pPr>
        <w:rPr>
          <w:ins w:id="5219" w:author="Greg Stoike" w:date="2018-11-30T10:52:00Z"/>
          <w:rFonts w:ascii="Consolas" w:eastAsiaTheme="minorHAnsi" w:hAnsi="Consolas" w:cs="Lucida Sans Typewriter"/>
          <w:color w:val="268BD2"/>
          <w:sz w:val="16"/>
          <w:szCs w:val="16"/>
        </w:rPr>
      </w:pPr>
      <w:ins w:id="5220" w:author="Greg Stoike" w:date="2018-11-30T10:52:00Z">
        <w:r w:rsidRPr="007B26CB">
          <w:rPr>
            <w:rFonts w:ascii="Consolas" w:eastAsiaTheme="minorHAnsi" w:hAnsi="Consolas" w:cs="Lucida Sans Typewriter"/>
            <w:color w:val="268BD2"/>
            <w:sz w:val="16"/>
            <w:szCs w:val="16"/>
          </w:rPr>
          <w:t xml:space="preserve">                &lt;/PoolProperties&gt;</w:t>
        </w:r>
      </w:ins>
    </w:p>
    <w:p w14:paraId="209DD3E5" w14:textId="77777777" w:rsidR="007B26CB" w:rsidRPr="007B26CB" w:rsidRDefault="007B26CB" w:rsidP="007B26CB">
      <w:pPr>
        <w:rPr>
          <w:ins w:id="5221" w:author="Greg Stoike" w:date="2018-11-30T10:52:00Z"/>
          <w:rFonts w:ascii="Consolas" w:eastAsiaTheme="minorHAnsi" w:hAnsi="Consolas" w:cs="Lucida Sans Typewriter"/>
          <w:color w:val="268BD2"/>
          <w:sz w:val="16"/>
          <w:szCs w:val="16"/>
        </w:rPr>
      </w:pPr>
      <w:ins w:id="5222" w:author="Greg Stoike" w:date="2018-11-30T10:52:00Z">
        <w:r w:rsidRPr="007B26CB">
          <w:rPr>
            <w:rFonts w:ascii="Consolas" w:eastAsiaTheme="minorHAnsi" w:hAnsi="Consolas" w:cs="Lucida Sans Typewriter"/>
            <w:color w:val="268BD2"/>
            <w:sz w:val="16"/>
            <w:szCs w:val="16"/>
          </w:rPr>
          <w:lastRenderedPageBreak/>
          <w:t xml:space="preserve">                &lt;Presentations&gt;</w:t>
        </w:r>
      </w:ins>
    </w:p>
    <w:p w14:paraId="61D6AAFE" w14:textId="77777777" w:rsidR="007B26CB" w:rsidRPr="007B26CB" w:rsidRDefault="007B26CB" w:rsidP="007B26CB">
      <w:pPr>
        <w:rPr>
          <w:ins w:id="5223" w:author="Greg Stoike" w:date="2018-11-30T10:52:00Z"/>
          <w:rFonts w:ascii="Consolas" w:eastAsiaTheme="minorHAnsi" w:hAnsi="Consolas" w:cs="Lucida Sans Typewriter"/>
          <w:color w:val="268BD2"/>
          <w:sz w:val="16"/>
          <w:szCs w:val="16"/>
        </w:rPr>
      </w:pPr>
      <w:ins w:id="522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36AB1F6" w14:textId="77777777" w:rsidR="007B26CB" w:rsidRPr="007B26CB" w:rsidRDefault="007B26CB" w:rsidP="007B26CB">
      <w:pPr>
        <w:rPr>
          <w:ins w:id="5225" w:author="Greg Stoike" w:date="2018-11-30T10:52:00Z"/>
          <w:rFonts w:ascii="Consolas" w:eastAsiaTheme="minorHAnsi" w:hAnsi="Consolas" w:cs="Lucida Sans Typewriter"/>
          <w:color w:val="268BD2"/>
          <w:sz w:val="16"/>
          <w:szCs w:val="16"/>
        </w:rPr>
      </w:pPr>
      <w:ins w:id="522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2F39DC1F" w14:textId="77777777" w:rsidR="007B26CB" w:rsidRPr="007B26CB" w:rsidRDefault="007B26CB" w:rsidP="007B26CB">
      <w:pPr>
        <w:rPr>
          <w:ins w:id="5227" w:author="Greg Stoike" w:date="2018-11-30T10:52:00Z"/>
          <w:rFonts w:ascii="Consolas" w:eastAsiaTheme="minorHAnsi" w:hAnsi="Consolas" w:cs="Lucida Sans Typewriter"/>
          <w:color w:val="268BD2"/>
          <w:sz w:val="16"/>
          <w:szCs w:val="16"/>
        </w:rPr>
      </w:pPr>
      <w:ins w:id="5228" w:author="Greg Stoike" w:date="2018-11-30T10:52:00Z">
        <w:r w:rsidRPr="007B26CB">
          <w:rPr>
            <w:rFonts w:ascii="Consolas" w:eastAsiaTheme="minorHAnsi" w:hAnsi="Consolas" w:cs="Lucida Sans Typewriter"/>
            <w:color w:val="268BD2"/>
            <w:sz w:val="16"/>
            <w:szCs w:val="16"/>
          </w:rPr>
          <w:t xml:space="preserve">                &lt;/Presentations&gt;</w:t>
        </w:r>
      </w:ins>
    </w:p>
    <w:p w14:paraId="59BE5C1D" w14:textId="77777777" w:rsidR="007B26CB" w:rsidRPr="007B26CB" w:rsidRDefault="007B26CB" w:rsidP="007B26CB">
      <w:pPr>
        <w:rPr>
          <w:ins w:id="5229" w:author="Greg Stoike" w:date="2018-11-30T10:52:00Z"/>
          <w:rFonts w:ascii="Consolas" w:eastAsiaTheme="minorHAnsi" w:hAnsi="Consolas" w:cs="Lucida Sans Typewriter"/>
          <w:color w:val="268BD2"/>
          <w:sz w:val="16"/>
          <w:szCs w:val="16"/>
        </w:rPr>
      </w:pPr>
      <w:ins w:id="5230" w:author="Greg Stoike" w:date="2018-11-30T10:52:00Z">
        <w:r w:rsidRPr="007B26CB">
          <w:rPr>
            <w:rFonts w:ascii="Consolas" w:eastAsiaTheme="minorHAnsi" w:hAnsi="Consolas" w:cs="Lucida Sans Typewriter"/>
            <w:color w:val="268BD2"/>
            <w:sz w:val="16"/>
            <w:szCs w:val="16"/>
          </w:rPr>
          <w:t xml:space="preserve">                &lt;ItemScoreDimensions&gt;</w:t>
        </w:r>
      </w:ins>
    </w:p>
    <w:p w14:paraId="76E0AFFB" w14:textId="77777777" w:rsidR="007B26CB" w:rsidRPr="007B26CB" w:rsidRDefault="007B26CB" w:rsidP="007B26CB">
      <w:pPr>
        <w:rPr>
          <w:ins w:id="5231" w:author="Greg Stoike" w:date="2018-11-30T10:52:00Z"/>
          <w:rFonts w:ascii="Consolas" w:eastAsiaTheme="minorHAnsi" w:hAnsi="Consolas" w:cs="Lucida Sans Typewriter"/>
          <w:color w:val="268BD2"/>
          <w:sz w:val="16"/>
          <w:szCs w:val="16"/>
        </w:rPr>
      </w:pPr>
      <w:ins w:id="523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24CC1C28" w14:textId="77777777" w:rsidR="007B26CB" w:rsidRPr="007B26CB" w:rsidRDefault="007B26CB" w:rsidP="007B26CB">
      <w:pPr>
        <w:rPr>
          <w:ins w:id="5233" w:author="Greg Stoike" w:date="2018-11-30T10:52:00Z"/>
          <w:rFonts w:ascii="Consolas" w:eastAsiaTheme="minorHAnsi" w:hAnsi="Consolas" w:cs="Lucida Sans Typewriter"/>
          <w:color w:val="268BD2"/>
          <w:sz w:val="16"/>
          <w:szCs w:val="16"/>
        </w:rPr>
      </w:pPr>
      <w:ins w:id="5234" w:author="Greg Stoike" w:date="2018-11-30T10:52:00Z">
        <w:r w:rsidRPr="007B26CB">
          <w:rPr>
            <w:rFonts w:ascii="Consolas" w:eastAsiaTheme="minorHAnsi" w:hAnsi="Consolas" w:cs="Lucida Sans Typewriter"/>
            <w:color w:val="268BD2"/>
            <w:sz w:val="16"/>
            <w:szCs w:val="16"/>
          </w:rPr>
          <w:t xml:space="preserve">                    &lt;ItemScoreParameter value="0.4584699869155884" measurementParameter="a"/&gt;</w:t>
        </w:r>
      </w:ins>
    </w:p>
    <w:p w14:paraId="4560FAA1" w14:textId="77777777" w:rsidR="007B26CB" w:rsidRPr="007B26CB" w:rsidRDefault="007B26CB" w:rsidP="007B26CB">
      <w:pPr>
        <w:rPr>
          <w:ins w:id="5235" w:author="Greg Stoike" w:date="2018-11-30T10:52:00Z"/>
          <w:rFonts w:ascii="Consolas" w:eastAsiaTheme="minorHAnsi" w:hAnsi="Consolas" w:cs="Lucida Sans Typewriter"/>
          <w:color w:val="268BD2"/>
          <w:sz w:val="16"/>
          <w:szCs w:val="16"/>
        </w:rPr>
      </w:pPr>
      <w:ins w:id="5236" w:author="Greg Stoike" w:date="2018-11-30T10:52:00Z">
        <w:r w:rsidRPr="007B26CB">
          <w:rPr>
            <w:rFonts w:ascii="Consolas" w:eastAsiaTheme="minorHAnsi" w:hAnsi="Consolas" w:cs="Lucida Sans Typewriter"/>
            <w:color w:val="268BD2"/>
            <w:sz w:val="16"/>
            <w:szCs w:val="16"/>
          </w:rPr>
          <w:t xml:space="preserve">                    &lt;ItemScoreParameter value="1.525320053100586" measurementParameter="b"/&gt;</w:t>
        </w:r>
      </w:ins>
    </w:p>
    <w:p w14:paraId="347BD2FF" w14:textId="77777777" w:rsidR="007B26CB" w:rsidRPr="007B26CB" w:rsidRDefault="007B26CB" w:rsidP="007B26CB">
      <w:pPr>
        <w:rPr>
          <w:ins w:id="5237" w:author="Greg Stoike" w:date="2018-11-30T10:52:00Z"/>
          <w:rFonts w:ascii="Consolas" w:eastAsiaTheme="minorHAnsi" w:hAnsi="Consolas" w:cs="Lucida Sans Typewriter"/>
          <w:color w:val="268BD2"/>
          <w:sz w:val="16"/>
          <w:szCs w:val="16"/>
        </w:rPr>
      </w:pPr>
      <w:ins w:id="523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D5A58AE" w14:textId="77777777" w:rsidR="007B26CB" w:rsidRPr="007B26CB" w:rsidRDefault="007B26CB" w:rsidP="007B26CB">
      <w:pPr>
        <w:rPr>
          <w:ins w:id="5239" w:author="Greg Stoike" w:date="2018-11-30T10:52:00Z"/>
          <w:rFonts w:ascii="Consolas" w:eastAsiaTheme="minorHAnsi" w:hAnsi="Consolas" w:cs="Lucida Sans Typewriter"/>
          <w:color w:val="268BD2"/>
          <w:sz w:val="16"/>
          <w:szCs w:val="16"/>
        </w:rPr>
      </w:pPr>
      <w:ins w:id="5240" w:author="Greg Stoike" w:date="2018-11-30T10:52:00Z">
        <w:r w:rsidRPr="007B26CB">
          <w:rPr>
            <w:rFonts w:ascii="Consolas" w:eastAsiaTheme="minorHAnsi" w:hAnsi="Consolas" w:cs="Lucida Sans Typewriter"/>
            <w:color w:val="268BD2"/>
            <w:sz w:val="16"/>
            <w:szCs w:val="16"/>
          </w:rPr>
          <w:t xml:space="preserve">                  &lt;/ItemScoreDimension&gt;</w:t>
        </w:r>
      </w:ins>
    </w:p>
    <w:p w14:paraId="5E08CF18" w14:textId="77777777" w:rsidR="007B26CB" w:rsidRPr="007B26CB" w:rsidRDefault="007B26CB" w:rsidP="007B26CB">
      <w:pPr>
        <w:rPr>
          <w:ins w:id="5241" w:author="Greg Stoike" w:date="2018-11-30T10:52:00Z"/>
          <w:rFonts w:ascii="Consolas" w:eastAsiaTheme="minorHAnsi" w:hAnsi="Consolas" w:cs="Lucida Sans Typewriter"/>
          <w:color w:val="268BD2"/>
          <w:sz w:val="16"/>
          <w:szCs w:val="16"/>
        </w:rPr>
      </w:pPr>
      <w:ins w:id="5242" w:author="Greg Stoike" w:date="2018-11-30T10:52:00Z">
        <w:r w:rsidRPr="007B26CB">
          <w:rPr>
            <w:rFonts w:ascii="Consolas" w:eastAsiaTheme="minorHAnsi" w:hAnsi="Consolas" w:cs="Lucida Sans Typewriter"/>
            <w:color w:val="268BD2"/>
            <w:sz w:val="16"/>
            <w:szCs w:val="16"/>
          </w:rPr>
          <w:t xml:space="preserve">                &lt;/ItemScoreDimensions&gt;</w:t>
        </w:r>
      </w:ins>
    </w:p>
    <w:p w14:paraId="12FDBB4A" w14:textId="77777777" w:rsidR="007B26CB" w:rsidRPr="007B26CB" w:rsidRDefault="007B26CB" w:rsidP="007B26CB">
      <w:pPr>
        <w:rPr>
          <w:ins w:id="5243" w:author="Greg Stoike" w:date="2018-11-30T10:52:00Z"/>
          <w:rFonts w:ascii="Consolas" w:eastAsiaTheme="minorHAnsi" w:hAnsi="Consolas" w:cs="Lucida Sans Typewriter"/>
          <w:color w:val="268BD2"/>
          <w:sz w:val="16"/>
          <w:szCs w:val="16"/>
        </w:rPr>
      </w:pPr>
      <w:ins w:id="5244" w:author="Greg Stoike" w:date="2018-11-30T10:52:00Z">
        <w:r w:rsidRPr="007B26CB">
          <w:rPr>
            <w:rFonts w:ascii="Consolas" w:eastAsiaTheme="minorHAnsi" w:hAnsi="Consolas" w:cs="Lucida Sans Typewriter"/>
            <w:color w:val="268BD2"/>
            <w:sz w:val="16"/>
            <w:szCs w:val="16"/>
          </w:rPr>
          <w:t xml:space="preserve">                &lt;BlueprintReferences&gt;</w:t>
        </w:r>
      </w:ins>
    </w:p>
    <w:p w14:paraId="2B06CB1E" w14:textId="77777777" w:rsidR="007B26CB" w:rsidRPr="007B26CB" w:rsidRDefault="007B26CB" w:rsidP="007B26CB">
      <w:pPr>
        <w:rPr>
          <w:ins w:id="5245" w:author="Greg Stoike" w:date="2018-11-30T10:52:00Z"/>
          <w:rFonts w:ascii="Consolas" w:eastAsiaTheme="minorHAnsi" w:hAnsi="Consolas" w:cs="Lucida Sans Typewriter"/>
          <w:color w:val="268BD2"/>
          <w:sz w:val="16"/>
          <w:szCs w:val="16"/>
        </w:rPr>
      </w:pPr>
      <w:ins w:id="524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EAB1172" w14:textId="77777777" w:rsidR="007B26CB" w:rsidRPr="007B26CB" w:rsidRDefault="007B26CB" w:rsidP="007B26CB">
      <w:pPr>
        <w:rPr>
          <w:ins w:id="5247" w:author="Greg Stoike" w:date="2018-11-30T10:52:00Z"/>
          <w:rFonts w:ascii="Consolas" w:eastAsiaTheme="minorHAnsi" w:hAnsi="Consolas" w:cs="Lucida Sans Typewriter"/>
          <w:color w:val="268BD2"/>
          <w:sz w:val="16"/>
          <w:szCs w:val="16"/>
        </w:rPr>
      </w:pPr>
      <w:ins w:id="5248" w:author="Greg Stoike" w:date="2018-11-30T10:52:00Z">
        <w:r w:rsidRPr="007B26CB">
          <w:rPr>
            <w:rFonts w:ascii="Consolas" w:eastAsiaTheme="minorHAnsi" w:hAnsi="Consolas" w:cs="Lucida Sans Typewriter"/>
            <w:color w:val="268BD2"/>
            <w:sz w:val="16"/>
            <w:szCs w:val="16"/>
          </w:rPr>
          <w:t xml:space="preserve">                  &lt;BlueprintReference idRef="3-L"/&gt;</w:t>
        </w:r>
      </w:ins>
    </w:p>
    <w:p w14:paraId="43C90A32" w14:textId="77777777" w:rsidR="007B26CB" w:rsidRPr="007B26CB" w:rsidRDefault="007B26CB" w:rsidP="007B26CB">
      <w:pPr>
        <w:rPr>
          <w:ins w:id="5249" w:author="Greg Stoike" w:date="2018-11-30T10:52:00Z"/>
          <w:rFonts w:ascii="Consolas" w:eastAsiaTheme="minorHAnsi" w:hAnsi="Consolas" w:cs="Lucida Sans Typewriter"/>
          <w:color w:val="268BD2"/>
          <w:sz w:val="16"/>
          <w:szCs w:val="16"/>
        </w:rPr>
      </w:pPr>
      <w:ins w:id="5250"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1298FA75" w14:textId="77777777" w:rsidR="007B26CB" w:rsidRPr="007B26CB" w:rsidRDefault="007B26CB" w:rsidP="007B26CB">
      <w:pPr>
        <w:rPr>
          <w:ins w:id="5251" w:author="Greg Stoike" w:date="2018-11-30T10:52:00Z"/>
          <w:rFonts w:ascii="Consolas" w:eastAsiaTheme="minorHAnsi" w:hAnsi="Consolas" w:cs="Lucida Sans Typewriter"/>
          <w:color w:val="268BD2"/>
          <w:sz w:val="16"/>
          <w:szCs w:val="16"/>
        </w:rPr>
      </w:pPr>
      <w:ins w:id="5252" w:author="Greg Stoike" w:date="2018-11-30T10:52:00Z">
        <w:r w:rsidRPr="007B26CB">
          <w:rPr>
            <w:rFonts w:ascii="Consolas" w:eastAsiaTheme="minorHAnsi" w:hAnsi="Consolas" w:cs="Lucida Sans Typewriter"/>
            <w:color w:val="268BD2"/>
            <w:sz w:val="16"/>
            <w:szCs w:val="16"/>
          </w:rPr>
          <w:t xml:space="preserve">                &lt;/BlueprintReferences&gt;</w:t>
        </w:r>
      </w:ins>
    </w:p>
    <w:p w14:paraId="11CD0943" w14:textId="77777777" w:rsidR="007B26CB" w:rsidRPr="007B26CB" w:rsidRDefault="007B26CB" w:rsidP="007B26CB">
      <w:pPr>
        <w:rPr>
          <w:ins w:id="5253" w:author="Greg Stoike" w:date="2018-11-30T10:52:00Z"/>
          <w:rFonts w:ascii="Consolas" w:eastAsiaTheme="minorHAnsi" w:hAnsi="Consolas" w:cs="Lucida Sans Typewriter"/>
          <w:color w:val="268BD2"/>
          <w:sz w:val="16"/>
          <w:szCs w:val="16"/>
        </w:rPr>
      </w:pPr>
      <w:ins w:id="5254" w:author="Greg Stoike" w:date="2018-11-30T10:52:00Z">
        <w:r w:rsidRPr="007B26CB">
          <w:rPr>
            <w:rFonts w:ascii="Consolas" w:eastAsiaTheme="minorHAnsi" w:hAnsi="Consolas" w:cs="Lucida Sans Typewriter"/>
            <w:color w:val="268BD2"/>
            <w:sz w:val="16"/>
            <w:szCs w:val="16"/>
          </w:rPr>
          <w:t xml:space="preserve">              &lt;/Item&gt;</w:t>
        </w:r>
      </w:ins>
    </w:p>
    <w:p w14:paraId="01E91002" w14:textId="77777777" w:rsidR="007B26CB" w:rsidRPr="007B26CB" w:rsidRDefault="007B26CB" w:rsidP="007B26CB">
      <w:pPr>
        <w:rPr>
          <w:ins w:id="5255" w:author="Greg Stoike" w:date="2018-11-30T10:52:00Z"/>
          <w:rFonts w:ascii="Consolas" w:eastAsiaTheme="minorHAnsi" w:hAnsi="Consolas" w:cs="Lucida Sans Typewriter"/>
          <w:color w:val="268BD2"/>
          <w:sz w:val="16"/>
          <w:szCs w:val="16"/>
        </w:rPr>
      </w:pPr>
      <w:ins w:id="525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id="29879" type="MC"&gt;</w:t>
        </w:r>
      </w:ins>
    </w:p>
    <w:p w14:paraId="6517C6D6" w14:textId="77777777" w:rsidR="007B26CB" w:rsidRPr="007B26CB" w:rsidRDefault="007B26CB" w:rsidP="007B26CB">
      <w:pPr>
        <w:rPr>
          <w:ins w:id="5257" w:author="Greg Stoike" w:date="2018-11-30T10:52:00Z"/>
          <w:rFonts w:ascii="Consolas" w:eastAsiaTheme="minorHAnsi" w:hAnsi="Consolas" w:cs="Lucida Sans Typewriter"/>
          <w:color w:val="268BD2"/>
          <w:sz w:val="16"/>
          <w:szCs w:val="16"/>
        </w:rPr>
      </w:pPr>
      <w:ins w:id="5258" w:author="Greg Stoike" w:date="2018-11-30T10:52:00Z">
        <w:r w:rsidRPr="007B26CB">
          <w:rPr>
            <w:rFonts w:ascii="Consolas" w:eastAsiaTheme="minorHAnsi" w:hAnsi="Consolas" w:cs="Lucida Sans Typewriter"/>
            <w:color w:val="268BD2"/>
            <w:sz w:val="16"/>
            <w:szCs w:val="16"/>
          </w:rPr>
          <w:t xml:space="preserve">                &lt;PoolProperties&gt;</w:t>
        </w:r>
      </w:ins>
    </w:p>
    <w:p w14:paraId="5C33DCBB" w14:textId="77777777" w:rsidR="007B26CB" w:rsidRPr="007B26CB" w:rsidRDefault="007B26CB" w:rsidP="007B26CB">
      <w:pPr>
        <w:rPr>
          <w:ins w:id="5259" w:author="Greg Stoike" w:date="2018-11-30T10:52:00Z"/>
          <w:rFonts w:ascii="Consolas" w:eastAsiaTheme="minorHAnsi" w:hAnsi="Consolas" w:cs="Lucida Sans Typewriter"/>
          <w:color w:val="268BD2"/>
          <w:sz w:val="16"/>
          <w:szCs w:val="16"/>
        </w:rPr>
      </w:pPr>
      <w:ins w:id="5260"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4CA7CC5F" w14:textId="77777777" w:rsidR="007B26CB" w:rsidRPr="007B26CB" w:rsidRDefault="007B26CB" w:rsidP="007B26CB">
      <w:pPr>
        <w:rPr>
          <w:ins w:id="5261" w:author="Greg Stoike" w:date="2018-11-30T10:52:00Z"/>
          <w:rFonts w:ascii="Consolas" w:eastAsiaTheme="minorHAnsi" w:hAnsi="Consolas" w:cs="Lucida Sans Typewriter"/>
          <w:color w:val="268BD2"/>
          <w:sz w:val="16"/>
          <w:szCs w:val="16"/>
        </w:rPr>
      </w:pPr>
      <w:ins w:id="526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5C583B91" w14:textId="77777777" w:rsidR="007B26CB" w:rsidRPr="007B26CB" w:rsidRDefault="007B26CB" w:rsidP="007B26CB">
      <w:pPr>
        <w:rPr>
          <w:ins w:id="5263" w:author="Greg Stoike" w:date="2018-11-30T10:52:00Z"/>
          <w:rFonts w:ascii="Consolas" w:eastAsiaTheme="minorHAnsi" w:hAnsi="Consolas" w:cs="Lucida Sans Typewriter"/>
          <w:color w:val="268BD2"/>
          <w:sz w:val="16"/>
          <w:szCs w:val="16"/>
        </w:rPr>
      </w:pPr>
      <w:ins w:id="5264"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3FF20876" w14:textId="77777777" w:rsidR="007B26CB" w:rsidRPr="007B26CB" w:rsidRDefault="007B26CB" w:rsidP="007B26CB">
      <w:pPr>
        <w:rPr>
          <w:ins w:id="5265" w:author="Greg Stoike" w:date="2018-11-30T10:52:00Z"/>
          <w:rFonts w:ascii="Consolas" w:eastAsiaTheme="minorHAnsi" w:hAnsi="Consolas" w:cs="Lucida Sans Typewriter"/>
          <w:color w:val="268BD2"/>
          <w:sz w:val="16"/>
          <w:szCs w:val="16"/>
        </w:rPr>
      </w:pPr>
      <w:ins w:id="526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33B6817" w14:textId="77777777" w:rsidR="007B26CB" w:rsidRPr="007B26CB" w:rsidRDefault="007B26CB" w:rsidP="007B26CB">
      <w:pPr>
        <w:rPr>
          <w:ins w:id="5267" w:author="Greg Stoike" w:date="2018-11-30T10:52:00Z"/>
          <w:rFonts w:ascii="Consolas" w:eastAsiaTheme="minorHAnsi" w:hAnsi="Consolas" w:cs="Lucida Sans Typewriter"/>
          <w:color w:val="268BD2"/>
          <w:sz w:val="16"/>
          <w:szCs w:val="16"/>
        </w:rPr>
      </w:pPr>
      <w:ins w:id="5268"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5915104C" w14:textId="77777777" w:rsidR="007B26CB" w:rsidRPr="007B26CB" w:rsidRDefault="007B26CB" w:rsidP="007B26CB">
      <w:pPr>
        <w:rPr>
          <w:ins w:id="5269" w:author="Greg Stoike" w:date="2018-11-30T10:52:00Z"/>
          <w:rFonts w:ascii="Consolas" w:eastAsiaTheme="minorHAnsi" w:hAnsi="Consolas" w:cs="Lucida Sans Typewriter"/>
          <w:color w:val="268BD2"/>
          <w:sz w:val="16"/>
          <w:szCs w:val="16"/>
        </w:rPr>
      </w:pPr>
      <w:ins w:id="5270"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181F1A90" w14:textId="77777777" w:rsidR="007B26CB" w:rsidRPr="007B26CB" w:rsidRDefault="007B26CB" w:rsidP="007B26CB">
      <w:pPr>
        <w:rPr>
          <w:ins w:id="5271" w:author="Greg Stoike" w:date="2018-11-30T10:52:00Z"/>
          <w:rFonts w:ascii="Consolas" w:eastAsiaTheme="minorHAnsi" w:hAnsi="Consolas" w:cs="Lucida Sans Typewriter"/>
          <w:color w:val="268BD2"/>
          <w:sz w:val="16"/>
          <w:szCs w:val="16"/>
        </w:rPr>
      </w:pPr>
      <w:ins w:id="527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C4ACFD0" w14:textId="77777777" w:rsidR="007B26CB" w:rsidRPr="007B26CB" w:rsidRDefault="007B26CB" w:rsidP="007B26CB">
      <w:pPr>
        <w:rPr>
          <w:ins w:id="5273" w:author="Greg Stoike" w:date="2018-11-30T10:52:00Z"/>
          <w:rFonts w:ascii="Consolas" w:eastAsiaTheme="minorHAnsi" w:hAnsi="Consolas" w:cs="Lucida Sans Typewriter"/>
          <w:color w:val="268BD2"/>
          <w:sz w:val="16"/>
          <w:szCs w:val="16"/>
        </w:rPr>
      </w:pPr>
      <w:ins w:id="5274"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5D136608" w14:textId="77777777" w:rsidR="007B26CB" w:rsidRPr="007B26CB" w:rsidRDefault="007B26CB" w:rsidP="007B26CB">
      <w:pPr>
        <w:rPr>
          <w:ins w:id="5275" w:author="Greg Stoike" w:date="2018-11-30T10:52:00Z"/>
          <w:rFonts w:ascii="Consolas" w:eastAsiaTheme="minorHAnsi" w:hAnsi="Consolas" w:cs="Lucida Sans Typewriter"/>
          <w:color w:val="268BD2"/>
          <w:sz w:val="16"/>
          <w:szCs w:val="16"/>
        </w:rPr>
      </w:pPr>
      <w:ins w:id="527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4C3E2A54" w14:textId="77777777" w:rsidR="007B26CB" w:rsidRPr="007B26CB" w:rsidRDefault="007B26CB" w:rsidP="007B26CB">
      <w:pPr>
        <w:rPr>
          <w:ins w:id="5277" w:author="Greg Stoike" w:date="2018-11-30T10:52:00Z"/>
          <w:rFonts w:ascii="Consolas" w:eastAsiaTheme="minorHAnsi" w:hAnsi="Consolas" w:cs="Lucida Sans Typewriter"/>
          <w:color w:val="268BD2"/>
          <w:sz w:val="16"/>
          <w:szCs w:val="16"/>
        </w:rPr>
      </w:pPr>
      <w:ins w:id="527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7EAC82A" w14:textId="77777777" w:rsidR="007B26CB" w:rsidRPr="007B26CB" w:rsidRDefault="007B26CB" w:rsidP="007B26CB">
      <w:pPr>
        <w:rPr>
          <w:ins w:id="5279" w:author="Greg Stoike" w:date="2018-11-30T10:52:00Z"/>
          <w:rFonts w:ascii="Consolas" w:eastAsiaTheme="minorHAnsi" w:hAnsi="Consolas" w:cs="Lucida Sans Typewriter"/>
          <w:color w:val="268BD2"/>
          <w:sz w:val="16"/>
          <w:szCs w:val="16"/>
        </w:rPr>
      </w:pPr>
      <w:ins w:id="5280" w:author="Greg Stoike" w:date="2018-11-30T10:52:00Z">
        <w:r w:rsidRPr="007B26CB">
          <w:rPr>
            <w:rFonts w:ascii="Consolas" w:eastAsiaTheme="minorHAnsi" w:hAnsi="Consolas" w:cs="Lucida Sans Typewriter"/>
            <w:color w:val="268BD2"/>
            <w:sz w:val="16"/>
            <w:szCs w:val="16"/>
          </w:rPr>
          <w:t xml:space="preserve">                  &lt;PoolProperty name="Answer Key" value="D"/&gt;</w:t>
        </w:r>
      </w:ins>
    </w:p>
    <w:p w14:paraId="550D9918" w14:textId="77777777" w:rsidR="007B26CB" w:rsidRPr="007B26CB" w:rsidRDefault="007B26CB" w:rsidP="007B26CB">
      <w:pPr>
        <w:rPr>
          <w:ins w:id="5281" w:author="Greg Stoike" w:date="2018-11-30T10:52:00Z"/>
          <w:rFonts w:ascii="Consolas" w:eastAsiaTheme="minorHAnsi" w:hAnsi="Consolas" w:cs="Lucida Sans Typewriter"/>
          <w:color w:val="268BD2"/>
          <w:sz w:val="16"/>
          <w:szCs w:val="16"/>
        </w:rPr>
      </w:pPr>
      <w:ins w:id="5282" w:author="Greg Stoike" w:date="2018-11-30T10:52:00Z">
        <w:r w:rsidRPr="007B26CB">
          <w:rPr>
            <w:rFonts w:ascii="Consolas" w:eastAsiaTheme="minorHAnsi" w:hAnsi="Consolas" w:cs="Lucida Sans Typewriter"/>
            <w:color w:val="268BD2"/>
            <w:sz w:val="16"/>
            <w:szCs w:val="16"/>
          </w:rPr>
          <w:lastRenderedPageBreak/>
          <w:t xml:space="preserve">                &lt;/PoolProperties&gt;</w:t>
        </w:r>
      </w:ins>
    </w:p>
    <w:p w14:paraId="05B72383" w14:textId="77777777" w:rsidR="007B26CB" w:rsidRPr="007B26CB" w:rsidRDefault="007B26CB" w:rsidP="007B26CB">
      <w:pPr>
        <w:rPr>
          <w:ins w:id="5283" w:author="Greg Stoike" w:date="2018-11-30T10:52:00Z"/>
          <w:rFonts w:ascii="Consolas" w:eastAsiaTheme="minorHAnsi" w:hAnsi="Consolas" w:cs="Lucida Sans Typewriter"/>
          <w:color w:val="268BD2"/>
          <w:sz w:val="16"/>
          <w:szCs w:val="16"/>
        </w:rPr>
      </w:pPr>
      <w:ins w:id="5284" w:author="Greg Stoike" w:date="2018-11-30T10:52:00Z">
        <w:r w:rsidRPr="007B26CB">
          <w:rPr>
            <w:rFonts w:ascii="Consolas" w:eastAsiaTheme="minorHAnsi" w:hAnsi="Consolas" w:cs="Lucida Sans Typewriter"/>
            <w:color w:val="268BD2"/>
            <w:sz w:val="16"/>
            <w:szCs w:val="16"/>
          </w:rPr>
          <w:t xml:space="preserve">                &lt;Presentations&gt;</w:t>
        </w:r>
      </w:ins>
    </w:p>
    <w:p w14:paraId="5DD9FA62" w14:textId="77777777" w:rsidR="007B26CB" w:rsidRPr="007B26CB" w:rsidRDefault="007B26CB" w:rsidP="007B26CB">
      <w:pPr>
        <w:rPr>
          <w:ins w:id="5285" w:author="Greg Stoike" w:date="2018-11-30T10:52:00Z"/>
          <w:rFonts w:ascii="Consolas" w:eastAsiaTheme="minorHAnsi" w:hAnsi="Consolas" w:cs="Lucida Sans Typewriter"/>
          <w:color w:val="268BD2"/>
          <w:sz w:val="16"/>
          <w:szCs w:val="16"/>
        </w:rPr>
      </w:pPr>
      <w:ins w:id="528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E67585F" w14:textId="77777777" w:rsidR="007B26CB" w:rsidRPr="007B26CB" w:rsidRDefault="007B26CB" w:rsidP="007B26CB">
      <w:pPr>
        <w:rPr>
          <w:ins w:id="5287" w:author="Greg Stoike" w:date="2018-11-30T10:52:00Z"/>
          <w:rFonts w:ascii="Consolas" w:eastAsiaTheme="minorHAnsi" w:hAnsi="Consolas" w:cs="Lucida Sans Typewriter"/>
          <w:color w:val="268BD2"/>
          <w:sz w:val="16"/>
          <w:szCs w:val="16"/>
        </w:rPr>
      </w:pPr>
      <w:ins w:id="528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2DB5F507" w14:textId="77777777" w:rsidR="007B26CB" w:rsidRPr="007B26CB" w:rsidRDefault="007B26CB" w:rsidP="007B26CB">
      <w:pPr>
        <w:rPr>
          <w:ins w:id="5289" w:author="Greg Stoike" w:date="2018-11-30T10:52:00Z"/>
          <w:rFonts w:ascii="Consolas" w:eastAsiaTheme="minorHAnsi" w:hAnsi="Consolas" w:cs="Lucida Sans Typewriter"/>
          <w:color w:val="268BD2"/>
          <w:sz w:val="16"/>
          <w:szCs w:val="16"/>
        </w:rPr>
      </w:pPr>
      <w:ins w:id="5290" w:author="Greg Stoike" w:date="2018-11-30T10:52:00Z">
        <w:r w:rsidRPr="007B26CB">
          <w:rPr>
            <w:rFonts w:ascii="Consolas" w:eastAsiaTheme="minorHAnsi" w:hAnsi="Consolas" w:cs="Lucida Sans Typewriter"/>
            <w:color w:val="268BD2"/>
            <w:sz w:val="16"/>
            <w:szCs w:val="16"/>
          </w:rPr>
          <w:t xml:space="preserve">                &lt;/Presentations&gt;</w:t>
        </w:r>
      </w:ins>
    </w:p>
    <w:p w14:paraId="3885D014" w14:textId="77777777" w:rsidR="007B26CB" w:rsidRPr="007B26CB" w:rsidRDefault="007B26CB" w:rsidP="007B26CB">
      <w:pPr>
        <w:rPr>
          <w:ins w:id="5291" w:author="Greg Stoike" w:date="2018-11-30T10:52:00Z"/>
          <w:rFonts w:ascii="Consolas" w:eastAsiaTheme="minorHAnsi" w:hAnsi="Consolas" w:cs="Lucida Sans Typewriter"/>
          <w:color w:val="268BD2"/>
          <w:sz w:val="16"/>
          <w:szCs w:val="16"/>
        </w:rPr>
      </w:pPr>
      <w:ins w:id="5292" w:author="Greg Stoike" w:date="2018-11-30T10:52:00Z">
        <w:r w:rsidRPr="007B26CB">
          <w:rPr>
            <w:rFonts w:ascii="Consolas" w:eastAsiaTheme="minorHAnsi" w:hAnsi="Consolas" w:cs="Lucida Sans Typewriter"/>
            <w:color w:val="268BD2"/>
            <w:sz w:val="16"/>
            <w:szCs w:val="16"/>
          </w:rPr>
          <w:t xml:space="preserve">                &lt;ItemScoreDimensions&gt;</w:t>
        </w:r>
      </w:ins>
    </w:p>
    <w:p w14:paraId="008C747F" w14:textId="77777777" w:rsidR="007B26CB" w:rsidRPr="007B26CB" w:rsidRDefault="007B26CB" w:rsidP="007B26CB">
      <w:pPr>
        <w:rPr>
          <w:ins w:id="5293" w:author="Greg Stoike" w:date="2018-11-30T10:52:00Z"/>
          <w:rFonts w:ascii="Consolas" w:eastAsiaTheme="minorHAnsi" w:hAnsi="Consolas" w:cs="Lucida Sans Typewriter"/>
          <w:color w:val="268BD2"/>
          <w:sz w:val="16"/>
          <w:szCs w:val="16"/>
        </w:rPr>
      </w:pPr>
      <w:ins w:id="5294"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275DEED3" w14:textId="77777777" w:rsidR="007B26CB" w:rsidRPr="007B26CB" w:rsidRDefault="007B26CB" w:rsidP="007B26CB">
      <w:pPr>
        <w:rPr>
          <w:ins w:id="5295" w:author="Greg Stoike" w:date="2018-11-30T10:52:00Z"/>
          <w:rFonts w:ascii="Consolas" w:eastAsiaTheme="minorHAnsi" w:hAnsi="Consolas" w:cs="Lucida Sans Typewriter"/>
          <w:color w:val="268BD2"/>
          <w:sz w:val="16"/>
          <w:szCs w:val="16"/>
        </w:rPr>
      </w:pPr>
      <w:ins w:id="5296" w:author="Greg Stoike" w:date="2018-11-30T10:52:00Z">
        <w:r w:rsidRPr="007B26CB">
          <w:rPr>
            <w:rFonts w:ascii="Consolas" w:eastAsiaTheme="minorHAnsi" w:hAnsi="Consolas" w:cs="Lucida Sans Typewriter"/>
            <w:color w:val="268BD2"/>
            <w:sz w:val="16"/>
            <w:szCs w:val="16"/>
          </w:rPr>
          <w:t xml:space="preserve">                    &lt;ItemScoreParameter value="0.5623700022697449" measurementParameter="a"/&gt;</w:t>
        </w:r>
      </w:ins>
    </w:p>
    <w:p w14:paraId="599FE174" w14:textId="77777777" w:rsidR="007B26CB" w:rsidRPr="007B26CB" w:rsidRDefault="007B26CB" w:rsidP="007B26CB">
      <w:pPr>
        <w:rPr>
          <w:ins w:id="5297" w:author="Greg Stoike" w:date="2018-11-30T10:52:00Z"/>
          <w:rFonts w:ascii="Consolas" w:eastAsiaTheme="minorHAnsi" w:hAnsi="Consolas" w:cs="Lucida Sans Typewriter"/>
          <w:color w:val="268BD2"/>
          <w:sz w:val="16"/>
          <w:szCs w:val="16"/>
        </w:rPr>
      </w:pPr>
      <w:ins w:id="5298" w:author="Greg Stoike" w:date="2018-11-30T10:52:00Z">
        <w:r w:rsidRPr="007B26CB">
          <w:rPr>
            <w:rFonts w:ascii="Consolas" w:eastAsiaTheme="minorHAnsi" w:hAnsi="Consolas" w:cs="Lucida Sans Typewriter"/>
            <w:color w:val="268BD2"/>
            <w:sz w:val="16"/>
            <w:szCs w:val="16"/>
          </w:rPr>
          <w:t xml:space="preserve">                    &lt;ItemScoreParameter value="0.3220199942588806" measurementParameter="b"/&gt;</w:t>
        </w:r>
      </w:ins>
    </w:p>
    <w:p w14:paraId="65990B73" w14:textId="77777777" w:rsidR="007B26CB" w:rsidRPr="007B26CB" w:rsidRDefault="007B26CB" w:rsidP="007B26CB">
      <w:pPr>
        <w:rPr>
          <w:ins w:id="5299" w:author="Greg Stoike" w:date="2018-11-30T10:52:00Z"/>
          <w:rFonts w:ascii="Consolas" w:eastAsiaTheme="minorHAnsi" w:hAnsi="Consolas" w:cs="Lucida Sans Typewriter"/>
          <w:color w:val="268BD2"/>
          <w:sz w:val="16"/>
          <w:szCs w:val="16"/>
        </w:rPr>
      </w:pPr>
      <w:ins w:id="5300"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3B5916F1" w14:textId="77777777" w:rsidR="007B26CB" w:rsidRPr="007B26CB" w:rsidRDefault="007B26CB" w:rsidP="007B26CB">
      <w:pPr>
        <w:rPr>
          <w:ins w:id="5301" w:author="Greg Stoike" w:date="2018-11-30T10:52:00Z"/>
          <w:rFonts w:ascii="Consolas" w:eastAsiaTheme="minorHAnsi" w:hAnsi="Consolas" w:cs="Lucida Sans Typewriter"/>
          <w:color w:val="268BD2"/>
          <w:sz w:val="16"/>
          <w:szCs w:val="16"/>
        </w:rPr>
      </w:pPr>
      <w:ins w:id="5302" w:author="Greg Stoike" w:date="2018-11-30T10:52:00Z">
        <w:r w:rsidRPr="007B26CB">
          <w:rPr>
            <w:rFonts w:ascii="Consolas" w:eastAsiaTheme="minorHAnsi" w:hAnsi="Consolas" w:cs="Lucida Sans Typewriter"/>
            <w:color w:val="268BD2"/>
            <w:sz w:val="16"/>
            <w:szCs w:val="16"/>
          </w:rPr>
          <w:t xml:space="preserve">                  &lt;/ItemScoreDimension&gt;</w:t>
        </w:r>
      </w:ins>
    </w:p>
    <w:p w14:paraId="63D1DF0F" w14:textId="77777777" w:rsidR="007B26CB" w:rsidRPr="007B26CB" w:rsidRDefault="007B26CB" w:rsidP="007B26CB">
      <w:pPr>
        <w:rPr>
          <w:ins w:id="5303" w:author="Greg Stoike" w:date="2018-11-30T10:52:00Z"/>
          <w:rFonts w:ascii="Consolas" w:eastAsiaTheme="minorHAnsi" w:hAnsi="Consolas" w:cs="Lucida Sans Typewriter"/>
          <w:color w:val="268BD2"/>
          <w:sz w:val="16"/>
          <w:szCs w:val="16"/>
        </w:rPr>
      </w:pPr>
      <w:ins w:id="5304" w:author="Greg Stoike" w:date="2018-11-30T10:52:00Z">
        <w:r w:rsidRPr="007B26CB">
          <w:rPr>
            <w:rFonts w:ascii="Consolas" w:eastAsiaTheme="minorHAnsi" w:hAnsi="Consolas" w:cs="Lucida Sans Typewriter"/>
            <w:color w:val="268BD2"/>
            <w:sz w:val="16"/>
            <w:szCs w:val="16"/>
          </w:rPr>
          <w:t xml:space="preserve">                &lt;/ItemScoreDimensions&gt;</w:t>
        </w:r>
      </w:ins>
    </w:p>
    <w:p w14:paraId="0567358B" w14:textId="77777777" w:rsidR="007B26CB" w:rsidRPr="007B26CB" w:rsidRDefault="007B26CB" w:rsidP="007B26CB">
      <w:pPr>
        <w:rPr>
          <w:ins w:id="5305" w:author="Greg Stoike" w:date="2018-11-30T10:52:00Z"/>
          <w:rFonts w:ascii="Consolas" w:eastAsiaTheme="minorHAnsi" w:hAnsi="Consolas" w:cs="Lucida Sans Typewriter"/>
          <w:color w:val="268BD2"/>
          <w:sz w:val="16"/>
          <w:szCs w:val="16"/>
        </w:rPr>
      </w:pPr>
      <w:ins w:id="5306" w:author="Greg Stoike" w:date="2018-11-30T10:52:00Z">
        <w:r w:rsidRPr="007B26CB">
          <w:rPr>
            <w:rFonts w:ascii="Consolas" w:eastAsiaTheme="minorHAnsi" w:hAnsi="Consolas" w:cs="Lucida Sans Typewriter"/>
            <w:color w:val="268BD2"/>
            <w:sz w:val="16"/>
            <w:szCs w:val="16"/>
          </w:rPr>
          <w:t xml:space="preserve">                &lt;BlueprintReferences&gt;</w:t>
        </w:r>
      </w:ins>
    </w:p>
    <w:p w14:paraId="637DC8F8" w14:textId="77777777" w:rsidR="007B26CB" w:rsidRPr="007B26CB" w:rsidRDefault="007B26CB" w:rsidP="007B26CB">
      <w:pPr>
        <w:rPr>
          <w:ins w:id="5307" w:author="Greg Stoike" w:date="2018-11-30T10:52:00Z"/>
          <w:rFonts w:ascii="Consolas" w:eastAsiaTheme="minorHAnsi" w:hAnsi="Consolas" w:cs="Lucida Sans Typewriter"/>
          <w:color w:val="268BD2"/>
          <w:sz w:val="16"/>
          <w:szCs w:val="16"/>
        </w:rPr>
      </w:pPr>
      <w:ins w:id="530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B93CA20" w14:textId="77777777" w:rsidR="007B26CB" w:rsidRPr="007B26CB" w:rsidRDefault="007B26CB" w:rsidP="007B26CB">
      <w:pPr>
        <w:rPr>
          <w:ins w:id="5309" w:author="Greg Stoike" w:date="2018-11-30T10:52:00Z"/>
          <w:rFonts w:ascii="Consolas" w:eastAsiaTheme="minorHAnsi" w:hAnsi="Consolas" w:cs="Lucida Sans Typewriter"/>
          <w:color w:val="268BD2"/>
          <w:sz w:val="16"/>
          <w:szCs w:val="16"/>
        </w:rPr>
      </w:pPr>
      <w:ins w:id="5310" w:author="Greg Stoike" w:date="2018-11-30T10:52:00Z">
        <w:r w:rsidRPr="007B26CB">
          <w:rPr>
            <w:rFonts w:ascii="Consolas" w:eastAsiaTheme="minorHAnsi" w:hAnsi="Consolas" w:cs="Lucida Sans Typewriter"/>
            <w:color w:val="268BD2"/>
            <w:sz w:val="16"/>
            <w:szCs w:val="16"/>
          </w:rPr>
          <w:t xml:space="preserve">                  &lt;BlueprintReference idRef="3-L"/&gt;</w:t>
        </w:r>
      </w:ins>
    </w:p>
    <w:p w14:paraId="1FBE2D61" w14:textId="77777777" w:rsidR="007B26CB" w:rsidRPr="007B26CB" w:rsidRDefault="007B26CB" w:rsidP="007B26CB">
      <w:pPr>
        <w:rPr>
          <w:ins w:id="5311" w:author="Greg Stoike" w:date="2018-11-30T10:52:00Z"/>
          <w:rFonts w:ascii="Consolas" w:eastAsiaTheme="minorHAnsi" w:hAnsi="Consolas" w:cs="Lucida Sans Typewriter"/>
          <w:color w:val="268BD2"/>
          <w:sz w:val="16"/>
          <w:szCs w:val="16"/>
        </w:rPr>
      </w:pPr>
      <w:ins w:id="5312"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5DDFB089" w14:textId="77777777" w:rsidR="007B26CB" w:rsidRPr="007B26CB" w:rsidRDefault="007B26CB" w:rsidP="007B26CB">
      <w:pPr>
        <w:rPr>
          <w:ins w:id="5313" w:author="Greg Stoike" w:date="2018-11-30T10:52:00Z"/>
          <w:rFonts w:ascii="Consolas" w:eastAsiaTheme="minorHAnsi" w:hAnsi="Consolas" w:cs="Lucida Sans Typewriter"/>
          <w:color w:val="268BD2"/>
          <w:sz w:val="16"/>
          <w:szCs w:val="16"/>
        </w:rPr>
      </w:pPr>
      <w:ins w:id="5314" w:author="Greg Stoike" w:date="2018-11-30T10:52:00Z">
        <w:r w:rsidRPr="007B26CB">
          <w:rPr>
            <w:rFonts w:ascii="Consolas" w:eastAsiaTheme="minorHAnsi" w:hAnsi="Consolas" w:cs="Lucida Sans Typewriter"/>
            <w:color w:val="268BD2"/>
            <w:sz w:val="16"/>
            <w:szCs w:val="16"/>
          </w:rPr>
          <w:t xml:space="preserve">                &lt;/BlueprintReferences&gt;</w:t>
        </w:r>
      </w:ins>
    </w:p>
    <w:p w14:paraId="698470DA" w14:textId="77777777" w:rsidR="007B26CB" w:rsidRPr="007B26CB" w:rsidRDefault="007B26CB" w:rsidP="007B26CB">
      <w:pPr>
        <w:rPr>
          <w:ins w:id="5315" w:author="Greg Stoike" w:date="2018-11-30T10:52:00Z"/>
          <w:rFonts w:ascii="Consolas" w:eastAsiaTheme="minorHAnsi" w:hAnsi="Consolas" w:cs="Lucida Sans Typewriter"/>
          <w:color w:val="268BD2"/>
          <w:sz w:val="16"/>
          <w:szCs w:val="16"/>
        </w:rPr>
      </w:pPr>
      <w:ins w:id="5316" w:author="Greg Stoike" w:date="2018-11-30T10:52:00Z">
        <w:r w:rsidRPr="007B26CB">
          <w:rPr>
            <w:rFonts w:ascii="Consolas" w:eastAsiaTheme="minorHAnsi" w:hAnsi="Consolas" w:cs="Lucida Sans Typewriter"/>
            <w:color w:val="268BD2"/>
            <w:sz w:val="16"/>
            <w:szCs w:val="16"/>
          </w:rPr>
          <w:t xml:space="preserve">              &lt;/Item&gt;</w:t>
        </w:r>
      </w:ins>
    </w:p>
    <w:p w14:paraId="18EA496B" w14:textId="77777777" w:rsidR="007B26CB" w:rsidRPr="007B26CB" w:rsidRDefault="007B26CB" w:rsidP="007B26CB">
      <w:pPr>
        <w:rPr>
          <w:ins w:id="5317" w:author="Greg Stoike" w:date="2018-11-30T10:52:00Z"/>
          <w:rFonts w:ascii="Consolas" w:eastAsiaTheme="minorHAnsi" w:hAnsi="Consolas" w:cs="Lucida Sans Typewriter"/>
          <w:color w:val="268BD2"/>
          <w:sz w:val="16"/>
          <w:szCs w:val="16"/>
        </w:rPr>
      </w:pPr>
      <w:ins w:id="531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id="29877" type="MI"&gt;</w:t>
        </w:r>
      </w:ins>
    </w:p>
    <w:p w14:paraId="6F0F48C3" w14:textId="77777777" w:rsidR="007B26CB" w:rsidRPr="007B26CB" w:rsidRDefault="007B26CB" w:rsidP="007B26CB">
      <w:pPr>
        <w:rPr>
          <w:ins w:id="5319" w:author="Greg Stoike" w:date="2018-11-30T10:52:00Z"/>
          <w:rFonts w:ascii="Consolas" w:eastAsiaTheme="minorHAnsi" w:hAnsi="Consolas" w:cs="Lucida Sans Typewriter"/>
          <w:color w:val="268BD2"/>
          <w:sz w:val="16"/>
          <w:szCs w:val="16"/>
        </w:rPr>
      </w:pPr>
      <w:ins w:id="5320" w:author="Greg Stoike" w:date="2018-11-30T10:52:00Z">
        <w:r w:rsidRPr="007B26CB">
          <w:rPr>
            <w:rFonts w:ascii="Consolas" w:eastAsiaTheme="minorHAnsi" w:hAnsi="Consolas" w:cs="Lucida Sans Typewriter"/>
            <w:color w:val="268BD2"/>
            <w:sz w:val="16"/>
            <w:szCs w:val="16"/>
          </w:rPr>
          <w:t xml:space="preserve">                &lt;PoolProperties&gt;</w:t>
        </w:r>
      </w:ins>
    </w:p>
    <w:p w14:paraId="38675834" w14:textId="77777777" w:rsidR="007B26CB" w:rsidRPr="007B26CB" w:rsidRDefault="007B26CB" w:rsidP="007B26CB">
      <w:pPr>
        <w:rPr>
          <w:ins w:id="5321" w:author="Greg Stoike" w:date="2018-11-30T10:52:00Z"/>
          <w:rFonts w:ascii="Consolas" w:eastAsiaTheme="minorHAnsi" w:hAnsi="Consolas" w:cs="Lucida Sans Typewriter"/>
          <w:color w:val="268BD2"/>
          <w:sz w:val="16"/>
          <w:szCs w:val="16"/>
        </w:rPr>
      </w:pPr>
      <w:ins w:id="5322" w:author="Greg Stoike" w:date="2018-11-30T10:52:00Z">
        <w:r w:rsidRPr="007B26CB">
          <w:rPr>
            <w:rFonts w:ascii="Consolas" w:eastAsiaTheme="minorHAnsi" w:hAnsi="Consolas" w:cs="Lucida Sans Typewriter"/>
            <w:color w:val="268BD2"/>
            <w:sz w:val="16"/>
            <w:szCs w:val="16"/>
          </w:rPr>
          <w:t xml:space="preserve">                  &lt;PoolProperty name="Answer Key" value="MI"/&gt;</w:t>
        </w:r>
      </w:ins>
    </w:p>
    <w:p w14:paraId="6FAF8400" w14:textId="77777777" w:rsidR="007B26CB" w:rsidRPr="007B26CB" w:rsidRDefault="007B26CB" w:rsidP="007B26CB">
      <w:pPr>
        <w:rPr>
          <w:ins w:id="5323" w:author="Greg Stoike" w:date="2018-11-30T10:52:00Z"/>
          <w:rFonts w:ascii="Consolas" w:eastAsiaTheme="minorHAnsi" w:hAnsi="Consolas" w:cs="Lucida Sans Typewriter"/>
          <w:color w:val="268BD2"/>
          <w:sz w:val="16"/>
          <w:szCs w:val="16"/>
        </w:rPr>
      </w:pPr>
      <w:ins w:id="532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B67EE49" w14:textId="77777777" w:rsidR="007B26CB" w:rsidRPr="007B26CB" w:rsidRDefault="007B26CB" w:rsidP="007B26CB">
      <w:pPr>
        <w:rPr>
          <w:ins w:id="5325" w:author="Greg Stoike" w:date="2018-11-30T10:52:00Z"/>
          <w:rFonts w:ascii="Consolas" w:eastAsiaTheme="minorHAnsi" w:hAnsi="Consolas" w:cs="Lucida Sans Typewriter"/>
          <w:color w:val="268BD2"/>
          <w:sz w:val="16"/>
          <w:szCs w:val="16"/>
        </w:rPr>
      </w:pPr>
      <w:ins w:id="5326" w:author="Greg Stoike" w:date="2018-11-30T10:52:00Z">
        <w:r w:rsidRPr="007B26CB">
          <w:rPr>
            <w:rFonts w:ascii="Consolas" w:eastAsiaTheme="minorHAnsi" w:hAnsi="Consolas" w:cs="Lucida Sans Typewriter"/>
            <w:color w:val="268BD2"/>
            <w:sz w:val="16"/>
            <w:szCs w:val="16"/>
          </w:rPr>
          <w:t xml:space="preserve">                  &lt;PoolProperty name="ASL" value="Y"/&gt;</w:t>
        </w:r>
      </w:ins>
    </w:p>
    <w:p w14:paraId="1D2D2AC8" w14:textId="77777777" w:rsidR="007B26CB" w:rsidRPr="007B26CB" w:rsidRDefault="007B26CB" w:rsidP="007B26CB">
      <w:pPr>
        <w:rPr>
          <w:ins w:id="5327" w:author="Greg Stoike" w:date="2018-11-30T10:52:00Z"/>
          <w:rFonts w:ascii="Consolas" w:eastAsiaTheme="minorHAnsi" w:hAnsi="Consolas" w:cs="Lucida Sans Typewriter"/>
          <w:color w:val="268BD2"/>
          <w:sz w:val="16"/>
          <w:szCs w:val="16"/>
        </w:rPr>
      </w:pPr>
      <w:ins w:id="532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8CF0056" w14:textId="77777777" w:rsidR="007B26CB" w:rsidRPr="007B26CB" w:rsidRDefault="007B26CB" w:rsidP="007B26CB">
      <w:pPr>
        <w:rPr>
          <w:ins w:id="5329" w:author="Greg Stoike" w:date="2018-11-30T10:52:00Z"/>
          <w:rFonts w:ascii="Consolas" w:eastAsiaTheme="minorHAnsi" w:hAnsi="Consolas" w:cs="Lucida Sans Typewriter"/>
          <w:color w:val="268BD2"/>
          <w:sz w:val="16"/>
          <w:szCs w:val="16"/>
        </w:rPr>
      </w:pPr>
      <w:ins w:id="5330"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684CE098" w14:textId="77777777" w:rsidR="007B26CB" w:rsidRPr="007B26CB" w:rsidRDefault="007B26CB" w:rsidP="007B26CB">
      <w:pPr>
        <w:rPr>
          <w:ins w:id="5331" w:author="Greg Stoike" w:date="2018-11-30T10:52:00Z"/>
          <w:rFonts w:ascii="Consolas" w:eastAsiaTheme="minorHAnsi" w:hAnsi="Consolas" w:cs="Lucida Sans Typewriter"/>
          <w:color w:val="268BD2"/>
          <w:sz w:val="16"/>
          <w:szCs w:val="16"/>
        </w:rPr>
      </w:pPr>
      <w:ins w:id="5332"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68512300" w14:textId="77777777" w:rsidR="007B26CB" w:rsidRPr="007B26CB" w:rsidRDefault="007B26CB" w:rsidP="007B26CB">
      <w:pPr>
        <w:rPr>
          <w:ins w:id="5333" w:author="Greg Stoike" w:date="2018-11-30T10:52:00Z"/>
          <w:rFonts w:ascii="Consolas" w:eastAsiaTheme="minorHAnsi" w:hAnsi="Consolas" w:cs="Lucida Sans Typewriter"/>
          <w:color w:val="268BD2"/>
          <w:sz w:val="16"/>
          <w:szCs w:val="16"/>
        </w:rPr>
      </w:pPr>
      <w:ins w:id="533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0BB8938A" w14:textId="77777777" w:rsidR="007B26CB" w:rsidRPr="007B26CB" w:rsidRDefault="007B26CB" w:rsidP="007B26CB">
      <w:pPr>
        <w:rPr>
          <w:ins w:id="5335" w:author="Greg Stoike" w:date="2018-11-30T10:52:00Z"/>
          <w:rFonts w:ascii="Consolas" w:eastAsiaTheme="minorHAnsi" w:hAnsi="Consolas" w:cs="Lucida Sans Typewriter"/>
          <w:color w:val="268BD2"/>
          <w:sz w:val="16"/>
          <w:szCs w:val="16"/>
        </w:rPr>
      </w:pPr>
      <w:ins w:id="533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4300D51F" w14:textId="77777777" w:rsidR="007B26CB" w:rsidRPr="007B26CB" w:rsidRDefault="007B26CB" w:rsidP="007B26CB">
      <w:pPr>
        <w:rPr>
          <w:ins w:id="5337" w:author="Greg Stoike" w:date="2018-11-30T10:52:00Z"/>
          <w:rFonts w:ascii="Consolas" w:eastAsiaTheme="minorHAnsi" w:hAnsi="Consolas" w:cs="Lucida Sans Typewriter"/>
          <w:color w:val="268BD2"/>
          <w:sz w:val="16"/>
          <w:szCs w:val="16"/>
        </w:rPr>
      </w:pPr>
      <w:ins w:id="5338"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11FCE4C0" w14:textId="77777777" w:rsidR="007B26CB" w:rsidRPr="007B26CB" w:rsidRDefault="007B26CB" w:rsidP="007B26CB">
      <w:pPr>
        <w:rPr>
          <w:ins w:id="5339" w:author="Greg Stoike" w:date="2018-11-30T10:52:00Z"/>
          <w:rFonts w:ascii="Consolas" w:eastAsiaTheme="minorHAnsi" w:hAnsi="Consolas" w:cs="Lucida Sans Typewriter"/>
          <w:color w:val="268BD2"/>
          <w:sz w:val="16"/>
          <w:szCs w:val="16"/>
        </w:rPr>
      </w:pPr>
      <w:ins w:id="534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DE04F1A" w14:textId="77777777" w:rsidR="007B26CB" w:rsidRPr="007B26CB" w:rsidRDefault="007B26CB" w:rsidP="007B26CB">
      <w:pPr>
        <w:rPr>
          <w:ins w:id="5341" w:author="Greg Stoike" w:date="2018-11-30T10:52:00Z"/>
          <w:rFonts w:ascii="Consolas" w:eastAsiaTheme="minorHAnsi" w:hAnsi="Consolas" w:cs="Lucida Sans Typewriter"/>
          <w:color w:val="268BD2"/>
          <w:sz w:val="16"/>
          <w:szCs w:val="16"/>
        </w:rPr>
      </w:pPr>
      <w:ins w:id="5342" w:author="Greg Stoike" w:date="2018-11-30T10:52:00Z">
        <w:r w:rsidRPr="007B26CB">
          <w:rPr>
            <w:rFonts w:ascii="Consolas" w:eastAsiaTheme="minorHAnsi" w:hAnsi="Consolas" w:cs="Lucida Sans Typewriter"/>
            <w:color w:val="268BD2"/>
            <w:sz w:val="16"/>
            <w:szCs w:val="16"/>
          </w:rPr>
          <w:lastRenderedPageBreak/>
          <w:t xml:space="preserve">                  &lt;PoolProperty name="Answer Key" value="MI"/&gt;</w:t>
        </w:r>
      </w:ins>
    </w:p>
    <w:p w14:paraId="11475883" w14:textId="77777777" w:rsidR="007B26CB" w:rsidRPr="007B26CB" w:rsidRDefault="007B26CB" w:rsidP="007B26CB">
      <w:pPr>
        <w:rPr>
          <w:ins w:id="5343" w:author="Greg Stoike" w:date="2018-11-30T10:52:00Z"/>
          <w:rFonts w:ascii="Consolas" w:eastAsiaTheme="minorHAnsi" w:hAnsi="Consolas" w:cs="Lucida Sans Typewriter"/>
          <w:color w:val="268BD2"/>
          <w:sz w:val="16"/>
          <w:szCs w:val="16"/>
        </w:rPr>
      </w:pPr>
      <w:ins w:id="5344" w:author="Greg Stoike" w:date="2018-11-30T10:52:00Z">
        <w:r w:rsidRPr="007B26CB">
          <w:rPr>
            <w:rFonts w:ascii="Consolas" w:eastAsiaTheme="minorHAnsi" w:hAnsi="Consolas" w:cs="Lucida Sans Typewriter"/>
            <w:color w:val="268BD2"/>
            <w:sz w:val="16"/>
            <w:szCs w:val="16"/>
          </w:rPr>
          <w:t xml:space="preserve">                &lt;/PoolProperties&gt;</w:t>
        </w:r>
      </w:ins>
    </w:p>
    <w:p w14:paraId="791B58AD" w14:textId="77777777" w:rsidR="007B26CB" w:rsidRPr="007B26CB" w:rsidRDefault="007B26CB" w:rsidP="007B26CB">
      <w:pPr>
        <w:rPr>
          <w:ins w:id="5345" w:author="Greg Stoike" w:date="2018-11-30T10:52:00Z"/>
          <w:rFonts w:ascii="Consolas" w:eastAsiaTheme="minorHAnsi" w:hAnsi="Consolas" w:cs="Lucida Sans Typewriter"/>
          <w:color w:val="268BD2"/>
          <w:sz w:val="16"/>
          <w:szCs w:val="16"/>
        </w:rPr>
      </w:pPr>
      <w:ins w:id="5346" w:author="Greg Stoike" w:date="2018-11-30T10:52:00Z">
        <w:r w:rsidRPr="007B26CB">
          <w:rPr>
            <w:rFonts w:ascii="Consolas" w:eastAsiaTheme="minorHAnsi" w:hAnsi="Consolas" w:cs="Lucida Sans Typewriter"/>
            <w:color w:val="268BD2"/>
            <w:sz w:val="16"/>
            <w:szCs w:val="16"/>
          </w:rPr>
          <w:t xml:space="preserve">                &lt;Presentations&gt;</w:t>
        </w:r>
      </w:ins>
    </w:p>
    <w:p w14:paraId="2925E2CE" w14:textId="77777777" w:rsidR="007B26CB" w:rsidRPr="007B26CB" w:rsidRDefault="007B26CB" w:rsidP="007B26CB">
      <w:pPr>
        <w:rPr>
          <w:ins w:id="5347" w:author="Greg Stoike" w:date="2018-11-30T10:52:00Z"/>
          <w:rFonts w:ascii="Consolas" w:eastAsiaTheme="minorHAnsi" w:hAnsi="Consolas" w:cs="Lucida Sans Typewriter"/>
          <w:color w:val="268BD2"/>
          <w:sz w:val="16"/>
          <w:szCs w:val="16"/>
        </w:rPr>
      </w:pPr>
      <w:ins w:id="534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D7AB95A" w14:textId="77777777" w:rsidR="007B26CB" w:rsidRPr="007B26CB" w:rsidRDefault="007B26CB" w:rsidP="007B26CB">
      <w:pPr>
        <w:rPr>
          <w:ins w:id="5349" w:author="Greg Stoike" w:date="2018-11-30T10:52:00Z"/>
          <w:rFonts w:ascii="Consolas" w:eastAsiaTheme="minorHAnsi" w:hAnsi="Consolas" w:cs="Lucida Sans Typewriter"/>
          <w:color w:val="268BD2"/>
          <w:sz w:val="16"/>
          <w:szCs w:val="16"/>
        </w:rPr>
      </w:pPr>
      <w:ins w:id="535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5825743B" w14:textId="77777777" w:rsidR="007B26CB" w:rsidRPr="007B26CB" w:rsidRDefault="007B26CB" w:rsidP="007B26CB">
      <w:pPr>
        <w:rPr>
          <w:ins w:id="5351" w:author="Greg Stoike" w:date="2018-11-30T10:52:00Z"/>
          <w:rFonts w:ascii="Consolas" w:eastAsiaTheme="minorHAnsi" w:hAnsi="Consolas" w:cs="Lucida Sans Typewriter"/>
          <w:color w:val="268BD2"/>
          <w:sz w:val="16"/>
          <w:szCs w:val="16"/>
        </w:rPr>
      </w:pPr>
      <w:ins w:id="5352" w:author="Greg Stoike" w:date="2018-11-30T10:52:00Z">
        <w:r w:rsidRPr="007B26CB">
          <w:rPr>
            <w:rFonts w:ascii="Consolas" w:eastAsiaTheme="minorHAnsi" w:hAnsi="Consolas" w:cs="Lucida Sans Typewriter"/>
            <w:color w:val="268BD2"/>
            <w:sz w:val="16"/>
            <w:szCs w:val="16"/>
          </w:rPr>
          <w:t xml:space="preserve">                &lt;/Presentations&gt;</w:t>
        </w:r>
      </w:ins>
    </w:p>
    <w:p w14:paraId="2FE8E0AA" w14:textId="77777777" w:rsidR="007B26CB" w:rsidRPr="007B26CB" w:rsidRDefault="007B26CB" w:rsidP="007B26CB">
      <w:pPr>
        <w:rPr>
          <w:ins w:id="5353" w:author="Greg Stoike" w:date="2018-11-30T10:52:00Z"/>
          <w:rFonts w:ascii="Consolas" w:eastAsiaTheme="minorHAnsi" w:hAnsi="Consolas" w:cs="Lucida Sans Typewriter"/>
          <w:color w:val="268BD2"/>
          <w:sz w:val="16"/>
          <w:szCs w:val="16"/>
        </w:rPr>
      </w:pPr>
      <w:ins w:id="5354" w:author="Greg Stoike" w:date="2018-11-30T10:52:00Z">
        <w:r w:rsidRPr="007B26CB">
          <w:rPr>
            <w:rFonts w:ascii="Consolas" w:eastAsiaTheme="minorHAnsi" w:hAnsi="Consolas" w:cs="Lucida Sans Typewriter"/>
            <w:color w:val="268BD2"/>
            <w:sz w:val="16"/>
            <w:szCs w:val="16"/>
          </w:rPr>
          <w:t xml:space="preserve">                &lt;ItemScoreDimensions&gt;</w:t>
        </w:r>
      </w:ins>
    </w:p>
    <w:p w14:paraId="13FF9C72" w14:textId="77777777" w:rsidR="007B26CB" w:rsidRPr="007B26CB" w:rsidRDefault="007B26CB" w:rsidP="007B26CB">
      <w:pPr>
        <w:rPr>
          <w:ins w:id="5355" w:author="Greg Stoike" w:date="2018-11-30T10:52:00Z"/>
          <w:rFonts w:ascii="Consolas" w:eastAsiaTheme="minorHAnsi" w:hAnsi="Consolas" w:cs="Lucida Sans Typewriter"/>
          <w:color w:val="268BD2"/>
          <w:sz w:val="16"/>
          <w:szCs w:val="16"/>
        </w:rPr>
      </w:pPr>
      <w:ins w:id="535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0218E37" w14:textId="77777777" w:rsidR="007B26CB" w:rsidRPr="007B26CB" w:rsidRDefault="007B26CB" w:rsidP="007B26CB">
      <w:pPr>
        <w:rPr>
          <w:ins w:id="5357" w:author="Greg Stoike" w:date="2018-11-30T10:52:00Z"/>
          <w:rFonts w:ascii="Consolas" w:eastAsiaTheme="minorHAnsi" w:hAnsi="Consolas" w:cs="Lucida Sans Typewriter"/>
          <w:color w:val="268BD2"/>
          <w:sz w:val="16"/>
          <w:szCs w:val="16"/>
        </w:rPr>
      </w:pPr>
      <w:ins w:id="5358" w:author="Greg Stoike" w:date="2018-11-30T10:52:00Z">
        <w:r w:rsidRPr="007B26CB">
          <w:rPr>
            <w:rFonts w:ascii="Consolas" w:eastAsiaTheme="minorHAnsi" w:hAnsi="Consolas" w:cs="Lucida Sans Typewriter"/>
            <w:color w:val="268BD2"/>
            <w:sz w:val="16"/>
            <w:szCs w:val="16"/>
          </w:rPr>
          <w:t xml:space="preserve">                    &lt;ItemScoreParameter value="0.564050018787384" measurementParameter="a"/&gt;</w:t>
        </w:r>
      </w:ins>
    </w:p>
    <w:p w14:paraId="3259B4CA" w14:textId="77777777" w:rsidR="007B26CB" w:rsidRPr="007B26CB" w:rsidRDefault="007B26CB" w:rsidP="007B26CB">
      <w:pPr>
        <w:rPr>
          <w:ins w:id="5359" w:author="Greg Stoike" w:date="2018-11-30T10:52:00Z"/>
          <w:rFonts w:ascii="Consolas" w:eastAsiaTheme="minorHAnsi" w:hAnsi="Consolas" w:cs="Lucida Sans Typewriter"/>
          <w:color w:val="268BD2"/>
          <w:sz w:val="16"/>
          <w:szCs w:val="16"/>
        </w:rPr>
      </w:pPr>
      <w:ins w:id="5360" w:author="Greg Stoike" w:date="2018-11-30T10:52:00Z">
        <w:r w:rsidRPr="007B26CB">
          <w:rPr>
            <w:rFonts w:ascii="Consolas" w:eastAsiaTheme="minorHAnsi" w:hAnsi="Consolas" w:cs="Lucida Sans Typewriter"/>
            <w:color w:val="268BD2"/>
            <w:sz w:val="16"/>
            <w:szCs w:val="16"/>
          </w:rPr>
          <w:t xml:space="preserve">                    &lt;ItemScoreParameter value="-0.07447999715805054" measurementParameter="b"/&gt;</w:t>
        </w:r>
      </w:ins>
    </w:p>
    <w:p w14:paraId="367976EF" w14:textId="77777777" w:rsidR="007B26CB" w:rsidRPr="007B26CB" w:rsidRDefault="007B26CB" w:rsidP="007B26CB">
      <w:pPr>
        <w:rPr>
          <w:ins w:id="5361" w:author="Greg Stoike" w:date="2018-11-30T10:52:00Z"/>
          <w:rFonts w:ascii="Consolas" w:eastAsiaTheme="minorHAnsi" w:hAnsi="Consolas" w:cs="Lucida Sans Typewriter"/>
          <w:color w:val="268BD2"/>
          <w:sz w:val="16"/>
          <w:szCs w:val="16"/>
        </w:rPr>
      </w:pPr>
      <w:ins w:id="536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CD48896" w14:textId="77777777" w:rsidR="007B26CB" w:rsidRPr="007B26CB" w:rsidRDefault="007B26CB" w:rsidP="007B26CB">
      <w:pPr>
        <w:rPr>
          <w:ins w:id="5363" w:author="Greg Stoike" w:date="2018-11-30T10:52:00Z"/>
          <w:rFonts w:ascii="Consolas" w:eastAsiaTheme="minorHAnsi" w:hAnsi="Consolas" w:cs="Lucida Sans Typewriter"/>
          <w:color w:val="268BD2"/>
          <w:sz w:val="16"/>
          <w:szCs w:val="16"/>
        </w:rPr>
      </w:pPr>
      <w:ins w:id="5364" w:author="Greg Stoike" w:date="2018-11-30T10:52:00Z">
        <w:r w:rsidRPr="007B26CB">
          <w:rPr>
            <w:rFonts w:ascii="Consolas" w:eastAsiaTheme="minorHAnsi" w:hAnsi="Consolas" w:cs="Lucida Sans Typewriter"/>
            <w:color w:val="268BD2"/>
            <w:sz w:val="16"/>
            <w:szCs w:val="16"/>
          </w:rPr>
          <w:t xml:space="preserve">                  &lt;/ItemScoreDimension&gt;</w:t>
        </w:r>
      </w:ins>
    </w:p>
    <w:p w14:paraId="3088D38F" w14:textId="77777777" w:rsidR="007B26CB" w:rsidRPr="007B26CB" w:rsidRDefault="007B26CB" w:rsidP="007B26CB">
      <w:pPr>
        <w:rPr>
          <w:ins w:id="5365" w:author="Greg Stoike" w:date="2018-11-30T10:52:00Z"/>
          <w:rFonts w:ascii="Consolas" w:eastAsiaTheme="minorHAnsi" w:hAnsi="Consolas" w:cs="Lucida Sans Typewriter"/>
          <w:color w:val="268BD2"/>
          <w:sz w:val="16"/>
          <w:szCs w:val="16"/>
        </w:rPr>
      </w:pPr>
      <w:ins w:id="5366" w:author="Greg Stoike" w:date="2018-11-30T10:52:00Z">
        <w:r w:rsidRPr="007B26CB">
          <w:rPr>
            <w:rFonts w:ascii="Consolas" w:eastAsiaTheme="minorHAnsi" w:hAnsi="Consolas" w:cs="Lucida Sans Typewriter"/>
            <w:color w:val="268BD2"/>
            <w:sz w:val="16"/>
            <w:szCs w:val="16"/>
          </w:rPr>
          <w:t xml:space="preserve">                &lt;/ItemScoreDimensions&gt;</w:t>
        </w:r>
      </w:ins>
    </w:p>
    <w:p w14:paraId="0C28F28A" w14:textId="77777777" w:rsidR="007B26CB" w:rsidRPr="007B26CB" w:rsidRDefault="007B26CB" w:rsidP="007B26CB">
      <w:pPr>
        <w:rPr>
          <w:ins w:id="5367" w:author="Greg Stoike" w:date="2018-11-30T10:52:00Z"/>
          <w:rFonts w:ascii="Consolas" w:eastAsiaTheme="minorHAnsi" w:hAnsi="Consolas" w:cs="Lucida Sans Typewriter"/>
          <w:color w:val="268BD2"/>
          <w:sz w:val="16"/>
          <w:szCs w:val="16"/>
        </w:rPr>
      </w:pPr>
      <w:ins w:id="5368" w:author="Greg Stoike" w:date="2018-11-30T10:52:00Z">
        <w:r w:rsidRPr="007B26CB">
          <w:rPr>
            <w:rFonts w:ascii="Consolas" w:eastAsiaTheme="minorHAnsi" w:hAnsi="Consolas" w:cs="Lucida Sans Typewriter"/>
            <w:color w:val="268BD2"/>
            <w:sz w:val="16"/>
            <w:szCs w:val="16"/>
          </w:rPr>
          <w:t xml:space="preserve">                &lt;BlueprintReferences&gt;</w:t>
        </w:r>
      </w:ins>
    </w:p>
    <w:p w14:paraId="19ED4697" w14:textId="77777777" w:rsidR="007B26CB" w:rsidRPr="007B26CB" w:rsidRDefault="007B26CB" w:rsidP="007B26CB">
      <w:pPr>
        <w:rPr>
          <w:ins w:id="5369" w:author="Greg Stoike" w:date="2018-11-30T10:52:00Z"/>
          <w:rFonts w:ascii="Consolas" w:eastAsiaTheme="minorHAnsi" w:hAnsi="Consolas" w:cs="Lucida Sans Typewriter"/>
          <w:color w:val="268BD2"/>
          <w:sz w:val="16"/>
          <w:szCs w:val="16"/>
        </w:rPr>
      </w:pPr>
      <w:ins w:id="537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EB9DA02" w14:textId="77777777" w:rsidR="007B26CB" w:rsidRPr="007B26CB" w:rsidRDefault="007B26CB" w:rsidP="007B26CB">
      <w:pPr>
        <w:rPr>
          <w:ins w:id="5371" w:author="Greg Stoike" w:date="2018-11-30T10:52:00Z"/>
          <w:rFonts w:ascii="Consolas" w:eastAsiaTheme="minorHAnsi" w:hAnsi="Consolas" w:cs="Lucida Sans Typewriter"/>
          <w:color w:val="268BD2"/>
          <w:sz w:val="16"/>
          <w:szCs w:val="16"/>
        </w:rPr>
      </w:pPr>
      <w:ins w:id="5372" w:author="Greg Stoike" w:date="2018-11-30T10:52:00Z">
        <w:r w:rsidRPr="007B26CB">
          <w:rPr>
            <w:rFonts w:ascii="Consolas" w:eastAsiaTheme="minorHAnsi" w:hAnsi="Consolas" w:cs="Lucida Sans Typewriter"/>
            <w:color w:val="268BD2"/>
            <w:sz w:val="16"/>
            <w:szCs w:val="16"/>
          </w:rPr>
          <w:t xml:space="preserve">                  &lt;BlueprintReference idRef="3-L"/&gt;</w:t>
        </w:r>
      </w:ins>
    </w:p>
    <w:p w14:paraId="7AED5FAE" w14:textId="77777777" w:rsidR="007B26CB" w:rsidRPr="007B26CB" w:rsidRDefault="007B26CB" w:rsidP="007B26CB">
      <w:pPr>
        <w:rPr>
          <w:ins w:id="5373" w:author="Greg Stoike" w:date="2018-11-30T10:52:00Z"/>
          <w:rFonts w:ascii="Consolas" w:eastAsiaTheme="minorHAnsi" w:hAnsi="Consolas" w:cs="Lucida Sans Typewriter"/>
          <w:color w:val="268BD2"/>
          <w:sz w:val="16"/>
          <w:szCs w:val="16"/>
        </w:rPr>
      </w:pPr>
      <w:ins w:id="5374" w:author="Greg Stoike" w:date="2018-11-30T10:52:00Z">
        <w:r w:rsidRPr="007B26CB">
          <w:rPr>
            <w:rFonts w:ascii="Consolas" w:eastAsiaTheme="minorHAnsi" w:hAnsi="Consolas" w:cs="Lucida Sans Typewriter"/>
            <w:color w:val="268BD2"/>
            <w:sz w:val="16"/>
            <w:szCs w:val="16"/>
          </w:rPr>
          <w:t xml:space="preserve">                  &lt;BlueprintReference idRef="3-L|4-11"/&gt;</w:t>
        </w:r>
      </w:ins>
    </w:p>
    <w:p w14:paraId="7F7C980F" w14:textId="77777777" w:rsidR="007B26CB" w:rsidRPr="007B26CB" w:rsidRDefault="007B26CB" w:rsidP="007B26CB">
      <w:pPr>
        <w:rPr>
          <w:ins w:id="5375" w:author="Greg Stoike" w:date="2018-11-30T10:52:00Z"/>
          <w:rFonts w:ascii="Consolas" w:eastAsiaTheme="minorHAnsi" w:hAnsi="Consolas" w:cs="Lucida Sans Typewriter"/>
          <w:color w:val="268BD2"/>
          <w:sz w:val="16"/>
          <w:szCs w:val="16"/>
        </w:rPr>
      </w:pPr>
      <w:ins w:id="5376" w:author="Greg Stoike" w:date="2018-11-30T10:52:00Z">
        <w:r w:rsidRPr="007B26CB">
          <w:rPr>
            <w:rFonts w:ascii="Consolas" w:eastAsiaTheme="minorHAnsi" w:hAnsi="Consolas" w:cs="Lucida Sans Typewriter"/>
            <w:color w:val="268BD2"/>
            <w:sz w:val="16"/>
            <w:szCs w:val="16"/>
          </w:rPr>
          <w:t xml:space="preserve">                &lt;/BlueprintReferences&gt;</w:t>
        </w:r>
      </w:ins>
    </w:p>
    <w:p w14:paraId="69E26F68" w14:textId="77777777" w:rsidR="007B26CB" w:rsidRPr="007B26CB" w:rsidRDefault="007B26CB" w:rsidP="007B26CB">
      <w:pPr>
        <w:rPr>
          <w:ins w:id="5377" w:author="Greg Stoike" w:date="2018-11-30T10:52:00Z"/>
          <w:rFonts w:ascii="Consolas" w:eastAsiaTheme="minorHAnsi" w:hAnsi="Consolas" w:cs="Lucida Sans Typewriter"/>
          <w:color w:val="268BD2"/>
          <w:sz w:val="16"/>
          <w:szCs w:val="16"/>
        </w:rPr>
      </w:pPr>
      <w:ins w:id="5378" w:author="Greg Stoike" w:date="2018-11-30T10:52:00Z">
        <w:r w:rsidRPr="007B26CB">
          <w:rPr>
            <w:rFonts w:ascii="Consolas" w:eastAsiaTheme="minorHAnsi" w:hAnsi="Consolas" w:cs="Lucida Sans Typewriter"/>
            <w:color w:val="268BD2"/>
            <w:sz w:val="16"/>
            <w:szCs w:val="16"/>
          </w:rPr>
          <w:t xml:space="preserve">              &lt;/Item&gt;</w:t>
        </w:r>
      </w:ins>
    </w:p>
    <w:p w14:paraId="2ED8E1A4" w14:textId="77777777" w:rsidR="007B26CB" w:rsidRPr="007B26CB" w:rsidRDefault="007B26CB" w:rsidP="007B26CB">
      <w:pPr>
        <w:rPr>
          <w:ins w:id="5379" w:author="Greg Stoike" w:date="2018-11-30T10:52:00Z"/>
          <w:rFonts w:ascii="Consolas" w:eastAsiaTheme="minorHAnsi" w:hAnsi="Consolas" w:cs="Lucida Sans Typewriter"/>
          <w:color w:val="268BD2"/>
          <w:sz w:val="16"/>
          <w:szCs w:val="16"/>
        </w:rPr>
      </w:pPr>
      <w:ins w:id="5380" w:author="Greg Stoike" w:date="2018-11-30T10:52:00Z">
        <w:r w:rsidRPr="007B26CB">
          <w:rPr>
            <w:rFonts w:ascii="Consolas" w:eastAsiaTheme="minorHAnsi" w:hAnsi="Consolas" w:cs="Lucida Sans Typewriter"/>
            <w:color w:val="268BD2"/>
            <w:sz w:val="16"/>
            <w:szCs w:val="16"/>
          </w:rPr>
          <w:t xml:space="preserve">            &lt;/ItemGroup&gt;</w:t>
        </w:r>
      </w:ins>
    </w:p>
    <w:p w14:paraId="515529E4" w14:textId="77777777" w:rsidR="007B26CB" w:rsidRPr="007B26CB" w:rsidRDefault="007B26CB" w:rsidP="007B26CB">
      <w:pPr>
        <w:rPr>
          <w:ins w:id="5381" w:author="Greg Stoike" w:date="2018-11-30T10:52:00Z"/>
          <w:rFonts w:ascii="Consolas" w:eastAsiaTheme="minorHAnsi" w:hAnsi="Consolas" w:cs="Lucida Sans Typewriter"/>
          <w:color w:val="268BD2"/>
          <w:sz w:val="16"/>
          <w:szCs w:val="16"/>
        </w:rPr>
      </w:pPr>
      <w:ins w:id="5382" w:author="Greg Stoike" w:date="2018-11-30T10:52:00Z">
        <w:r w:rsidRPr="007B26CB">
          <w:rPr>
            <w:rFonts w:ascii="Consolas" w:eastAsiaTheme="minorHAnsi" w:hAnsi="Consolas" w:cs="Lucida Sans Typewriter"/>
            <w:color w:val="268BD2"/>
            <w:sz w:val="16"/>
            <w:szCs w:val="16"/>
          </w:rPr>
          <w:t xml:space="preserve">            &lt;ItemGroup maxItems="ALL" maxResponses="0" id="16030"&gt;</w:t>
        </w:r>
      </w:ins>
    </w:p>
    <w:p w14:paraId="4B34FD73" w14:textId="77777777" w:rsidR="007B26CB" w:rsidRPr="007B26CB" w:rsidRDefault="007B26CB" w:rsidP="007B26CB">
      <w:pPr>
        <w:rPr>
          <w:ins w:id="5383" w:author="Greg Stoike" w:date="2018-11-30T10:52:00Z"/>
          <w:rFonts w:ascii="Consolas" w:eastAsiaTheme="minorHAnsi" w:hAnsi="Consolas" w:cs="Lucida Sans Typewriter"/>
          <w:color w:val="268BD2"/>
          <w:sz w:val="16"/>
          <w:szCs w:val="16"/>
        </w:rPr>
      </w:pPr>
      <w:ins w:id="538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id="16030" type="MC"&gt;</w:t>
        </w:r>
      </w:ins>
    </w:p>
    <w:p w14:paraId="4AEBF4A7" w14:textId="77777777" w:rsidR="007B26CB" w:rsidRPr="007B26CB" w:rsidRDefault="007B26CB" w:rsidP="007B26CB">
      <w:pPr>
        <w:rPr>
          <w:ins w:id="5385" w:author="Greg Stoike" w:date="2018-11-30T10:52:00Z"/>
          <w:rFonts w:ascii="Consolas" w:eastAsiaTheme="minorHAnsi" w:hAnsi="Consolas" w:cs="Lucida Sans Typewriter"/>
          <w:color w:val="268BD2"/>
          <w:sz w:val="16"/>
          <w:szCs w:val="16"/>
        </w:rPr>
      </w:pPr>
      <w:ins w:id="5386" w:author="Greg Stoike" w:date="2018-11-30T10:52:00Z">
        <w:r w:rsidRPr="007B26CB">
          <w:rPr>
            <w:rFonts w:ascii="Consolas" w:eastAsiaTheme="minorHAnsi" w:hAnsi="Consolas" w:cs="Lucida Sans Typewriter"/>
            <w:color w:val="268BD2"/>
            <w:sz w:val="16"/>
            <w:szCs w:val="16"/>
          </w:rPr>
          <w:t xml:space="preserve">                &lt;PoolProperties&gt;</w:t>
        </w:r>
      </w:ins>
    </w:p>
    <w:p w14:paraId="59157645" w14:textId="77777777" w:rsidR="007B26CB" w:rsidRPr="007B26CB" w:rsidRDefault="007B26CB" w:rsidP="007B26CB">
      <w:pPr>
        <w:rPr>
          <w:ins w:id="5387" w:author="Greg Stoike" w:date="2018-11-30T10:52:00Z"/>
          <w:rFonts w:ascii="Consolas" w:eastAsiaTheme="minorHAnsi" w:hAnsi="Consolas" w:cs="Lucida Sans Typewriter"/>
          <w:color w:val="268BD2"/>
          <w:sz w:val="16"/>
          <w:szCs w:val="16"/>
        </w:rPr>
      </w:pPr>
      <w:ins w:id="5388"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27671979" w14:textId="77777777" w:rsidR="007B26CB" w:rsidRPr="007B26CB" w:rsidRDefault="007B26CB" w:rsidP="007B26CB">
      <w:pPr>
        <w:rPr>
          <w:ins w:id="5389" w:author="Greg Stoike" w:date="2018-11-30T10:52:00Z"/>
          <w:rFonts w:ascii="Consolas" w:eastAsiaTheme="minorHAnsi" w:hAnsi="Consolas" w:cs="Lucida Sans Typewriter"/>
          <w:color w:val="268BD2"/>
          <w:sz w:val="16"/>
          <w:szCs w:val="16"/>
        </w:rPr>
      </w:pPr>
      <w:ins w:id="539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948F9B8" w14:textId="77777777" w:rsidR="007B26CB" w:rsidRPr="007B26CB" w:rsidRDefault="007B26CB" w:rsidP="007B26CB">
      <w:pPr>
        <w:rPr>
          <w:ins w:id="5391" w:author="Greg Stoike" w:date="2018-11-30T10:52:00Z"/>
          <w:rFonts w:ascii="Consolas" w:eastAsiaTheme="minorHAnsi" w:hAnsi="Consolas" w:cs="Lucida Sans Typewriter"/>
          <w:color w:val="268BD2"/>
          <w:sz w:val="16"/>
          <w:szCs w:val="16"/>
        </w:rPr>
      </w:pPr>
      <w:ins w:id="539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FA0DB9D" w14:textId="77777777" w:rsidR="007B26CB" w:rsidRPr="007B26CB" w:rsidRDefault="007B26CB" w:rsidP="007B26CB">
      <w:pPr>
        <w:rPr>
          <w:ins w:id="5393" w:author="Greg Stoike" w:date="2018-11-30T10:52:00Z"/>
          <w:rFonts w:ascii="Consolas" w:eastAsiaTheme="minorHAnsi" w:hAnsi="Consolas" w:cs="Lucida Sans Typewriter"/>
          <w:color w:val="268BD2"/>
          <w:sz w:val="16"/>
          <w:szCs w:val="16"/>
        </w:rPr>
      </w:pPr>
      <w:ins w:id="5394"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1915F2B9" w14:textId="77777777" w:rsidR="007B26CB" w:rsidRPr="007B26CB" w:rsidRDefault="007B26CB" w:rsidP="007B26CB">
      <w:pPr>
        <w:rPr>
          <w:ins w:id="5395" w:author="Greg Stoike" w:date="2018-11-30T10:52:00Z"/>
          <w:rFonts w:ascii="Consolas" w:eastAsiaTheme="minorHAnsi" w:hAnsi="Consolas" w:cs="Lucida Sans Typewriter"/>
          <w:color w:val="268BD2"/>
          <w:sz w:val="16"/>
          <w:szCs w:val="16"/>
        </w:rPr>
      </w:pPr>
      <w:ins w:id="539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A0D7121" w14:textId="77777777" w:rsidR="007B26CB" w:rsidRPr="007B26CB" w:rsidRDefault="007B26CB" w:rsidP="007B26CB">
      <w:pPr>
        <w:rPr>
          <w:ins w:id="5397" w:author="Greg Stoike" w:date="2018-11-30T10:52:00Z"/>
          <w:rFonts w:ascii="Consolas" w:eastAsiaTheme="minorHAnsi" w:hAnsi="Consolas" w:cs="Lucida Sans Typewriter"/>
          <w:color w:val="268BD2"/>
          <w:sz w:val="16"/>
          <w:szCs w:val="16"/>
        </w:rPr>
      </w:pPr>
      <w:ins w:id="539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0B9FB97" w14:textId="77777777" w:rsidR="007B26CB" w:rsidRPr="007B26CB" w:rsidRDefault="007B26CB" w:rsidP="007B26CB">
      <w:pPr>
        <w:rPr>
          <w:ins w:id="5399" w:author="Greg Stoike" w:date="2018-11-30T10:52:00Z"/>
          <w:rFonts w:ascii="Consolas" w:eastAsiaTheme="minorHAnsi" w:hAnsi="Consolas" w:cs="Lucida Sans Typewriter"/>
          <w:color w:val="268BD2"/>
          <w:sz w:val="16"/>
          <w:szCs w:val="16"/>
        </w:rPr>
      </w:pPr>
      <w:ins w:id="540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29F5D2C2" w14:textId="77777777" w:rsidR="007B26CB" w:rsidRPr="007B26CB" w:rsidRDefault="007B26CB" w:rsidP="007B26CB">
      <w:pPr>
        <w:rPr>
          <w:ins w:id="5401" w:author="Greg Stoike" w:date="2018-11-30T10:52:00Z"/>
          <w:rFonts w:ascii="Consolas" w:eastAsiaTheme="minorHAnsi" w:hAnsi="Consolas" w:cs="Lucida Sans Typewriter"/>
          <w:color w:val="268BD2"/>
          <w:sz w:val="16"/>
          <w:szCs w:val="16"/>
        </w:rPr>
      </w:pPr>
      <w:ins w:id="5402" w:author="Greg Stoike" w:date="2018-11-30T10:52:00Z">
        <w:r w:rsidRPr="007B26CB">
          <w:rPr>
            <w:rFonts w:ascii="Consolas" w:eastAsiaTheme="minorHAnsi" w:hAnsi="Consolas" w:cs="Lucida Sans Typewriter"/>
            <w:color w:val="268BD2"/>
            <w:sz w:val="16"/>
            <w:szCs w:val="16"/>
          </w:rPr>
          <w:lastRenderedPageBreak/>
          <w:t xml:space="preserve">                  &lt;PoolProperty name="Scoring Engine" value="Automatic with Key"/&gt;</w:t>
        </w:r>
      </w:ins>
    </w:p>
    <w:p w14:paraId="56A31C8A" w14:textId="77777777" w:rsidR="007B26CB" w:rsidRPr="007B26CB" w:rsidRDefault="007B26CB" w:rsidP="007B26CB">
      <w:pPr>
        <w:rPr>
          <w:ins w:id="5403" w:author="Greg Stoike" w:date="2018-11-30T10:52:00Z"/>
          <w:rFonts w:ascii="Consolas" w:eastAsiaTheme="minorHAnsi" w:hAnsi="Consolas" w:cs="Lucida Sans Typewriter"/>
          <w:color w:val="268BD2"/>
          <w:sz w:val="16"/>
          <w:szCs w:val="16"/>
        </w:rPr>
      </w:pPr>
      <w:ins w:id="540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4A8ABF96" w14:textId="77777777" w:rsidR="007B26CB" w:rsidRPr="007B26CB" w:rsidRDefault="007B26CB" w:rsidP="007B26CB">
      <w:pPr>
        <w:rPr>
          <w:ins w:id="5405" w:author="Greg Stoike" w:date="2018-11-30T10:52:00Z"/>
          <w:rFonts w:ascii="Consolas" w:eastAsiaTheme="minorHAnsi" w:hAnsi="Consolas" w:cs="Lucida Sans Typewriter"/>
          <w:color w:val="268BD2"/>
          <w:sz w:val="16"/>
          <w:szCs w:val="16"/>
        </w:rPr>
      </w:pPr>
      <w:ins w:id="5406"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47E4B515" w14:textId="77777777" w:rsidR="007B26CB" w:rsidRPr="007B26CB" w:rsidRDefault="007B26CB" w:rsidP="007B26CB">
      <w:pPr>
        <w:rPr>
          <w:ins w:id="5407" w:author="Greg Stoike" w:date="2018-11-30T10:52:00Z"/>
          <w:rFonts w:ascii="Consolas" w:eastAsiaTheme="minorHAnsi" w:hAnsi="Consolas" w:cs="Lucida Sans Typewriter"/>
          <w:color w:val="268BD2"/>
          <w:sz w:val="16"/>
          <w:szCs w:val="16"/>
        </w:rPr>
      </w:pPr>
      <w:ins w:id="5408" w:author="Greg Stoike" w:date="2018-11-30T10:52:00Z">
        <w:r w:rsidRPr="007B26CB">
          <w:rPr>
            <w:rFonts w:ascii="Consolas" w:eastAsiaTheme="minorHAnsi" w:hAnsi="Consolas" w:cs="Lucida Sans Typewriter"/>
            <w:color w:val="268BD2"/>
            <w:sz w:val="16"/>
            <w:szCs w:val="16"/>
          </w:rPr>
          <w:t xml:space="preserve">                &lt;/PoolProperties&gt;</w:t>
        </w:r>
      </w:ins>
    </w:p>
    <w:p w14:paraId="2C03CD6F" w14:textId="77777777" w:rsidR="007B26CB" w:rsidRPr="007B26CB" w:rsidRDefault="007B26CB" w:rsidP="007B26CB">
      <w:pPr>
        <w:rPr>
          <w:ins w:id="5409" w:author="Greg Stoike" w:date="2018-11-30T10:52:00Z"/>
          <w:rFonts w:ascii="Consolas" w:eastAsiaTheme="minorHAnsi" w:hAnsi="Consolas" w:cs="Lucida Sans Typewriter"/>
          <w:color w:val="268BD2"/>
          <w:sz w:val="16"/>
          <w:szCs w:val="16"/>
        </w:rPr>
      </w:pPr>
      <w:ins w:id="5410" w:author="Greg Stoike" w:date="2018-11-30T10:52:00Z">
        <w:r w:rsidRPr="007B26CB">
          <w:rPr>
            <w:rFonts w:ascii="Consolas" w:eastAsiaTheme="minorHAnsi" w:hAnsi="Consolas" w:cs="Lucida Sans Typewriter"/>
            <w:color w:val="268BD2"/>
            <w:sz w:val="16"/>
            <w:szCs w:val="16"/>
          </w:rPr>
          <w:t xml:space="preserve">                &lt;Presentations&gt;</w:t>
        </w:r>
      </w:ins>
    </w:p>
    <w:p w14:paraId="28ECD6E5" w14:textId="77777777" w:rsidR="007B26CB" w:rsidRPr="007B26CB" w:rsidRDefault="007B26CB" w:rsidP="007B26CB">
      <w:pPr>
        <w:rPr>
          <w:ins w:id="5411" w:author="Greg Stoike" w:date="2018-11-30T10:52:00Z"/>
          <w:rFonts w:ascii="Consolas" w:eastAsiaTheme="minorHAnsi" w:hAnsi="Consolas" w:cs="Lucida Sans Typewriter"/>
          <w:color w:val="268BD2"/>
          <w:sz w:val="16"/>
          <w:szCs w:val="16"/>
        </w:rPr>
      </w:pPr>
      <w:ins w:id="541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0FCD22E" w14:textId="77777777" w:rsidR="007B26CB" w:rsidRPr="007B26CB" w:rsidRDefault="007B26CB" w:rsidP="007B26CB">
      <w:pPr>
        <w:rPr>
          <w:ins w:id="5413" w:author="Greg Stoike" w:date="2018-11-30T10:52:00Z"/>
          <w:rFonts w:ascii="Consolas" w:eastAsiaTheme="minorHAnsi" w:hAnsi="Consolas" w:cs="Lucida Sans Typewriter"/>
          <w:color w:val="268BD2"/>
          <w:sz w:val="16"/>
          <w:szCs w:val="16"/>
        </w:rPr>
      </w:pPr>
      <w:ins w:id="541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E17F106" w14:textId="77777777" w:rsidR="007B26CB" w:rsidRPr="007B26CB" w:rsidRDefault="007B26CB" w:rsidP="007B26CB">
      <w:pPr>
        <w:rPr>
          <w:ins w:id="5415" w:author="Greg Stoike" w:date="2018-11-30T10:52:00Z"/>
          <w:rFonts w:ascii="Consolas" w:eastAsiaTheme="minorHAnsi" w:hAnsi="Consolas" w:cs="Lucida Sans Typewriter"/>
          <w:color w:val="268BD2"/>
          <w:sz w:val="16"/>
          <w:szCs w:val="16"/>
        </w:rPr>
      </w:pPr>
      <w:ins w:id="5416" w:author="Greg Stoike" w:date="2018-11-30T10:52:00Z">
        <w:r w:rsidRPr="007B26CB">
          <w:rPr>
            <w:rFonts w:ascii="Consolas" w:eastAsiaTheme="minorHAnsi" w:hAnsi="Consolas" w:cs="Lucida Sans Typewriter"/>
            <w:color w:val="268BD2"/>
            <w:sz w:val="16"/>
            <w:szCs w:val="16"/>
          </w:rPr>
          <w:t xml:space="preserve">                &lt;/Presentations&gt;</w:t>
        </w:r>
      </w:ins>
    </w:p>
    <w:p w14:paraId="17864381" w14:textId="77777777" w:rsidR="007B26CB" w:rsidRPr="007B26CB" w:rsidRDefault="007B26CB" w:rsidP="007B26CB">
      <w:pPr>
        <w:rPr>
          <w:ins w:id="5417" w:author="Greg Stoike" w:date="2018-11-30T10:52:00Z"/>
          <w:rFonts w:ascii="Consolas" w:eastAsiaTheme="minorHAnsi" w:hAnsi="Consolas" w:cs="Lucida Sans Typewriter"/>
          <w:color w:val="268BD2"/>
          <w:sz w:val="16"/>
          <w:szCs w:val="16"/>
        </w:rPr>
      </w:pPr>
      <w:ins w:id="5418" w:author="Greg Stoike" w:date="2018-11-30T10:52:00Z">
        <w:r w:rsidRPr="007B26CB">
          <w:rPr>
            <w:rFonts w:ascii="Consolas" w:eastAsiaTheme="minorHAnsi" w:hAnsi="Consolas" w:cs="Lucida Sans Typewriter"/>
            <w:color w:val="268BD2"/>
            <w:sz w:val="16"/>
            <w:szCs w:val="16"/>
          </w:rPr>
          <w:t xml:space="preserve">                &lt;ItemScoreDimensions&gt;</w:t>
        </w:r>
      </w:ins>
    </w:p>
    <w:p w14:paraId="14D87AEA" w14:textId="77777777" w:rsidR="007B26CB" w:rsidRPr="007B26CB" w:rsidRDefault="007B26CB" w:rsidP="007B26CB">
      <w:pPr>
        <w:rPr>
          <w:ins w:id="5419" w:author="Greg Stoike" w:date="2018-11-30T10:52:00Z"/>
          <w:rFonts w:ascii="Consolas" w:eastAsiaTheme="minorHAnsi" w:hAnsi="Consolas" w:cs="Lucida Sans Typewriter"/>
          <w:color w:val="268BD2"/>
          <w:sz w:val="16"/>
          <w:szCs w:val="16"/>
        </w:rPr>
      </w:pPr>
      <w:ins w:id="542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4FF02EAF" w14:textId="77777777" w:rsidR="007B26CB" w:rsidRPr="007B26CB" w:rsidRDefault="007B26CB" w:rsidP="007B26CB">
      <w:pPr>
        <w:rPr>
          <w:ins w:id="5421" w:author="Greg Stoike" w:date="2018-11-30T10:52:00Z"/>
          <w:rFonts w:ascii="Consolas" w:eastAsiaTheme="minorHAnsi" w:hAnsi="Consolas" w:cs="Lucida Sans Typewriter"/>
          <w:color w:val="268BD2"/>
          <w:sz w:val="16"/>
          <w:szCs w:val="16"/>
        </w:rPr>
      </w:pPr>
      <w:ins w:id="5422" w:author="Greg Stoike" w:date="2018-11-30T10:52:00Z">
        <w:r w:rsidRPr="007B26CB">
          <w:rPr>
            <w:rFonts w:ascii="Consolas" w:eastAsiaTheme="minorHAnsi" w:hAnsi="Consolas" w:cs="Lucida Sans Typewriter"/>
            <w:color w:val="268BD2"/>
            <w:sz w:val="16"/>
            <w:szCs w:val="16"/>
          </w:rPr>
          <w:t xml:space="preserve">                    &lt;ItemScoreParameter value="0.3967300057411194" measurementParameter="a"/&gt;</w:t>
        </w:r>
      </w:ins>
    </w:p>
    <w:p w14:paraId="4C3BDAF2" w14:textId="77777777" w:rsidR="007B26CB" w:rsidRPr="007B26CB" w:rsidRDefault="007B26CB" w:rsidP="007B26CB">
      <w:pPr>
        <w:rPr>
          <w:ins w:id="5423" w:author="Greg Stoike" w:date="2018-11-30T10:52:00Z"/>
          <w:rFonts w:ascii="Consolas" w:eastAsiaTheme="minorHAnsi" w:hAnsi="Consolas" w:cs="Lucida Sans Typewriter"/>
          <w:color w:val="268BD2"/>
          <w:sz w:val="16"/>
          <w:szCs w:val="16"/>
        </w:rPr>
      </w:pPr>
      <w:ins w:id="5424" w:author="Greg Stoike" w:date="2018-11-30T10:52:00Z">
        <w:r w:rsidRPr="007B26CB">
          <w:rPr>
            <w:rFonts w:ascii="Consolas" w:eastAsiaTheme="minorHAnsi" w:hAnsi="Consolas" w:cs="Lucida Sans Typewriter"/>
            <w:color w:val="268BD2"/>
            <w:sz w:val="16"/>
            <w:szCs w:val="16"/>
          </w:rPr>
          <w:t xml:space="preserve">                    &lt;ItemScoreParameter value="0.2787100076675415" measurementParameter="b"/&gt;</w:t>
        </w:r>
      </w:ins>
    </w:p>
    <w:p w14:paraId="2F4B5AEB" w14:textId="77777777" w:rsidR="007B26CB" w:rsidRPr="007B26CB" w:rsidRDefault="007B26CB" w:rsidP="007B26CB">
      <w:pPr>
        <w:rPr>
          <w:ins w:id="5425" w:author="Greg Stoike" w:date="2018-11-30T10:52:00Z"/>
          <w:rFonts w:ascii="Consolas" w:eastAsiaTheme="minorHAnsi" w:hAnsi="Consolas" w:cs="Lucida Sans Typewriter"/>
          <w:color w:val="268BD2"/>
          <w:sz w:val="16"/>
          <w:szCs w:val="16"/>
        </w:rPr>
      </w:pPr>
      <w:ins w:id="542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78EBBD83" w14:textId="77777777" w:rsidR="007B26CB" w:rsidRPr="007B26CB" w:rsidRDefault="007B26CB" w:rsidP="007B26CB">
      <w:pPr>
        <w:rPr>
          <w:ins w:id="5427" w:author="Greg Stoike" w:date="2018-11-30T10:52:00Z"/>
          <w:rFonts w:ascii="Consolas" w:eastAsiaTheme="minorHAnsi" w:hAnsi="Consolas" w:cs="Lucida Sans Typewriter"/>
          <w:color w:val="268BD2"/>
          <w:sz w:val="16"/>
          <w:szCs w:val="16"/>
        </w:rPr>
      </w:pPr>
      <w:ins w:id="5428" w:author="Greg Stoike" w:date="2018-11-30T10:52:00Z">
        <w:r w:rsidRPr="007B26CB">
          <w:rPr>
            <w:rFonts w:ascii="Consolas" w:eastAsiaTheme="minorHAnsi" w:hAnsi="Consolas" w:cs="Lucida Sans Typewriter"/>
            <w:color w:val="268BD2"/>
            <w:sz w:val="16"/>
            <w:szCs w:val="16"/>
          </w:rPr>
          <w:t xml:space="preserve">                  &lt;/ItemScoreDimension&gt;</w:t>
        </w:r>
      </w:ins>
    </w:p>
    <w:p w14:paraId="06D24A1F" w14:textId="77777777" w:rsidR="007B26CB" w:rsidRPr="007B26CB" w:rsidRDefault="007B26CB" w:rsidP="007B26CB">
      <w:pPr>
        <w:rPr>
          <w:ins w:id="5429" w:author="Greg Stoike" w:date="2018-11-30T10:52:00Z"/>
          <w:rFonts w:ascii="Consolas" w:eastAsiaTheme="minorHAnsi" w:hAnsi="Consolas" w:cs="Lucida Sans Typewriter"/>
          <w:color w:val="268BD2"/>
          <w:sz w:val="16"/>
          <w:szCs w:val="16"/>
        </w:rPr>
      </w:pPr>
      <w:ins w:id="5430" w:author="Greg Stoike" w:date="2018-11-30T10:52:00Z">
        <w:r w:rsidRPr="007B26CB">
          <w:rPr>
            <w:rFonts w:ascii="Consolas" w:eastAsiaTheme="minorHAnsi" w:hAnsi="Consolas" w:cs="Lucida Sans Typewriter"/>
            <w:color w:val="268BD2"/>
            <w:sz w:val="16"/>
            <w:szCs w:val="16"/>
          </w:rPr>
          <w:t xml:space="preserve">                &lt;/ItemScoreDimensions&gt;</w:t>
        </w:r>
      </w:ins>
    </w:p>
    <w:p w14:paraId="4C7240BB" w14:textId="77777777" w:rsidR="007B26CB" w:rsidRPr="007B26CB" w:rsidRDefault="007B26CB" w:rsidP="007B26CB">
      <w:pPr>
        <w:rPr>
          <w:ins w:id="5431" w:author="Greg Stoike" w:date="2018-11-30T10:52:00Z"/>
          <w:rFonts w:ascii="Consolas" w:eastAsiaTheme="minorHAnsi" w:hAnsi="Consolas" w:cs="Lucida Sans Typewriter"/>
          <w:color w:val="268BD2"/>
          <w:sz w:val="16"/>
          <w:szCs w:val="16"/>
        </w:rPr>
      </w:pPr>
      <w:ins w:id="5432" w:author="Greg Stoike" w:date="2018-11-30T10:52:00Z">
        <w:r w:rsidRPr="007B26CB">
          <w:rPr>
            <w:rFonts w:ascii="Consolas" w:eastAsiaTheme="minorHAnsi" w:hAnsi="Consolas" w:cs="Lucida Sans Typewriter"/>
            <w:color w:val="268BD2"/>
            <w:sz w:val="16"/>
            <w:szCs w:val="16"/>
          </w:rPr>
          <w:t xml:space="preserve">                &lt;BlueprintReferences&gt;</w:t>
        </w:r>
      </w:ins>
    </w:p>
    <w:p w14:paraId="562A2BFC" w14:textId="77777777" w:rsidR="007B26CB" w:rsidRPr="007B26CB" w:rsidRDefault="007B26CB" w:rsidP="007B26CB">
      <w:pPr>
        <w:rPr>
          <w:ins w:id="5433" w:author="Greg Stoike" w:date="2018-11-30T10:52:00Z"/>
          <w:rFonts w:ascii="Consolas" w:eastAsiaTheme="minorHAnsi" w:hAnsi="Consolas" w:cs="Lucida Sans Typewriter"/>
          <w:color w:val="268BD2"/>
          <w:sz w:val="16"/>
          <w:szCs w:val="16"/>
        </w:rPr>
      </w:pPr>
      <w:ins w:id="543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AE64B86" w14:textId="77777777" w:rsidR="007B26CB" w:rsidRPr="007B26CB" w:rsidRDefault="007B26CB" w:rsidP="007B26CB">
      <w:pPr>
        <w:rPr>
          <w:ins w:id="5435" w:author="Greg Stoike" w:date="2018-11-30T10:52:00Z"/>
          <w:rFonts w:ascii="Consolas" w:eastAsiaTheme="minorHAnsi" w:hAnsi="Consolas" w:cs="Lucida Sans Typewriter"/>
          <w:color w:val="268BD2"/>
          <w:sz w:val="16"/>
          <w:szCs w:val="16"/>
        </w:rPr>
      </w:pPr>
      <w:ins w:id="5436" w:author="Greg Stoike" w:date="2018-11-30T10:52:00Z">
        <w:r w:rsidRPr="007B26CB">
          <w:rPr>
            <w:rFonts w:ascii="Consolas" w:eastAsiaTheme="minorHAnsi" w:hAnsi="Consolas" w:cs="Lucida Sans Typewriter"/>
            <w:color w:val="268BD2"/>
            <w:sz w:val="16"/>
            <w:szCs w:val="16"/>
          </w:rPr>
          <w:t xml:space="preserve">                  &lt;BlueprintReference idRef="4-CR"/&gt;</w:t>
        </w:r>
      </w:ins>
    </w:p>
    <w:p w14:paraId="5FEC1983" w14:textId="77777777" w:rsidR="007B26CB" w:rsidRPr="007B26CB" w:rsidRDefault="007B26CB" w:rsidP="007B26CB">
      <w:pPr>
        <w:rPr>
          <w:ins w:id="5437" w:author="Greg Stoike" w:date="2018-11-30T10:52:00Z"/>
          <w:rFonts w:ascii="Consolas" w:eastAsiaTheme="minorHAnsi" w:hAnsi="Consolas" w:cs="Lucida Sans Typewriter"/>
          <w:color w:val="268BD2"/>
          <w:sz w:val="16"/>
          <w:szCs w:val="16"/>
        </w:rPr>
      </w:pPr>
      <w:ins w:id="5438" w:author="Greg Stoike" w:date="2018-11-30T10:52:00Z">
        <w:r w:rsidRPr="007B26CB">
          <w:rPr>
            <w:rFonts w:ascii="Consolas" w:eastAsiaTheme="minorHAnsi" w:hAnsi="Consolas" w:cs="Lucida Sans Typewriter"/>
            <w:color w:val="268BD2"/>
            <w:sz w:val="16"/>
            <w:szCs w:val="16"/>
          </w:rPr>
          <w:t xml:space="preserve">                  &lt;BlueprintReference idRef="4-CR|2-11"/&gt;</w:t>
        </w:r>
      </w:ins>
    </w:p>
    <w:p w14:paraId="7F9B9B84" w14:textId="77777777" w:rsidR="007B26CB" w:rsidRPr="007B26CB" w:rsidRDefault="007B26CB" w:rsidP="007B26CB">
      <w:pPr>
        <w:rPr>
          <w:ins w:id="5439" w:author="Greg Stoike" w:date="2018-11-30T10:52:00Z"/>
          <w:rFonts w:ascii="Consolas" w:eastAsiaTheme="minorHAnsi" w:hAnsi="Consolas" w:cs="Lucida Sans Typewriter"/>
          <w:color w:val="268BD2"/>
          <w:sz w:val="16"/>
          <w:szCs w:val="16"/>
        </w:rPr>
      </w:pPr>
      <w:ins w:id="5440" w:author="Greg Stoike" w:date="2018-11-30T10:52:00Z">
        <w:r w:rsidRPr="007B26CB">
          <w:rPr>
            <w:rFonts w:ascii="Consolas" w:eastAsiaTheme="minorHAnsi" w:hAnsi="Consolas" w:cs="Lucida Sans Typewriter"/>
            <w:color w:val="268BD2"/>
            <w:sz w:val="16"/>
            <w:szCs w:val="16"/>
          </w:rPr>
          <w:t xml:space="preserve">                &lt;/BlueprintReferences&gt;</w:t>
        </w:r>
      </w:ins>
    </w:p>
    <w:p w14:paraId="0FAA0A7F" w14:textId="77777777" w:rsidR="007B26CB" w:rsidRPr="007B26CB" w:rsidRDefault="007B26CB" w:rsidP="007B26CB">
      <w:pPr>
        <w:rPr>
          <w:ins w:id="5441" w:author="Greg Stoike" w:date="2018-11-30T10:52:00Z"/>
          <w:rFonts w:ascii="Consolas" w:eastAsiaTheme="minorHAnsi" w:hAnsi="Consolas" w:cs="Lucida Sans Typewriter"/>
          <w:color w:val="268BD2"/>
          <w:sz w:val="16"/>
          <w:szCs w:val="16"/>
        </w:rPr>
      </w:pPr>
      <w:ins w:id="5442" w:author="Greg Stoike" w:date="2018-11-30T10:52:00Z">
        <w:r w:rsidRPr="007B26CB">
          <w:rPr>
            <w:rFonts w:ascii="Consolas" w:eastAsiaTheme="minorHAnsi" w:hAnsi="Consolas" w:cs="Lucida Sans Typewriter"/>
            <w:color w:val="268BD2"/>
            <w:sz w:val="16"/>
            <w:szCs w:val="16"/>
          </w:rPr>
          <w:t xml:space="preserve">              &lt;/Item&gt;</w:t>
        </w:r>
      </w:ins>
    </w:p>
    <w:p w14:paraId="09616136" w14:textId="77777777" w:rsidR="007B26CB" w:rsidRPr="007B26CB" w:rsidRDefault="007B26CB" w:rsidP="007B26CB">
      <w:pPr>
        <w:rPr>
          <w:ins w:id="5443" w:author="Greg Stoike" w:date="2018-11-30T10:52:00Z"/>
          <w:rFonts w:ascii="Consolas" w:eastAsiaTheme="minorHAnsi" w:hAnsi="Consolas" w:cs="Lucida Sans Typewriter"/>
          <w:color w:val="268BD2"/>
          <w:sz w:val="16"/>
          <w:szCs w:val="16"/>
        </w:rPr>
      </w:pPr>
      <w:ins w:id="5444" w:author="Greg Stoike" w:date="2018-11-30T10:52:00Z">
        <w:r w:rsidRPr="007B26CB">
          <w:rPr>
            <w:rFonts w:ascii="Consolas" w:eastAsiaTheme="minorHAnsi" w:hAnsi="Consolas" w:cs="Lucida Sans Typewriter"/>
            <w:color w:val="268BD2"/>
            <w:sz w:val="16"/>
            <w:szCs w:val="16"/>
          </w:rPr>
          <w:t xml:space="preserve">            &lt;/ItemGroup&gt;</w:t>
        </w:r>
      </w:ins>
    </w:p>
    <w:p w14:paraId="77DB1B7F" w14:textId="77777777" w:rsidR="007B26CB" w:rsidRPr="007B26CB" w:rsidRDefault="007B26CB" w:rsidP="007B26CB">
      <w:pPr>
        <w:rPr>
          <w:ins w:id="5445" w:author="Greg Stoike" w:date="2018-11-30T10:52:00Z"/>
          <w:rFonts w:ascii="Consolas" w:eastAsiaTheme="minorHAnsi" w:hAnsi="Consolas" w:cs="Lucida Sans Typewriter"/>
          <w:color w:val="268BD2"/>
          <w:sz w:val="16"/>
          <w:szCs w:val="16"/>
        </w:rPr>
      </w:pPr>
      <w:ins w:id="5446" w:author="Greg Stoike" w:date="2018-11-30T10:52:00Z">
        <w:r w:rsidRPr="007B26CB">
          <w:rPr>
            <w:rFonts w:ascii="Consolas" w:eastAsiaTheme="minorHAnsi" w:hAnsi="Consolas" w:cs="Lucida Sans Typewriter"/>
            <w:color w:val="268BD2"/>
            <w:sz w:val="16"/>
            <w:szCs w:val="16"/>
          </w:rPr>
          <w:t xml:space="preserve">            &lt;ItemGroup maxItems="ALL" maxResponses="0" id="58558"&gt;</w:t>
        </w:r>
      </w:ins>
    </w:p>
    <w:p w14:paraId="2BBAD0E6" w14:textId="77777777" w:rsidR="007B26CB" w:rsidRPr="007B26CB" w:rsidRDefault="007B26CB" w:rsidP="007B26CB">
      <w:pPr>
        <w:rPr>
          <w:ins w:id="5447" w:author="Greg Stoike" w:date="2018-11-30T10:52:00Z"/>
          <w:rFonts w:ascii="Consolas" w:eastAsiaTheme="minorHAnsi" w:hAnsi="Consolas" w:cs="Lucida Sans Typewriter"/>
          <w:color w:val="268BD2"/>
          <w:sz w:val="16"/>
          <w:szCs w:val="16"/>
        </w:rPr>
      </w:pPr>
      <w:ins w:id="5448" w:author="Greg Stoike" w:date="2018-11-30T10:52:00Z">
        <w:r w:rsidRPr="007B26CB">
          <w:rPr>
            <w:rFonts w:ascii="Consolas" w:eastAsiaTheme="minorHAnsi" w:hAnsi="Consolas" w:cs="Lucida Sans Typewriter"/>
            <w:color w:val="268BD2"/>
            <w:sz w:val="16"/>
            <w:szCs w:val="16"/>
          </w:rPr>
          <w:t xml:space="preserve">              &lt;Item active="true" doNotScore="false" handScored="true" fieldTest="false" responseRequired="true" administrationRequired="true" id="58558" type="SA"&gt;</w:t>
        </w:r>
      </w:ins>
    </w:p>
    <w:p w14:paraId="38ECC17A" w14:textId="77777777" w:rsidR="007B26CB" w:rsidRPr="007B26CB" w:rsidRDefault="007B26CB" w:rsidP="007B26CB">
      <w:pPr>
        <w:rPr>
          <w:ins w:id="5449" w:author="Greg Stoike" w:date="2018-11-30T10:52:00Z"/>
          <w:rFonts w:ascii="Consolas" w:eastAsiaTheme="minorHAnsi" w:hAnsi="Consolas" w:cs="Lucida Sans Typewriter"/>
          <w:color w:val="268BD2"/>
          <w:sz w:val="16"/>
          <w:szCs w:val="16"/>
        </w:rPr>
      </w:pPr>
      <w:ins w:id="5450" w:author="Greg Stoike" w:date="2018-11-30T10:52:00Z">
        <w:r w:rsidRPr="007B26CB">
          <w:rPr>
            <w:rFonts w:ascii="Consolas" w:eastAsiaTheme="minorHAnsi" w:hAnsi="Consolas" w:cs="Lucida Sans Typewriter"/>
            <w:color w:val="268BD2"/>
            <w:sz w:val="16"/>
            <w:szCs w:val="16"/>
          </w:rPr>
          <w:t xml:space="preserve">                &lt;PoolProperties&gt;</w:t>
        </w:r>
      </w:ins>
    </w:p>
    <w:p w14:paraId="6DC72874" w14:textId="77777777" w:rsidR="007B26CB" w:rsidRPr="007B26CB" w:rsidRDefault="007B26CB" w:rsidP="007B26CB">
      <w:pPr>
        <w:rPr>
          <w:ins w:id="5451" w:author="Greg Stoike" w:date="2018-11-30T10:52:00Z"/>
          <w:rFonts w:ascii="Consolas" w:eastAsiaTheme="minorHAnsi" w:hAnsi="Consolas" w:cs="Lucida Sans Typewriter"/>
          <w:color w:val="268BD2"/>
          <w:sz w:val="16"/>
          <w:szCs w:val="16"/>
        </w:rPr>
      </w:pPr>
      <w:ins w:id="5452"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0C67E0C1" w14:textId="77777777" w:rsidR="007B26CB" w:rsidRPr="007B26CB" w:rsidRDefault="007B26CB" w:rsidP="007B26CB">
      <w:pPr>
        <w:rPr>
          <w:ins w:id="5453" w:author="Greg Stoike" w:date="2018-11-30T10:52:00Z"/>
          <w:rFonts w:ascii="Consolas" w:eastAsiaTheme="minorHAnsi" w:hAnsi="Consolas" w:cs="Lucida Sans Typewriter"/>
          <w:color w:val="268BD2"/>
          <w:sz w:val="16"/>
          <w:szCs w:val="16"/>
        </w:rPr>
      </w:pPr>
      <w:ins w:id="545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08261446" w14:textId="77777777" w:rsidR="007B26CB" w:rsidRPr="007B26CB" w:rsidRDefault="007B26CB" w:rsidP="007B26CB">
      <w:pPr>
        <w:rPr>
          <w:ins w:id="5455" w:author="Greg Stoike" w:date="2018-11-30T10:52:00Z"/>
          <w:rFonts w:ascii="Consolas" w:eastAsiaTheme="minorHAnsi" w:hAnsi="Consolas" w:cs="Lucida Sans Typewriter"/>
          <w:color w:val="268BD2"/>
          <w:sz w:val="16"/>
          <w:szCs w:val="16"/>
        </w:rPr>
      </w:pPr>
      <w:ins w:id="545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7E471D6" w14:textId="77777777" w:rsidR="007B26CB" w:rsidRPr="007B26CB" w:rsidRDefault="007B26CB" w:rsidP="007B26CB">
      <w:pPr>
        <w:rPr>
          <w:ins w:id="5457" w:author="Greg Stoike" w:date="2018-11-30T10:52:00Z"/>
          <w:rFonts w:ascii="Consolas" w:eastAsiaTheme="minorHAnsi" w:hAnsi="Consolas" w:cs="Lucida Sans Typewriter"/>
          <w:color w:val="268BD2"/>
          <w:sz w:val="16"/>
          <w:szCs w:val="16"/>
        </w:rPr>
      </w:pPr>
      <w:ins w:id="5458"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51EFDF41" w14:textId="77777777" w:rsidR="007B26CB" w:rsidRPr="007B26CB" w:rsidRDefault="007B26CB" w:rsidP="007B26CB">
      <w:pPr>
        <w:rPr>
          <w:ins w:id="5459" w:author="Greg Stoike" w:date="2018-11-30T10:52:00Z"/>
          <w:rFonts w:ascii="Consolas" w:eastAsiaTheme="minorHAnsi" w:hAnsi="Consolas" w:cs="Lucida Sans Typewriter"/>
          <w:color w:val="268BD2"/>
          <w:sz w:val="16"/>
          <w:szCs w:val="16"/>
        </w:rPr>
      </w:pPr>
      <w:ins w:id="5460"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7A54A982" w14:textId="77777777" w:rsidR="007B26CB" w:rsidRPr="007B26CB" w:rsidRDefault="007B26CB" w:rsidP="007B26CB">
      <w:pPr>
        <w:rPr>
          <w:ins w:id="5461" w:author="Greg Stoike" w:date="2018-11-30T10:52:00Z"/>
          <w:rFonts w:ascii="Consolas" w:eastAsiaTheme="minorHAnsi" w:hAnsi="Consolas" w:cs="Lucida Sans Typewriter"/>
          <w:color w:val="268BD2"/>
          <w:sz w:val="16"/>
          <w:szCs w:val="16"/>
        </w:rPr>
      </w:pPr>
      <w:ins w:id="5462" w:author="Greg Stoike" w:date="2018-11-30T10:52:00Z">
        <w:r w:rsidRPr="007B26CB">
          <w:rPr>
            <w:rFonts w:ascii="Consolas" w:eastAsiaTheme="minorHAnsi" w:hAnsi="Consolas" w:cs="Lucida Sans Typewriter"/>
            <w:color w:val="268BD2"/>
            <w:sz w:val="16"/>
            <w:szCs w:val="16"/>
          </w:rPr>
          <w:lastRenderedPageBreak/>
          <w:t xml:space="preserve">                  &lt;PoolProperty name="Grade" value="11"/&gt;</w:t>
        </w:r>
      </w:ins>
    </w:p>
    <w:p w14:paraId="1CF7EBD2" w14:textId="77777777" w:rsidR="007B26CB" w:rsidRPr="007B26CB" w:rsidRDefault="007B26CB" w:rsidP="007B26CB">
      <w:pPr>
        <w:rPr>
          <w:ins w:id="5463" w:author="Greg Stoike" w:date="2018-11-30T10:52:00Z"/>
          <w:rFonts w:ascii="Consolas" w:eastAsiaTheme="minorHAnsi" w:hAnsi="Consolas" w:cs="Lucida Sans Typewriter"/>
          <w:color w:val="268BD2"/>
          <w:sz w:val="16"/>
          <w:szCs w:val="16"/>
        </w:rPr>
      </w:pPr>
      <w:ins w:id="5464"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6E1E9A0C" w14:textId="77777777" w:rsidR="007B26CB" w:rsidRPr="007B26CB" w:rsidRDefault="007B26CB" w:rsidP="007B26CB">
      <w:pPr>
        <w:rPr>
          <w:ins w:id="5465" w:author="Greg Stoike" w:date="2018-11-30T10:52:00Z"/>
          <w:rFonts w:ascii="Consolas" w:eastAsiaTheme="minorHAnsi" w:hAnsi="Consolas" w:cs="Lucida Sans Typewriter"/>
          <w:color w:val="268BD2"/>
          <w:sz w:val="16"/>
          <w:szCs w:val="16"/>
        </w:rPr>
      </w:pPr>
      <w:ins w:id="5466"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2708B87F" w14:textId="77777777" w:rsidR="007B26CB" w:rsidRPr="007B26CB" w:rsidRDefault="007B26CB" w:rsidP="007B26CB">
      <w:pPr>
        <w:rPr>
          <w:ins w:id="5467" w:author="Greg Stoike" w:date="2018-11-30T10:52:00Z"/>
          <w:rFonts w:ascii="Consolas" w:eastAsiaTheme="minorHAnsi" w:hAnsi="Consolas" w:cs="Lucida Sans Typewriter"/>
          <w:color w:val="268BD2"/>
          <w:sz w:val="16"/>
          <w:szCs w:val="16"/>
        </w:rPr>
      </w:pPr>
      <w:ins w:id="5468"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49A969D" w14:textId="77777777" w:rsidR="007B26CB" w:rsidRPr="007B26CB" w:rsidRDefault="007B26CB" w:rsidP="007B26CB">
      <w:pPr>
        <w:rPr>
          <w:ins w:id="5469" w:author="Greg Stoike" w:date="2018-11-30T10:52:00Z"/>
          <w:rFonts w:ascii="Consolas" w:eastAsiaTheme="minorHAnsi" w:hAnsi="Consolas" w:cs="Lucida Sans Typewriter"/>
          <w:color w:val="268BD2"/>
          <w:sz w:val="16"/>
          <w:szCs w:val="16"/>
        </w:rPr>
      </w:pPr>
      <w:ins w:id="547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990BA8A" w14:textId="77777777" w:rsidR="007B26CB" w:rsidRPr="007B26CB" w:rsidRDefault="007B26CB" w:rsidP="007B26CB">
      <w:pPr>
        <w:rPr>
          <w:ins w:id="5471" w:author="Greg Stoike" w:date="2018-11-30T10:52:00Z"/>
          <w:rFonts w:ascii="Consolas" w:eastAsiaTheme="minorHAnsi" w:hAnsi="Consolas" w:cs="Lucida Sans Typewriter"/>
          <w:color w:val="268BD2"/>
          <w:sz w:val="16"/>
          <w:szCs w:val="16"/>
        </w:rPr>
      </w:pPr>
      <w:ins w:id="5472"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1050E7C6" w14:textId="77777777" w:rsidR="007B26CB" w:rsidRPr="007B26CB" w:rsidRDefault="007B26CB" w:rsidP="007B26CB">
      <w:pPr>
        <w:rPr>
          <w:ins w:id="5473" w:author="Greg Stoike" w:date="2018-11-30T10:52:00Z"/>
          <w:rFonts w:ascii="Consolas" w:eastAsiaTheme="minorHAnsi" w:hAnsi="Consolas" w:cs="Lucida Sans Typewriter"/>
          <w:color w:val="268BD2"/>
          <w:sz w:val="16"/>
          <w:szCs w:val="16"/>
        </w:rPr>
      </w:pPr>
      <w:ins w:id="5474" w:author="Greg Stoike" w:date="2018-11-30T10:52:00Z">
        <w:r w:rsidRPr="007B26CB">
          <w:rPr>
            <w:rFonts w:ascii="Consolas" w:eastAsiaTheme="minorHAnsi" w:hAnsi="Consolas" w:cs="Lucida Sans Typewriter"/>
            <w:color w:val="268BD2"/>
            <w:sz w:val="16"/>
            <w:szCs w:val="16"/>
          </w:rPr>
          <w:t xml:space="preserve">                &lt;/PoolProperties&gt;</w:t>
        </w:r>
      </w:ins>
    </w:p>
    <w:p w14:paraId="0AD84DC8" w14:textId="77777777" w:rsidR="007B26CB" w:rsidRPr="007B26CB" w:rsidRDefault="007B26CB" w:rsidP="007B26CB">
      <w:pPr>
        <w:rPr>
          <w:ins w:id="5475" w:author="Greg Stoike" w:date="2018-11-30T10:52:00Z"/>
          <w:rFonts w:ascii="Consolas" w:eastAsiaTheme="minorHAnsi" w:hAnsi="Consolas" w:cs="Lucida Sans Typewriter"/>
          <w:color w:val="268BD2"/>
          <w:sz w:val="16"/>
          <w:szCs w:val="16"/>
        </w:rPr>
      </w:pPr>
      <w:ins w:id="5476" w:author="Greg Stoike" w:date="2018-11-30T10:52:00Z">
        <w:r w:rsidRPr="007B26CB">
          <w:rPr>
            <w:rFonts w:ascii="Consolas" w:eastAsiaTheme="minorHAnsi" w:hAnsi="Consolas" w:cs="Lucida Sans Typewriter"/>
            <w:color w:val="268BD2"/>
            <w:sz w:val="16"/>
            <w:szCs w:val="16"/>
          </w:rPr>
          <w:t xml:space="preserve">                &lt;Presentations&gt;</w:t>
        </w:r>
      </w:ins>
    </w:p>
    <w:p w14:paraId="272CA3A3" w14:textId="77777777" w:rsidR="007B26CB" w:rsidRPr="007B26CB" w:rsidRDefault="007B26CB" w:rsidP="007B26CB">
      <w:pPr>
        <w:rPr>
          <w:ins w:id="5477" w:author="Greg Stoike" w:date="2018-11-30T10:52:00Z"/>
          <w:rFonts w:ascii="Consolas" w:eastAsiaTheme="minorHAnsi" w:hAnsi="Consolas" w:cs="Lucida Sans Typewriter"/>
          <w:color w:val="268BD2"/>
          <w:sz w:val="16"/>
          <w:szCs w:val="16"/>
        </w:rPr>
      </w:pPr>
      <w:ins w:id="547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768E5D9B" w14:textId="77777777" w:rsidR="007B26CB" w:rsidRPr="007B26CB" w:rsidRDefault="007B26CB" w:rsidP="007B26CB">
      <w:pPr>
        <w:rPr>
          <w:ins w:id="5479" w:author="Greg Stoike" w:date="2018-11-30T10:52:00Z"/>
          <w:rFonts w:ascii="Consolas" w:eastAsiaTheme="minorHAnsi" w:hAnsi="Consolas" w:cs="Lucida Sans Typewriter"/>
          <w:color w:val="268BD2"/>
          <w:sz w:val="16"/>
          <w:szCs w:val="16"/>
        </w:rPr>
      </w:pPr>
      <w:ins w:id="548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EAA08C1" w14:textId="77777777" w:rsidR="007B26CB" w:rsidRPr="007B26CB" w:rsidRDefault="007B26CB" w:rsidP="007B26CB">
      <w:pPr>
        <w:rPr>
          <w:ins w:id="5481" w:author="Greg Stoike" w:date="2018-11-30T10:52:00Z"/>
          <w:rFonts w:ascii="Consolas" w:eastAsiaTheme="minorHAnsi" w:hAnsi="Consolas" w:cs="Lucida Sans Typewriter"/>
          <w:color w:val="268BD2"/>
          <w:sz w:val="16"/>
          <w:szCs w:val="16"/>
        </w:rPr>
      </w:pPr>
      <w:ins w:id="5482" w:author="Greg Stoike" w:date="2018-11-30T10:52:00Z">
        <w:r w:rsidRPr="007B26CB">
          <w:rPr>
            <w:rFonts w:ascii="Consolas" w:eastAsiaTheme="minorHAnsi" w:hAnsi="Consolas" w:cs="Lucida Sans Typewriter"/>
            <w:color w:val="268BD2"/>
            <w:sz w:val="16"/>
            <w:szCs w:val="16"/>
          </w:rPr>
          <w:t xml:space="preserve">                &lt;/Presentations&gt;</w:t>
        </w:r>
      </w:ins>
    </w:p>
    <w:p w14:paraId="6C1EC148" w14:textId="77777777" w:rsidR="007B26CB" w:rsidRPr="007B26CB" w:rsidRDefault="007B26CB" w:rsidP="007B26CB">
      <w:pPr>
        <w:rPr>
          <w:ins w:id="5483" w:author="Greg Stoike" w:date="2018-11-30T10:52:00Z"/>
          <w:rFonts w:ascii="Consolas" w:eastAsiaTheme="minorHAnsi" w:hAnsi="Consolas" w:cs="Lucida Sans Typewriter"/>
          <w:color w:val="268BD2"/>
          <w:sz w:val="16"/>
          <w:szCs w:val="16"/>
        </w:rPr>
      </w:pPr>
      <w:ins w:id="5484" w:author="Greg Stoike" w:date="2018-11-30T10:52:00Z">
        <w:r w:rsidRPr="007B26CB">
          <w:rPr>
            <w:rFonts w:ascii="Consolas" w:eastAsiaTheme="minorHAnsi" w:hAnsi="Consolas" w:cs="Lucida Sans Typewriter"/>
            <w:color w:val="268BD2"/>
            <w:sz w:val="16"/>
            <w:szCs w:val="16"/>
          </w:rPr>
          <w:t xml:space="preserve">                &lt;ItemScoreDimensions&gt;</w:t>
        </w:r>
      </w:ins>
    </w:p>
    <w:p w14:paraId="72E9D9F2" w14:textId="77777777" w:rsidR="007B26CB" w:rsidRPr="007B26CB" w:rsidRDefault="007B26CB" w:rsidP="007B26CB">
      <w:pPr>
        <w:rPr>
          <w:ins w:id="5485" w:author="Greg Stoike" w:date="2018-11-30T10:52:00Z"/>
          <w:rFonts w:ascii="Consolas" w:eastAsiaTheme="minorHAnsi" w:hAnsi="Consolas" w:cs="Lucida Sans Typewriter"/>
          <w:color w:val="268BD2"/>
          <w:sz w:val="16"/>
          <w:szCs w:val="16"/>
        </w:rPr>
      </w:pPr>
      <w:ins w:id="5486" w:author="Greg Stoike" w:date="2018-11-30T10:52:00Z">
        <w:r w:rsidRPr="007B26CB">
          <w:rPr>
            <w:rFonts w:ascii="Consolas" w:eastAsiaTheme="minorHAnsi" w:hAnsi="Consolas" w:cs="Lucida Sans Typewriter"/>
            <w:color w:val="268BD2"/>
            <w:sz w:val="16"/>
            <w:szCs w:val="16"/>
          </w:rPr>
          <w:t xml:space="preserve">                  &lt;ItemScoreDimension weight="1.0" scorePoints="2" measurementModel="IRTGPC"&gt;</w:t>
        </w:r>
      </w:ins>
    </w:p>
    <w:p w14:paraId="105AFD3F" w14:textId="77777777" w:rsidR="007B26CB" w:rsidRPr="007B26CB" w:rsidRDefault="007B26CB" w:rsidP="007B26CB">
      <w:pPr>
        <w:rPr>
          <w:ins w:id="5487" w:author="Greg Stoike" w:date="2018-11-30T10:52:00Z"/>
          <w:rFonts w:ascii="Consolas" w:eastAsiaTheme="minorHAnsi" w:hAnsi="Consolas" w:cs="Lucida Sans Typewriter"/>
          <w:color w:val="268BD2"/>
          <w:sz w:val="16"/>
          <w:szCs w:val="16"/>
        </w:rPr>
      </w:pPr>
      <w:ins w:id="5488" w:author="Greg Stoike" w:date="2018-11-30T10:52:00Z">
        <w:r w:rsidRPr="007B26CB">
          <w:rPr>
            <w:rFonts w:ascii="Consolas" w:eastAsiaTheme="minorHAnsi" w:hAnsi="Consolas" w:cs="Lucida Sans Typewriter"/>
            <w:color w:val="268BD2"/>
            <w:sz w:val="16"/>
            <w:szCs w:val="16"/>
          </w:rPr>
          <w:t xml:space="preserve">                    &lt;ItemScoreParameter value="0.5067899823188782" measurementParameter="a"/&gt;</w:t>
        </w:r>
      </w:ins>
    </w:p>
    <w:p w14:paraId="0DB215C2" w14:textId="77777777" w:rsidR="007B26CB" w:rsidRPr="007B26CB" w:rsidRDefault="007B26CB" w:rsidP="007B26CB">
      <w:pPr>
        <w:rPr>
          <w:ins w:id="5489" w:author="Greg Stoike" w:date="2018-11-30T10:52:00Z"/>
          <w:rFonts w:ascii="Consolas" w:eastAsiaTheme="minorHAnsi" w:hAnsi="Consolas" w:cs="Lucida Sans Typewriter"/>
          <w:color w:val="268BD2"/>
          <w:sz w:val="16"/>
          <w:szCs w:val="16"/>
        </w:rPr>
      </w:pPr>
      <w:ins w:id="5490" w:author="Greg Stoike" w:date="2018-11-30T10:52:00Z">
        <w:r w:rsidRPr="007B26CB">
          <w:rPr>
            <w:rFonts w:ascii="Consolas" w:eastAsiaTheme="minorHAnsi" w:hAnsi="Consolas" w:cs="Lucida Sans Typewriter"/>
            <w:color w:val="268BD2"/>
            <w:sz w:val="16"/>
            <w:szCs w:val="16"/>
          </w:rPr>
          <w:t xml:space="preserve">                    &lt;ItemScoreParameter value="0.15444999933242798" measurementParameter="b0"/&gt;</w:t>
        </w:r>
      </w:ins>
    </w:p>
    <w:p w14:paraId="03F96BFA" w14:textId="77777777" w:rsidR="007B26CB" w:rsidRPr="007B26CB" w:rsidRDefault="007B26CB" w:rsidP="007B26CB">
      <w:pPr>
        <w:rPr>
          <w:ins w:id="5491" w:author="Greg Stoike" w:date="2018-11-30T10:52:00Z"/>
          <w:rFonts w:ascii="Consolas" w:eastAsiaTheme="minorHAnsi" w:hAnsi="Consolas" w:cs="Lucida Sans Typewriter"/>
          <w:color w:val="268BD2"/>
          <w:sz w:val="16"/>
          <w:szCs w:val="16"/>
        </w:rPr>
      </w:pPr>
      <w:ins w:id="5492" w:author="Greg Stoike" w:date="2018-11-30T10:52:00Z">
        <w:r w:rsidRPr="007B26CB">
          <w:rPr>
            <w:rFonts w:ascii="Consolas" w:eastAsiaTheme="minorHAnsi" w:hAnsi="Consolas" w:cs="Lucida Sans Typewriter"/>
            <w:color w:val="268BD2"/>
            <w:sz w:val="16"/>
            <w:szCs w:val="16"/>
          </w:rPr>
          <w:t xml:space="preserve">                    &lt;ItemScoreParameter value="3.2780299186706543" measurementParameter="b1"/&gt;</w:t>
        </w:r>
      </w:ins>
    </w:p>
    <w:p w14:paraId="12B007A7" w14:textId="77777777" w:rsidR="007B26CB" w:rsidRPr="007B26CB" w:rsidRDefault="007B26CB" w:rsidP="007B26CB">
      <w:pPr>
        <w:rPr>
          <w:ins w:id="5493" w:author="Greg Stoike" w:date="2018-11-30T10:52:00Z"/>
          <w:rFonts w:ascii="Consolas" w:eastAsiaTheme="minorHAnsi" w:hAnsi="Consolas" w:cs="Lucida Sans Typewriter"/>
          <w:color w:val="268BD2"/>
          <w:sz w:val="16"/>
          <w:szCs w:val="16"/>
        </w:rPr>
      </w:pPr>
      <w:ins w:id="5494" w:author="Greg Stoike" w:date="2018-11-30T10:52:00Z">
        <w:r w:rsidRPr="007B26CB">
          <w:rPr>
            <w:rFonts w:ascii="Consolas" w:eastAsiaTheme="minorHAnsi" w:hAnsi="Consolas" w:cs="Lucida Sans Typewriter"/>
            <w:color w:val="268BD2"/>
            <w:sz w:val="16"/>
            <w:szCs w:val="16"/>
          </w:rPr>
          <w:t xml:space="preserve">                  &lt;/ItemScoreDimension&gt;</w:t>
        </w:r>
      </w:ins>
    </w:p>
    <w:p w14:paraId="06223D21" w14:textId="77777777" w:rsidR="007B26CB" w:rsidRPr="007B26CB" w:rsidRDefault="007B26CB" w:rsidP="007B26CB">
      <w:pPr>
        <w:rPr>
          <w:ins w:id="5495" w:author="Greg Stoike" w:date="2018-11-30T10:52:00Z"/>
          <w:rFonts w:ascii="Consolas" w:eastAsiaTheme="minorHAnsi" w:hAnsi="Consolas" w:cs="Lucida Sans Typewriter"/>
          <w:color w:val="268BD2"/>
          <w:sz w:val="16"/>
          <w:szCs w:val="16"/>
        </w:rPr>
      </w:pPr>
      <w:ins w:id="5496" w:author="Greg Stoike" w:date="2018-11-30T10:52:00Z">
        <w:r w:rsidRPr="007B26CB">
          <w:rPr>
            <w:rFonts w:ascii="Consolas" w:eastAsiaTheme="minorHAnsi" w:hAnsi="Consolas" w:cs="Lucida Sans Typewriter"/>
            <w:color w:val="268BD2"/>
            <w:sz w:val="16"/>
            <w:szCs w:val="16"/>
          </w:rPr>
          <w:t xml:space="preserve">                &lt;/ItemScoreDimensions&gt;</w:t>
        </w:r>
      </w:ins>
    </w:p>
    <w:p w14:paraId="6A8FDBF3" w14:textId="77777777" w:rsidR="007B26CB" w:rsidRPr="007B26CB" w:rsidRDefault="007B26CB" w:rsidP="007B26CB">
      <w:pPr>
        <w:rPr>
          <w:ins w:id="5497" w:author="Greg Stoike" w:date="2018-11-30T10:52:00Z"/>
          <w:rFonts w:ascii="Consolas" w:eastAsiaTheme="minorHAnsi" w:hAnsi="Consolas" w:cs="Lucida Sans Typewriter"/>
          <w:color w:val="268BD2"/>
          <w:sz w:val="16"/>
          <w:szCs w:val="16"/>
        </w:rPr>
      </w:pPr>
      <w:ins w:id="5498" w:author="Greg Stoike" w:date="2018-11-30T10:52:00Z">
        <w:r w:rsidRPr="007B26CB">
          <w:rPr>
            <w:rFonts w:ascii="Consolas" w:eastAsiaTheme="minorHAnsi" w:hAnsi="Consolas" w:cs="Lucida Sans Typewriter"/>
            <w:color w:val="268BD2"/>
            <w:sz w:val="16"/>
            <w:szCs w:val="16"/>
          </w:rPr>
          <w:t xml:space="preserve">                &lt;BlueprintReferences&gt;</w:t>
        </w:r>
      </w:ins>
    </w:p>
    <w:p w14:paraId="2BF5E5A0" w14:textId="77777777" w:rsidR="007B26CB" w:rsidRPr="007B26CB" w:rsidRDefault="007B26CB" w:rsidP="007B26CB">
      <w:pPr>
        <w:rPr>
          <w:ins w:id="5499" w:author="Greg Stoike" w:date="2018-11-30T10:52:00Z"/>
          <w:rFonts w:ascii="Consolas" w:eastAsiaTheme="minorHAnsi" w:hAnsi="Consolas" w:cs="Lucida Sans Typewriter"/>
          <w:color w:val="268BD2"/>
          <w:sz w:val="16"/>
          <w:szCs w:val="16"/>
        </w:rPr>
      </w:pPr>
      <w:ins w:id="550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376F7A1" w14:textId="77777777" w:rsidR="007B26CB" w:rsidRPr="007B26CB" w:rsidRDefault="007B26CB" w:rsidP="007B26CB">
      <w:pPr>
        <w:rPr>
          <w:ins w:id="5501" w:author="Greg Stoike" w:date="2018-11-30T10:52:00Z"/>
          <w:rFonts w:ascii="Consolas" w:eastAsiaTheme="minorHAnsi" w:hAnsi="Consolas" w:cs="Lucida Sans Typewriter"/>
          <w:color w:val="268BD2"/>
          <w:sz w:val="16"/>
          <w:szCs w:val="16"/>
        </w:rPr>
      </w:pPr>
      <w:ins w:id="5502" w:author="Greg Stoike" w:date="2018-11-30T10:52:00Z">
        <w:r w:rsidRPr="007B26CB">
          <w:rPr>
            <w:rFonts w:ascii="Consolas" w:eastAsiaTheme="minorHAnsi" w:hAnsi="Consolas" w:cs="Lucida Sans Typewriter"/>
            <w:color w:val="268BD2"/>
            <w:sz w:val="16"/>
            <w:szCs w:val="16"/>
          </w:rPr>
          <w:t xml:space="preserve">                  &lt;BlueprintReference idRef="2-W"/&gt;</w:t>
        </w:r>
      </w:ins>
    </w:p>
    <w:p w14:paraId="5606A06C" w14:textId="77777777" w:rsidR="007B26CB" w:rsidRPr="007B26CB" w:rsidRDefault="007B26CB" w:rsidP="007B26CB">
      <w:pPr>
        <w:rPr>
          <w:ins w:id="5503" w:author="Greg Stoike" w:date="2018-11-30T10:52:00Z"/>
          <w:rFonts w:ascii="Consolas" w:eastAsiaTheme="minorHAnsi" w:hAnsi="Consolas" w:cs="Lucida Sans Typewriter"/>
          <w:color w:val="268BD2"/>
          <w:sz w:val="16"/>
          <w:szCs w:val="16"/>
        </w:rPr>
      </w:pPr>
      <w:ins w:id="5504" w:author="Greg Stoike" w:date="2018-11-30T10:52:00Z">
        <w:r w:rsidRPr="007B26CB">
          <w:rPr>
            <w:rFonts w:ascii="Consolas" w:eastAsiaTheme="minorHAnsi" w:hAnsi="Consolas" w:cs="Lucida Sans Typewriter"/>
            <w:color w:val="268BD2"/>
            <w:sz w:val="16"/>
            <w:szCs w:val="16"/>
          </w:rPr>
          <w:t xml:space="preserve">                  &lt;BlueprintReference idRef="2-W|3-11"/&gt;</w:t>
        </w:r>
      </w:ins>
    </w:p>
    <w:p w14:paraId="57452D45" w14:textId="77777777" w:rsidR="007B26CB" w:rsidRPr="007B26CB" w:rsidRDefault="007B26CB" w:rsidP="007B26CB">
      <w:pPr>
        <w:rPr>
          <w:ins w:id="5505" w:author="Greg Stoike" w:date="2018-11-30T10:52:00Z"/>
          <w:rFonts w:ascii="Consolas" w:eastAsiaTheme="minorHAnsi" w:hAnsi="Consolas" w:cs="Lucida Sans Typewriter"/>
          <w:color w:val="268BD2"/>
          <w:sz w:val="16"/>
          <w:szCs w:val="16"/>
        </w:rPr>
      </w:pPr>
      <w:ins w:id="5506" w:author="Greg Stoike" w:date="2018-11-30T10:52:00Z">
        <w:r w:rsidRPr="007B26CB">
          <w:rPr>
            <w:rFonts w:ascii="Consolas" w:eastAsiaTheme="minorHAnsi" w:hAnsi="Consolas" w:cs="Lucida Sans Typewriter"/>
            <w:color w:val="268BD2"/>
            <w:sz w:val="16"/>
            <w:szCs w:val="16"/>
          </w:rPr>
          <w:t xml:space="preserve">                &lt;/BlueprintReferences&gt;</w:t>
        </w:r>
      </w:ins>
    </w:p>
    <w:p w14:paraId="13E68856" w14:textId="77777777" w:rsidR="007B26CB" w:rsidRPr="007B26CB" w:rsidRDefault="007B26CB" w:rsidP="007B26CB">
      <w:pPr>
        <w:rPr>
          <w:ins w:id="5507" w:author="Greg Stoike" w:date="2018-11-30T10:52:00Z"/>
          <w:rFonts w:ascii="Consolas" w:eastAsiaTheme="minorHAnsi" w:hAnsi="Consolas" w:cs="Lucida Sans Typewriter"/>
          <w:color w:val="268BD2"/>
          <w:sz w:val="16"/>
          <w:szCs w:val="16"/>
        </w:rPr>
      </w:pPr>
      <w:ins w:id="5508" w:author="Greg Stoike" w:date="2018-11-30T10:52:00Z">
        <w:r w:rsidRPr="007B26CB">
          <w:rPr>
            <w:rFonts w:ascii="Consolas" w:eastAsiaTheme="minorHAnsi" w:hAnsi="Consolas" w:cs="Lucida Sans Typewriter"/>
            <w:color w:val="268BD2"/>
            <w:sz w:val="16"/>
            <w:szCs w:val="16"/>
          </w:rPr>
          <w:t xml:space="preserve">              &lt;/Item&gt;</w:t>
        </w:r>
      </w:ins>
    </w:p>
    <w:p w14:paraId="0E08FDAC" w14:textId="77777777" w:rsidR="007B26CB" w:rsidRPr="007B26CB" w:rsidRDefault="007B26CB" w:rsidP="007B26CB">
      <w:pPr>
        <w:rPr>
          <w:ins w:id="5509" w:author="Greg Stoike" w:date="2018-11-30T10:52:00Z"/>
          <w:rFonts w:ascii="Consolas" w:eastAsiaTheme="minorHAnsi" w:hAnsi="Consolas" w:cs="Lucida Sans Typewriter"/>
          <w:color w:val="268BD2"/>
          <w:sz w:val="16"/>
          <w:szCs w:val="16"/>
        </w:rPr>
      </w:pPr>
      <w:ins w:id="5510" w:author="Greg Stoike" w:date="2018-11-30T10:52:00Z">
        <w:r w:rsidRPr="007B26CB">
          <w:rPr>
            <w:rFonts w:ascii="Consolas" w:eastAsiaTheme="minorHAnsi" w:hAnsi="Consolas" w:cs="Lucida Sans Typewriter"/>
            <w:color w:val="268BD2"/>
            <w:sz w:val="16"/>
            <w:szCs w:val="16"/>
          </w:rPr>
          <w:t xml:space="preserve">            &lt;/ItemGroup&gt;</w:t>
        </w:r>
      </w:ins>
    </w:p>
    <w:p w14:paraId="09F86C54" w14:textId="77777777" w:rsidR="007B26CB" w:rsidRPr="007B26CB" w:rsidRDefault="007B26CB" w:rsidP="007B26CB">
      <w:pPr>
        <w:rPr>
          <w:ins w:id="5511" w:author="Greg Stoike" w:date="2018-11-30T10:52:00Z"/>
          <w:rFonts w:ascii="Consolas" w:eastAsiaTheme="minorHAnsi" w:hAnsi="Consolas" w:cs="Lucida Sans Typewriter"/>
          <w:color w:val="268BD2"/>
          <w:sz w:val="16"/>
          <w:szCs w:val="16"/>
        </w:rPr>
      </w:pPr>
      <w:ins w:id="5512" w:author="Greg Stoike" w:date="2018-11-30T10:52:00Z">
        <w:r w:rsidRPr="007B26CB">
          <w:rPr>
            <w:rFonts w:ascii="Consolas" w:eastAsiaTheme="minorHAnsi" w:hAnsi="Consolas" w:cs="Lucida Sans Typewriter"/>
            <w:color w:val="268BD2"/>
            <w:sz w:val="16"/>
            <w:szCs w:val="16"/>
          </w:rPr>
          <w:t xml:space="preserve">            &lt;ItemGroup maxItems="ALL" maxResponses="ALL" id="91"&gt;</w:t>
        </w:r>
      </w:ins>
    </w:p>
    <w:p w14:paraId="1A6098E0" w14:textId="77777777" w:rsidR="007B26CB" w:rsidRPr="007B26CB" w:rsidRDefault="007B26CB" w:rsidP="007B26CB">
      <w:pPr>
        <w:rPr>
          <w:ins w:id="5513" w:author="Greg Stoike" w:date="2018-11-30T10:52:00Z"/>
          <w:rFonts w:ascii="Consolas" w:eastAsiaTheme="minorHAnsi" w:hAnsi="Consolas" w:cs="Lucida Sans Typewriter"/>
          <w:color w:val="268BD2"/>
          <w:sz w:val="16"/>
          <w:szCs w:val="16"/>
        </w:rPr>
      </w:pPr>
      <w:ins w:id="5514" w:author="Greg Stoike" w:date="2018-11-30T10:52:00Z">
        <w:r w:rsidRPr="007B26CB">
          <w:rPr>
            <w:rFonts w:ascii="Consolas" w:eastAsiaTheme="minorHAnsi" w:hAnsi="Consolas" w:cs="Lucida Sans Typewriter"/>
            <w:color w:val="268BD2"/>
            <w:sz w:val="16"/>
            <w:szCs w:val="16"/>
          </w:rPr>
          <w:t xml:space="preserve">              &lt;Stimulus id="91"/&gt;</w:t>
        </w:r>
      </w:ins>
    </w:p>
    <w:p w14:paraId="06D5925C" w14:textId="77777777" w:rsidR="007B26CB" w:rsidRPr="007B26CB" w:rsidRDefault="007B26CB" w:rsidP="007B26CB">
      <w:pPr>
        <w:rPr>
          <w:ins w:id="5515" w:author="Greg Stoike" w:date="2018-11-30T10:52:00Z"/>
          <w:rFonts w:ascii="Consolas" w:eastAsiaTheme="minorHAnsi" w:hAnsi="Consolas" w:cs="Lucida Sans Typewriter"/>
          <w:color w:val="268BD2"/>
          <w:sz w:val="16"/>
          <w:szCs w:val="16"/>
        </w:rPr>
      </w:pPr>
      <w:ins w:id="551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id="26355" type="MC"&gt;</w:t>
        </w:r>
      </w:ins>
    </w:p>
    <w:p w14:paraId="4A5C83C0" w14:textId="77777777" w:rsidR="007B26CB" w:rsidRPr="007B26CB" w:rsidRDefault="007B26CB" w:rsidP="007B26CB">
      <w:pPr>
        <w:rPr>
          <w:ins w:id="5517" w:author="Greg Stoike" w:date="2018-11-30T10:52:00Z"/>
          <w:rFonts w:ascii="Consolas" w:eastAsiaTheme="minorHAnsi" w:hAnsi="Consolas" w:cs="Lucida Sans Typewriter"/>
          <w:color w:val="268BD2"/>
          <w:sz w:val="16"/>
          <w:szCs w:val="16"/>
        </w:rPr>
      </w:pPr>
      <w:ins w:id="5518" w:author="Greg Stoike" w:date="2018-11-30T10:52:00Z">
        <w:r w:rsidRPr="007B26CB">
          <w:rPr>
            <w:rFonts w:ascii="Consolas" w:eastAsiaTheme="minorHAnsi" w:hAnsi="Consolas" w:cs="Lucida Sans Typewriter"/>
            <w:color w:val="268BD2"/>
            <w:sz w:val="16"/>
            <w:szCs w:val="16"/>
          </w:rPr>
          <w:t xml:space="preserve">                &lt;PoolProperties&gt;</w:t>
        </w:r>
      </w:ins>
    </w:p>
    <w:p w14:paraId="5A373CA8" w14:textId="77777777" w:rsidR="007B26CB" w:rsidRPr="007B26CB" w:rsidRDefault="007B26CB" w:rsidP="007B26CB">
      <w:pPr>
        <w:rPr>
          <w:ins w:id="5519" w:author="Greg Stoike" w:date="2018-11-30T10:52:00Z"/>
          <w:rFonts w:ascii="Consolas" w:eastAsiaTheme="minorHAnsi" w:hAnsi="Consolas" w:cs="Lucida Sans Typewriter"/>
          <w:color w:val="268BD2"/>
          <w:sz w:val="16"/>
          <w:szCs w:val="16"/>
        </w:rPr>
      </w:pPr>
      <w:ins w:id="5520"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141EE60E" w14:textId="77777777" w:rsidR="007B26CB" w:rsidRPr="007B26CB" w:rsidRDefault="007B26CB" w:rsidP="007B26CB">
      <w:pPr>
        <w:rPr>
          <w:ins w:id="5521" w:author="Greg Stoike" w:date="2018-11-30T10:52:00Z"/>
          <w:rFonts w:ascii="Consolas" w:eastAsiaTheme="minorHAnsi" w:hAnsi="Consolas" w:cs="Lucida Sans Typewriter"/>
          <w:color w:val="268BD2"/>
          <w:sz w:val="16"/>
          <w:szCs w:val="16"/>
        </w:rPr>
      </w:pPr>
      <w:ins w:id="5522" w:author="Greg Stoike" w:date="2018-11-30T10:52:00Z">
        <w:r w:rsidRPr="007B26CB">
          <w:rPr>
            <w:rFonts w:ascii="Consolas" w:eastAsiaTheme="minorHAnsi" w:hAnsi="Consolas" w:cs="Lucida Sans Typewriter"/>
            <w:color w:val="268BD2"/>
            <w:sz w:val="16"/>
            <w:szCs w:val="16"/>
          </w:rPr>
          <w:lastRenderedPageBreak/>
          <w:t xml:space="preserve">                  &lt;PoolProperty name="Appropriate for Hearing Impaired" value="Yes"/&gt;</w:t>
        </w:r>
      </w:ins>
    </w:p>
    <w:p w14:paraId="006C6595" w14:textId="77777777" w:rsidR="007B26CB" w:rsidRPr="007B26CB" w:rsidRDefault="007B26CB" w:rsidP="007B26CB">
      <w:pPr>
        <w:rPr>
          <w:ins w:id="5523" w:author="Greg Stoike" w:date="2018-11-30T10:52:00Z"/>
          <w:rFonts w:ascii="Consolas" w:eastAsiaTheme="minorHAnsi" w:hAnsi="Consolas" w:cs="Lucida Sans Typewriter"/>
          <w:color w:val="268BD2"/>
          <w:sz w:val="16"/>
          <w:szCs w:val="16"/>
        </w:rPr>
      </w:pPr>
      <w:ins w:id="552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5981A4F9" w14:textId="77777777" w:rsidR="007B26CB" w:rsidRPr="007B26CB" w:rsidRDefault="007B26CB" w:rsidP="007B26CB">
      <w:pPr>
        <w:rPr>
          <w:ins w:id="5525" w:author="Greg Stoike" w:date="2018-11-30T10:52:00Z"/>
          <w:rFonts w:ascii="Consolas" w:eastAsiaTheme="minorHAnsi" w:hAnsi="Consolas" w:cs="Lucida Sans Typewriter"/>
          <w:color w:val="268BD2"/>
          <w:sz w:val="16"/>
          <w:szCs w:val="16"/>
        </w:rPr>
      </w:pPr>
      <w:ins w:id="5526"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5DA2C5DD" w14:textId="77777777" w:rsidR="007B26CB" w:rsidRPr="007B26CB" w:rsidRDefault="007B26CB" w:rsidP="007B26CB">
      <w:pPr>
        <w:rPr>
          <w:ins w:id="5527" w:author="Greg Stoike" w:date="2018-11-30T10:52:00Z"/>
          <w:rFonts w:ascii="Consolas" w:eastAsiaTheme="minorHAnsi" w:hAnsi="Consolas" w:cs="Lucida Sans Typewriter"/>
          <w:color w:val="268BD2"/>
          <w:sz w:val="16"/>
          <w:szCs w:val="16"/>
        </w:rPr>
      </w:pPr>
      <w:ins w:id="552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488D99AF" w14:textId="77777777" w:rsidR="007B26CB" w:rsidRPr="007B26CB" w:rsidRDefault="007B26CB" w:rsidP="007B26CB">
      <w:pPr>
        <w:rPr>
          <w:ins w:id="5529" w:author="Greg Stoike" w:date="2018-11-30T10:52:00Z"/>
          <w:rFonts w:ascii="Consolas" w:eastAsiaTheme="minorHAnsi" w:hAnsi="Consolas" w:cs="Lucida Sans Typewriter"/>
          <w:color w:val="268BD2"/>
          <w:sz w:val="16"/>
          <w:szCs w:val="16"/>
        </w:rPr>
      </w:pPr>
      <w:ins w:id="553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B4DA5B6" w14:textId="77777777" w:rsidR="007B26CB" w:rsidRPr="007B26CB" w:rsidRDefault="007B26CB" w:rsidP="007B26CB">
      <w:pPr>
        <w:rPr>
          <w:ins w:id="5531" w:author="Greg Stoike" w:date="2018-11-30T10:52:00Z"/>
          <w:rFonts w:ascii="Consolas" w:eastAsiaTheme="minorHAnsi" w:hAnsi="Consolas" w:cs="Lucida Sans Typewriter"/>
          <w:color w:val="268BD2"/>
          <w:sz w:val="16"/>
          <w:szCs w:val="16"/>
        </w:rPr>
      </w:pPr>
      <w:ins w:id="553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CDB40D5" w14:textId="77777777" w:rsidR="007B26CB" w:rsidRPr="007B26CB" w:rsidRDefault="007B26CB" w:rsidP="007B26CB">
      <w:pPr>
        <w:rPr>
          <w:ins w:id="5533" w:author="Greg Stoike" w:date="2018-11-30T10:52:00Z"/>
          <w:rFonts w:ascii="Consolas" w:eastAsiaTheme="minorHAnsi" w:hAnsi="Consolas" w:cs="Lucida Sans Typewriter"/>
          <w:color w:val="268BD2"/>
          <w:sz w:val="16"/>
          <w:szCs w:val="16"/>
        </w:rPr>
      </w:pPr>
      <w:ins w:id="553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32532630" w14:textId="77777777" w:rsidR="007B26CB" w:rsidRPr="007B26CB" w:rsidRDefault="007B26CB" w:rsidP="007B26CB">
      <w:pPr>
        <w:rPr>
          <w:ins w:id="5535" w:author="Greg Stoike" w:date="2018-11-30T10:52:00Z"/>
          <w:rFonts w:ascii="Consolas" w:eastAsiaTheme="minorHAnsi" w:hAnsi="Consolas" w:cs="Lucida Sans Typewriter"/>
          <w:color w:val="268BD2"/>
          <w:sz w:val="16"/>
          <w:szCs w:val="16"/>
        </w:rPr>
      </w:pPr>
      <w:ins w:id="553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AECCE30" w14:textId="77777777" w:rsidR="007B26CB" w:rsidRPr="007B26CB" w:rsidRDefault="007B26CB" w:rsidP="007B26CB">
      <w:pPr>
        <w:rPr>
          <w:ins w:id="5537" w:author="Greg Stoike" w:date="2018-11-30T10:52:00Z"/>
          <w:rFonts w:ascii="Consolas" w:eastAsiaTheme="minorHAnsi" w:hAnsi="Consolas" w:cs="Lucida Sans Typewriter"/>
          <w:color w:val="268BD2"/>
          <w:sz w:val="16"/>
          <w:szCs w:val="16"/>
        </w:rPr>
      </w:pPr>
      <w:ins w:id="5538"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29AEDD9B" w14:textId="77777777" w:rsidR="007B26CB" w:rsidRPr="007B26CB" w:rsidRDefault="007B26CB" w:rsidP="007B26CB">
      <w:pPr>
        <w:rPr>
          <w:ins w:id="5539" w:author="Greg Stoike" w:date="2018-11-30T10:52:00Z"/>
          <w:rFonts w:ascii="Consolas" w:eastAsiaTheme="minorHAnsi" w:hAnsi="Consolas" w:cs="Lucida Sans Typewriter"/>
          <w:color w:val="268BD2"/>
          <w:sz w:val="16"/>
          <w:szCs w:val="16"/>
        </w:rPr>
      </w:pPr>
      <w:ins w:id="5540" w:author="Greg Stoike" w:date="2018-11-30T10:52:00Z">
        <w:r w:rsidRPr="007B26CB">
          <w:rPr>
            <w:rFonts w:ascii="Consolas" w:eastAsiaTheme="minorHAnsi" w:hAnsi="Consolas" w:cs="Lucida Sans Typewriter"/>
            <w:color w:val="268BD2"/>
            <w:sz w:val="16"/>
            <w:szCs w:val="16"/>
          </w:rPr>
          <w:t xml:space="preserve">                &lt;/PoolProperties&gt;</w:t>
        </w:r>
      </w:ins>
    </w:p>
    <w:p w14:paraId="347858CE" w14:textId="77777777" w:rsidR="007B26CB" w:rsidRPr="007B26CB" w:rsidRDefault="007B26CB" w:rsidP="007B26CB">
      <w:pPr>
        <w:rPr>
          <w:ins w:id="5541" w:author="Greg Stoike" w:date="2018-11-30T10:52:00Z"/>
          <w:rFonts w:ascii="Consolas" w:eastAsiaTheme="minorHAnsi" w:hAnsi="Consolas" w:cs="Lucida Sans Typewriter"/>
          <w:color w:val="268BD2"/>
          <w:sz w:val="16"/>
          <w:szCs w:val="16"/>
        </w:rPr>
      </w:pPr>
      <w:ins w:id="5542" w:author="Greg Stoike" w:date="2018-11-30T10:52:00Z">
        <w:r w:rsidRPr="007B26CB">
          <w:rPr>
            <w:rFonts w:ascii="Consolas" w:eastAsiaTheme="minorHAnsi" w:hAnsi="Consolas" w:cs="Lucida Sans Typewriter"/>
            <w:color w:val="268BD2"/>
            <w:sz w:val="16"/>
            <w:szCs w:val="16"/>
          </w:rPr>
          <w:t xml:space="preserve">                &lt;Presentations&gt;</w:t>
        </w:r>
      </w:ins>
    </w:p>
    <w:p w14:paraId="07F393FB" w14:textId="77777777" w:rsidR="007B26CB" w:rsidRPr="007B26CB" w:rsidRDefault="007B26CB" w:rsidP="007B26CB">
      <w:pPr>
        <w:rPr>
          <w:ins w:id="5543" w:author="Greg Stoike" w:date="2018-11-30T10:52:00Z"/>
          <w:rFonts w:ascii="Consolas" w:eastAsiaTheme="minorHAnsi" w:hAnsi="Consolas" w:cs="Lucida Sans Typewriter"/>
          <w:color w:val="268BD2"/>
          <w:sz w:val="16"/>
          <w:szCs w:val="16"/>
        </w:rPr>
      </w:pPr>
      <w:ins w:id="554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680C00E" w14:textId="77777777" w:rsidR="007B26CB" w:rsidRPr="007B26CB" w:rsidRDefault="007B26CB" w:rsidP="007B26CB">
      <w:pPr>
        <w:rPr>
          <w:ins w:id="5545" w:author="Greg Stoike" w:date="2018-11-30T10:52:00Z"/>
          <w:rFonts w:ascii="Consolas" w:eastAsiaTheme="minorHAnsi" w:hAnsi="Consolas" w:cs="Lucida Sans Typewriter"/>
          <w:color w:val="268BD2"/>
          <w:sz w:val="16"/>
          <w:szCs w:val="16"/>
        </w:rPr>
      </w:pPr>
      <w:ins w:id="554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4549195" w14:textId="77777777" w:rsidR="007B26CB" w:rsidRPr="007B26CB" w:rsidRDefault="007B26CB" w:rsidP="007B26CB">
      <w:pPr>
        <w:rPr>
          <w:ins w:id="5547" w:author="Greg Stoike" w:date="2018-11-30T10:52:00Z"/>
          <w:rFonts w:ascii="Consolas" w:eastAsiaTheme="minorHAnsi" w:hAnsi="Consolas" w:cs="Lucida Sans Typewriter"/>
          <w:color w:val="268BD2"/>
          <w:sz w:val="16"/>
          <w:szCs w:val="16"/>
        </w:rPr>
      </w:pPr>
      <w:ins w:id="5548" w:author="Greg Stoike" w:date="2018-11-30T10:52:00Z">
        <w:r w:rsidRPr="007B26CB">
          <w:rPr>
            <w:rFonts w:ascii="Consolas" w:eastAsiaTheme="minorHAnsi" w:hAnsi="Consolas" w:cs="Lucida Sans Typewriter"/>
            <w:color w:val="268BD2"/>
            <w:sz w:val="16"/>
            <w:szCs w:val="16"/>
          </w:rPr>
          <w:t xml:space="preserve">                &lt;/Presentations&gt;</w:t>
        </w:r>
      </w:ins>
    </w:p>
    <w:p w14:paraId="2B61D952" w14:textId="77777777" w:rsidR="007B26CB" w:rsidRPr="007B26CB" w:rsidRDefault="007B26CB" w:rsidP="007B26CB">
      <w:pPr>
        <w:rPr>
          <w:ins w:id="5549" w:author="Greg Stoike" w:date="2018-11-30T10:52:00Z"/>
          <w:rFonts w:ascii="Consolas" w:eastAsiaTheme="minorHAnsi" w:hAnsi="Consolas" w:cs="Lucida Sans Typewriter"/>
          <w:color w:val="268BD2"/>
          <w:sz w:val="16"/>
          <w:szCs w:val="16"/>
        </w:rPr>
      </w:pPr>
      <w:ins w:id="5550" w:author="Greg Stoike" w:date="2018-11-30T10:52:00Z">
        <w:r w:rsidRPr="007B26CB">
          <w:rPr>
            <w:rFonts w:ascii="Consolas" w:eastAsiaTheme="minorHAnsi" w:hAnsi="Consolas" w:cs="Lucida Sans Typewriter"/>
            <w:color w:val="268BD2"/>
            <w:sz w:val="16"/>
            <w:szCs w:val="16"/>
          </w:rPr>
          <w:t xml:space="preserve">                &lt;ItemScoreDimensions&gt;</w:t>
        </w:r>
      </w:ins>
    </w:p>
    <w:p w14:paraId="63DAF09C" w14:textId="77777777" w:rsidR="007B26CB" w:rsidRPr="007B26CB" w:rsidRDefault="007B26CB" w:rsidP="007B26CB">
      <w:pPr>
        <w:rPr>
          <w:ins w:id="5551" w:author="Greg Stoike" w:date="2018-11-30T10:52:00Z"/>
          <w:rFonts w:ascii="Consolas" w:eastAsiaTheme="minorHAnsi" w:hAnsi="Consolas" w:cs="Lucida Sans Typewriter"/>
          <w:color w:val="268BD2"/>
          <w:sz w:val="16"/>
          <w:szCs w:val="16"/>
        </w:rPr>
      </w:pPr>
      <w:ins w:id="555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14D77FF" w14:textId="77777777" w:rsidR="007B26CB" w:rsidRPr="007B26CB" w:rsidRDefault="007B26CB" w:rsidP="007B26CB">
      <w:pPr>
        <w:rPr>
          <w:ins w:id="5553" w:author="Greg Stoike" w:date="2018-11-30T10:52:00Z"/>
          <w:rFonts w:ascii="Consolas" w:eastAsiaTheme="minorHAnsi" w:hAnsi="Consolas" w:cs="Lucida Sans Typewriter"/>
          <w:color w:val="268BD2"/>
          <w:sz w:val="16"/>
          <w:szCs w:val="16"/>
        </w:rPr>
      </w:pPr>
      <w:ins w:id="5554" w:author="Greg Stoike" w:date="2018-11-30T10:52:00Z">
        <w:r w:rsidRPr="007B26CB">
          <w:rPr>
            <w:rFonts w:ascii="Consolas" w:eastAsiaTheme="minorHAnsi" w:hAnsi="Consolas" w:cs="Lucida Sans Typewriter"/>
            <w:color w:val="268BD2"/>
            <w:sz w:val="16"/>
            <w:szCs w:val="16"/>
          </w:rPr>
          <w:t xml:space="preserve">                    &lt;ItemScoreParameter value="0.36862000823020935" measurementParameter="a"/&gt;</w:t>
        </w:r>
      </w:ins>
    </w:p>
    <w:p w14:paraId="74015DFB" w14:textId="77777777" w:rsidR="007B26CB" w:rsidRPr="007B26CB" w:rsidRDefault="007B26CB" w:rsidP="007B26CB">
      <w:pPr>
        <w:rPr>
          <w:ins w:id="5555" w:author="Greg Stoike" w:date="2018-11-30T10:52:00Z"/>
          <w:rFonts w:ascii="Consolas" w:eastAsiaTheme="minorHAnsi" w:hAnsi="Consolas" w:cs="Lucida Sans Typewriter"/>
          <w:color w:val="268BD2"/>
          <w:sz w:val="16"/>
          <w:szCs w:val="16"/>
        </w:rPr>
      </w:pPr>
      <w:ins w:id="5556" w:author="Greg Stoike" w:date="2018-11-30T10:52:00Z">
        <w:r w:rsidRPr="007B26CB">
          <w:rPr>
            <w:rFonts w:ascii="Consolas" w:eastAsiaTheme="minorHAnsi" w:hAnsi="Consolas" w:cs="Lucida Sans Typewriter"/>
            <w:color w:val="268BD2"/>
            <w:sz w:val="16"/>
            <w:szCs w:val="16"/>
          </w:rPr>
          <w:t xml:space="preserve">                    &lt;ItemScoreParameter value="0.617929995059967" measurementParameter="b"/&gt;</w:t>
        </w:r>
      </w:ins>
    </w:p>
    <w:p w14:paraId="737F590C" w14:textId="77777777" w:rsidR="007B26CB" w:rsidRPr="007B26CB" w:rsidRDefault="007B26CB" w:rsidP="007B26CB">
      <w:pPr>
        <w:rPr>
          <w:ins w:id="5557" w:author="Greg Stoike" w:date="2018-11-30T10:52:00Z"/>
          <w:rFonts w:ascii="Consolas" w:eastAsiaTheme="minorHAnsi" w:hAnsi="Consolas" w:cs="Lucida Sans Typewriter"/>
          <w:color w:val="268BD2"/>
          <w:sz w:val="16"/>
          <w:szCs w:val="16"/>
        </w:rPr>
      </w:pPr>
      <w:ins w:id="555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77880CBB" w14:textId="77777777" w:rsidR="007B26CB" w:rsidRPr="007B26CB" w:rsidRDefault="007B26CB" w:rsidP="007B26CB">
      <w:pPr>
        <w:rPr>
          <w:ins w:id="5559" w:author="Greg Stoike" w:date="2018-11-30T10:52:00Z"/>
          <w:rFonts w:ascii="Consolas" w:eastAsiaTheme="minorHAnsi" w:hAnsi="Consolas" w:cs="Lucida Sans Typewriter"/>
          <w:color w:val="268BD2"/>
          <w:sz w:val="16"/>
          <w:szCs w:val="16"/>
        </w:rPr>
      </w:pPr>
      <w:ins w:id="5560" w:author="Greg Stoike" w:date="2018-11-30T10:52:00Z">
        <w:r w:rsidRPr="007B26CB">
          <w:rPr>
            <w:rFonts w:ascii="Consolas" w:eastAsiaTheme="minorHAnsi" w:hAnsi="Consolas" w:cs="Lucida Sans Typewriter"/>
            <w:color w:val="268BD2"/>
            <w:sz w:val="16"/>
            <w:szCs w:val="16"/>
          </w:rPr>
          <w:t xml:space="preserve">                  &lt;/ItemScoreDimension&gt;</w:t>
        </w:r>
      </w:ins>
    </w:p>
    <w:p w14:paraId="395D4703" w14:textId="77777777" w:rsidR="007B26CB" w:rsidRPr="007B26CB" w:rsidRDefault="007B26CB" w:rsidP="007B26CB">
      <w:pPr>
        <w:rPr>
          <w:ins w:id="5561" w:author="Greg Stoike" w:date="2018-11-30T10:52:00Z"/>
          <w:rFonts w:ascii="Consolas" w:eastAsiaTheme="minorHAnsi" w:hAnsi="Consolas" w:cs="Lucida Sans Typewriter"/>
          <w:color w:val="268BD2"/>
          <w:sz w:val="16"/>
          <w:szCs w:val="16"/>
        </w:rPr>
      </w:pPr>
      <w:ins w:id="5562" w:author="Greg Stoike" w:date="2018-11-30T10:52:00Z">
        <w:r w:rsidRPr="007B26CB">
          <w:rPr>
            <w:rFonts w:ascii="Consolas" w:eastAsiaTheme="minorHAnsi" w:hAnsi="Consolas" w:cs="Lucida Sans Typewriter"/>
            <w:color w:val="268BD2"/>
            <w:sz w:val="16"/>
            <w:szCs w:val="16"/>
          </w:rPr>
          <w:t xml:space="preserve">                &lt;/ItemScoreDimensions&gt;</w:t>
        </w:r>
      </w:ins>
    </w:p>
    <w:p w14:paraId="4A7A1947" w14:textId="77777777" w:rsidR="007B26CB" w:rsidRPr="007B26CB" w:rsidRDefault="007B26CB" w:rsidP="007B26CB">
      <w:pPr>
        <w:rPr>
          <w:ins w:id="5563" w:author="Greg Stoike" w:date="2018-11-30T10:52:00Z"/>
          <w:rFonts w:ascii="Consolas" w:eastAsiaTheme="minorHAnsi" w:hAnsi="Consolas" w:cs="Lucida Sans Typewriter"/>
          <w:color w:val="268BD2"/>
          <w:sz w:val="16"/>
          <w:szCs w:val="16"/>
        </w:rPr>
      </w:pPr>
      <w:ins w:id="5564" w:author="Greg Stoike" w:date="2018-11-30T10:52:00Z">
        <w:r w:rsidRPr="007B26CB">
          <w:rPr>
            <w:rFonts w:ascii="Consolas" w:eastAsiaTheme="minorHAnsi" w:hAnsi="Consolas" w:cs="Lucida Sans Typewriter"/>
            <w:color w:val="268BD2"/>
            <w:sz w:val="16"/>
            <w:szCs w:val="16"/>
          </w:rPr>
          <w:t xml:space="preserve">                &lt;BlueprintReferences&gt;</w:t>
        </w:r>
      </w:ins>
    </w:p>
    <w:p w14:paraId="492894CE" w14:textId="77777777" w:rsidR="007B26CB" w:rsidRPr="007B26CB" w:rsidRDefault="007B26CB" w:rsidP="007B26CB">
      <w:pPr>
        <w:rPr>
          <w:ins w:id="5565" w:author="Greg Stoike" w:date="2018-11-30T10:52:00Z"/>
          <w:rFonts w:ascii="Consolas" w:eastAsiaTheme="minorHAnsi" w:hAnsi="Consolas" w:cs="Lucida Sans Typewriter"/>
          <w:color w:val="268BD2"/>
          <w:sz w:val="16"/>
          <w:szCs w:val="16"/>
        </w:rPr>
      </w:pPr>
      <w:ins w:id="556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4E17EC6" w14:textId="77777777" w:rsidR="007B26CB" w:rsidRPr="007B26CB" w:rsidRDefault="007B26CB" w:rsidP="007B26CB">
      <w:pPr>
        <w:rPr>
          <w:ins w:id="5567" w:author="Greg Stoike" w:date="2018-11-30T10:52:00Z"/>
          <w:rFonts w:ascii="Consolas" w:eastAsiaTheme="minorHAnsi" w:hAnsi="Consolas" w:cs="Lucida Sans Typewriter"/>
          <w:color w:val="268BD2"/>
          <w:sz w:val="16"/>
          <w:szCs w:val="16"/>
        </w:rPr>
      </w:pPr>
      <w:ins w:id="556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49C946E6" w14:textId="77777777" w:rsidR="007B26CB" w:rsidRPr="007B26CB" w:rsidRDefault="007B26CB" w:rsidP="007B26CB">
      <w:pPr>
        <w:rPr>
          <w:ins w:id="5569" w:author="Greg Stoike" w:date="2018-11-30T10:52:00Z"/>
          <w:rFonts w:ascii="Consolas" w:eastAsiaTheme="minorHAnsi" w:hAnsi="Consolas" w:cs="Lucida Sans Typewriter"/>
          <w:color w:val="268BD2"/>
          <w:sz w:val="16"/>
          <w:szCs w:val="16"/>
        </w:rPr>
      </w:pPr>
      <w:ins w:id="5570" w:author="Greg Stoike" w:date="2018-11-30T10:52:00Z">
        <w:r w:rsidRPr="007B26CB">
          <w:rPr>
            <w:rFonts w:ascii="Consolas" w:eastAsiaTheme="minorHAnsi" w:hAnsi="Consolas" w:cs="Lucida Sans Typewriter"/>
            <w:color w:val="268BD2"/>
            <w:sz w:val="16"/>
            <w:szCs w:val="16"/>
          </w:rPr>
          <w:t xml:space="preserve">                  &lt;BlueprintReference idRef="1-IT|14-11"/&gt;</w:t>
        </w:r>
      </w:ins>
    </w:p>
    <w:p w14:paraId="49B1BEA5" w14:textId="77777777" w:rsidR="007B26CB" w:rsidRPr="007B26CB" w:rsidRDefault="007B26CB" w:rsidP="007B26CB">
      <w:pPr>
        <w:rPr>
          <w:ins w:id="5571" w:author="Greg Stoike" w:date="2018-11-30T10:52:00Z"/>
          <w:rFonts w:ascii="Consolas" w:eastAsiaTheme="minorHAnsi" w:hAnsi="Consolas" w:cs="Lucida Sans Typewriter"/>
          <w:color w:val="268BD2"/>
          <w:sz w:val="16"/>
          <w:szCs w:val="16"/>
        </w:rPr>
      </w:pPr>
      <w:ins w:id="5572" w:author="Greg Stoike" w:date="2018-11-30T10:52:00Z">
        <w:r w:rsidRPr="007B26CB">
          <w:rPr>
            <w:rFonts w:ascii="Consolas" w:eastAsiaTheme="minorHAnsi" w:hAnsi="Consolas" w:cs="Lucida Sans Typewriter"/>
            <w:color w:val="268BD2"/>
            <w:sz w:val="16"/>
            <w:szCs w:val="16"/>
          </w:rPr>
          <w:t xml:space="preserve">                &lt;/BlueprintReferences&gt;</w:t>
        </w:r>
      </w:ins>
    </w:p>
    <w:p w14:paraId="42EB98A8" w14:textId="77777777" w:rsidR="007B26CB" w:rsidRPr="007B26CB" w:rsidRDefault="007B26CB" w:rsidP="007B26CB">
      <w:pPr>
        <w:rPr>
          <w:ins w:id="5573" w:author="Greg Stoike" w:date="2018-11-30T10:52:00Z"/>
          <w:rFonts w:ascii="Consolas" w:eastAsiaTheme="minorHAnsi" w:hAnsi="Consolas" w:cs="Lucida Sans Typewriter"/>
          <w:color w:val="268BD2"/>
          <w:sz w:val="16"/>
          <w:szCs w:val="16"/>
        </w:rPr>
      </w:pPr>
      <w:ins w:id="5574" w:author="Greg Stoike" w:date="2018-11-30T10:52:00Z">
        <w:r w:rsidRPr="007B26CB">
          <w:rPr>
            <w:rFonts w:ascii="Consolas" w:eastAsiaTheme="minorHAnsi" w:hAnsi="Consolas" w:cs="Lucida Sans Typewriter"/>
            <w:color w:val="268BD2"/>
            <w:sz w:val="16"/>
            <w:szCs w:val="16"/>
          </w:rPr>
          <w:t xml:space="preserve">              &lt;/Item&gt;</w:t>
        </w:r>
      </w:ins>
    </w:p>
    <w:p w14:paraId="634C4144" w14:textId="77777777" w:rsidR="007B26CB" w:rsidRPr="007B26CB" w:rsidRDefault="007B26CB" w:rsidP="007B26CB">
      <w:pPr>
        <w:rPr>
          <w:ins w:id="5575" w:author="Greg Stoike" w:date="2018-11-30T10:52:00Z"/>
          <w:rFonts w:ascii="Consolas" w:eastAsiaTheme="minorHAnsi" w:hAnsi="Consolas" w:cs="Lucida Sans Typewriter"/>
          <w:color w:val="268BD2"/>
          <w:sz w:val="16"/>
          <w:szCs w:val="16"/>
        </w:rPr>
      </w:pPr>
      <w:ins w:id="557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id="26341" type="MC"&gt;</w:t>
        </w:r>
      </w:ins>
    </w:p>
    <w:p w14:paraId="7F70BE8B" w14:textId="77777777" w:rsidR="007B26CB" w:rsidRPr="007B26CB" w:rsidRDefault="007B26CB" w:rsidP="007B26CB">
      <w:pPr>
        <w:rPr>
          <w:ins w:id="5577" w:author="Greg Stoike" w:date="2018-11-30T10:52:00Z"/>
          <w:rFonts w:ascii="Consolas" w:eastAsiaTheme="minorHAnsi" w:hAnsi="Consolas" w:cs="Lucida Sans Typewriter"/>
          <w:color w:val="268BD2"/>
          <w:sz w:val="16"/>
          <w:szCs w:val="16"/>
        </w:rPr>
      </w:pPr>
      <w:ins w:id="5578" w:author="Greg Stoike" w:date="2018-11-30T10:52:00Z">
        <w:r w:rsidRPr="007B26CB">
          <w:rPr>
            <w:rFonts w:ascii="Consolas" w:eastAsiaTheme="minorHAnsi" w:hAnsi="Consolas" w:cs="Lucida Sans Typewriter"/>
            <w:color w:val="268BD2"/>
            <w:sz w:val="16"/>
            <w:szCs w:val="16"/>
          </w:rPr>
          <w:t xml:space="preserve">                &lt;PoolProperties&gt;</w:t>
        </w:r>
      </w:ins>
    </w:p>
    <w:p w14:paraId="234AC978" w14:textId="77777777" w:rsidR="007B26CB" w:rsidRPr="007B26CB" w:rsidRDefault="007B26CB" w:rsidP="007B26CB">
      <w:pPr>
        <w:rPr>
          <w:ins w:id="5579" w:author="Greg Stoike" w:date="2018-11-30T10:52:00Z"/>
          <w:rFonts w:ascii="Consolas" w:eastAsiaTheme="minorHAnsi" w:hAnsi="Consolas" w:cs="Lucida Sans Typewriter"/>
          <w:color w:val="268BD2"/>
          <w:sz w:val="16"/>
          <w:szCs w:val="16"/>
        </w:rPr>
      </w:pPr>
      <w:ins w:id="5580"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071FB486" w14:textId="77777777" w:rsidR="007B26CB" w:rsidRPr="007B26CB" w:rsidRDefault="007B26CB" w:rsidP="007B26CB">
      <w:pPr>
        <w:rPr>
          <w:ins w:id="5581" w:author="Greg Stoike" w:date="2018-11-30T10:52:00Z"/>
          <w:rFonts w:ascii="Consolas" w:eastAsiaTheme="minorHAnsi" w:hAnsi="Consolas" w:cs="Lucida Sans Typewriter"/>
          <w:color w:val="268BD2"/>
          <w:sz w:val="16"/>
          <w:szCs w:val="16"/>
        </w:rPr>
      </w:pPr>
      <w:ins w:id="5582" w:author="Greg Stoike" w:date="2018-11-30T10:52:00Z">
        <w:r w:rsidRPr="007B26CB">
          <w:rPr>
            <w:rFonts w:ascii="Consolas" w:eastAsiaTheme="minorHAnsi" w:hAnsi="Consolas" w:cs="Lucida Sans Typewriter"/>
            <w:color w:val="268BD2"/>
            <w:sz w:val="16"/>
            <w:szCs w:val="16"/>
          </w:rPr>
          <w:lastRenderedPageBreak/>
          <w:t xml:space="preserve">                  &lt;PoolProperty name="Appropriate for Hearing Impaired" value="Yes"/&gt;</w:t>
        </w:r>
      </w:ins>
    </w:p>
    <w:p w14:paraId="665D276F" w14:textId="77777777" w:rsidR="007B26CB" w:rsidRPr="007B26CB" w:rsidRDefault="007B26CB" w:rsidP="007B26CB">
      <w:pPr>
        <w:rPr>
          <w:ins w:id="5583" w:author="Greg Stoike" w:date="2018-11-30T10:52:00Z"/>
          <w:rFonts w:ascii="Consolas" w:eastAsiaTheme="minorHAnsi" w:hAnsi="Consolas" w:cs="Lucida Sans Typewriter"/>
          <w:color w:val="268BD2"/>
          <w:sz w:val="16"/>
          <w:szCs w:val="16"/>
        </w:rPr>
      </w:pPr>
      <w:ins w:id="558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EBEB45A" w14:textId="77777777" w:rsidR="007B26CB" w:rsidRPr="007B26CB" w:rsidRDefault="007B26CB" w:rsidP="007B26CB">
      <w:pPr>
        <w:rPr>
          <w:ins w:id="5585" w:author="Greg Stoike" w:date="2018-11-30T10:52:00Z"/>
          <w:rFonts w:ascii="Consolas" w:eastAsiaTheme="minorHAnsi" w:hAnsi="Consolas" w:cs="Lucida Sans Typewriter"/>
          <w:color w:val="268BD2"/>
          <w:sz w:val="16"/>
          <w:szCs w:val="16"/>
        </w:rPr>
      </w:pPr>
      <w:ins w:id="5586"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1519B12C" w14:textId="77777777" w:rsidR="007B26CB" w:rsidRPr="007B26CB" w:rsidRDefault="007B26CB" w:rsidP="007B26CB">
      <w:pPr>
        <w:rPr>
          <w:ins w:id="5587" w:author="Greg Stoike" w:date="2018-11-30T10:52:00Z"/>
          <w:rFonts w:ascii="Consolas" w:eastAsiaTheme="minorHAnsi" w:hAnsi="Consolas" w:cs="Lucida Sans Typewriter"/>
          <w:color w:val="268BD2"/>
          <w:sz w:val="16"/>
          <w:szCs w:val="16"/>
        </w:rPr>
      </w:pPr>
      <w:ins w:id="558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15AE9B9C" w14:textId="77777777" w:rsidR="007B26CB" w:rsidRPr="007B26CB" w:rsidRDefault="007B26CB" w:rsidP="007B26CB">
      <w:pPr>
        <w:rPr>
          <w:ins w:id="5589" w:author="Greg Stoike" w:date="2018-11-30T10:52:00Z"/>
          <w:rFonts w:ascii="Consolas" w:eastAsiaTheme="minorHAnsi" w:hAnsi="Consolas" w:cs="Lucida Sans Typewriter"/>
          <w:color w:val="268BD2"/>
          <w:sz w:val="16"/>
          <w:szCs w:val="16"/>
        </w:rPr>
      </w:pPr>
      <w:ins w:id="559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694731B" w14:textId="77777777" w:rsidR="007B26CB" w:rsidRPr="007B26CB" w:rsidRDefault="007B26CB" w:rsidP="007B26CB">
      <w:pPr>
        <w:rPr>
          <w:ins w:id="5591" w:author="Greg Stoike" w:date="2018-11-30T10:52:00Z"/>
          <w:rFonts w:ascii="Consolas" w:eastAsiaTheme="minorHAnsi" w:hAnsi="Consolas" w:cs="Lucida Sans Typewriter"/>
          <w:color w:val="268BD2"/>
          <w:sz w:val="16"/>
          <w:szCs w:val="16"/>
        </w:rPr>
      </w:pPr>
      <w:ins w:id="559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810BEEE" w14:textId="77777777" w:rsidR="007B26CB" w:rsidRPr="007B26CB" w:rsidRDefault="007B26CB" w:rsidP="007B26CB">
      <w:pPr>
        <w:rPr>
          <w:ins w:id="5593" w:author="Greg Stoike" w:date="2018-11-30T10:52:00Z"/>
          <w:rFonts w:ascii="Consolas" w:eastAsiaTheme="minorHAnsi" w:hAnsi="Consolas" w:cs="Lucida Sans Typewriter"/>
          <w:color w:val="268BD2"/>
          <w:sz w:val="16"/>
          <w:szCs w:val="16"/>
        </w:rPr>
      </w:pPr>
      <w:ins w:id="559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5798E6B" w14:textId="77777777" w:rsidR="007B26CB" w:rsidRPr="007B26CB" w:rsidRDefault="007B26CB" w:rsidP="007B26CB">
      <w:pPr>
        <w:rPr>
          <w:ins w:id="5595" w:author="Greg Stoike" w:date="2018-11-30T10:52:00Z"/>
          <w:rFonts w:ascii="Consolas" w:eastAsiaTheme="minorHAnsi" w:hAnsi="Consolas" w:cs="Lucida Sans Typewriter"/>
          <w:color w:val="268BD2"/>
          <w:sz w:val="16"/>
          <w:szCs w:val="16"/>
        </w:rPr>
      </w:pPr>
      <w:ins w:id="559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3599689" w14:textId="77777777" w:rsidR="007B26CB" w:rsidRPr="007B26CB" w:rsidRDefault="007B26CB" w:rsidP="007B26CB">
      <w:pPr>
        <w:rPr>
          <w:ins w:id="5597" w:author="Greg Stoike" w:date="2018-11-30T10:52:00Z"/>
          <w:rFonts w:ascii="Consolas" w:eastAsiaTheme="minorHAnsi" w:hAnsi="Consolas" w:cs="Lucida Sans Typewriter"/>
          <w:color w:val="268BD2"/>
          <w:sz w:val="16"/>
          <w:szCs w:val="16"/>
        </w:rPr>
      </w:pPr>
      <w:ins w:id="559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1EF0BC52" w14:textId="77777777" w:rsidR="007B26CB" w:rsidRPr="007B26CB" w:rsidRDefault="007B26CB" w:rsidP="007B26CB">
      <w:pPr>
        <w:rPr>
          <w:ins w:id="5599" w:author="Greg Stoike" w:date="2018-11-30T10:52:00Z"/>
          <w:rFonts w:ascii="Consolas" w:eastAsiaTheme="minorHAnsi" w:hAnsi="Consolas" w:cs="Lucida Sans Typewriter"/>
          <w:color w:val="268BD2"/>
          <w:sz w:val="16"/>
          <w:szCs w:val="16"/>
        </w:rPr>
      </w:pPr>
      <w:ins w:id="5600" w:author="Greg Stoike" w:date="2018-11-30T10:52:00Z">
        <w:r w:rsidRPr="007B26CB">
          <w:rPr>
            <w:rFonts w:ascii="Consolas" w:eastAsiaTheme="minorHAnsi" w:hAnsi="Consolas" w:cs="Lucida Sans Typewriter"/>
            <w:color w:val="268BD2"/>
            <w:sz w:val="16"/>
            <w:szCs w:val="16"/>
          </w:rPr>
          <w:t xml:space="preserve">                &lt;/PoolProperties&gt;</w:t>
        </w:r>
      </w:ins>
    </w:p>
    <w:p w14:paraId="14755242" w14:textId="77777777" w:rsidR="007B26CB" w:rsidRPr="007B26CB" w:rsidRDefault="007B26CB" w:rsidP="007B26CB">
      <w:pPr>
        <w:rPr>
          <w:ins w:id="5601" w:author="Greg Stoike" w:date="2018-11-30T10:52:00Z"/>
          <w:rFonts w:ascii="Consolas" w:eastAsiaTheme="minorHAnsi" w:hAnsi="Consolas" w:cs="Lucida Sans Typewriter"/>
          <w:color w:val="268BD2"/>
          <w:sz w:val="16"/>
          <w:szCs w:val="16"/>
        </w:rPr>
      </w:pPr>
      <w:ins w:id="5602" w:author="Greg Stoike" w:date="2018-11-30T10:52:00Z">
        <w:r w:rsidRPr="007B26CB">
          <w:rPr>
            <w:rFonts w:ascii="Consolas" w:eastAsiaTheme="minorHAnsi" w:hAnsi="Consolas" w:cs="Lucida Sans Typewriter"/>
            <w:color w:val="268BD2"/>
            <w:sz w:val="16"/>
            <w:szCs w:val="16"/>
          </w:rPr>
          <w:t xml:space="preserve">                &lt;Presentations&gt;</w:t>
        </w:r>
      </w:ins>
    </w:p>
    <w:p w14:paraId="73E177DA" w14:textId="77777777" w:rsidR="007B26CB" w:rsidRPr="007B26CB" w:rsidRDefault="007B26CB" w:rsidP="007B26CB">
      <w:pPr>
        <w:rPr>
          <w:ins w:id="5603" w:author="Greg Stoike" w:date="2018-11-30T10:52:00Z"/>
          <w:rFonts w:ascii="Consolas" w:eastAsiaTheme="minorHAnsi" w:hAnsi="Consolas" w:cs="Lucida Sans Typewriter"/>
          <w:color w:val="268BD2"/>
          <w:sz w:val="16"/>
          <w:szCs w:val="16"/>
        </w:rPr>
      </w:pPr>
      <w:ins w:id="560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BBFEA25" w14:textId="77777777" w:rsidR="007B26CB" w:rsidRPr="007B26CB" w:rsidRDefault="007B26CB" w:rsidP="007B26CB">
      <w:pPr>
        <w:rPr>
          <w:ins w:id="5605" w:author="Greg Stoike" w:date="2018-11-30T10:52:00Z"/>
          <w:rFonts w:ascii="Consolas" w:eastAsiaTheme="minorHAnsi" w:hAnsi="Consolas" w:cs="Lucida Sans Typewriter"/>
          <w:color w:val="268BD2"/>
          <w:sz w:val="16"/>
          <w:szCs w:val="16"/>
        </w:rPr>
      </w:pPr>
      <w:ins w:id="560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7C866255" w14:textId="77777777" w:rsidR="007B26CB" w:rsidRPr="007B26CB" w:rsidRDefault="007B26CB" w:rsidP="007B26CB">
      <w:pPr>
        <w:rPr>
          <w:ins w:id="5607" w:author="Greg Stoike" w:date="2018-11-30T10:52:00Z"/>
          <w:rFonts w:ascii="Consolas" w:eastAsiaTheme="minorHAnsi" w:hAnsi="Consolas" w:cs="Lucida Sans Typewriter"/>
          <w:color w:val="268BD2"/>
          <w:sz w:val="16"/>
          <w:szCs w:val="16"/>
        </w:rPr>
      </w:pPr>
      <w:ins w:id="5608" w:author="Greg Stoike" w:date="2018-11-30T10:52:00Z">
        <w:r w:rsidRPr="007B26CB">
          <w:rPr>
            <w:rFonts w:ascii="Consolas" w:eastAsiaTheme="minorHAnsi" w:hAnsi="Consolas" w:cs="Lucida Sans Typewriter"/>
            <w:color w:val="268BD2"/>
            <w:sz w:val="16"/>
            <w:szCs w:val="16"/>
          </w:rPr>
          <w:t xml:space="preserve">                &lt;/Presentations&gt;</w:t>
        </w:r>
      </w:ins>
    </w:p>
    <w:p w14:paraId="4A774F5D" w14:textId="77777777" w:rsidR="007B26CB" w:rsidRPr="007B26CB" w:rsidRDefault="007B26CB" w:rsidP="007B26CB">
      <w:pPr>
        <w:rPr>
          <w:ins w:id="5609" w:author="Greg Stoike" w:date="2018-11-30T10:52:00Z"/>
          <w:rFonts w:ascii="Consolas" w:eastAsiaTheme="minorHAnsi" w:hAnsi="Consolas" w:cs="Lucida Sans Typewriter"/>
          <w:color w:val="268BD2"/>
          <w:sz w:val="16"/>
          <w:szCs w:val="16"/>
        </w:rPr>
      </w:pPr>
      <w:ins w:id="5610" w:author="Greg Stoike" w:date="2018-11-30T10:52:00Z">
        <w:r w:rsidRPr="007B26CB">
          <w:rPr>
            <w:rFonts w:ascii="Consolas" w:eastAsiaTheme="minorHAnsi" w:hAnsi="Consolas" w:cs="Lucida Sans Typewriter"/>
            <w:color w:val="268BD2"/>
            <w:sz w:val="16"/>
            <w:szCs w:val="16"/>
          </w:rPr>
          <w:t xml:space="preserve">                &lt;ItemScoreDimensions&gt;</w:t>
        </w:r>
      </w:ins>
    </w:p>
    <w:p w14:paraId="5E2C7F9F" w14:textId="77777777" w:rsidR="007B26CB" w:rsidRPr="007B26CB" w:rsidRDefault="007B26CB" w:rsidP="007B26CB">
      <w:pPr>
        <w:rPr>
          <w:ins w:id="5611" w:author="Greg Stoike" w:date="2018-11-30T10:52:00Z"/>
          <w:rFonts w:ascii="Consolas" w:eastAsiaTheme="minorHAnsi" w:hAnsi="Consolas" w:cs="Lucida Sans Typewriter"/>
          <w:color w:val="268BD2"/>
          <w:sz w:val="16"/>
          <w:szCs w:val="16"/>
        </w:rPr>
      </w:pPr>
      <w:ins w:id="561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C28D29F" w14:textId="77777777" w:rsidR="007B26CB" w:rsidRPr="007B26CB" w:rsidRDefault="007B26CB" w:rsidP="007B26CB">
      <w:pPr>
        <w:rPr>
          <w:ins w:id="5613" w:author="Greg Stoike" w:date="2018-11-30T10:52:00Z"/>
          <w:rFonts w:ascii="Consolas" w:eastAsiaTheme="minorHAnsi" w:hAnsi="Consolas" w:cs="Lucida Sans Typewriter"/>
          <w:color w:val="268BD2"/>
          <w:sz w:val="16"/>
          <w:szCs w:val="16"/>
        </w:rPr>
      </w:pPr>
      <w:ins w:id="5614" w:author="Greg Stoike" w:date="2018-11-30T10:52:00Z">
        <w:r w:rsidRPr="007B26CB">
          <w:rPr>
            <w:rFonts w:ascii="Consolas" w:eastAsiaTheme="minorHAnsi" w:hAnsi="Consolas" w:cs="Lucida Sans Typewriter"/>
            <w:color w:val="268BD2"/>
            <w:sz w:val="16"/>
            <w:szCs w:val="16"/>
          </w:rPr>
          <w:t xml:space="preserve">                    &lt;ItemScoreParameter value="0.267520010471344" measurementParameter="a"/&gt;</w:t>
        </w:r>
      </w:ins>
    </w:p>
    <w:p w14:paraId="7525121F" w14:textId="77777777" w:rsidR="007B26CB" w:rsidRPr="007B26CB" w:rsidRDefault="007B26CB" w:rsidP="007B26CB">
      <w:pPr>
        <w:rPr>
          <w:ins w:id="5615" w:author="Greg Stoike" w:date="2018-11-30T10:52:00Z"/>
          <w:rFonts w:ascii="Consolas" w:eastAsiaTheme="minorHAnsi" w:hAnsi="Consolas" w:cs="Lucida Sans Typewriter"/>
          <w:color w:val="268BD2"/>
          <w:sz w:val="16"/>
          <w:szCs w:val="16"/>
        </w:rPr>
      </w:pPr>
      <w:ins w:id="5616" w:author="Greg Stoike" w:date="2018-11-30T10:52:00Z">
        <w:r w:rsidRPr="007B26CB">
          <w:rPr>
            <w:rFonts w:ascii="Consolas" w:eastAsiaTheme="minorHAnsi" w:hAnsi="Consolas" w:cs="Lucida Sans Typewriter"/>
            <w:color w:val="268BD2"/>
            <w:sz w:val="16"/>
            <w:szCs w:val="16"/>
          </w:rPr>
          <w:t xml:space="preserve">                    &lt;ItemScoreParameter value="0.8554800152778625" measurementParameter="b"/&gt;</w:t>
        </w:r>
      </w:ins>
    </w:p>
    <w:p w14:paraId="2A3532EA" w14:textId="77777777" w:rsidR="007B26CB" w:rsidRPr="007B26CB" w:rsidRDefault="007B26CB" w:rsidP="007B26CB">
      <w:pPr>
        <w:rPr>
          <w:ins w:id="5617" w:author="Greg Stoike" w:date="2018-11-30T10:52:00Z"/>
          <w:rFonts w:ascii="Consolas" w:eastAsiaTheme="minorHAnsi" w:hAnsi="Consolas" w:cs="Lucida Sans Typewriter"/>
          <w:color w:val="268BD2"/>
          <w:sz w:val="16"/>
          <w:szCs w:val="16"/>
        </w:rPr>
      </w:pPr>
      <w:ins w:id="561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5EEF407" w14:textId="77777777" w:rsidR="007B26CB" w:rsidRPr="007B26CB" w:rsidRDefault="007B26CB" w:rsidP="007B26CB">
      <w:pPr>
        <w:rPr>
          <w:ins w:id="5619" w:author="Greg Stoike" w:date="2018-11-30T10:52:00Z"/>
          <w:rFonts w:ascii="Consolas" w:eastAsiaTheme="minorHAnsi" w:hAnsi="Consolas" w:cs="Lucida Sans Typewriter"/>
          <w:color w:val="268BD2"/>
          <w:sz w:val="16"/>
          <w:szCs w:val="16"/>
        </w:rPr>
      </w:pPr>
      <w:ins w:id="5620" w:author="Greg Stoike" w:date="2018-11-30T10:52:00Z">
        <w:r w:rsidRPr="007B26CB">
          <w:rPr>
            <w:rFonts w:ascii="Consolas" w:eastAsiaTheme="minorHAnsi" w:hAnsi="Consolas" w:cs="Lucida Sans Typewriter"/>
            <w:color w:val="268BD2"/>
            <w:sz w:val="16"/>
            <w:szCs w:val="16"/>
          </w:rPr>
          <w:t xml:space="preserve">                  &lt;/ItemScoreDimension&gt;</w:t>
        </w:r>
      </w:ins>
    </w:p>
    <w:p w14:paraId="4B149326" w14:textId="77777777" w:rsidR="007B26CB" w:rsidRPr="007B26CB" w:rsidRDefault="007B26CB" w:rsidP="007B26CB">
      <w:pPr>
        <w:rPr>
          <w:ins w:id="5621" w:author="Greg Stoike" w:date="2018-11-30T10:52:00Z"/>
          <w:rFonts w:ascii="Consolas" w:eastAsiaTheme="minorHAnsi" w:hAnsi="Consolas" w:cs="Lucida Sans Typewriter"/>
          <w:color w:val="268BD2"/>
          <w:sz w:val="16"/>
          <w:szCs w:val="16"/>
        </w:rPr>
      </w:pPr>
      <w:ins w:id="5622" w:author="Greg Stoike" w:date="2018-11-30T10:52:00Z">
        <w:r w:rsidRPr="007B26CB">
          <w:rPr>
            <w:rFonts w:ascii="Consolas" w:eastAsiaTheme="minorHAnsi" w:hAnsi="Consolas" w:cs="Lucida Sans Typewriter"/>
            <w:color w:val="268BD2"/>
            <w:sz w:val="16"/>
            <w:szCs w:val="16"/>
          </w:rPr>
          <w:t xml:space="preserve">                &lt;/ItemScoreDimensions&gt;</w:t>
        </w:r>
      </w:ins>
    </w:p>
    <w:p w14:paraId="6F5DF424" w14:textId="77777777" w:rsidR="007B26CB" w:rsidRPr="007B26CB" w:rsidRDefault="007B26CB" w:rsidP="007B26CB">
      <w:pPr>
        <w:rPr>
          <w:ins w:id="5623" w:author="Greg Stoike" w:date="2018-11-30T10:52:00Z"/>
          <w:rFonts w:ascii="Consolas" w:eastAsiaTheme="minorHAnsi" w:hAnsi="Consolas" w:cs="Lucida Sans Typewriter"/>
          <w:color w:val="268BD2"/>
          <w:sz w:val="16"/>
          <w:szCs w:val="16"/>
        </w:rPr>
      </w:pPr>
      <w:ins w:id="5624" w:author="Greg Stoike" w:date="2018-11-30T10:52:00Z">
        <w:r w:rsidRPr="007B26CB">
          <w:rPr>
            <w:rFonts w:ascii="Consolas" w:eastAsiaTheme="minorHAnsi" w:hAnsi="Consolas" w:cs="Lucida Sans Typewriter"/>
            <w:color w:val="268BD2"/>
            <w:sz w:val="16"/>
            <w:szCs w:val="16"/>
          </w:rPr>
          <w:t xml:space="preserve">                &lt;BlueprintReferences&gt;</w:t>
        </w:r>
      </w:ins>
    </w:p>
    <w:p w14:paraId="026BF308" w14:textId="77777777" w:rsidR="007B26CB" w:rsidRPr="007B26CB" w:rsidRDefault="007B26CB" w:rsidP="007B26CB">
      <w:pPr>
        <w:rPr>
          <w:ins w:id="5625" w:author="Greg Stoike" w:date="2018-11-30T10:52:00Z"/>
          <w:rFonts w:ascii="Consolas" w:eastAsiaTheme="minorHAnsi" w:hAnsi="Consolas" w:cs="Lucida Sans Typewriter"/>
          <w:color w:val="268BD2"/>
          <w:sz w:val="16"/>
          <w:szCs w:val="16"/>
        </w:rPr>
      </w:pPr>
      <w:ins w:id="562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02572764" w14:textId="77777777" w:rsidR="007B26CB" w:rsidRPr="007B26CB" w:rsidRDefault="007B26CB" w:rsidP="007B26CB">
      <w:pPr>
        <w:rPr>
          <w:ins w:id="5627" w:author="Greg Stoike" w:date="2018-11-30T10:52:00Z"/>
          <w:rFonts w:ascii="Consolas" w:eastAsiaTheme="minorHAnsi" w:hAnsi="Consolas" w:cs="Lucida Sans Typewriter"/>
          <w:color w:val="268BD2"/>
          <w:sz w:val="16"/>
          <w:szCs w:val="16"/>
        </w:rPr>
      </w:pPr>
      <w:ins w:id="562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648EE49F" w14:textId="77777777" w:rsidR="007B26CB" w:rsidRPr="007B26CB" w:rsidRDefault="007B26CB" w:rsidP="007B26CB">
      <w:pPr>
        <w:rPr>
          <w:ins w:id="5629" w:author="Greg Stoike" w:date="2018-11-30T10:52:00Z"/>
          <w:rFonts w:ascii="Consolas" w:eastAsiaTheme="minorHAnsi" w:hAnsi="Consolas" w:cs="Lucida Sans Typewriter"/>
          <w:color w:val="268BD2"/>
          <w:sz w:val="16"/>
          <w:szCs w:val="16"/>
        </w:rPr>
      </w:pPr>
      <w:ins w:id="5630" w:author="Greg Stoike" w:date="2018-11-30T10:52:00Z">
        <w:r w:rsidRPr="007B26CB">
          <w:rPr>
            <w:rFonts w:ascii="Consolas" w:eastAsiaTheme="minorHAnsi" w:hAnsi="Consolas" w:cs="Lucida Sans Typewriter"/>
            <w:color w:val="268BD2"/>
            <w:sz w:val="16"/>
            <w:szCs w:val="16"/>
          </w:rPr>
          <w:t xml:space="preserve">                  &lt;BlueprintReference idRef="1-IT|8-11"/&gt;</w:t>
        </w:r>
      </w:ins>
    </w:p>
    <w:p w14:paraId="58E58890" w14:textId="77777777" w:rsidR="007B26CB" w:rsidRPr="007B26CB" w:rsidRDefault="007B26CB" w:rsidP="007B26CB">
      <w:pPr>
        <w:rPr>
          <w:ins w:id="5631" w:author="Greg Stoike" w:date="2018-11-30T10:52:00Z"/>
          <w:rFonts w:ascii="Consolas" w:eastAsiaTheme="minorHAnsi" w:hAnsi="Consolas" w:cs="Lucida Sans Typewriter"/>
          <w:color w:val="268BD2"/>
          <w:sz w:val="16"/>
          <w:szCs w:val="16"/>
        </w:rPr>
      </w:pPr>
      <w:ins w:id="5632" w:author="Greg Stoike" w:date="2018-11-30T10:52:00Z">
        <w:r w:rsidRPr="007B26CB">
          <w:rPr>
            <w:rFonts w:ascii="Consolas" w:eastAsiaTheme="minorHAnsi" w:hAnsi="Consolas" w:cs="Lucida Sans Typewriter"/>
            <w:color w:val="268BD2"/>
            <w:sz w:val="16"/>
            <w:szCs w:val="16"/>
          </w:rPr>
          <w:t xml:space="preserve">                &lt;/BlueprintReferences&gt;</w:t>
        </w:r>
      </w:ins>
    </w:p>
    <w:p w14:paraId="78B4E895" w14:textId="77777777" w:rsidR="007B26CB" w:rsidRPr="007B26CB" w:rsidRDefault="007B26CB" w:rsidP="007B26CB">
      <w:pPr>
        <w:rPr>
          <w:ins w:id="5633" w:author="Greg Stoike" w:date="2018-11-30T10:52:00Z"/>
          <w:rFonts w:ascii="Consolas" w:eastAsiaTheme="minorHAnsi" w:hAnsi="Consolas" w:cs="Lucida Sans Typewriter"/>
          <w:color w:val="268BD2"/>
          <w:sz w:val="16"/>
          <w:szCs w:val="16"/>
        </w:rPr>
      </w:pPr>
      <w:ins w:id="5634" w:author="Greg Stoike" w:date="2018-11-30T10:52:00Z">
        <w:r w:rsidRPr="007B26CB">
          <w:rPr>
            <w:rFonts w:ascii="Consolas" w:eastAsiaTheme="minorHAnsi" w:hAnsi="Consolas" w:cs="Lucida Sans Typewriter"/>
            <w:color w:val="268BD2"/>
            <w:sz w:val="16"/>
            <w:szCs w:val="16"/>
          </w:rPr>
          <w:t xml:space="preserve">              &lt;/Item&gt;</w:t>
        </w:r>
      </w:ins>
    </w:p>
    <w:p w14:paraId="4F4B8806" w14:textId="77777777" w:rsidR="007B26CB" w:rsidRPr="007B26CB" w:rsidRDefault="007B26CB" w:rsidP="007B26CB">
      <w:pPr>
        <w:rPr>
          <w:ins w:id="5635" w:author="Greg Stoike" w:date="2018-11-30T10:52:00Z"/>
          <w:rFonts w:ascii="Consolas" w:eastAsiaTheme="minorHAnsi" w:hAnsi="Consolas" w:cs="Lucida Sans Typewriter"/>
          <w:color w:val="268BD2"/>
          <w:sz w:val="16"/>
          <w:szCs w:val="16"/>
        </w:rPr>
      </w:pPr>
      <w:ins w:id="563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id="27729" type="HTQ"&gt;</w:t>
        </w:r>
      </w:ins>
    </w:p>
    <w:p w14:paraId="1FAE3D9A" w14:textId="77777777" w:rsidR="007B26CB" w:rsidRPr="007B26CB" w:rsidRDefault="007B26CB" w:rsidP="007B26CB">
      <w:pPr>
        <w:rPr>
          <w:ins w:id="5637" w:author="Greg Stoike" w:date="2018-11-30T10:52:00Z"/>
          <w:rFonts w:ascii="Consolas" w:eastAsiaTheme="minorHAnsi" w:hAnsi="Consolas" w:cs="Lucida Sans Typewriter"/>
          <w:color w:val="268BD2"/>
          <w:sz w:val="16"/>
          <w:szCs w:val="16"/>
        </w:rPr>
      </w:pPr>
      <w:ins w:id="5638" w:author="Greg Stoike" w:date="2018-11-30T10:52:00Z">
        <w:r w:rsidRPr="007B26CB">
          <w:rPr>
            <w:rFonts w:ascii="Consolas" w:eastAsiaTheme="minorHAnsi" w:hAnsi="Consolas" w:cs="Lucida Sans Typewriter"/>
            <w:color w:val="268BD2"/>
            <w:sz w:val="16"/>
            <w:szCs w:val="16"/>
          </w:rPr>
          <w:t xml:space="preserve">                &lt;PoolProperties&gt;</w:t>
        </w:r>
      </w:ins>
    </w:p>
    <w:p w14:paraId="7A7DF43D" w14:textId="77777777" w:rsidR="007B26CB" w:rsidRPr="007B26CB" w:rsidRDefault="007B26CB" w:rsidP="007B26CB">
      <w:pPr>
        <w:rPr>
          <w:ins w:id="5639" w:author="Greg Stoike" w:date="2018-11-30T10:52:00Z"/>
          <w:rFonts w:ascii="Consolas" w:eastAsiaTheme="minorHAnsi" w:hAnsi="Consolas" w:cs="Lucida Sans Typewriter"/>
          <w:color w:val="268BD2"/>
          <w:sz w:val="16"/>
          <w:szCs w:val="16"/>
        </w:rPr>
      </w:pPr>
      <w:ins w:id="564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4D0FCA4F" w14:textId="77777777" w:rsidR="007B26CB" w:rsidRPr="007B26CB" w:rsidRDefault="007B26CB" w:rsidP="007B26CB">
      <w:pPr>
        <w:rPr>
          <w:ins w:id="5641" w:author="Greg Stoike" w:date="2018-11-30T10:52:00Z"/>
          <w:rFonts w:ascii="Consolas" w:eastAsiaTheme="minorHAnsi" w:hAnsi="Consolas" w:cs="Lucida Sans Typewriter"/>
          <w:color w:val="268BD2"/>
          <w:sz w:val="16"/>
          <w:szCs w:val="16"/>
        </w:rPr>
      </w:pPr>
      <w:ins w:id="5642" w:author="Greg Stoike" w:date="2018-11-30T10:52:00Z">
        <w:r w:rsidRPr="007B26CB">
          <w:rPr>
            <w:rFonts w:ascii="Consolas" w:eastAsiaTheme="minorHAnsi" w:hAnsi="Consolas" w:cs="Lucida Sans Typewriter"/>
            <w:color w:val="268BD2"/>
            <w:sz w:val="16"/>
            <w:szCs w:val="16"/>
          </w:rPr>
          <w:lastRenderedPageBreak/>
          <w:t xml:space="preserve">                  &lt;PoolProperty name="Appropriate for Hearing Impaired" value="Yes"/&gt;</w:t>
        </w:r>
      </w:ins>
    </w:p>
    <w:p w14:paraId="71D1262B" w14:textId="77777777" w:rsidR="007B26CB" w:rsidRPr="007B26CB" w:rsidRDefault="007B26CB" w:rsidP="007B26CB">
      <w:pPr>
        <w:rPr>
          <w:ins w:id="5643" w:author="Greg Stoike" w:date="2018-11-30T10:52:00Z"/>
          <w:rFonts w:ascii="Consolas" w:eastAsiaTheme="minorHAnsi" w:hAnsi="Consolas" w:cs="Lucida Sans Typewriter"/>
          <w:color w:val="268BD2"/>
          <w:sz w:val="16"/>
          <w:szCs w:val="16"/>
        </w:rPr>
      </w:pPr>
      <w:ins w:id="564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7FB227EB" w14:textId="77777777" w:rsidR="007B26CB" w:rsidRPr="007B26CB" w:rsidRDefault="007B26CB" w:rsidP="007B26CB">
      <w:pPr>
        <w:rPr>
          <w:ins w:id="5645" w:author="Greg Stoike" w:date="2018-11-30T10:52:00Z"/>
          <w:rFonts w:ascii="Consolas" w:eastAsiaTheme="minorHAnsi" w:hAnsi="Consolas" w:cs="Lucida Sans Typewriter"/>
          <w:color w:val="268BD2"/>
          <w:sz w:val="16"/>
          <w:szCs w:val="16"/>
        </w:rPr>
      </w:pPr>
      <w:ins w:id="5646"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70B25C94" w14:textId="77777777" w:rsidR="007B26CB" w:rsidRPr="007B26CB" w:rsidRDefault="007B26CB" w:rsidP="007B26CB">
      <w:pPr>
        <w:rPr>
          <w:ins w:id="5647" w:author="Greg Stoike" w:date="2018-11-30T10:52:00Z"/>
          <w:rFonts w:ascii="Consolas" w:eastAsiaTheme="minorHAnsi" w:hAnsi="Consolas" w:cs="Lucida Sans Typewriter"/>
          <w:color w:val="268BD2"/>
          <w:sz w:val="16"/>
          <w:szCs w:val="16"/>
        </w:rPr>
      </w:pPr>
      <w:ins w:id="5648"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05967D80" w14:textId="77777777" w:rsidR="007B26CB" w:rsidRPr="007B26CB" w:rsidRDefault="007B26CB" w:rsidP="007B26CB">
      <w:pPr>
        <w:rPr>
          <w:ins w:id="5649" w:author="Greg Stoike" w:date="2018-11-30T10:52:00Z"/>
          <w:rFonts w:ascii="Consolas" w:eastAsiaTheme="minorHAnsi" w:hAnsi="Consolas" w:cs="Lucida Sans Typewriter"/>
          <w:color w:val="268BD2"/>
          <w:sz w:val="16"/>
          <w:szCs w:val="16"/>
        </w:rPr>
      </w:pPr>
      <w:ins w:id="565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95941FB" w14:textId="77777777" w:rsidR="007B26CB" w:rsidRPr="007B26CB" w:rsidRDefault="007B26CB" w:rsidP="007B26CB">
      <w:pPr>
        <w:rPr>
          <w:ins w:id="5651" w:author="Greg Stoike" w:date="2018-11-30T10:52:00Z"/>
          <w:rFonts w:ascii="Consolas" w:eastAsiaTheme="minorHAnsi" w:hAnsi="Consolas" w:cs="Lucida Sans Typewriter"/>
          <w:color w:val="268BD2"/>
          <w:sz w:val="16"/>
          <w:szCs w:val="16"/>
        </w:rPr>
      </w:pPr>
      <w:ins w:id="5652"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70453A02" w14:textId="77777777" w:rsidR="007B26CB" w:rsidRPr="007B26CB" w:rsidRDefault="007B26CB" w:rsidP="007B26CB">
      <w:pPr>
        <w:rPr>
          <w:ins w:id="5653" w:author="Greg Stoike" w:date="2018-11-30T10:52:00Z"/>
          <w:rFonts w:ascii="Consolas" w:eastAsiaTheme="minorHAnsi" w:hAnsi="Consolas" w:cs="Lucida Sans Typewriter"/>
          <w:color w:val="268BD2"/>
          <w:sz w:val="16"/>
          <w:szCs w:val="16"/>
        </w:rPr>
      </w:pPr>
      <w:ins w:id="5654"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2ACF5A6F" w14:textId="77777777" w:rsidR="007B26CB" w:rsidRPr="007B26CB" w:rsidRDefault="007B26CB" w:rsidP="007B26CB">
      <w:pPr>
        <w:rPr>
          <w:ins w:id="5655" w:author="Greg Stoike" w:date="2018-11-30T10:52:00Z"/>
          <w:rFonts w:ascii="Consolas" w:eastAsiaTheme="minorHAnsi" w:hAnsi="Consolas" w:cs="Lucida Sans Typewriter"/>
          <w:color w:val="268BD2"/>
          <w:sz w:val="16"/>
          <w:szCs w:val="16"/>
        </w:rPr>
      </w:pPr>
      <w:ins w:id="565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6FCD29F7" w14:textId="77777777" w:rsidR="007B26CB" w:rsidRPr="007B26CB" w:rsidRDefault="007B26CB" w:rsidP="007B26CB">
      <w:pPr>
        <w:rPr>
          <w:ins w:id="5657" w:author="Greg Stoike" w:date="2018-11-30T10:52:00Z"/>
          <w:rFonts w:ascii="Consolas" w:eastAsiaTheme="minorHAnsi" w:hAnsi="Consolas" w:cs="Lucida Sans Typewriter"/>
          <w:color w:val="268BD2"/>
          <w:sz w:val="16"/>
          <w:szCs w:val="16"/>
        </w:rPr>
      </w:pPr>
      <w:ins w:id="5658"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2CCFDA2C" w14:textId="77777777" w:rsidR="007B26CB" w:rsidRPr="007B26CB" w:rsidRDefault="007B26CB" w:rsidP="007B26CB">
      <w:pPr>
        <w:rPr>
          <w:ins w:id="5659" w:author="Greg Stoike" w:date="2018-11-30T10:52:00Z"/>
          <w:rFonts w:ascii="Consolas" w:eastAsiaTheme="minorHAnsi" w:hAnsi="Consolas" w:cs="Lucida Sans Typewriter"/>
          <w:color w:val="268BD2"/>
          <w:sz w:val="16"/>
          <w:szCs w:val="16"/>
        </w:rPr>
      </w:pPr>
      <w:ins w:id="5660" w:author="Greg Stoike" w:date="2018-11-30T10:52:00Z">
        <w:r w:rsidRPr="007B26CB">
          <w:rPr>
            <w:rFonts w:ascii="Consolas" w:eastAsiaTheme="minorHAnsi" w:hAnsi="Consolas" w:cs="Lucida Sans Typewriter"/>
            <w:color w:val="268BD2"/>
            <w:sz w:val="16"/>
            <w:szCs w:val="16"/>
          </w:rPr>
          <w:t xml:space="preserve">                &lt;/PoolProperties&gt;</w:t>
        </w:r>
      </w:ins>
    </w:p>
    <w:p w14:paraId="3CF1A420" w14:textId="77777777" w:rsidR="007B26CB" w:rsidRPr="007B26CB" w:rsidRDefault="007B26CB" w:rsidP="007B26CB">
      <w:pPr>
        <w:rPr>
          <w:ins w:id="5661" w:author="Greg Stoike" w:date="2018-11-30T10:52:00Z"/>
          <w:rFonts w:ascii="Consolas" w:eastAsiaTheme="minorHAnsi" w:hAnsi="Consolas" w:cs="Lucida Sans Typewriter"/>
          <w:color w:val="268BD2"/>
          <w:sz w:val="16"/>
          <w:szCs w:val="16"/>
        </w:rPr>
      </w:pPr>
      <w:ins w:id="5662" w:author="Greg Stoike" w:date="2018-11-30T10:52:00Z">
        <w:r w:rsidRPr="007B26CB">
          <w:rPr>
            <w:rFonts w:ascii="Consolas" w:eastAsiaTheme="minorHAnsi" w:hAnsi="Consolas" w:cs="Lucida Sans Typewriter"/>
            <w:color w:val="268BD2"/>
            <w:sz w:val="16"/>
            <w:szCs w:val="16"/>
          </w:rPr>
          <w:t xml:space="preserve">                &lt;Presentations&gt;</w:t>
        </w:r>
      </w:ins>
    </w:p>
    <w:p w14:paraId="1D3226CF" w14:textId="77777777" w:rsidR="007B26CB" w:rsidRPr="007B26CB" w:rsidRDefault="007B26CB" w:rsidP="007B26CB">
      <w:pPr>
        <w:rPr>
          <w:ins w:id="5663" w:author="Greg Stoike" w:date="2018-11-30T10:52:00Z"/>
          <w:rFonts w:ascii="Consolas" w:eastAsiaTheme="minorHAnsi" w:hAnsi="Consolas" w:cs="Lucida Sans Typewriter"/>
          <w:color w:val="268BD2"/>
          <w:sz w:val="16"/>
          <w:szCs w:val="16"/>
        </w:rPr>
      </w:pPr>
      <w:ins w:id="566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8079C1B" w14:textId="77777777" w:rsidR="007B26CB" w:rsidRPr="007B26CB" w:rsidRDefault="007B26CB" w:rsidP="007B26CB">
      <w:pPr>
        <w:rPr>
          <w:ins w:id="5665" w:author="Greg Stoike" w:date="2018-11-30T10:52:00Z"/>
          <w:rFonts w:ascii="Consolas" w:eastAsiaTheme="minorHAnsi" w:hAnsi="Consolas" w:cs="Lucida Sans Typewriter"/>
          <w:color w:val="268BD2"/>
          <w:sz w:val="16"/>
          <w:szCs w:val="16"/>
        </w:rPr>
      </w:pPr>
      <w:ins w:id="566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6FC8788" w14:textId="77777777" w:rsidR="007B26CB" w:rsidRPr="007B26CB" w:rsidRDefault="007B26CB" w:rsidP="007B26CB">
      <w:pPr>
        <w:rPr>
          <w:ins w:id="5667" w:author="Greg Stoike" w:date="2018-11-30T10:52:00Z"/>
          <w:rFonts w:ascii="Consolas" w:eastAsiaTheme="minorHAnsi" w:hAnsi="Consolas" w:cs="Lucida Sans Typewriter"/>
          <w:color w:val="268BD2"/>
          <w:sz w:val="16"/>
          <w:szCs w:val="16"/>
        </w:rPr>
      </w:pPr>
      <w:ins w:id="5668" w:author="Greg Stoike" w:date="2018-11-30T10:52:00Z">
        <w:r w:rsidRPr="007B26CB">
          <w:rPr>
            <w:rFonts w:ascii="Consolas" w:eastAsiaTheme="minorHAnsi" w:hAnsi="Consolas" w:cs="Lucida Sans Typewriter"/>
            <w:color w:val="268BD2"/>
            <w:sz w:val="16"/>
            <w:szCs w:val="16"/>
          </w:rPr>
          <w:t xml:space="preserve">                &lt;/Presentations&gt;</w:t>
        </w:r>
      </w:ins>
    </w:p>
    <w:p w14:paraId="60E8506F" w14:textId="77777777" w:rsidR="007B26CB" w:rsidRPr="007B26CB" w:rsidRDefault="007B26CB" w:rsidP="007B26CB">
      <w:pPr>
        <w:rPr>
          <w:ins w:id="5669" w:author="Greg Stoike" w:date="2018-11-30T10:52:00Z"/>
          <w:rFonts w:ascii="Consolas" w:eastAsiaTheme="minorHAnsi" w:hAnsi="Consolas" w:cs="Lucida Sans Typewriter"/>
          <w:color w:val="268BD2"/>
          <w:sz w:val="16"/>
          <w:szCs w:val="16"/>
        </w:rPr>
      </w:pPr>
      <w:ins w:id="5670" w:author="Greg Stoike" w:date="2018-11-30T10:52:00Z">
        <w:r w:rsidRPr="007B26CB">
          <w:rPr>
            <w:rFonts w:ascii="Consolas" w:eastAsiaTheme="minorHAnsi" w:hAnsi="Consolas" w:cs="Lucida Sans Typewriter"/>
            <w:color w:val="268BD2"/>
            <w:sz w:val="16"/>
            <w:szCs w:val="16"/>
          </w:rPr>
          <w:t xml:space="preserve">                &lt;ItemScoreDimensions&gt;</w:t>
        </w:r>
      </w:ins>
    </w:p>
    <w:p w14:paraId="4B629EF8" w14:textId="77777777" w:rsidR="007B26CB" w:rsidRPr="007B26CB" w:rsidRDefault="007B26CB" w:rsidP="007B26CB">
      <w:pPr>
        <w:rPr>
          <w:ins w:id="5671" w:author="Greg Stoike" w:date="2018-11-30T10:52:00Z"/>
          <w:rFonts w:ascii="Consolas" w:eastAsiaTheme="minorHAnsi" w:hAnsi="Consolas" w:cs="Lucida Sans Typewriter"/>
          <w:color w:val="268BD2"/>
          <w:sz w:val="16"/>
          <w:szCs w:val="16"/>
        </w:rPr>
      </w:pPr>
      <w:ins w:id="567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21797879" w14:textId="77777777" w:rsidR="007B26CB" w:rsidRPr="007B26CB" w:rsidRDefault="007B26CB" w:rsidP="007B26CB">
      <w:pPr>
        <w:rPr>
          <w:ins w:id="5673" w:author="Greg Stoike" w:date="2018-11-30T10:52:00Z"/>
          <w:rFonts w:ascii="Consolas" w:eastAsiaTheme="minorHAnsi" w:hAnsi="Consolas" w:cs="Lucida Sans Typewriter"/>
          <w:color w:val="268BD2"/>
          <w:sz w:val="16"/>
          <w:szCs w:val="16"/>
        </w:rPr>
      </w:pPr>
      <w:ins w:id="5674" w:author="Greg Stoike" w:date="2018-11-30T10:52:00Z">
        <w:r w:rsidRPr="007B26CB">
          <w:rPr>
            <w:rFonts w:ascii="Consolas" w:eastAsiaTheme="minorHAnsi" w:hAnsi="Consolas" w:cs="Lucida Sans Typewriter"/>
            <w:color w:val="268BD2"/>
            <w:sz w:val="16"/>
            <w:szCs w:val="16"/>
          </w:rPr>
          <w:t xml:space="preserve">                    &lt;ItemScoreParameter value="0.3265100121498108" measurementParameter="a"/&gt;</w:t>
        </w:r>
      </w:ins>
    </w:p>
    <w:p w14:paraId="4C0F6E68" w14:textId="77777777" w:rsidR="007B26CB" w:rsidRPr="007B26CB" w:rsidRDefault="007B26CB" w:rsidP="007B26CB">
      <w:pPr>
        <w:rPr>
          <w:ins w:id="5675" w:author="Greg Stoike" w:date="2018-11-30T10:52:00Z"/>
          <w:rFonts w:ascii="Consolas" w:eastAsiaTheme="minorHAnsi" w:hAnsi="Consolas" w:cs="Lucida Sans Typewriter"/>
          <w:color w:val="268BD2"/>
          <w:sz w:val="16"/>
          <w:szCs w:val="16"/>
        </w:rPr>
      </w:pPr>
      <w:ins w:id="5676" w:author="Greg Stoike" w:date="2018-11-30T10:52:00Z">
        <w:r w:rsidRPr="007B26CB">
          <w:rPr>
            <w:rFonts w:ascii="Consolas" w:eastAsiaTheme="minorHAnsi" w:hAnsi="Consolas" w:cs="Lucida Sans Typewriter"/>
            <w:color w:val="268BD2"/>
            <w:sz w:val="16"/>
            <w:szCs w:val="16"/>
          </w:rPr>
          <w:t xml:space="preserve">                    &lt;ItemScoreParameter value="2.068700075149536" measurementParameter="b"/&gt;</w:t>
        </w:r>
      </w:ins>
    </w:p>
    <w:p w14:paraId="070B6B52" w14:textId="77777777" w:rsidR="007B26CB" w:rsidRPr="007B26CB" w:rsidRDefault="007B26CB" w:rsidP="007B26CB">
      <w:pPr>
        <w:rPr>
          <w:ins w:id="5677" w:author="Greg Stoike" w:date="2018-11-30T10:52:00Z"/>
          <w:rFonts w:ascii="Consolas" w:eastAsiaTheme="minorHAnsi" w:hAnsi="Consolas" w:cs="Lucida Sans Typewriter"/>
          <w:color w:val="268BD2"/>
          <w:sz w:val="16"/>
          <w:szCs w:val="16"/>
        </w:rPr>
      </w:pPr>
      <w:ins w:id="567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C20CC9A" w14:textId="77777777" w:rsidR="007B26CB" w:rsidRPr="007B26CB" w:rsidRDefault="007B26CB" w:rsidP="007B26CB">
      <w:pPr>
        <w:rPr>
          <w:ins w:id="5679" w:author="Greg Stoike" w:date="2018-11-30T10:52:00Z"/>
          <w:rFonts w:ascii="Consolas" w:eastAsiaTheme="minorHAnsi" w:hAnsi="Consolas" w:cs="Lucida Sans Typewriter"/>
          <w:color w:val="268BD2"/>
          <w:sz w:val="16"/>
          <w:szCs w:val="16"/>
        </w:rPr>
      </w:pPr>
      <w:ins w:id="5680" w:author="Greg Stoike" w:date="2018-11-30T10:52:00Z">
        <w:r w:rsidRPr="007B26CB">
          <w:rPr>
            <w:rFonts w:ascii="Consolas" w:eastAsiaTheme="minorHAnsi" w:hAnsi="Consolas" w:cs="Lucida Sans Typewriter"/>
            <w:color w:val="268BD2"/>
            <w:sz w:val="16"/>
            <w:szCs w:val="16"/>
          </w:rPr>
          <w:t xml:space="preserve">                  &lt;/ItemScoreDimension&gt;</w:t>
        </w:r>
      </w:ins>
    </w:p>
    <w:p w14:paraId="71562967" w14:textId="77777777" w:rsidR="007B26CB" w:rsidRPr="007B26CB" w:rsidRDefault="007B26CB" w:rsidP="007B26CB">
      <w:pPr>
        <w:rPr>
          <w:ins w:id="5681" w:author="Greg Stoike" w:date="2018-11-30T10:52:00Z"/>
          <w:rFonts w:ascii="Consolas" w:eastAsiaTheme="minorHAnsi" w:hAnsi="Consolas" w:cs="Lucida Sans Typewriter"/>
          <w:color w:val="268BD2"/>
          <w:sz w:val="16"/>
          <w:szCs w:val="16"/>
        </w:rPr>
      </w:pPr>
      <w:ins w:id="5682" w:author="Greg Stoike" w:date="2018-11-30T10:52:00Z">
        <w:r w:rsidRPr="007B26CB">
          <w:rPr>
            <w:rFonts w:ascii="Consolas" w:eastAsiaTheme="minorHAnsi" w:hAnsi="Consolas" w:cs="Lucida Sans Typewriter"/>
            <w:color w:val="268BD2"/>
            <w:sz w:val="16"/>
            <w:szCs w:val="16"/>
          </w:rPr>
          <w:t xml:space="preserve">                &lt;/ItemScoreDimensions&gt;</w:t>
        </w:r>
      </w:ins>
    </w:p>
    <w:p w14:paraId="117F3F1E" w14:textId="77777777" w:rsidR="007B26CB" w:rsidRPr="007B26CB" w:rsidRDefault="007B26CB" w:rsidP="007B26CB">
      <w:pPr>
        <w:rPr>
          <w:ins w:id="5683" w:author="Greg Stoike" w:date="2018-11-30T10:52:00Z"/>
          <w:rFonts w:ascii="Consolas" w:eastAsiaTheme="minorHAnsi" w:hAnsi="Consolas" w:cs="Lucida Sans Typewriter"/>
          <w:color w:val="268BD2"/>
          <w:sz w:val="16"/>
          <w:szCs w:val="16"/>
        </w:rPr>
      </w:pPr>
      <w:ins w:id="5684" w:author="Greg Stoike" w:date="2018-11-30T10:52:00Z">
        <w:r w:rsidRPr="007B26CB">
          <w:rPr>
            <w:rFonts w:ascii="Consolas" w:eastAsiaTheme="minorHAnsi" w:hAnsi="Consolas" w:cs="Lucida Sans Typewriter"/>
            <w:color w:val="268BD2"/>
            <w:sz w:val="16"/>
            <w:szCs w:val="16"/>
          </w:rPr>
          <w:t xml:space="preserve">                &lt;BlueprintReferences&gt;</w:t>
        </w:r>
      </w:ins>
    </w:p>
    <w:p w14:paraId="59A52E8D" w14:textId="77777777" w:rsidR="007B26CB" w:rsidRPr="007B26CB" w:rsidRDefault="007B26CB" w:rsidP="007B26CB">
      <w:pPr>
        <w:rPr>
          <w:ins w:id="5685" w:author="Greg Stoike" w:date="2018-11-30T10:52:00Z"/>
          <w:rFonts w:ascii="Consolas" w:eastAsiaTheme="minorHAnsi" w:hAnsi="Consolas" w:cs="Lucida Sans Typewriter"/>
          <w:color w:val="268BD2"/>
          <w:sz w:val="16"/>
          <w:szCs w:val="16"/>
        </w:rPr>
      </w:pPr>
      <w:ins w:id="568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30F7AA18" w14:textId="77777777" w:rsidR="007B26CB" w:rsidRPr="007B26CB" w:rsidRDefault="007B26CB" w:rsidP="007B26CB">
      <w:pPr>
        <w:rPr>
          <w:ins w:id="5687" w:author="Greg Stoike" w:date="2018-11-30T10:52:00Z"/>
          <w:rFonts w:ascii="Consolas" w:eastAsiaTheme="minorHAnsi" w:hAnsi="Consolas" w:cs="Lucida Sans Typewriter"/>
          <w:color w:val="268BD2"/>
          <w:sz w:val="16"/>
          <w:szCs w:val="16"/>
        </w:rPr>
      </w:pPr>
      <w:ins w:id="568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28453083" w14:textId="77777777" w:rsidR="007B26CB" w:rsidRPr="007B26CB" w:rsidRDefault="007B26CB" w:rsidP="007B26CB">
      <w:pPr>
        <w:rPr>
          <w:ins w:id="5689" w:author="Greg Stoike" w:date="2018-11-30T10:52:00Z"/>
          <w:rFonts w:ascii="Consolas" w:eastAsiaTheme="minorHAnsi" w:hAnsi="Consolas" w:cs="Lucida Sans Typewriter"/>
          <w:color w:val="268BD2"/>
          <w:sz w:val="16"/>
          <w:szCs w:val="16"/>
        </w:rPr>
      </w:pPr>
      <w:ins w:id="5690" w:author="Greg Stoike" w:date="2018-11-30T10:52:00Z">
        <w:r w:rsidRPr="007B26CB">
          <w:rPr>
            <w:rFonts w:ascii="Consolas" w:eastAsiaTheme="minorHAnsi" w:hAnsi="Consolas" w:cs="Lucida Sans Typewriter"/>
            <w:color w:val="268BD2"/>
            <w:sz w:val="16"/>
            <w:szCs w:val="16"/>
          </w:rPr>
          <w:t xml:space="preserve">                  &lt;BlueprintReference idRef="1-IT|11-11"/&gt;</w:t>
        </w:r>
      </w:ins>
    </w:p>
    <w:p w14:paraId="0162EA9C" w14:textId="77777777" w:rsidR="007B26CB" w:rsidRPr="007B26CB" w:rsidRDefault="007B26CB" w:rsidP="007B26CB">
      <w:pPr>
        <w:rPr>
          <w:ins w:id="5691" w:author="Greg Stoike" w:date="2018-11-30T10:52:00Z"/>
          <w:rFonts w:ascii="Consolas" w:eastAsiaTheme="minorHAnsi" w:hAnsi="Consolas" w:cs="Lucida Sans Typewriter"/>
          <w:color w:val="268BD2"/>
          <w:sz w:val="16"/>
          <w:szCs w:val="16"/>
        </w:rPr>
      </w:pPr>
      <w:ins w:id="5692" w:author="Greg Stoike" w:date="2018-11-30T10:52:00Z">
        <w:r w:rsidRPr="007B26CB">
          <w:rPr>
            <w:rFonts w:ascii="Consolas" w:eastAsiaTheme="minorHAnsi" w:hAnsi="Consolas" w:cs="Lucida Sans Typewriter"/>
            <w:color w:val="268BD2"/>
            <w:sz w:val="16"/>
            <w:szCs w:val="16"/>
          </w:rPr>
          <w:t xml:space="preserve">                &lt;/BlueprintReferences&gt;</w:t>
        </w:r>
      </w:ins>
    </w:p>
    <w:p w14:paraId="4ACF0E0E" w14:textId="77777777" w:rsidR="007B26CB" w:rsidRPr="007B26CB" w:rsidRDefault="007B26CB" w:rsidP="007B26CB">
      <w:pPr>
        <w:rPr>
          <w:ins w:id="5693" w:author="Greg Stoike" w:date="2018-11-30T10:52:00Z"/>
          <w:rFonts w:ascii="Consolas" w:eastAsiaTheme="minorHAnsi" w:hAnsi="Consolas" w:cs="Lucida Sans Typewriter"/>
          <w:color w:val="268BD2"/>
          <w:sz w:val="16"/>
          <w:szCs w:val="16"/>
        </w:rPr>
      </w:pPr>
      <w:ins w:id="5694" w:author="Greg Stoike" w:date="2018-11-30T10:52:00Z">
        <w:r w:rsidRPr="007B26CB">
          <w:rPr>
            <w:rFonts w:ascii="Consolas" w:eastAsiaTheme="minorHAnsi" w:hAnsi="Consolas" w:cs="Lucida Sans Typewriter"/>
            <w:color w:val="268BD2"/>
            <w:sz w:val="16"/>
            <w:szCs w:val="16"/>
          </w:rPr>
          <w:t xml:space="preserve">              &lt;/Item&gt;</w:t>
        </w:r>
      </w:ins>
    </w:p>
    <w:p w14:paraId="045B0F73" w14:textId="77777777" w:rsidR="007B26CB" w:rsidRPr="007B26CB" w:rsidRDefault="007B26CB" w:rsidP="007B26CB">
      <w:pPr>
        <w:rPr>
          <w:ins w:id="5695" w:author="Greg Stoike" w:date="2018-11-30T10:52:00Z"/>
          <w:rFonts w:ascii="Consolas" w:eastAsiaTheme="minorHAnsi" w:hAnsi="Consolas" w:cs="Lucida Sans Typewriter"/>
          <w:color w:val="268BD2"/>
          <w:sz w:val="16"/>
          <w:szCs w:val="16"/>
        </w:rPr>
      </w:pPr>
      <w:ins w:id="5696" w:author="Greg Stoike" w:date="2018-11-30T10:52:00Z">
        <w:r w:rsidRPr="007B26CB">
          <w:rPr>
            <w:rFonts w:ascii="Consolas" w:eastAsiaTheme="minorHAnsi" w:hAnsi="Consolas" w:cs="Lucida Sans Typewriter"/>
            <w:color w:val="268BD2"/>
            <w:sz w:val="16"/>
            <w:szCs w:val="16"/>
          </w:rPr>
          <w:t xml:space="preserve">            &lt;/ItemGroup&gt;</w:t>
        </w:r>
      </w:ins>
    </w:p>
    <w:p w14:paraId="346C5DFC" w14:textId="77777777" w:rsidR="007B26CB" w:rsidRPr="007B26CB" w:rsidRDefault="007B26CB" w:rsidP="007B26CB">
      <w:pPr>
        <w:rPr>
          <w:ins w:id="5697" w:author="Greg Stoike" w:date="2018-11-30T10:52:00Z"/>
          <w:rFonts w:ascii="Consolas" w:eastAsiaTheme="minorHAnsi" w:hAnsi="Consolas" w:cs="Lucida Sans Typewriter"/>
          <w:color w:val="268BD2"/>
          <w:sz w:val="16"/>
          <w:szCs w:val="16"/>
        </w:rPr>
      </w:pPr>
      <w:ins w:id="5698" w:author="Greg Stoike" w:date="2018-11-30T10:52:00Z">
        <w:r w:rsidRPr="007B26CB">
          <w:rPr>
            <w:rFonts w:ascii="Consolas" w:eastAsiaTheme="minorHAnsi" w:hAnsi="Consolas" w:cs="Lucida Sans Typewriter"/>
            <w:color w:val="268BD2"/>
            <w:sz w:val="16"/>
            <w:szCs w:val="16"/>
          </w:rPr>
          <w:t xml:space="preserve">            &lt;ItemGroup maxItems="ALL" maxResponses="0" id="33597"&gt;</w:t>
        </w:r>
      </w:ins>
    </w:p>
    <w:p w14:paraId="3C5E50A8" w14:textId="77777777" w:rsidR="007B26CB" w:rsidRPr="007B26CB" w:rsidRDefault="007B26CB" w:rsidP="007B26CB">
      <w:pPr>
        <w:rPr>
          <w:ins w:id="5699" w:author="Greg Stoike" w:date="2018-11-30T10:52:00Z"/>
          <w:rFonts w:ascii="Consolas" w:eastAsiaTheme="minorHAnsi" w:hAnsi="Consolas" w:cs="Lucida Sans Typewriter"/>
          <w:color w:val="268BD2"/>
          <w:sz w:val="16"/>
          <w:szCs w:val="16"/>
        </w:rPr>
      </w:pPr>
      <w:ins w:id="570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id="33597" type="HTQ"&gt;</w:t>
        </w:r>
      </w:ins>
    </w:p>
    <w:p w14:paraId="09491B25" w14:textId="77777777" w:rsidR="007B26CB" w:rsidRPr="007B26CB" w:rsidRDefault="007B26CB" w:rsidP="007B26CB">
      <w:pPr>
        <w:rPr>
          <w:ins w:id="5701" w:author="Greg Stoike" w:date="2018-11-30T10:52:00Z"/>
          <w:rFonts w:ascii="Consolas" w:eastAsiaTheme="minorHAnsi" w:hAnsi="Consolas" w:cs="Lucida Sans Typewriter"/>
          <w:color w:val="268BD2"/>
          <w:sz w:val="16"/>
          <w:szCs w:val="16"/>
        </w:rPr>
      </w:pPr>
      <w:ins w:id="5702" w:author="Greg Stoike" w:date="2018-11-30T10:52:00Z">
        <w:r w:rsidRPr="007B26CB">
          <w:rPr>
            <w:rFonts w:ascii="Consolas" w:eastAsiaTheme="minorHAnsi" w:hAnsi="Consolas" w:cs="Lucida Sans Typewriter"/>
            <w:color w:val="268BD2"/>
            <w:sz w:val="16"/>
            <w:szCs w:val="16"/>
          </w:rPr>
          <w:lastRenderedPageBreak/>
          <w:t xml:space="preserve">                &lt;PoolProperties&gt;</w:t>
        </w:r>
      </w:ins>
    </w:p>
    <w:p w14:paraId="54A31350" w14:textId="77777777" w:rsidR="007B26CB" w:rsidRPr="007B26CB" w:rsidRDefault="007B26CB" w:rsidP="007B26CB">
      <w:pPr>
        <w:rPr>
          <w:ins w:id="5703" w:author="Greg Stoike" w:date="2018-11-30T10:52:00Z"/>
          <w:rFonts w:ascii="Consolas" w:eastAsiaTheme="minorHAnsi" w:hAnsi="Consolas" w:cs="Lucida Sans Typewriter"/>
          <w:color w:val="268BD2"/>
          <w:sz w:val="16"/>
          <w:szCs w:val="16"/>
        </w:rPr>
      </w:pPr>
      <w:ins w:id="5704"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0F28B8BC" w14:textId="77777777" w:rsidR="007B26CB" w:rsidRPr="007B26CB" w:rsidRDefault="007B26CB" w:rsidP="007B26CB">
      <w:pPr>
        <w:rPr>
          <w:ins w:id="5705" w:author="Greg Stoike" w:date="2018-11-30T10:52:00Z"/>
          <w:rFonts w:ascii="Consolas" w:eastAsiaTheme="minorHAnsi" w:hAnsi="Consolas" w:cs="Lucida Sans Typewriter"/>
          <w:color w:val="268BD2"/>
          <w:sz w:val="16"/>
          <w:szCs w:val="16"/>
        </w:rPr>
      </w:pPr>
      <w:ins w:id="570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843C184" w14:textId="77777777" w:rsidR="007B26CB" w:rsidRPr="007B26CB" w:rsidRDefault="007B26CB" w:rsidP="007B26CB">
      <w:pPr>
        <w:rPr>
          <w:ins w:id="5707" w:author="Greg Stoike" w:date="2018-11-30T10:52:00Z"/>
          <w:rFonts w:ascii="Consolas" w:eastAsiaTheme="minorHAnsi" w:hAnsi="Consolas" w:cs="Lucida Sans Typewriter"/>
          <w:color w:val="268BD2"/>
          <w:sz w:val="16"/>
          <w:szCs w:val="16"/>
        </w:rPr>
      </w:pPr>
      <w:ins w:id="570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A63A7CA" w14:textId="77777777" w:rsidR="007B26CB" w:rsidRPr="007B26CB" w:rsidRDefault="007B26CB" w:rsidP="007B26CB">
      <w:pPr>
        <w:rPr>
          <w:ins w:id="5709" w:author="Greg Stoike" w:date="2018-11-30T10:52:00Z"/>
          <w:rFonts w:ascii="Consolas" w:eastAsiaTheme="minorHAnsi" w:hAnsi="Consolas" w:cs="Lucida Sans Typewriter"/>
          <w:color w:val="268BD2"/>
          <w:sz w:val="16"/>
          <w:szCs w:val="16"/>
        </w:rPr>
      </w:pPr>
      <w:ins w:id="5710"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6C28CB1E" w14:textId="77777777" w:rsidR="007B26CB" w:rsidRPr="007B26CB" w:rsidRDefault="007B26CB" w:rsidP="007B26CB">
      <w:pPr>
        <w:rPr>
          <w:ins w:id="5711" w:author="Greg Stoike" w:date="2018-11-30T10:52:00Z"/>
          <w:rFonts w:ascii="Consolas" w:eastAsiaTheme="minorHAnsi" w:hAnsi="Consolas" w:cs="Lucida Sans Typewriter"/>
          <w:color w:val="268BD2"/>
          <w:sz w:val="16"/>
          <w:szCs w:val="16"/>
        </w:rPr>
      </w:pPr>
      <w:ins w:id="5712"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4053CD3" w14:textId="77777777" w:rsidR="007B26CB" w:rsidRPr="007B26CB" w:rsidRDefault="007B26CB" w:rsidP="007B26CB">
      <w:pPr>
        <w:rPr>
          <w:ins w:id="5713" w:author="Greg Stoike" w:date="2018-11-30T10:52:00Z"/>
          <w:rFonts w:ascii="Consolas" w:eastAsiaTheme="minorHAnsi" w:hAnsi="Consolas" w:cs="Lucida Sans Typewriter"/>
          <w:color w:val="268BD2"/>
          <w:sz w:val="16"/>
          <w:szCs w:val="16"/>
        </w:rPr>
      </w:pPr>
      <w:ins w:id="571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07FB5F78" w14:textId="77777777" w:rsidR="007B26CB" w:rsidRPr="007B26CB" w:rsidRDefault="007B26CB" w:rsidP="007B26CB">
      <w:pPr>
        <w:rPr>
          <w:ins w:id="5715" w:author="Greg Stoike" w:date="2018-11-30T10:52:00Z"/>
          <w:rFonts w:ascii="Consolas" w:eastAsiaTheme="minorHAnsi" w:hAnsi="Consolas" w:cs="Lucida Sans Typewriter"/>
          <w:color w:val="268BD2"/>
          <w:sz w:val="16"/>
          <w:szCs w:val="16"/>
        </w:rPr>
      </w:pPr>
      <w:ins w:id="571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518A38F6" w14:textId="77777777" w:rsidR="007B26CB" w:rsidRPr="007B26CB" w:rsidRDefault="007B26CB" w:rsidP="007B26CB">
      <w:pPr>
        <w:rPr>
          <w:ins w:id="5717" w:author="Greg Stoike" w:date="2018-11-30T10:52:00Z"/>
          <w:rFonts w:ascii="Consolas" w:eastAsiaTheme="minorHAnsi" w:hAnsi="Consolas" w:cs="Lucida Sans Typewriter"/>
          <w:color w:val="268BD2"/>
          <w:sz w:val="16"/>
          <w:szCs w:val="16"/>
        </w:rPr>
      </w:pPr>
      <w:ins w:id="5718"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3EB82250" w14:textId="77777777" w:rsidR="007B26CB" w:rsidRPr="007B26CB" w:rsidRDefault="007B26CB" w:rsidP="007B26CB">
      <w:pPr>
        <w:rPr>
          <w:ins w:id="5719" w:author="Greg Stoike" w:date="2018-11-30T10:52:00Z"/>
          <w:rFonts w:ascii="Consolas" w:eastAsiaTheme="minorHAnsi" w:hAnsi="Consolas" w:cs="Lucida Sans Typewriter"/>
          <w:color w:val="268BD2"/>
          <w:sz w:val="16"/>
          <w:szCs w:val="16"/>
        </w:rPr>
      </w:pPr>
      <w:ins w:id="572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90934F3" w14:textId="77777777" w:rsidR="007B26CB" w:rsidRPr="007B26CB" w:rsidRDefault="007B26CB" w:rsidP="007B26CB">
      <w:pPr>
        <w:rPr>
          <w:ins w:id="5721" w:author="Greg Stoike" w:date="2018-11-30T10:52:00Z"/>
          <w:rFonts w:ascii="Consolas" w:eastAsiaTheme="minorHAnsi" w:hAnsi="Consolas" w:cs="Lucida Sans Typewriter"/>
          <w:color w:val="268BD2"/>
          <w:sz w:val="16"/>
          <w:szCs w:val="16"/>
        </w:rPr>
      </w:pPr>
      <w:ins w:id="5722"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3141189C" w14:textId="77777777" w:rsidR="007B26CB" w:rsidRPr="007B26CB" w:rsidRDefault="007B26CB" w:rsidP="007B26CB">
      <w:pPr>
        <w:rPr>
          <w:ins w:id="5723" w:author="Greg Stoike" w:date="2018-11-30T10:52:00Z"/>
          <w:rFonts w:ascii="Consolas" w:eastAsiaTheme="minorHAnsi" w:hAnsi="Consolas" w:cs="Lucida Sans Typewriter"/>
          <w:color w:val="268BD2"/>
          <w:sz w:val="16"/>
          <w:szCs w:val="16"/>
        </w:rPr>
      </w:pPr>
      <w:ins w:id="5724" w:author="Greg Stoike" w:date="2018-11-30T10:52:00Z">
        <w:r w:rsidRPr="007B26CB">
          <w:rPr>
            <w:rFonts w:ascii="Consolas" w:eastAsiaTheme="minorHAnsi" w:hAnsi="Consolas" w:cs="Lucida Sans Typewriter"/>
            <w:color w:val="268BD2"/>
            <w:sz w:val="16"/>
            <w:szCs w:val="16"/>
          </w:rPr>
          <w:t xml:space="preserve">                &lt;/PoolProperties&gt;</w:t>
        </w:r>
      </w:ins>
    </w:p>
    <w:p w14:paraId="2959D358" w14:textId="77777777" w:rsidR="007B26CB" w:rsidRPr="007B26CB" w:rsidRDefault="007B26CB" w:rsidP="007B26CB">
      <w:pPr>
        <w:rPr>
          <w:ins w:id="5725" w:author="Greg Stoike" w:date="2018-11-30T10:52:00Z"/>
          <w:rFonts w:ascii="Consolas" w:eastAsiaTheme="minorHAnsi" w:hAnsi="Consolas" w:cs="Lucida Sans Typewriter"/>
          <w:color w:val="268BD2"/>
          <w:sz w:val="16"/>
          <w:szCs w:val="16"/>
        </w:rPr>
      </w:pPr>
      <w:ins w:id="5726" w:author="Greg Stoike" w:date="2018-11-30T10:52:00Z">
        <w:r w:rsidRPr="007B26CB">
          <w:rPr>
            <w:rFonts w:ascii="Consolas" w:eastAsiaTheme="minorHAnsi" w:hAnsi="Consolas" w:cs="Lucida Sans Typewriter"/>
            <w:color w:val="268BD2"/>
            <w:sz w:val="16"/>
            <w:szCs w:val="16"/>
          </w:rPr>
          <w:t xml:space="preserve">                &lt;Presentations&gt;</w:t>
        </w:r>
      </w:ins>
    </w:p>
    <w:p w14:paraId="760D930F" w14:textId="77777777" w:rsidR="007B26CB" w:rsidRPr="007B26CB" w:rsidRDefault="007B26CB" w:rsidP="007B26CB">
      <w:pPr>
        <w:rPr>
          <w:ins w:id="5727" w:author="Greg Stoike" w:date="2018-11-30T10:52:00Z"/>
          <w:rFonts w:ascii="Consolas" w:eastAsiaTheme="minorHAnsi" w:hAnsi="Consolas" w:cs="Lucida Sans Typewriter"/>
          <w:color w:val="268BD2"/>
          <w:sz w:val="16"/>
          <w:szCs w:val="16"/>
        </w:rPr>
      </w:pPr>
      <w:ins w:id="572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1CF9A38" w14:textId="77777777" w:rsidR="007B26CB" w:rsidRPr="007B26CB" w:rsidRDefault="007B26CB" w:rsidP="007B26CB">
      <w:pPr>
        <w:rPr>
          <w:ins w:id="5729" w:author="Greg Stoike" w:date="2018-11-30T10:52:00Z"/>
          <w:rFonts w:ascii="Consolas" w:eastAsiaTheme="minorHAnsi" w:hAnsi="Consolas" w:cs="Lucida Sans Typewriter"/>
          <w:color w:val="268BD2"/>
          <w:sz w:val="16"/>
          <w:szCs w:val="16"/>
        </w:rPr>
      </w:pPr>
      <w:ins w:id="573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45BFBE3" w14:textId="77777777" w:rsidR="007B26CB" w:rsidRPr="007B26CB" w:rsidRDefault="007B26CB" w:rsidP="007B26CB">
      <w:pPr>
        <w:rPr>
          <w:ins w:id="5731" w:author="Greg Stoike" w:date="2018-11-30T10:52:00Z"/>
          <w:rFonts w:ascii="Consolas" w:eastAsiaTheme="minorHAnsi" w:hAnsi="Consolas" w:cs="Lucida Sans Typewriter"/>
          <w:color w:val="268BD2"/>
          <w:sz w:val="16"/>
          <w:szCs w:val="16"/>
        </w:rPr>
      </w:pPr>
      <w:ins w:id="5732" w:author="Greg Stoike" w:date="2018-11-30T10:52:00Z">
        <w:r w:rsidRPr="007B26CB">
          <w:rPr>
            <w:rFonts w:ascii="Consolas" w:eastAsiaTheme="minorHAnsi" w:hAnsi="Consolas" w:cs="Lucida Sans Typewriter"/>
            <w:color w:val="268BD2"/>
            <w:sz w:val="16"/>
            <w:szCs w:val="16"/>
          </w:rPr>
          <w:t xml:space="preserve">                &lt;/Presentations&gt;</w:t>
        </w:r>
      </w:ins>
    </w:p>
    <w:p w14:paraId="27DAE705" w14:textId="77777777" w:rsidR="007B26CB" w:rsidRPr="007B26CB" w:rsidRDefault="007B26CB" w:rsidP="007B26CB">
      <w:pPr>
        <w:rPr>
          <w:ins w:id="5733" w:author="Greg Stoike" w:date="2018-11-30T10:52:00Z"/>
          <w:rFonts w:ascii="Consolas" w:eastAsiaTheme="minorHAnsi" w:hAnsi="Consolas" w:cs="Lucida Sans Typewriter"/>
          <w:color w:val="268BD2"/>
          <w:sz w:val="16"/>
          <w:szCs w:val="16"/>
        </w:rPr>
      </w:pPr>
      <w:ins w:id="5734" w:author="Greg Stoike" w:date="2018-11-30T10:52:00Z">
        <w:r w:rsidRPr="007B26CB">
          <w:rPr>
            <w:rFonts w:ascii="Consolas" w:eastAsiaTheme="minorHAnsi" w:hAnsi="Consolas" w:cs="Lucida Sans Typewriter"/>
            <w:color w:val="268BD2"/>
            <w:sz w:val="16"/>
            <w:szCs w:val="16"/>
          </w:rPr>
          <w:t xml:space="preserve">                &lt;ItemScoreDimensions&gt;</w:t>
        </w:r>
      </w:ins>
    </w:p>
    <w:p w14:paraId="13DD7419" w14:textId="77777777" w:rsidR="007B26CB" w:rsidRPr="007B26CB" w:rsidRDefault="007B26CB" w:rsidP="007B26CB">
      <w:pPr>
        <w:rPr>
          <w:ins w:id="5735" w:author="Greg Stoike" w:date="2018-11-30T10:52:00Z"/>
          <w:rFonts w:ascii="Consolas" w:eastAsiaTheme="minorHAnsi" w:hAnsi="Consolas" w:cs="Lucida Sans Typewriter"/>
          <w:color w:val="268BD2"/>
          <w:sz w:val="16"/>
          <w:szCs w:val="16"/>
        </w:rPr>
      </w:pPr>
      <w:ins w:id="573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31BBAF49" w14:textId="77777777" w:rsidR="007B26CB" w:rsidRPr="007B26CB" w:rsidRDefault="007B26CB" w:rsidP="007B26CB">
      <w:pPr>
        <w:rPr>
          <w:ins w:id="5737" w:author="Greg Stoike" w:date="2018-11-30T10:52:00Z"/>
          <w:rFonts w:ascii="Consolas" w:eastAsiaTheme="minorHAnsi" w:hAnsi="Consolas" w:cs="Lucida Sans Typewriter"/>
          <w:color w:val="268BD2"/>
          <w:sz w:val="16"/>
          <w:szCs w:val="16"/>
        </w:rPr>
      </w:pPr>
      <w:ins w:id="5738" w:author="Greg Stoike" w:date="2018-11-30T10:52:00Z">
        <w:r w:rsidRPr="007B26CB">
          <w:rPr>
            <w:rFonts w:ascii="Consolas" w:eastAsiaTheme="minorHAnsi" w:hAnsi="Consolas" w:cs="Lucida Sans Typewriter"/>
            <w:color w:val="268BD2"/>
            <w:sz w:val="16"/>
            <w:szCs w:val="16"/>
          </w:rPr>
          <w:t xml:space="preserve">                    &lt;ItemScoreParameter value="0.5799999833106995" measurementParameter="a"/&gt;</w:t>
        </w:r>
      </w:ins>
    </w:p>
    <w:p w14:paraId="084052F2" w14:textId="77777777" w:rsidR="007B26CB" w:rsidRPr="007B26CB" w:rsidRDefault="007B26CB" w:rsidP="007B26CB">
      <w:pPr>
        <w:rPr>
          <w:ins w:id="5739" w:author="Greg Stoike" w:date="2018-11-30T10:52:00Z"/>
          <w:rFonts w:ascii="Consolas" w:eastAsiaTheme="minorHAnsi" w:hAnsi="Consolas" w:cs="Lucida Sans Typewriter"/>
          <w:color w:val="268BD2"/>
          <w:sz w:val="16"/>
          <w:szCs w:val="16"/>
        </w:rPr>
      </w:pPr>
      <w:ins w:id="5740" w:author="Greg Stoike" w:date="2018-11-30T10:52:00Z">
        <w:r w:rsidRPr="007B26CB">
          <w:rPr>
            <w:rFonts w:ascii="Consolas" w:eastAsiaTheme="minorHAnsi" w:hAnsi="Consolas" w:cs="Lucida Sans Typewriter"/>
            <w:color w:val="268BD2"/>
            <w:sz w:val="16"/>
            <w:szCs w:val="16"/>
          </w:rPr>
          <w:t xml:space="preserve">                    &lt;ItemScoreParameter value="0.753250002861023" measurementParameter="b"/&gt;</w:t>
        </w:r>
      </w:ins>
    </w:p>
    <w:p w14:paraId="26BAD612" w14:textId="77777777" w:rsidR="007B26CB" w:rsidRPr="007B26CB" w:rsidRDefault="007B26CB" w:rsidP="007B26CB">
      <w:pPr>
        <w:rPr>
          <w:ins w:id="5741" w:author="Greg Stoike" w:date="2018-11-30T10:52:00Z"/>
          <w:rFonts w:ascii="Consolas" w:eastAsiaTheme="minorHAnsi" w:hAnsi="Consolas" w:cs="Lucida Sans Typewriter"/>
          <w:color w:val="268BD2"/>
          <w:sz w:val="16"/>
          <w:szCs w:val="16"/>
        </w:rPr>
      </w:pPr>
      <w:ins w:id="574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8B3474E" w14:textId="77777777" w:rsidR="007B26CB" w:rsidRPr="007B26CB" w:rsidRDefault="007B26CB" w:rsidP="007B26CB">
      <w:pPr>
        <w:rPr>
          <w:ins w:id="5743" w:author="Greg Stoike" w:date="2018-11-30T10:52:00Z"/>
          <w:rFonts w:ascii="Consolas" w:eastAsiaTheme="minorHAnsi" w:hAnsi="Consolas" w:cs="Lucida Sans Typewriter"/>
          <w:color w:val="268BD2"/>
          <w:sz w:val="16"/>
          <w:szCs w:val="16"/>
        </w:rPr>
      </w:pPr>
      <w:ins w:id="5744" w:author="Greg Stoike" w:date="2018-11-30T10:52:00Z">
        <w:r w:rsidRPr="007B26CB">
          <w:rPr>
            <w:rFonts w:ascii="Consolas" w:eastAsiaTheme="minorHAnsi" w:hAnsi="Consolas" w:cs="Lucida Sans Typewriter"/>
            <w:color w:val="268BD2"/>
            <w:sz w:val="16"/>
            <w:szCs w:val="16"/>
          </w:rPr>
          <w:t xml:space="preserve">                  &lt;/ItemScoreDimension&gt;</w:t>
        </w:r>
      </w:ins>
    </w:p>
    <w:p w14:paraId="40C36236" w14:textId="77777777" w:rsidR="007B26CB" w:rsidRPr="007B26CB" w:rsidRDefault="007B26CB" w:rsidP="007B26CB">
      <w:pPr>
        <w:rPr>
          <w:ins w:id="5745" w:author="Greg Stoike" w:date="2018-11-30T10:52:00Z"/>
          <w:rFonts w:ascii="Consolas" w:eastAsiaTheme="minorHAnsi" w:hAnsi="Consolas" w:cs="Lucida Sans Typewriter"/>
          <w:color w:val="268BD2"/>
          <w:sz w:val="16"/>
          <w:szCs w:val="16"/>
        </w:rPr>
      </w:pPr>
      <w:ins w:id="5746" w:author="Greg Stoike" w:date="2018-11-30T10:52:00Z">
        <w:r w:rsidRPr="007B26CB">
          <w:rPr>
            <w:rFonts w:ascii="Consolas" w:eastAsiaTheme="minorHAnsi" w:hAnsi="Consolas" w:cs="Lucida Sans Typewriter"/>
            <w:color w:val="268BD2"/>
            <w:sz w:val="16"/>
            <w:szCs w:val="16"/>
          </w:rPr>
          <w:t xml:space="preserve">                &lt;/ItemScoreDimensions&gt;</w:t>
        </w:r>
      </w:ins>
    </w:p>
    <w:p w14:paraId="229B9A85" w14:textId="77777777" w:rsidR="007B26CB" w:rsidRPr="007B26CB" w:rsidRDefault="007B26CB" w:rsidP="007B26CB">
      <w:pPr>
        <w:rPr>
          <w:ins w:id="5747" w:author="Greg Stoike" w:date="2018-11-30T10:52:00Z"/>
          <w:rFonts w:ascii="Consolas" w:eastAsiaTheme="minorHAnsi" w:hAnsi="Consolas" w:cs="Lucida Sans Typewriter"/>
          <w:color w:val="268BD2"/>
          <w:sz w:val="16"/>
          <w:szCs w:val="16"/>
        </w:rPr>
      </w:pPr>
      <w:ins w:id="5748" w:author="Greg Stoike" w:date="2018-11-30T10:52:00Z">
        <w:r w:rsidRPr="007B26CB">
          <w:rPr>
            <w:rFonts w:ascii="Consolas" w:eastAsiaTheme="minorHAnsi" w:hAnsi="Consolas" w:cs="Lucida Sans Typewriter"/>
            <w:color w:val="268BD2"/>
            <w:sz w:val="16"/>
            <w:szCs w:val="16"/>
          </w:rPr>
          <w:t xml:space="preserve">                &lt;BlueprintReferences&gt;</w:t>
        </w:r>
      </w:ins>
    </w:p>
    <w:p w14:paraId="46839F2E" w14:textId="77777777" w:rsidR="007B26CB" w:rsidRPr="007B26CB" w:rsidRDefault="007B26CB" w:rsidP="007B26CB">
      <w:pPr>
        <w:rPr>
          <w:ins w:id="5749" w:author="Greg Stoike" w:date="2018-11-30T10:52:00Z"/>
          <w:rFonts w:ascii="Consolas" w:eastAsiaTheme="minorHAnsi" w:hAnsi="Consolas" w:cs="Lucida Sans Typewriter"/>
          <w:color w:val="268BD2"/>
          <w:sz w:val="16"/>
          <w:szCs w:val="16"/>
        </w:rPr>
      </w:pPr>
      <w:ins w:id="575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27E90C3" w14:textId="77777777" w:rsidR="007B26CB" w:rsidRPr="007B26CB" w:rsidRDefault="007B26CB" w:rsidP="007B26CB">
      <w:pPr>
        <w:rPr>
          <w:ins w:id="5751" w:author="Greg Stoike" w:date="2018-11-30T10:52:00Z"/>
          <w:rFonts w:ascii="Consolas" w:eastAsiaTheme="minorHAnsi" w:hAnsi="Consolas" w:cs="Lucida Sans Typewriter"/>
          <w:color w:val="268BD2"/>
          <w:sz w:val="16"/>
          <w:szCs w:val="16"/>
        </w:rPr>
      </w:pPr>
      <w:ins w:id="5752" w:author="Greg Stoike" w:date="2018-11-30T10:52:00Z">
        <w:r w:rsidRPr="007B26CB">
          <w:rPr>
            <w:rFonts w:ascii="Consolas" w:eastAsiaTheme="minorHAnsi" w:hAnsi="Consolas" w:cs="Lucida Sans Typewriter"/>
            <w:color w:val="268BD2"/>
            <w:sz w:val="16"/>
            <w:szCs w:val="16"/>
          </w:rPr>
          <w:t xml:space="preserve">                  &lt;BlueprintReference idRef="2-W"/&gt;</w:t>
        </w:r>
      </w:ins>
    </w:p>
    <w:p w14:paraId="0C8455A5" w14:textId="77777777" w:rsidR="007B26CB" w:rsidRPr="007B26CB" w:rsidRDefault="007B26CB" w:rsidP="007B26CB">
      <w:pPr>
        <w:rPr>
          <w:ins w:id="5753" w:author="Greg Stoike" w:date="2018-11-30T10:52:00Z"/>
          <w:rFonts w:ascii="Consolas" w:eastAsiaTheme="minorHAnsi" w:hAnsi="Consolas" w:cs="Lucida Sans Typewriter"/>
          <w:color w:val="268BD2"/>
          <w:sz w:val="16"/>
          <w:szCs w:val="16"/>
        </w:rPr>
      </w:pPr>
      <w:ins w:id="5754" w:author="Greg Stoike" w:date="2018-11-30T10:52:00Z">
        <w:r w:rsidRPr="007B26CB">
          <w:rPr>
            <w:rFonts w:ascii="Consolas" w:eastAsiaTheme="minorHAnsi" w:hAnsi="Consolas" w:cs="Lucida Sans Typewriter"/>
            <w:color w:val="268BD2"/>
            <w:sz w:val="16"/>
            <w:szCs w:val="16"/>
          </w:rPr>
          <w:t xml:space="preserve">                  &lt;BlueprintReference idRef="2-W|9-11"/&gt;</w:t>
        </w:r>
      </w:ins>
    </w:p>
    <w:p w14:paraId="4BD65563" w14:textId="77777777" w:rsidR="007B26CB" w:rsidRPr="007B26CB" w:rsidRDefault="007B26CB" w:rsidP="007B26CB">
      <w:pPr>
        <w:rPr>
          <w:ins w:id="5755" w:author="Greg Stoike" w:date="2018-11-30T10:52:00Z"/>
          <w:rFonts w:ascii="Consolas" w:eastAsiaTheme="minorHAnsi" w:hAnsi="Consolas" w:cs="Lucida Sans Typewriter"/>
          <w:color w:val="268BD2"/>
          <w:sz w:val="16"/>
          <w:szCs w:val="16"/>
        </w:rPr>
      </w:pPr>
      <w:ins w:id="5756" w:author="Greg Stoike" w:date="2018-11-30T10:52:00Z">
        <w:r w:rsidRPr="007B26CB">
          <w:rPr>
            <w:rFonts w:ascii="Consolas" w:eastAsiaTheme="minorHAnsi" w:hAnsi="Consolas" w:cs="Lucida Sans Typewriter"/>
            <w:color w:val="268BD2"/>
            <w:sz w:val="16"/>
            <w:szCs w:val="16"/>
          </w:rPr>
          <w:t xml:space="preserve">                &lt;/BlueprintReferences&gt;</w:t>
        </w:r>
      </w:ins>
    </w:p>
    <w:p w14:paraId="78968483" w14:textId="77777777" w:rsidR="007B26CB" w:rsidRPr="007B26CB" w:rsidRDefault="007B26CB" w:rsidP="007B26CB">
      <w:pPr>
        <w:rPr>
          <w:ins w:id="5757" w:author="Greg Stoike" w:date="2018-11-30T10:52:00Z"/>
          <w:rFonts w:ascii="Consolas" w:eastAsiaTheme="minorHAnsi" w:hAnsi="Consolas" w:cs="Lucida Sans Typewriter"/>
          <w:color w:val="268BD2"/>
          <w:sz w:val="16"/>
          <w:szCs w:val="16"/>
        </w:rPr>
      </w:pPr>
      <w:ins w:id="5758" w:author="Greg Stoike" w:date="2018-11-30T10:52:00Z">
        <w:r w:rsidRPr="007B26CB">
          <w:rPr>
            <w:rFonts w:ascii="Consolas" w:eastAsiaTheme="minorHAnsi" w:hAnsi="Consolas" w:cs="Lucida Sans Typewriter"/>
            <w:color w:val="268BD2"/>
            <w:sz w:val="16"/>
            <w:szCs w:val="16"/>
          </w:rPr>
          <w:t xml:space="preserve">              &lt;/Item&gt;</w:t>
        </w:r>
      </w:ins>
    </w:p>
    <w:p w14:paraId="416695B8" w14:textId="77777777" w:rsidR="007B26CB" w:rsidRPr="007B26CB" w:rsidRDefault="007B26CB" w:rsidP="007B26CB">
      <w:pPr>
        <w:rPr>
          <w:ins w:id="5759" w:author="Greg Stoike" w:date="2018-11-30T10:52:00Z"/>
          <w:rFonts w:ascii="Consolas" w:eastAsiaTheme="minorHAnsi" w:hAnsi="Consolas" w:cs="Lucida Sans Typewriter"/>
          <w:color w:val="268BD2"/>
          <w:sz w:val="16"/>
          <w:szCs w:val="16"/>
        </w:rPr>
      </w:pPr>
      <w:ins w:id="5760" w:author="Greg Stoike" w:date="2018-11-30T10:52:00Z">
        <w:r w:rsidRPr="007B26CB">
          <w:rPr>
            <w:rFonts w:ascii="Consolas" w:eastAsiaTheme="minorHAnsi" w:hAnsi="Consolas" w:cs="Lucida Sans Typewriter"/>
            <w:color w:val="268BD2"/>
            <w:sz w:val="16"/>
            <w:szCs w:val="16"/>
          </w:rPr>
          <w:t xml:space="preserve">            &lt;/ItemGroup&gt;</w:t>
        </w:r>
      </w:ins>
    </w:p>
    <w:p w14:paraId="178A7EB3" w14:textId="77777777" w:rsidR="007B26CB" w:rsidRPr="007B26CB" w:rsidRDefault="007B26CB" w:rsidP="007B26CB">
      <w:pPr>
        <w:rPr>
          <w:ins w:id="5761" w:author="Greg Stoike" w:date="2018-11-30T10:52:00Z"/>
          <w:rFonts w:ascii="Consolas" w:eastAsiaTheme="minorHAnsi" w:hAnsi="Consolas" w:cs="Lucida Sans Typewriter"/>
          <w:color w:val="268BD2"/>
          <w:sz w:val="16"/>
          <w:szCs w:val="16"/>
        </w:rPr>
      </w:pPr>
      <w:ins w:id="5762" w:author="Greg Stoike" w:date="2018-11-30T10:52:00Z">
        <w:r w:rsidRPr="007B26CB">
          <w:rPr>
            <w:rFonts w:ascii="Consolas" w:eastAsiaTheme="minorHAnsi" w:hAnsi="Consolas" w:cs="Lucida Sans Typewriter"/>
            <w:color w:val="268BD2"/>
            <w:sz w:val="16"/>
            <w:szCs w:val="16"/>
          </w:rPr>
          <w:t xml:space="preserve">            &lt;ItemGroup maxItems="ALL" maxResponses="0" id="16475"&gt;</w:t>
        </w:r>
      </w:ins>
    </w:p>
    <w:p w14:paraId="372B5E1D" w14:textId="77777777" w:rsidR="007B26CB" w:rsidRPr="007B26CB" w:rsidRDefault="007B26CB" w:rsidP="007B26CB">
      <w:pPr>
        <w:rPr>
          <w:ins w:id="5763" w:author="Greg Stoike" w:date="2018-11-30T10:52:00Z"/>
          <w:rFonts w:ascii="Consolas" w:eastAsiaTheme="minorHAnsi" w:hAnsi="Consolas" w:cs="Lucida Sans Typewriter"/>
          <w:color w:val="268BD2"/>
          <w:sz w:val="16"/>
          <w:szCs w:val="16"/>
        </w:rPr>
      </w:pPr>
      <w:ins w:id="5764" w:author="Greg Stoike" w:date="2018-11-30T10:52:00Z">
        <w:r w:rsidRPr="007B26CB">
          <w:rPr>
            <w:rFonts w:ascii="Consolas" w:eastAsiaTheme="minorHAnsi" w:hAnsi="Consolas" w:cs="Lucida Sans Typewriter"/>
            <w:color w:val="268BD2"/>
            <w:sz w:val="16"/>
            <w:szCs w:val="16"/>
          </w:rPr>
          <w:lastRenderedPageBreak/>
          <w:t xml:space="preserve">              &lt;Item active="true" doNotScore="false" handScored="false" fieldTest="false" responseRequired="true" administrationRequired="true" id="16475" type="MC"&gt;</w:t>
        </w:r>
      </w:ins>
    </w:p>
    <w:p w14:paraId="15C64425" w14:textId="77777777" w:rsidR="007B26CB" w:rsidRPr="007B26CB" w:rsidRDefault="007B26CB" w:rsidP="007B26CB">
      <w:pPr>
        <w:rPr>
          <w:ins w:id="5765" w:author="Greg Stoike" w:date="2018-11-30T10:52:00Z"/>
          <w:rFonts w:ascii="Consolas" w:eastAsiaTheme="minorHAnsi" w:hAnsi="Consolas" w:cs="Lucida Sans Typewriter"/>
          <w:color w:val="268BD2"/>
          <w:sz w:val="16"/>
          <w:szCs w:val="16"/>
        </w:rPr>
      </w:pPr>
      <w:ins w:id="5766" w:author="Greg Stoike" w:date="2018-11-30T10:52:00Z">
        <w:r w:rsidRPr="007B26CB">
          <w:rPr>
            <w:rFonts w:ascii="Consolas" w:eastAsiaTheme="minorHAnsi" w:hAnsi="Consolas" w:cs="Lucida Sans Typewriter"/>
            <w:color w:val="268BD2"/>
            <w:sz w:val="16"/>
            <w:szCs w:val="16"/>
          </w:rPr>
          <w:t xml:space="preserve">                &lt;PoolProperties&gt;</w:t>
        </w:r>
      </w:ins>
    </w:p>
    <w:p w14:paraId="72310F76" w14:textId="77777777" w:rsidR="007B26CB" w:rsidRPr="007B26CB" w:rsidRDefault="007B26CB" w:rsidP="007B26CB">
      <w:pPr>
        <w:rPr>
          <w:ins w:id="5767" w:author="Greg Stoike" w:date="2018-11-30T10:52:00Z"/>
          <w:rFonts w:ascii="Consolas" w:eastAsiaTheme="minorHAnsi" w:hAnsi="Consolas" w:cs="Lucida Sans Typewriter"/>
          <w:color w:val="268BD2"/>
          <w:sz w:val="16"/>
          <w:szCs w:val="16"/>
        </w:rPr>
      </w:pPr>
      <w:ins w:id="576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5F2B21C5" w14:textId="77777777" w:rsidR="007B26CB" w:rsidRPr="007B26CB" w:rsidRDefault="007B26CB" w:rsidP="007B26CB">
      <w:pPr>
        <w:rPr>
          <w:ins w:id="5769" w:author="Greg Stoike" w:date="2018-11-30T10:52:00Z"/>
          <w:rFonts w:ascii="Consolas" w:eastAsiaTheme="minorHAnsi" w:hAnsi="Consolas" w:cs="Lucida Sans Typewriter"/>
          <w:color w:val="268BD2"/>
          <w:sz w:val="16"/>
          <w:szCs w:val="16"/>
        </w:rPr>
      </w:pPr>
      <w:ins w:id="577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14BB5ECE" w14:textId="77777777" w:rsidR="007B26CB" w:rsidRPr="007B26CB" w:rsidRDefault="007B26CB" w:rsidP="007B26CB">
      <w:pPr>
        <w:rPr>
          <w:ins w:id="5771" w:author="Greg Stoike" w:date="2018-11-30T10:52:00Z"/>
          <w:rFonts w:ascii="Consolas" w:eastAsiaTheme="minorHAnsi" w:hAnsi="Consolas" w:cs="Lucida Sans Typewriter"/>
          <w:color w:val="268BD2"/>
          <w:sz w:val="16"/>
          <w:szCs w:val="16"/>
        </w:rPr>
      </w:pPr>
      <w:ins w:id="577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7330CF50" w14:textId="77777777" w:rsidR="007B26CB" w:rsidRPr="007B26CB" w:rsidRDefault="007B26CB" w:rsidP="007B26CB">
      <w:pPr>
        <w:rPr>
          <w:ins w:id="5773" w:author="Greg Stoike" w:date="2018-11-30T10:52:00Z"/>
          <w:rFonts w:ascii="Consolas" w:eastAsiaTheme="minorHAnsi" w:hAnsi="Consolas" w:cs="Lucida Sans Typewriter"/>
          <w:color w:val="268BD2"/>
          <w:sz w:val="16"/>
          <w:szCs w:val="16"/>
        </w:rPr>
      </w:pPr>
      <w:ins w:id="5774"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328E1F08" w14:textId="77777777" w:rsidR="007B26CB" w:rsidRPr="007B26CB" w:rsidRDefault="007B26CB" w:rsidP="007B26CB">
      <w:pPr>
        <w:rPr>
          <w:ins w:id="5775" w:author="Greg Stoike" w:date="2018-11-30T10:52:00Z"/>
          <w:rFonts w:ascii="Consolas" w:eastAsiaTheme="minorHAnsi" w:hAnsi="Consolas" w:cs="Lucida Sans Typewriter"/>
          <w:color w:val="268BD2"/>
          <w:sz w:val="16"/>
          <w:szCs w:val="16"/>
        </w:rPr>
      </w:pPr>
      <w:ins w:id="5776"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11495033" w14:textId="77777777" w:rsidR="007B26CB" w:rsidRPr="007B26CB" w:rsidRDefault="007B26CB" w:rsidP="007B26CB">
      <w:pPr>
        <w:rPr>
          <w:ins w:id="5777" w:author="Greg Stoike" w:date="2018-11-30T10:52:00Z"/>
          <w:rFonts w:ascii="Consolas" w:eastAsiaTheme="minorHAnsi" w:hAnsi="Consolas" w:cs="Lucida Sans Typewriter"/>
          <w:color w:val="268BD2"/>
          <w:sz w:val="16"/>
          <w:szCs w:val="16"/>
        </w:rPr>
      </w:pPr>
      <w:ins w:id="577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4966348" w14:textId="77777777" w:rsidR="007B26CB" w:rsidRPr="007B26CB" w:rsidRDefault="007B26CB" w:rsidP="007B26CB">
      <w:pPr>
        <w:rPr>
          <w:ins w:id="5779" w:author="Greg Stoike" w:date="2018-11-30T10:52:00Z"/>
          <w:rFonts w:ascii="Consolas" w:eastAsiaTheme="minorHAnsi" w:hAnsi="Consolas" w:cs="Lucida Sans Typewriter"/>
          <w:color w:val="268BD2"/>
          <w:sz w:val="16"/>
          <w:szCs w:val="16"/>
        </w:rPr>
      </w:pPr>
      <w:ins w:id="578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586BA82E" w14:textId="77777777" w:rsidR="007B26CB" w:rsidRPr="007B26CB" w:rsidRDefault="007B26CB" w:rsidP="007B26CB">
      <w:pPr>
        <w:rPr>
          <w:ins w:id="5781" w:author="Greg Stoike" w:date="2018-11-30T10:52:00Z"/>
          <w:rFonts w:ascii="Consolas" w:eastAsiaTheme="minorHAnsi" w:hAnsi="Consolas" w:cs="Lucida Sans Typewriter"/>
          <w:color w:val="268BD2"/>
          <w:sz w:val="16"/>
          <w:szCs w:val="16"/>
        </w:rPr>
      </w:pPr>
      <w:ins w:id="578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351FE38C" w14:textId="77777777" w:rsidR="007B26CB" w:rsidRPr="007B26CB" w:rsidRDefault="007B26CB" w:rsidP="007B26CB">
      <w:pPr>
        <w:rPr>
          <w:ins w:id="5783" w:author="Greg Stoike" w:date="2018-11-30T10:52:00Z"/>
          <w:rFonts w:ascii="Consolas" w:eastAsiaTheme="minorHAnsi" w:hAnsi="Consolas" w:cs="Lucida Sans Typewriter"/>
          <w:color w:val="268BD2"/>
          <w:sz w:val="16"/>
          <w:szCs w:val="16"/>
        </w:rPr>
      </w:pPr>
      <w:ins w:id="578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3694ED9" w14:textId="77777777" w:rsidR="007B26CB" w:rsidRPr="007B26CB" w:rsidRDefault="007B26CB" w:rsidP="007B26CB">
      <w:pPr>
        <w:rPr>
          <w:ins w:id="5785" w:author="Greg Stoike" w:date="2018-11-30T10:52:00Z"/>
          <w:rFonts w:ascii="Consolas" w:eastAsiaTheme="minorHAnsi" w:hAnsi="Consolas" w:cs="Lucida Sans Typewriter"/>
          <w:color w:val="268BD2"/>
          <w:sz w:val="16"/>
          <w:szCs w:val="16"/>
        </w:rPr>
      </w:pPr>
      <w:ins w:id="5786"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1A029E45" w14:textId="77777777" w:rsidR="007B26CB" w:rsidRPr="007B26CB" w:rsidRDefault="007B26CB" w:rsidP="007B26CB">
      <w:pPr>
        <w:rPr>
          <w:ins w:id="5787" w:author="Greg Stoike" w:date="2018-11-30T10:52:00Z"/>
          <w:rFonts w:ascii="Consolas" w:eastAsiaTheme="minorHAnsi" w:hAnsi="Consolas" w:cs="Lucida Sans Typewriter"/>
          <w:color w:val="268BD2"/>
          <w:sz w:val="16"/>
          <w:szCs w:val="16"/>
        </w:rPr>
      </w:pPr>
      <w:ins w:id="5788" w:author="Greg Stoike" w:date="2018-11-30T10:52:00Z">
        <w:r w:rsidRPr="007B26CB">
          <w:rPr>
            <w:rFonts w:ascii="Consolas" w:eastAsiaTheme="minorHAnsi" w:hAnsi="Consolas" w:cs="Lucida Sans Typewriter"/>
            <w:color w:val="268BD2"/>
            <w:sz w:val="16"/>
            <w:szCs w:val="16"/>
          </w:rPr>
          <w:t xml:space="preserve">                &lt;/PoolProperties&gt;</w:t>
        </w:r>
      </w:ins>
    </w:p>
    <w:p w14:paraId="717E82D2" w14:textId="77777777" w:rsidR="007B26CB" w:rsidRPr="007B26CB" w:rsidRDefault="007B26CB" w:rsidP="007B26CB">
      <w:pPr>
        <w:rPr>
          <w:ins w:id="5789" w:author="Greg Stoike" w:date="2018-11-30T10:52:00Z"/>
          <w:rFonts w:ascii="Consolas" w:eastAsiaTheme="minorHAnsi" w:hAnsi="Consolas" w:cs="Lucida Sans Typewriter"/>
          <w:color w:val="268BD2"/>
          <w:sz w:val="16"/>
          <w:szCs w:val="16"/>
        </w:rPr>
      </w:pPr>
      <w:ins w:id="5790" w:author="Greg Stoike" w:date="2018-11-30T10:52:00Z">
        <w:r w:rsidRPr="007B26CB">
          <w:rPr>
            <w:rFonts w:ascii="Consolas" w:eastAsiaTheme="minorHAnsi" w:hAnsi="Consolas" w:cs="Lucida Sans Typewriter"/>
            <w:color w:val="268BD2"/>
            <w:sz w:val="16"/>
            <w:szCs w:val="16"/>
          </w:rPr>
          <w:t xml:space="preserve">                &lt;Presentations&gt;</w:t>
        </w:r>
      </w:ins>
    </w:p>
    <w:p w14:paraId="1D6DB69D" w14:textId="77777777" w:rsidR="007B26CB" w:rsidRPr="007B26CB" w:rsidRDefault="007B26CB" w:rsidP="007B26CB">
      <w:pPr>
        <w:rPr>
          <w:ins w:id="5791" w:author="Greg Stoike" w:date="2018-11-30T10:52:00Z"/>
          <w:rFonts w:ascii="Consolas" w:eastAsiaTheme="minorHAnsi" w:hAnsi="Consolas" w:cs="Lucida Sans Typewriter"/>
          <w:color w:val="268BD2"/>
          <w:sz w:val="16"/>
          <w:szCs w:val="16"/>
        </w:rPr>
      </w:pPr>
      <w:ins w:id="579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1503767C" w14:textId="77777777" w:rsidR="007B26CB" w:rsidRPr="007B26CB" w:rsidRDefault="007B26CB" w:rsidP="007B26CB">
      <w:pPr>
        <w:rPr>
          <w:ins w:id="5793" w:author="Greg Stoike" w:date="2018-11-30T10:52:00Z"/>
          <w:rFonts w:ascii="Consolas" w:eastAsiaTheme="minorHAnsi" w:hAnsi="Consolas" w:cs="Lucida Sans Typewriter"/>
          <w:color w:val="268BD2"/>
          <w:sz w:val="16"/>
          <w:szCs w:val="16"/>
        </w:rPr>
      </w:pPr>
      <w:ins w:id="579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0E53788" w14:textId="77777777" w:rsidR="007B26CB" w:rsidRPr="007B26CB" w:rsidRDefault="007B26CB" w:rsidP="007B26CB">
      <w:pPr>
        <w:rPr>
          <w:ins w:id="5795" w:author="Greg Stoike" w:date="2018-11-30T10:52:00Z"/>
          <w:rFonts w:ascii="Consolas" w:eastAsiaTheme="minorHAnsi" w:hAnsi="Consolas" w:cs="Lucida Sans Typewriter"/>
          <w:color w:val="268BD2"/>
          <w:sz w:val="16"/>
          <w:szCs w:val="16"/>
        </w:rPr>
      </w:pPr>
      <w:ins w:id="5796" w:author="Greg Stoike" w:date="2018-11-30T10:52:00Z">
        <w:r w:rsidRPr="007B26CB">
          <w:rPr>
            <w:rFonts w:ascii="Consolas" w:eastAsiaTheme="minorHAnsi" w:hAnsi="Consolas" w:cs="Lucida Sans Typewriter"/>
            <w:color w:val="268BD2"/>
            <w:sz w:val="16"/>
            <w:szCs w:val="16"/>
          </w:rPr>
          <w:t xml:space="preserve">                &lt;/Presentations&gt;</w:t>
        </w:r>
      </w:ins>
    </w:p>
    <w:p w14:paraId="349036FF" w14:textId="77777777" w:rsidR="007B26CB" w:rsidRPr="007B26CB" w:rsidRDefault="007B26CB" w:rsidP="007B26CB">
      <w:pPr>
        <w:rPr>
          <w:ins w:id="5797" w:author="Greg Stoike" w:date="2018-11-30T10:52:00Z"/>
          <w:rFonts w:ascii="Consolas" w:eastAsiaTheme="minorHAnsi" w:hAnsi="Consolas" w:cs="Lucida Sans Typewriter"/>
          <w:color w:val="268BD2"/>
          <w:sz w:val="16"/>
          <w:szCs w:val="16"/>
        </w:rPr>
      </w:pPr>
      <w:ins w:id="5798" w:author="Greg Stoike" w:date="2018-11-30T10:52:00Z">
        <w:r w:rsidRPr="007B26CB">
          <w:rPr>
            <w:rFonts w:ascii="Consolas" w:eastAsiaTheme="minorHAnsi" w:hAnsi="Consolas" w:cs="Lucida Sans Typewriter"/>
            <w:color w:val="268BD2"/>
            <w:sz w:val="16"/>
            <w:szCs w:val="16"/>
          </w:rPr>
          <w:t xml:space="preserve">                &lt;ItemScoreDimensions&gt;</w:t>
        </w:r>
      </w:ins>
    </w:p>
    <w:p w14:paraId="1B9A9F45" w14:textId="77777777" w:rsidR="007B26CB" w:rsidRPr="007B26CB" w:rsidRDefault="007B26CB" w:rsidP="007B26CB">
      <w:pPr>
        <w:rPr>
          <w:ins w:id="5799" w:author="Greg Stoike" w:date="2018-11-30T10:52:00Z"/>
          <w:rFonts w:ascii="Consolas" w:eastAsiaTheme="minorHAnsi" w:hAnsi="Consolas" w:cs="Lucida Sans Typewriter"/>
          <w:color w:val="268BD2"/>
          <w:sz w:val="16"/>
          <w:szCs w:val="16"/>
        </w:rPr>
      </w:pPr>
      <w:ins w:id="580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5DCCA40" w14:textId="77777777" w:rsidR="007B26CB" w:rsidRPr="007B26CB" w:rsidRDefault="007B26CB" w:rsidP="007B26CB">
      <w:pPr>
        <w:rPr>
          <w:ins w:id="5801" w:author="Greg Stoike" w:date="2018-11-30T10:52:00Z"/>
          <w:rFonts w:ascii="Consolas" w:eastAsiaTheme="minorHAnsi" w:hAnsi="Consolas" w:cs="Lucida Sans Typewriter"/>
          <w:color w:val="268BD2"/>
          <w:sz w:val="16"/>
          <w:szCs w:val="16"/>
        </w:rPr>
      </w:pPr>
      <w:ins w:id="5802" w:author="Greg Stoike" w:date="2018-11-30T10:52:00Z">
        <w:r w:rsidRPr="007B26CB">
          <w:rPr>
            <w:rFonts w:ascii="Consolas" w:eastAsiaTheme="minorHAnsi" w:hAnsi="Consolas" w:cs="Lucida Sans Typewriter"/>
            <w:color w:val="268BD2"/>
            <w:sz w:val="16"/>
            <w:szCs w:val="16"/>
          </w:rPr>
          <w:t xml:space="preserve">                    &lt;ItemScoreParameter value="0.18337999284267426" measurementParameter="a"/&gt;</w:t>
        </w:r>
      </w:ins>
    </w:p>
    <w:p w14:paraId="5247A4DC" w14:textId="77777777" w:rsidR="007B26CB" w:rsidRPr="007B26CB" w:rsidRDefault="007B26CB" w:rsidP="007B26CB">
      <w:pPr>
        <w:rPr>
          <w:ins w:id="5803" w:author="Greg Stoike" w:date="2018-11-30T10:52:00Z"/>
          <w:rFonts w:ascii="Consolas" w:eastAsiaTheme="minorHAnsi" w:hAnsi="Consolas" w:cs="Lucida Sans Typewriter"/>
          <w:color w:val="268BD2"/>
          <w:sz w:val="16"/>
          <w:szCs w:val="16"/>
        </w:rPr>
      </w:pPr>
      <w:ins w:id="5804" w:author="Greg Stoike" w:date="2018-11-30T10:52:00Z">
        <w:r w:rsidRPr="007B26CB">
          <w:rPr>
            <w:rFonts w:ascii="Consolas" w:eastAsiaTheme="minorHAnsi" w:hAnsi="Consolas" w:cs="Lucida Sans Typewriter"/>
            <w:color w:val="268BD2"/>
            <w:sz w:val="16"/>
            <w:szCs w:val="16"/>
          </w:rPr>
          <w:t xml:space="preserve">                    &lt;ItemScoreParameter value="0.4049699902534485" measurementParameter="b"/&gt;</w:t>
        </w:r>
      </w:ins>
    </w:p>
    <w:p w14:paraId="218C5AD3" w14:textId="77777777" w:rsidR="007B26CB" w:rsidRPr="007B26CB" w:rsidRDefault="007B26CB" w:rsidP="007B26CB">
      <w:pPr>
        <w:rPr>
          <w:ins w:id="5805" w:author="Greg Stoike" w:date="2018-11-30T10:52:00Z"/>
          <w:rFonts w:ascii="Consolas" w:eastAsiaTheme="minorHAnsi" w:hAnsi="Consolas" w:cs="Lucida Sans Typewriter"/>
          <w:color w:val="268BD2"/>
          <w:sz w:val="16"/>
          <w:szCs w:val="16"/>
        </w:rPr>
      </w:pPr>
      <w:ins w:id="580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20850E65" w14:textId="77777777" w:rsidR="007B26CB" w:rsidRPr="007B26CB" w:rsidRDefault="007B26CB" w:rsidP="007B26CB">
      <w:pPr>
        <w:rPr>
          <w:ins w:id="5807" w:author="Greg Stoike" w:date="2018-11-30T10:52:00Z"/>
          <w:rFonts w:ascii="Consolas" w:eastAsiaTheme="minorHAnsi" w:hAnsi="Consolas" w:cs="Lucida Sans Typewriter"/>
          <w:color w:val="268BD2"/>
          <w:sz w:val="16"/>
          <w:szCs w:val="16"/>
        </w:rPr>
      </w:pPr>
      <w:ins w:id="5808" w:author="Greg Stoike" w:date="2018-11-30T10:52:00Z">
        <w:r w:rsidRPr="007B26CB">
          <w:rPr>
            <w:rFonts w:ascii="Consolas" w:eastAsiaTheme="minorHAnsi" w:hAnsi="Consolas" w:cs="Lucida Sans Typewriter"/>
            <w:color w:val="268BD2"/>
            <w:sz w:val="16"/>
            <w:szCs w:val="16"/>
          </w:rPr>
          <w:t xml:space="preserve">                  &lt;/ItemScoreDimension&gt;</w:t>
        </w:r>
      </w:ins>
    </w:p>
    <w:p w14:paraId="2B8605F2" w14:textId="77777777" w:rsidR="007B26CB" w:rsidRPr="007B26CB" w:rsidRDefault="007B26CB" w:rsidP="007B26CB">
      <w:pPr>
        <w:rPr>
          <w:ins w:id="5809" w:author="Greg Stoike" w:date="2018-11-30T10:52:00Z"/>
          <w:rFonts w:ascii="Consolas" w:eastAsiaTheme="minorHAnsi" w:hAnsi="Consolas" w:cs="Lucida Sans Typewriter"/>
          <w:color w:val="268BD2"/>
          <w:sz w:val="16"/>
          <w:szCs w:val="16"/>
        </w:rPr>
      </w:pPr>
      <w:ins w:id="5810" w:author="Greg Stoike" w:date="2018-11-30T10:52:00Z">
        <w:r w:rsidRPr="007B26CB">
          <w:rPr>
            <w:rFonts w:ascii="Consolas" w:eastAsiaTheme="minorHAnsi" w:hAnsi="Consolas" w:cs="Lucida Sans Typewriter"/>
            <w:color w:val="268BD2"/>
            <w:sz w:val="16"/>
            <w:szCs w:val="16"/>
          </w:rPr>
          <w:t xml:space="preserve">                &lt;/ItemScoreDimensions&gt;</w:t>
        </w:r>
      </w:ins>
    </w:p>
    <w:p w14:paraId="4F9ED2CE" w14:textId="77777777" w:rsidR="007B26CB" w:rsidRPr="007B26CB" w:rsidRDefault="007B26CB" w:rsidP="007B26CB">
      <w:pPr>
        <w:rPr>
          <w:ins w:id="5811" w:author="Greg Stoike" w:date="2018-11-30T10:52:00Z"/>
          <w:rFonts w:ascii="Consolas" w:eastAsiaTheme="minorHAnsi" w:hAnsi="Consolas" w:cs="Lucida Sans Typewriter"/>
          <w:color w:val="268BD2"/>
          <w:sz w:val="16"/>
          <w:szCs w:val="16"/>
        </w:rPr>
      </w:pPr>
      <w:ins w:id="5812" w:author="Greg Stoike" w:date="2018-11-30T10:52:00Z">
        <w:r w:rsidRPr="007B26CB">
          <w:rPr>
            <w:rFonts w:ascii="Consolas" w:eastAsiaTheme="minorHAnsi" w:hAnsi="Consolas" w:cs="Lucida Sans Typewriter"/>
            <w:color w:val="268BD2"/>
            <w:sz w:val="16"/>
            <w:szCs w:val="16"/>
          </w:rPr>
          <w:t xml:space="preserve">                &lt;BlueprintReferences&gt;</w:t>
        </w:r>
      </w:ins>
    </w:p>
    <w:p w14:paraId="1B0A0407" w14:textId="77777777" w:rsidR="007B26CB" w:rsidRPr="007B26CB" w:rsidRDefault="007B26CB" w:rsidP="007B26CB">
      <w:pPr>
        <w:rPr>
          <w:ins w:id="5813" w:author="Greg Stoike" w:date="2018-11-30T10:52:00Z"/>
          <w:rFonts w:ascii="Consolas" w:eastAsiaTheme="minorHAnsi" w:hAnsi="Consolas" w:cs="Lucida Sans Typewriter"/>
          <w:color w:val="268BD2"/>
          <w:sz w:val="16"/>
          <w:szCs w:val="16"/>
        </w:rPr>
      </w:pPr>
      <w:ins w:id="581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A493630" w14:textId="77777777" w:rsidR="007B26CB" w:rsidRPr="007B26CB" w:rsidRDefault="007B26CB" w:rsidP="007B26CB">
      <w:pPr>
        <w:rPr>
          <w:ins w:id="5815" w:author="Greg Stoike" w:date="2018-11-30T10:52:00Z"/>
          <w:rFonts w:ascii="Consolas" w:eastAsiaTheme="minorHAnsi" w:hAnsi="Consolas" w:cs="Lucida Sans Typewriter"/>
          <w:color w:val="268BD2"/>
          <w:sz w:val="16"/>
          <w:szCs w:val="16"/>
        </w:rPr>
      </w:pPr>
      <w:ins w:id="5816" w:author="Greg Stoike" w:date="2018-11-30T10:52:00Z">
        <w:r w:rsidRPr="007B26CB">
          <w:rPr>
            <w:rFonts w:ascii="Consolas" w:eastAsiaTheme="minorHAnsi" w:hAnsi="Consolas" w:cs="Lucida Sans Typewriter"/>
            <w:color w:val="268BD2"/>
            <w:sz w:val="16"/>
            <w:szCs w:val="16"/>
          </w:rPr>
          <w:t xml:space="preserve">                  &lt;BlueprintReference idRef="4-CR"/&gt;</w:t>
        </w:r>
      </w:ins>
    </w:p>
    <w:p w14:paraId="15B0D1BE" w14:textId="77777777" w:rsidR="007B26CB" w:rsidRPr="007B26CB" w:rsidRDefault="007B26CB" w:rsidP="007B26CB">
      <w:pPr>
        <w:rPr>
          <w:ins w:id="5817" w:author="Greg Stoike" w:date="2018-11-30T10:52:00Z"/>
          <w:rFonts w:ascii="Consolas" w:eastAsiaTheme="minorHAnsi" w:hAnsi="Consolas" w:cs="Lucida Sans Typewriter"/>
          <w:color w:val="268BD2"/>
          <w:sz w:val="16"/>
          <w:szCs w:val="16"/>
        </w:rPr>
      </w:pPr>
      <w:ins w:id="5818" w:author="Greg Stoike" w:date="2018-11-30T10:52:00Z">
        <w:r w:rsidRPr="007B26CB">
          <w:rPr>
            <w:rFonts w:ascii="Consolas" w:eastAsiaTheme="minorHAnsi" w:hAnsi="Consolas" w:cs="Lucida Sans Typewriter"/>
            <w:color w:val="268BD2"/>
            <w:sz w:val="16"/>
            <w:szCs w:val="16"/>
          </w:rPr>
          <w:t xml:space="preserve">                  &lt;BlueprintReference idRef="4-CR|4-11"/&gt;</w:t>
        </w:r>
      </w:ins>
    </w:p>
    <w:p w14:paraId="3B6B14A1" w14:textId="77777777" w:rsidR="007B26CB" w:rsidRPr="007B26CB" w:rsidRDefault="007B26CB" w:rsidP="007B26CB">
      <w:pPr>
        <w:rPr>
          <w:ins w:id="5819" w:author="Greg Stoike" w:date="2018-11-30T10:52:00Z"/>
          <w:rFonts w:ascii="Consolas" w:eastAsiaTheme="minorHAnsi" w:hAnsi="Consolas" w:cs="Lucida Sans Typewriter"/>
          <w:color w:val="268BD2"/>
          <w:sz w:val="16"/>
          <w:szCs w:val="16"/>
        </w:rPr>
      </w:pPr>
      <w:ins w:id="5820" w:author="Greg Stoike" w:date="2018-11-30T10:52:00Z">
        <w:r w:rsidRPr="007B26CB">
          <w:rPr>
            <w:rFonts w:ascii="Consolas" w:eastAsiaTheme="minorHAnsi" w:hAnsi="Consolas" w:cs="Lucida Sans Typewriter"/>
            <w:color w:val="268BD2"/>
            <w:sz w:val="16"/>
            <w:szCs w:val="16"/>
          </w:rPr>
          <w:t xml:space="preserve">                &lt;/BlueprintReferences&gt;</w:t>
        </w:r>
      </w:ins>
    </w:p>
    <w:p w14:paraId="16033D95" w14:textId="77777777" w:rsidR="007B26CB" w:rsidRPr="007B26CB" w:rsidRDefault="007B26CB" w:rsidP="007B26CB">
      <w:pPr>
        <w:rPr>
          <w:ins w:id="5821" w:author="Greg Stoike" w:date="2018-11-30T10:52:00Z"/>
          <w:rFonts w:ascii="Consolas" w:eastAsiaTheme="minorHAnsi" w:hAnsi="Consolas" w:cs="Lucida Sans Typewriter"/>
          <w:color w:val="268BD2"/>
          <w:sz w:val="16"/>
          <w:szCs w:val="16"/>
        </w:rPr>
      </w:pPr>
      <w:ins w:id="5822" w:author="Greg Stoike" w:date="2018-11-30T10:52:00Z">
        <w:r w:rsidRPr="007B26CB">
          <w:rPr>
            <w:rFonts w:ascii="Consolas" w:eastAsiaTheme="minorHAnsi" w:hAnsi="Consolas" w:cs="Lucida Sans Typewriter"/>
            <w:color w:val="268BD2"/>
            <w:sz w:val="16"/>
            <w:szCs w:val="16"/>
          </w:rPr>
          <w:t xml:space="preserve">              &lt;/Item&gt;</w:t>
        </w:r>
      </w:ins>
    </w:p>
    <w:p w14:paraId="155E2F7C" w14:textId="77777777" w:rsidR="007B26CB" w:rsidRPr="007B26CB" w:rsidRDefault="007B26CB" w:rsidP="007B26CB">
      <w:pPr>
        <w:rPr>
          <w:ins w:id="5823" w:author="Greg Stoike" w:date="2018-11-30T10:52:00Z"/>
          <w:rFonts w:ascii="Consolas" w:eastAsiaTheme="minorHAnsi" w:hAnsi="Consolas" w:cs="Lucida Sans Typewriter"/>
          <w:color w:val="268BD2"/>
          <w:sz w:val="16"/>
          <w:szCs w:val="16"/>
        </w:rPr>
      </w:pPr>
      <w:ins w:id="5824" w:author="Greg Stoike" w:date="2018-11-30T10:52:00Z">
        <w:r w:rsidRPr="007B26CB">
          <w:rPr>
            <w:rFonts w:ascii="Consolas" w:eastAsiaTheme="minorHAnsi" w:hAnsi="Consolas" w:cs="Lucida Sans Typewriter"/>
            <w:color w:val="268BD2"/>
            <w:sz w:val="16"/>
            <w:szCs w:val="16"/>
          </w:rPr>
          <w:lastRenderedPageBreak/>
          <w:t xml:space="preserve">            &lt;/ItemGroup&gt;</w:t>
        </w:r>
      </w:ins>
    </w:p>
    <w:p w14:paraId="59505DEB" w14:textId="77777777" w:rsidR="007B26CB" w:rsidRPr="007B26CB" w:rsidRDefault="007B26CB" w:rsidP="007B26CB">
      <w:pPr>
        <w:rPr>
          <w:ins w:id="5825" w:author="Greg Stoike" w:date="2018-11-30T10:52:00Z"/>
          <w:rFonts w:ascii="Consolas" w:eastAsiaTheme="minorHAnsi" w:hAnsi="Consolas" w:cs="Lucida Sans Typewriter"/>
          <w:color w:val="268BD2"/>
          <w:sz w:val="16"/>
          <w:szCs w:val="16"/>
        </w:rPr>
      </w:pPr>
      <w:ins w:id="5826" w:author="Greg Stoike" w:date="2018-11-30T10:52:00Z">
        <w:r w:rsidRPr="007B26CB">
          <w:rPr>
            <w:rFonts w:ascii="Consolas" w:eastAsiaTheme="minorHAnsi" w:hAnsi="Consolas" w:cs="Lucida Sans Typewriter"/>
            <w:color w:val="268BD2"/>
            <w:sz w:val="16"/>
            <w:szCs w:val="16"/>
          </w:rPr>
          <w:t xml:space="preserve">            &lt;ItemGroup maxItems="ALL" maxResponses="0" id="30524"&gt;</w:t>
        </w:r>
      </w:ins>
    </w:p>
    <w:p w14:paraId="7B2FF136" w14:textId="77777777" w:rsidR="007B26CB" w:rsidRPr="007B26CB" w:rsidRDefault="007B26CB" w:rsidP="007B26CB">
      <w:pPr>
        <w:rPr>
          <w:ins w:id="5827" w:author="Greg Stoike" w:date="2018-11-30T10:52:00Z"/>
          <w:rFonts w:ascii="Consolas" w:eastAsiaTheme="minorHAnsi" w:hAnsi="Consolas" w:cs="Lucida Sans Typewriter"/>
          <w:color w:val="268BD2"/>
          <w:sz w:val="16"/>
          <w:szCs w:val="16"/>
        </w:rPr>
      </w:pPr>
      <w:ins w:id="582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id="30524" type="HTQ"&gt;</w:t>
        </w:r>
      </w:ins>
    </w:p>
    <w:p w14:paraId="79459395" w14:textId="77777777" w:rsidR="007B26CB" w:rsidRPr="007B26CB" w:rsidRDefault="007B26CB" w:rsidP="007B26CB">
      <w:pPr>
        <w:rPr>
          <w:ins w:id="5829" w:author="Greg Stoike" w:date="2018-11-30T10:52:00Z"/>
          <w:rFonts w:ascii="Consolas" w:eastAsiaTheme="minorHAnsi" w:hAnsi="Consolas" w:cs="Lucida Sans Typewriter"/>
          <w:color w:val="268BD2"/>
          <w:sz w:val="16"/>
          <w:szCs w:val="16"/>
        </w:rPr>
      </w:pPr>
      <w:ins w:id="5830" w:author="Greg Stoike" w:date="2018-11-30T10:52:00Z">
        <w:r w:rsidRPr="007B26CB">
          <w:rPr>
            <w:rFonts w:ascii="Consolas" w:eastAsiaTheme="minorHAnsi" w:hAnsi="Consolas" w:cs="Lucida Sans Typewriter"/>
            <w:color w:val="268BD2"/>
            <w:sz w:val="16"/>
            <w:szCs w:val="16"/>
          </w:rPr>
          <w:t xml:space="preserve">                &lt;PoolProperties&gt;</w:t>
        </w:r>
      </w:ins>
    </w:p>
    <w:p w14:paraId="7D3BBBC7" w14:textId="77777777" w:rsidR="007B26CB" w:rsidRPr="007B26CB" w:rsidRDefault="007B26CB" w:rsidP="007B26CB">
      <w:pPr>
        <w:rPr>
          <w:ins w:id="5831" w:author="Greg Stoike" w:date="2018-11-30T10:52:00Z"/>
          <w:rFonts w:ascii="Consolas" w:eastAsiaTheme="minorHAnsi" w:hAnsi="Consolas" w:cs="Lucida Sans Typewriter"/>
          <w:color w:val="268BD2"/>
          <w:sz w:val="16"/>
          <w:szCs w:val="16"/>
        </w:rPr>
      </w:pPr>
      <w:ins w:id="5832"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779FBCD9" w14:textId="77777777" w:rsidR="007B26CB" w:rsidRPr="007B26CB" w:rsidRDefault="007B26CB" w:rsidP="007B26CB">
      <w:pPr>
        <w:rPr>
          <w:ins w:id="5833" w:author="Greg Stoike" w:date="2018-11-30T10:52:00Z"/>
          <w:rFonts w:ascii="Consolas" w:eastAsiaTheme="minorHAnsi" w:hAnsi="Consolas" w:cs="Lucida Sans Typewriter"/>
          <w:color w:val="268BD2"/>
          <w:sz w:val="16"/>
          <w:szCs w:val="16"/>
        </w:rPr>
      </w:pPr>
      <w:ins w:id="583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461CBEE7" w14:textId="77777777" w:rsidR="007B26CB" w:rsidRPr="007B26CB" w:rsidRDefault="007B26CB" w:rsidP="007B26CB">
      <w:pPr>
        <w:rPr>
          <w:ins w:id="5835" w:author="Greg Stoike" w:date="2018-11-30T10:52:00Z"/>
          <w:rFonts w:ascii="Consolas" w:eastAsiaTheme="minorHAnsi" w:hAnsi="Consolas" w:cs="Lucida Sans Typewriter"/>
          <w:color w:val="268BD2"/>
          <w:sz w:val="16"/>
          <w:szCs w:val="16"/>
        </w:rPr>
      </w:pPr>
      <w:ins w:id="583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57D47750" w14:textId="77777777" w:rsidR="007B26CB" w:rsidRPr="007B26CB" w:rsidRDefault="007B26CB" w:rsidP="007B26CB">
      <w:pPr>
        <w:rPr>
          <w:ins w:id="5837" w:author="Greg Stoike" w:date="2018-11-30T10:52:00Z"/>
          <w:rFonts w:ascii="Consolas" w:eastAsiaTheme="minorHAnsi" w:hAnsi="Consolas" w:cs="Lucida Sans Typewriter"/>
          <w:color w:val="268BD2"/>
          <w:sz w:val="16"/>
          <w:szCs w:val="16"/>
        </w:rPr>
      </w:pPr>
      <w:ins w:id="5838"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0CF21846" w14:textId="77777777" w:rsidR="007B26CB" w:rsidRPr="007B26CB" w:rsidRDefault="007B26CB" w:rsidP="007B26CB">
      <w:pPr>
        <w:rPr>
          <w:ins w:id="5839" w:author="Greg Stoike" w:date="2018-11-30T10:52:00Z"/>
          <w:rFonts w:ascii="Consolas" w:eastAsiaTheme="minorHAnsi" w:hAnsi="Consolas" w:cs="Lucida Sans Typewriter"/>
          <w:color w:val="268BD2"/>
          <w:sz w:val="16"/>
          <w:szCs w:val="16"/>
        </w:rPr>
      </w:pPr>
      <w:ins w:id="5840"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3E99F199" w14:textId="77777777" w:rsidR="007B26CB" w:rsidRPr="007B26CB" w:rsidRDefault="007B26CB" w:rsidP="007B26CB">
      <w:pPr>
        <w:rPr>
          <w:ins w:id="5841" w:author="Greg Stoike" w:date="2018-11-30T10:52:00Z"/>
          <w:rFonts w:ascii="Consolas" w:eastAsiaTheme="minorHAnsi" w:hAnsi="Consolas" w:cs="Lucida Sans Typewriter"/>
          <w:color w:val="268BD2"/>
          <w:sz w:val="16"/>
          <w:szCs w:val="16"/>
        </w:rPr>
      </w:pPr>
      <w:ins w:id="584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2D64EF4" w14:textId="77777777" w:rsidR="007B26CB" w:rsidRPr="007B26CB" w:rsidRDefault="007B26CB" w:rsidP="007B26CB">
      <w:pPr>
        <w:rPr>
          <w:ins w:id="5843" w:author="Greg Stoike" w:date="2018-11-30T10:52:00Z"/>
          <w:rFonts w:ascii="Consolas" w:eastAsiaTheme="minorHAnsi" w:hAnsi="Consolas" w:cs="Lucida Sans Typewriter"/>
          <w:color w:val="268BD2"/>
          <w:sz w:val="16"/>
          <w:szCs w:val="16"/>
        </w:rPr>
      </w:pPr>
      <w:ins w:id="5844"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629FAE58" w14:textId="77777777" w:rsidR="007B26CB" w:rsidRPr="007B26CB" w:rsidRDefault="007B26CB" w:rsidP="007B26CB">
      <w:pPr>
        <w:rPr>
          <w:ins w:id="5845" w:author="Greg Stoike" w:date="2018-11-30T10:52:00Z"/>
          <w:rFonts w:ascii="Consolas" w:eastAsiaTheme="minorHAnsi" w:hAnsi="Consolas" w:cs="Lucida Sans Typewriter"/>
          <w:color w:val="268BD2"/>
          <w:sz w:val="16"/>
          <w:szCs w:val="16"/>
        </w:rPr>
      </w:pPr>
      <w:ins w:id="5846"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22F05FA8" w14:textId="77777777" w:rsidR="007B26CB" w:rsidRPr="007B26CB" w:rsidRDefault="007B26CB" w:rsidP="007B26CB">
      <w:pPr>
        <w:rPr>
          <w:ins w:id="5847" w:author="Greg Stoike" w:date="2018-11-30T10:52:00Z"/>
          <w:rFonts w:ascii="Consolas" w:eastAsiaTheme="minorHAnsi" w:hAnsi="Consolas" w:cs="Lucida Sans Typewriter"/>
          <w:color w:val="268BD2"/>
          <w:sz w:val="16"/>
          <w:szCs w:val="16"/>
        </w:rPr>
      </w:pPr>
      <w:ins w:id="584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7A9262E8" w14:textId="77777777" w:rsidR="007B26CB" w:rsidRPr="007B26CB" w:rsidRDefault="007B26CB" w:rsidP="007B26CB">
      <w:pPr>
        <w:rPr>
          <w:ins w:id="5849" w:author="Greg Stoike" w:date="2018-11-30T10:52:00Z"/>
          <w:rFonts w:ascii="Consolas" w:eastAsiaTheme="minorHAnsi" w:hAnsi="Consolas" w:cs="Lucida Sans Typewriter"/>
          <w:color w:val="268BD2"/>
          <w:sz w:val="16"/>
          <w:szCs w:val="16"/>
        </w:rPr>
      </w:pPr>
      <w:ins w:id="585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5CE944EE" w14:textId="77777777" w:rsidR="007B26CB" w:rsidRPr="007B26CB" w:rsidRDefault="007B26CB" w:rsidP="007B26CB">
      <w:pPr>
        <w:rPr>
          <w:ins w:id="5851" w:author="Greg Stoike" w:date="2018-11-30T10:52:00Z"/>
          <w:rFonts w:ascii="Consolas" w:eastAsiaTheme="minorHAnsi" w:hAnsi="Consolas" w:cs="Lucida Sans Typewriter"/>
          <w:color w:val="268BD2"/>
          <w:sz w:val="16"/>
          <w:szCs w:val="16"/>
        </w:rPr>
      </w:pPr>
      <w:ins w:id="5852" w:author="Greg Stoike" w:date="2018-11-30T10:52:00Z">
        <w:r w:rsidRPr="007B26CB">
          <w:rPr>
            <w:rFonts w:ascii="Consolas" w:eastAsiaTheme="minorHAnsi" w:hAnsi="Consolas" w:cs="Lucida Sans Typewriter"/>
            <w:color w:val="268BD2"/>
            <w:sz w:val="16"/>
            <w:szCs w:val="16"/>
          </w:rPr>
          <w:t xml:space="preserve">                &lt;/PoolProperties&gt;</w:t>
        </w:r>
      </w:ins>
    </w:p>
    <w:p w14:paraId="7C0658F7" w14:textId="77777777" w:rsidR="007B26CB" w:rsidRPr="007B26CB" w:rsidRDefault="007B26CB" w:rsidP="007B26CB">
      <w:pPr>
        <w:rPr>
          <w:ins w:id="5853" w:author="Greg Stoike" w:date="2018-11-30T10:52:00Z"/>
          <w:rFonts w:ascii="Consolas" w:eastAsiaTheme="minorHAnsi" w:hAnsi="Consolas" w:cs="Lucida Sans Typewriter"/>
          <w:color w:val="268BD2"/>
          <w:sz w:val="16"/>
          <w:szCs w:val="16"/>
        </w:rPr>
      </w:pPr>
      <w:ins w:id="5854" w:author="Greg Stoike" w:date="2018-11-30T10:52:00Z">
        <w:r w:rsidRPr="007B26CB">
          <w:rPr>
            <w:rFonts w:ascii="Consolas" w:eastAsiaTheme="minorHAnsi" w:hAnsi="Consolas" w:cs="Lucida Sans Typewriter"/>
            <w:color w:val="268BD2"/>
            <w:sz w:val="16"/>
            <w:szCs w:val="16"/>
          </w:rPr>
          <w:t xml:space="preserve">                &lt;Presentations&gt;</w:t>
        </w:r>
      </w:ins>
    </w:p>
    <w:p w14:paraId="1A8FFB43" w14:textId="77777777" w:rsidR="007B26CB" w:rsidRPr="007B26CB" w:rsidRDefault="007B26CB" w:rsidP="007B26CB">
      <w:pPr>
        <w:rPr>
          <w:ins w:id="5855" w:author="Greg Stoike" w:date="2018-11-30T10:52:00Z"/>
          <w:rFonts w:ascii="Consolas" w:eastAsiaTheme="minorHAnsi" w:hAnsi="Consolas" w:cs="Lucida Sans Typewriter"/>
          <w:color w:val="268BD2"/>
          <w:sz w:val="16"/>
          <w:szCs w:val="16"/>
        </w:rPr>
      </w:pPr>
      <w:ins w:id="585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0A6F2D0" w14:textId="77777777" w:rsidR="007B26CB" w:rsidRPr="007B26CB" w:rsidRDefault="007B26CB" w:rsidP="007B26CB">
      <w:pPr>
        <w:rPr>
          <w:ins w:id="5857" w:author="Greg Stoike" w:date="2018-11-30T10:52:00Z"/>
          <w:rFonts w:ascii="Consolas" w:eastAsiaTheme="minorHAnsi" w:hAnsi="Consolas" w:cs="Lucida Sans Typewriter"/>
          <w:color w:val="268BD2"/>
          <w:sz w:val="16"/>
          <w:szCs w:val="16"/>
        </w:rPr>
      </w:pPr>
      <w:ins w:id="585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FBDD540" w14:textId="77777777" w:rsidR="007B26CB" w:rsidRPr="007B26CB" w:rsidRDefault="007B26CB" w:rsidP="007B26CB">
      <w:pPr>
        <w:rPr>
          <w:ins w:id="5859" w:author="Greg Stoike" w:date="2018-11-30T10:52:00Z"/>
          <w:rFonts w:ascii="Consolas" w:eastAsiaTheme="minorHAnsi" w:hAnsi="Consolas" w:cs="Lucida Sans Typewriter"/>
          <w:color w:val="268BD2"/>
          <w:sz w:val="16"/>
          <w:szCs w:val="16"/>
        </w:rPr>
      </w:pPr>
      <w:ins w:id="5860" w:author="Greg Stoike" w:date="2018-11-30T10:52:00Z">
        <w:r w:rsidRPr="007B26CB">
          <w:rPr>
            <w:rFonts w:ascii="Consolas" w:eastAsiaTheme="minorHAnsi" w:hAnsi="Consolas" w:cs="Lucida Sans Typewriter"/>
            <w:color w:val="268BD2"/>
            <w:sz w:val="16"/>
            <w:szCs w:val="16"/>
          </w:rPr>
          <w:t xml:space="preserve">                &lt;/Presentations&gt;</w:t>
        </w:r>
      </w:ins>
    </w:p>
    <w:p w14:paraId="70AAE139" w14:textId="77777777" w:rsidR="007B26CB" w:rsidRPr="007B26CB" w:rsidRDefault="007B26CB" w:rsidP="007B26CB">
      <w:pPr>
        <w:rPr>
          <w:ins w:id="5861" w:author="Greg Stoike" w:date="2018-11-30T10:52:00Z"/>
          <w:rFonts w:ascii="Consolas" w:eastAsiaTheme="minorHAnsi" w:hAnsi="Consolas" w:cs="Lucida Sans Typewriter"/>
          <w:color w:val="268BD2"/>
          <w:sz w:val="16"/>
          <w:szCs w:val="16"/>
        </w:rPr>
      </w:pPr>
      <w:ins w:id="5862" w:author="Greg Stoike" w:date="2018-11-30T10:52:00Z">
        <w:r w:rsidRPr="007B26CB">
          <w:rPr>
            <w:rFonts w:ascii="Consolas" w:eastAsiaTheme="minorHAnsi" w:hAnsi="Consolas" w:cs="Lucida Sans Typewriter"/>
            <w:color w:val="268BD2"/>
            <w:sz w:val="16"/>
            <w:szCs w:val="16"/>
          </w:rPr>
          <w:t xml:space="preserve">                &lt;ItemScoreDimensions&gt;</w:t>
        </w:r>
      </w:ins>
    </w:p>
    <w:p w14:paraId="668F33E7" w14:textId="77777777" w:rsidR="007B26CB" w:rsidRPr="007B26CB" w:rsidRDefault="007B26CB" w:rsidP="007B26CB">
      <w:pPr>
        <w:rPr>
          <w:ins w:id="5863" w:author="Greg Stoike" w:date="2018-11-30T10:52:00Z"/>
          <w:rFonts w:ascii="Consolas" w:eastAsiaTheme="minorHAnsi" w:hAnsi="Consolas" w:cs="Lucida Sans Typewriter"/>
          <w:color w:val="268BD2"/>
          <w:sz w:val="16"/>
          <w:szCs w:val="16"/>
        </w:rPr>
      </w:pPr>
      <w:ins w:id="5864"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EC709D9" w14:textId="77777777" w:rsidR="007B26CB" w:rsidRPr="007B26CB" w:rsidRDefault="007B26CB" w:rsidP="007B26CB">
      <w:pPr>
        <w:rPr>
          <w:ins w:id="5865" w:author="Greg Stoike" w:date="2018-11-30T10:52:00Z"/>
          <w:rFonts w:ascii="Consolas" w:eastAsiaTheme="minorHAnsi" w:hAnsi="Consolas" w:cs="Lucida Sans Typewriter"/>
          <w:color w:val="268BD2"/>
          <w:sz w:val="16"/>
          <w:szCs w:val="16"/>
        </w:rPr>
      </w:pPr>
      <w:ins w:id="5866" w:author="Greg Stoike" w:date="2018-11-30T10:52:00Z">
        <w:r w:rsidRPr="007B26CB">
          <w:rPr>
            <w:rFonts w:ascii="Consolas" w:eastAsiaTheme="minorHAnsi" w:hAnsi="Consolas" w:cs="Lucida Sans Typewriter"/>
            <w:color w:val="268BD2"/>
            <w:sz w:val="16"/>
            <w:szCs w:val="16"/>
          </w:rPr>
          <w:t xml:space="preserve">                    &lt;ItemScoreParameter value="0.6428200006484985" measurementParameter="a"/&gt;</w:t>
        </w:r>
      </w:ins>
    </w:p>
    <w:p w14:paraId="54D19702" w14:textId="77777777" w:rsidR="007B26CB" w:rsidRPr="007B26CB" w:rsidRDefault="007B26CB" w:rsidP="007B26CB">
      <w:pPr>
        <w:rPr>
          <w:ins w:id="5867" w:author="Greg Stoike" w:date="2018-11-30T10:52:00Z"/>
          <w:rFonts w:ascii="Consolas" w:eastAsiaTheme="minorHAnsi" w:hAnsi="Consolas" w:cs="Lucida Sans Typewriter"/>
          <w:color w:val="268BD2"/>
          <w:sz w:val="16"/>
          <w:szCs w:val="16"/>
        </w:rPr>
      </w:pPr>
      <w:ins w:id="5868" w:author="Greg Stoike" w:date="2018-11-30T10:52:00Z">
        <w:r w:rsidRPr="007B26CB">
          <w:rPr>
            <w:rFonts w:ascii="Consolas" w:eastAsiaTheme="minorHAnsi" w:hAnsi="Consolas" w:cs="Lucida Sans Typewriter"/>
            <w:color w:val="268BD2"/>
            <w:sz w:val="16"/>
            <w:szCs w:val="16"/>
          </w:rPr>
          <w:t xml:space="preserve">                    &lt;ItemScoreParameter value="0.21755999326705933" measurementParameter="b"/&gt;</w:t>
        </w:r>
      </w:ins>
    </w:p>
    <w:p w14:paraId="079B0504" w14:textId="77777777" w:rsidR="007B26CB" w:rsidRPr="007B26CB" w:rsidRDefault="007B26CB" w:rsidP="007B26CB">
      <w:pPr>
        <w:rPr>
          <w:ins w:id="5869" w:author="Greg Stoike" w:date="2018-11-30T10:52:00Z"/>
          <w:rFonts w:ascii="Consolas" w:eastAsiaTheme="minorHAnsi" w:hAnsi="Consolas" w:cs="Lucida Sans Typewriter"/>
          <w:color w:val="268BD2"/>
          <w:sz w:val="16"/>
          <w:szCs w:val="16"/>
        </w:rPr>
      </w:pPr>
      <w:ins w:id="5870"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611C2366" w14:textId="77777777" w:rsidR="007B26CB" w:rsidRPr="007B26CB" w:rsidRDefault="007B26CB" w:rsidP="007B26CB">
      <w:pPr>
        <w:rPr>
          <w:ins w:id="5871" w:author="Greg Stoike" w:date="2018-11-30T10:52:00Z"/>
          <w:rFonts w:ascii="Consolas" w:eastAsiaTheme="minorHAnsi" w:hAnsi="Consolas" w:cs="Lucida Sans Typewriter"/>
          <w:color w:val="268BD2"/>
          <w:sz w:val="16"/>
          <w:szCs w:val="16"/>
        </w:rPr>
      </w:pPr>
      <w:ins w:id="5872" w:author="Greg Stoike" w:date="2018-11-30T10:52:00Z">
        <w:r w:rsidRPr="007B26CB">
          <w:rPr>
            <w:rFonts w:ascii="Consolas" w:eastAsiaTheme="minorHAnsi" w:hAnsi="Consolas" w:cs="Lucida Sans Typewriter"/>
            <w:color w:val="268BD2"/>
            <w:sz w:val="16"/>
            <w:szCs w:val="16"/>
          </w:rPr>
          <w:t xml:space="preserve">                  &lt;/ItemScoreDimension&gt;</w:t>
        </w:r>
      </w:ins>
    </w:p>
    <w:p w14:paraId="0F86DBB2" w14:textId="77777777" w:rsidR="007B26CB" w:rsidRPr="007B26CB" w:rsidRDefault="007B26CB" w:rsidP="007B26CB">
      <w:pPr>
        <w:rPr>
          <w:ins w:id="5873" w:author="Greg Stoike" w:date="2018-11-30T10:52:00Z"/>
          <w:rFonts w:ascii="Consolas" w:eastAsiaTheme="minorHAnsi" w:hAnsi="Consolas" w:cs="Lucida Sans Typewriter"/>
          <w:color w:val="268BD2"/>
          <w:sz w:val="16"/>
          <w:szCs w:val="16"/>
        </w:rPr>
      </w:pPr>
      <w:ins w:id="5874" w:author="Greg Stoike" w:date="2018-11-30T10:52:00Z">
        <w:r w:rsidRPr="007B26CB">
          <w:rPr>
            <w:rFonts w:ascii="Consolas" w:eastAsiaTheme="minorHAnsi" w:hAnsi="Consolas" w:cs="Lucida Sans Typewriter"/>
            <w:color w:val="268BD2"/>
            <w:sz w:val="16"/>
            <w:szCs w:val="16"/>
          </w:rPr>
          <w:t xml:space="preserve">                &lt;/ItemScoreDimensions&gt;</w:t>
        </w:r>
      </w:ins>
    </w:p>
    <w:p w14:paraId="43A6F4C2" w14:textId="77777777" w:rsidR="007B26CB" w:rsidRPr="007B26CB" w:rsidRDefault="007B26CB" w:rsidP="007B26CB">
      <w:pPr>
        <w:rPr>
          <w:ins w:id="5875" w:author="Greg Stoike" w:date="2018-11-30T10:52:00Z"/>
          <w:rFonts w:ascii="Consolas" w:eastAsiaTheme="minorHAnsi" w:hAnsi="Consolas" w:cs="Lucida Sans Typewriter"/>
          <w:color w:val="268BD2"/>
          <w:sz w:val="16"/>
          <w:szCs w:val="16"/>
        </w:rPr>
      </w:pPr>
      <w:ins w:id="5876" w:author="Greg Stoike" w:date="2018-11-30T10:52:00Z">
        <w:r w:rsidRPr="007B26CB">
          <w:rPr>
            <w:rFonts w:ascii="Consolas" w:eastAsiaTheme="minorHAnsi" w:hAnsi="Consolas" w:cs="Lucida Sans Typewriter"/>
            <w:color w:val="268BD2"/>
            <w:sz w:val="16"/>
            <w:szCs w:val="16"/>
          </w:rPr>
          <w:t xml:space="preserve">                &lt;BlueprintReferences&gt;</w:t>
        </w:r>
      </w:ins>
    </w:p>
    <w:p w14:paraId="7708A00C" w14:textId="77777777" w:rsidR="007B26CB" w:rsidRPr="007B26CB" w:rsidRDefault="007B26CB" w:rsidP="007B26CB">
      <w:pPr>
        <w:rPr>
          <w:ins w:id="5877" w:author="Greg Stoike" w:date="2018-11-30T10:52:00Z"/>
          <w:rFonts w:ascii="Consolas" w:eastAsiaTheme="minorHAnsi" w:hAnsi="Consolas" w:cs="Lucida Sans Typewriter"/>
          <w:color w:val="268BD2"/>
          <w:sz w:val="16"/>
          <w:szCs w:val="16"/>
        </w:rPr>
      </w:pPr>
      <w:ins w:id="587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0F0E9F1" w14:textId="77777777" w:rsidR="007B26CB" w:rsidRPr="007B26CB" w:rsidRDefault="007B26CB" w:rsidP="007B26CB">
      <w:pPr>
        <w:rPr>
          <w:ins w:id="5879" w:author="Greg Stoike" w:date="2018-11-30T10:52:00Z"/>
          <w:rFonts w:ascii="Consolas" w:eastAsiaTheme="minorHAnsi" w:hAnsi="Consolas" w:cs="Lucida Sans Typewriter"/>
          <w:color w:val="268BD2"/>
          <w:sz w:val="16"/>
          <w:szCs w:val="16"/>
        </w:rPr>
      </w:pPr>
      <w:ins w:id="5880" w:author="Greg Stoike" w:date="2018-11-30T10:52:00Z">
        <w:r w:rsidRPr="007B26CB">
          <w:rPr>
            <w:rFonts w:ascii="Consolas" w:eastAsiaTheme="minorHAnsi" w:hAnsi="Consolas" w:cs="Lucida Sans Typewriter"/>
            <w:color w:val="268BD2"/>
            <w:sz w:val="16"/>
            <w:szCs w:val="16"/>
          </w:rPr>
          <w:t xml:space="preserve">                  &lt;BlueprintReference idRef="2-W"/&gt;</w:t>
        </w:r>
      </w:ins>
    </w:p>
    <w:p w14:paraId="554B8683" w14:textId="77777777" w:rsidR="007B26CB" w:rsidRPr="007B26CB" w:rsidRDefault="007B26CB" w:rsidP="007B26CB">
      <w:pPr>
        <w:rPr>
          <w:ins w:id="5881" w:author="Greg Stoike" w:date="2018-11-30T10:52:00Z"/>
          <w:rFonts w:ascii="Consolas" w:eastAsiaTheme="minorHAnsi" w:hAnsi="Consolas" w:cs="Lucida Sans Typewriter"/>
          <w:color w:val="268BD2"/>
          <w:sz w:val="16"/>
          <w:szCs w:val="16"/>
        </w:rPr>
      </w:pPr>
      <w:ins w:id="5882" w:author="Greg Stoike" w:date="2018-11-30T10:52:00Z">
        <w:r w:rsidRPr="007B26CB">
          <w:rPr>
            <w:rFonts w:ascii="Consolas" w:eastAsiaTheme="minorHAnsi" w:hAnsi="Consolas" w:cs="Lucida Sans Typewriter"/>
            <w:color w:val="268BD2"/>
            <w:sz w:val="16"/>
            <w:szCs w:val="16"/>
          </w:rPr>
          <w:t xml:space="preserve">                  &lt;BlueprintReference idRef="2-W|9-11"/&gt;</w:t>
        </w:r>
      </w:ins>
    </w:p>
    <w:p w14:paraId="4D741FC3" w14:textId="77777777" w:rsidR="007B26CB" w:rsidRPr="007B26CB" w:rsidRDefault="007B26CB" w:rsidP="007B26CB">
      <w:pPr>
        <w:rPr>
          <w:ins w:id="5883" w:author="Greg Stoike" w:date="2018-11-30T10:52:00Z"/>
          <w:rFonts w:ascii="Consolas" w:eastAsiaTheme="minorHAnsi" w:hAnsi="Consolas" w:cs="Lucida Sans Typewriter"/>
          <w:color w:val="268BD2"/>
          <w:sz w:val="16"/>
          <w:szCs w:val="16"/>
        </w:rPr>
      </w:pPr>
      <w:ins w:id="5884"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7AF36350" w14:textId="77777777" w:rsidR="007B26CB" w:rsidRPr="007B26CB" w:rsidRDefault="007B26CB" w:rsidP="007B26CB">
      <w:pPr>
        <w:rPr>
          <w:ins w:id="5885" w:author="Greg Stoike" w:date="2018-11-30T10:52:00Z"/>
          <w:rFonts w:ascii="Consolas" w:eastAsiaTheme="minorHAnsi" w:hAnsi="Consolas" w:cs="Lucida Sans Typewriter"/>
          <w:color w:val="268BD2"/>
          <w:sz w:val="16"/>
          <w:szCs w:val="16"/>
        </w:rPr>
      </w:pPr>
      <w:ins w:id="5886" w:author="Greg Stoike" w:date="2018-11-30T10:52:00Z">
        <w:r w:rsidRPr="007B26CB">
          <w:rPr>
            <w:rFonts w:ascii="Consolas" w:eastAsiaTheme="minorHAnsi" w:hAnsi="Consolas" w:cs="Lucida Sans Typewriter"/>
            <w:color w:val="268BD2"/>
            <w:sz w:val="16"/>
            <w:szCs w:val="16"/>
          </w:rPr>
          <w:t xml:space="preserve">              &lt;/Item&gt;</w:t>
        </w:r>
      </w:ins>
    </w:p>
    <w:p w14:paraId="6635EE58" w14:textId="77777777" w:rsidR="007B26CB" w:rsidRPr="007B26CB" w:rsidRDefault="007B26CB" w:rsidP="007B26CB">
      <w:pPr>
        <w:rPr>
          <w:ins w:id="5887" w:author="Greg Stoike" w:date="2018-11-30T10:52:00Z"/>
          <w:rFonts w:ascii="Consolas" w:eastAsiaTheme="minorHAnsi" w:hAnsi="Consolas" w:cs="Lucida Sans Typewriter"/>
          <w:color w:val="268BD2"/>
          <w:sz w:val="16"/>
          <w:szCs w:val="16"/>
        </w:rPr>
      </w:pPr>
      <w:ins w:id="5888" w:author="Greg Stoike" w:date="2018-11-30T10:52:00Z">
        <w:r w:rsidRPr="007B26CB">
          <w:rPr>
            <w:rFonts w:ascii="Consolas" w:eastAsiaTheme="minorHAnsi" w:hAnsi="Consolas" w:cs="Lucida Sans Typewriter"/>
            <w:color w:val="268BD2"/>
            <w:sz w:val="16"/>
            <w:szCs w:val="16"/>
          </w:rPr>
          <w:t xml:space="preserve">            &lt;/ItemGroup&gt;</w:t>
        </w:r>
      </w:ins>
    </w:p>
    <w:p w14:paraId="3E059098" w14:textId="77777777" w:rsidR="007B26CB" w:rsidRPr="007B26CB" w:rsidRDefault="007B26CB" w:rsidP="007B26CB">
      <w:pPr>
        <w:rPr>
          <w:ins w:id="5889" w:author="Greg Stoike" w:date="2018-11-30T10:52:00Z"/>
          <w:rFonts w:ascii="Consolas" w:eastAsiaTheme="minorHAnsi" w:hAnsi="Consolas" w:cs="Lucida Sans Typewriter"/>
          <w:color w:val="268BD2"/>
          <w:sz w:val="16"/>
          <w:szCs w:val="16"/>
        </w:rPr>
      </w:pPr>
      <w:ins w:id="5890" w:author="Greg Stoike" w:date="2018-11-30T10:52:00Z">
        <w:r w:rsidRPr="007B26CB">
          <w:rPr>
            <w:rFonts w:ascii="Consolas" w:eastAsiaTheme="minorHAnsi" w:hAnsi="Consolas" w:cs="Lucida Sans Typewriter"/>
            <w:color w:val="268BD2"/>
            <w:sz w:val="16"/>
            <w:szCs w:val="16"/>
          </w:rPr>
          <w:t xml:space="preserve">            &lt;ItemGroup maxItems="ALL" maxResponses="ALL" id="44"&gt;</w:t>
        </w:r>
      </w:ins>
    </w:p>
    <w:p w14:paraId="7688DCE6" w14:textId="77777777" w:rsidR="007B26CB" w:rsidRPr="007B26CB" w:rsidRDefault="007B26CB" w:rsidP="007B26CB">
      <w:pPr>
        <w:rPr>
          <w:ins w:id="5891" w:author="Greg Stoike" w:date="2018-11-30T10:52:00Z"/>
          <w:rFonts w:ascii="Consolas" w:eastAsiaTheme="minorHAnsi" w:hAnsi="Consolas" w:cs="Lucida Sans Typewriter"/>
          <w:color w:val="268BD2"/>
          <w:sz w:val="16"/>
          <w:szCs w:val="16"/>
        </w:rPr>
      </w:pPr>
      <w:ins w:id="5892" w:author="Greg Stoike" w:date="2018-11-30T10:52:00Z">
        <w:r w:rsidRPr="007B26CB">
          <w:rPr>
            <w:rFonts w:ascii="Consolas" w:eastAsiaTheme="minorHAnsi" w:hAnsi="Consolas" w:cs="Lucida Sans Typewriter"/>
            <w:color w:val="268BD2"/>
            <w:sz w:val="16"/>
            <w:szCs w:val="16"/>
          </w:rPr>
          <w:t xml:space="preserve">              &lt;Stimulus id="44"/&gt;</w:t>
        </w:r>
      </w:ins>
    </w:p>
    <w:p w14:paraId="7B8F60E8" w14:textId="77777777" w:rsidR="007B26CB" w:rsidRPr="007B26CB" w:rsidRDefault="007B26CB" w:rsidP="007B26CB">
      <w:pPr>
        <w:rPr>
          <w:ins w:id="5893" w:author="Greg Stoike" w:date="2018-11-30T10:52:00Z"/>
          <w:rFonts w:ascii="Consolas" w:eastAsiaTheme="minorHAnsi" w:hAnsi="Consolas" w:cs="Lucida Sans Typewriter"/>
          <w:color w:val="268BD2"/>
          <w:sz w:val="16"/>
          <w:szCs w:val="16"/>
        </w:rPr>
      </w:pPr>
      <w:ins w:id="589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id="42135" type="MC"&gt;</w:t>
        </w:r>
      </w:ins>
    </w:p>
    <w:p w14:paraId="4685A023" w14:textId="77777777" w:rsidR="007B26CB" w:rsidRPr="007B26CB" w:rsidRDefault="007B26CB" w:rsidP="007B26CB">
      <w:pPr>
        <w:rPr>
          <w:ins w:id="5895" w:author="Greg Stoike" w:date="2018-11-30T10:52:00Z"/>
          <w:rFonts w:ascii="Consolas" w:eastAsiaTheme="minorHAnsi" w:hAnsi="Consolas" w:cs="Lucida Sans Typewriter"/>
          <w:color w:val="268BD2"/>
          <w:sz w:val="16"/>
          <w:szCs w:val="16"/>
        </w:rPr>
      </w:pPr>
      <w:ins w:id="5896" w:author="Greg Stoike" w:date="2018-11-30T10:52:00Z">
        <w:r w:rsidRPr="007B26CB">
          <w:rPr>
            <w:rFonts w:ascii="Consolas" w:eastAsiaTheme="minorHAnsi" w:hAnsi="Consolas" w:cs="Lucida Sans Typewriter"/>
            <w:color w:val="268BD2"/>
            <w:sz w:val="16"/>
            <w:szCs w:val="16"/>
          </w:rPr>
          <w:t xml:space="preserve">                &lt;PoolProperties&gt;</w:t>
        </w:r>
      </w:ins>
    </w:p>
    <w:p w14:paraId="0F5D424C" w14:textId="77777777" w:rsidR="007B26CB" w:rsidRPr="007B26CB" w:rsidRDefault="007B26CB" w:rsidP="007B26CB">
      <w:pPr>
        <w:rPr>
          <w:ins w:id="5897" w:author="Greg Stoike" w:date="2018-11-30T10:52:00Z"/>
          <w:rFonts w:ascii="Consolas" w:eastAsiaTheme="minorHAnsi" w:hAnsi="Consolas" w:cs="Lucida Sans Typewriter"/>
          <w:color w:val="268BD2"/>
          <w:sz w:val="16"/>
          <w:szCs w:val="16"/>
        </w:rPr>
      </w:pPr>
      <w:ins w:id="5898"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07C52073" w14:textId="77777777" w:rsidR="007B26CB" w:rsidRPr="007B26CB" w:rsidRDefault="007B26CB" w:rsidP="007B26CB">
      <w:pPr>
        <w:rPr>
          <w:ins w:id="5899" w:author="Greg Stoike" w:date="2018-11-30T10:52:00Z"/>
          <w:rFonts w:ascii="Consolas" w:eastAsiaTheme="minorHAnsi" w:hAnsi="Consolas" w:cs="Lucida Sans Typewriter"/>
          <w:color w:val="268BD2"/>
          <w:sz w:val="16"/>
          <w:szCs w:val="16"/>
        </w:rPr>
      </w:pPr>
      <w:ins w:id="590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07A9027" w14:textId="77777777" w:rsidR="007B26CB" w:rsidRPr="007B26CB" w:rsidRDefault="007B26CB" w:rsidP="007B26CB">
      <w:pPr>
        <w:rPr>
          <w:ins w:id="5901" w:author="Greg Stoike" w:date="2018-11-30T10:52:00Z"/>
          <w:rFonts w:ascii="Consolas" w:eastAsiaTheme="minorHAnsi" w:hAnsi="Consolas" w:cs="Lucida Sans Typewriter"/>
          <w:color w:val="268BD2"/>
          <w:sz w:val="16"/>
          <w:szCs w:val="16"/>
        </w:rPr>
      </w:pPr>
      <w:ins w:id="5902"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8F900BB" w14:textId="77777777" w:rsidR="007B26CB" w:rsidRPr="007B26CB" w:rsidRDefault="007B26CB" w:rsidP="007B26CB">
      <w:pPr>
        <w:rPr>
          <w:ins w:id="5903" w:author="Greg Stoike" w:date="2018-11-30T10:52:00Z"/>
          <w:rFonts w:ascii="Consolas" w:eastAsiaTheme="minorHAnsi" w:hAnsi="Consolas" w:cs="Lucida Sans Typewriter"/>
          <w:color w:val="268BD2"/>
          <w:sz w:val="16"/>
          <w:szCs w:val="16"/>
        </w:rPr>
      </w:pPr>
      <w:ins w:id="5904"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339DFA99" w14:textId="77777777" w:rsidR="007B26CB" w:rsidRPr="007B26CB" w:rsidRDefault="007B26CB" w:rsidP="007B26CB">
      <w:pPr>
        <w:rPr>
          <w:ins w:id="5905" w:author="Greg Stoike" w:date="2018-11-30T10:52:00Z"/>
          <w:rFonts w:ascii="Consolas" w:eastAsiaTheme="minorHAnsi" w:hAnsi="Consolas" w:cs="Lucida Sans Typewriter"/>
          <w:color w:val="268BD2"/>
          <w:sz w:val="16"/>
          <w:szCs w:val="16"/>
        </w:rPr>
      </w:pPr>
      <w:ins w:id="5906"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4EA3924D" w14:textId="77777777" w:rsidR="007B26CB" w:rsidRPr="007B26CB" w:rsidRDefault="007B26CB" w:rsidP="007B26CB">
      <w:pPr>
        <w:rPr>
          <w:ins w:id="5907" w:author="Greg Stoike" w:date="2018-11-30T10:52:00Z"/>
          <w:rFonts w:ascii="Consolas" w:eastAsiaTheme="minorHAnsi" w:hAnsi="Consolas" w:cs="Lucida Sans Typewriter"/>
          <w:color w:val="268BD2"/>
          <w:sz w:val="16"/>
          <w:szCs w:val="16"/>
        </w:rPr>
      </w:pPr>
      <w:ins w:id="5908"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4308230" w14:textId="77777777" w:rsidR="007B26CB" w:rsidRPr="007B26CB" w:rsidRDefault="007B26CB" w:rsidP="007B26CB">
      <w:pPr>
        <w:rPr>
          <w:ins w:id="5909" w:author="Greg Stoike" w:date="2018-11-30T10:52:00Z"/>
          <w:rFonts w:ascii="Consolas" w:eastAsiaTheme="minorHAnsi" w:hAnsi="Consolas" w:cs="Lucida Sans Typewriter"/>
          <w:color w:val="268BD2"/>
          <w:sz w:val="16"/>
          <w:szCs w:val="16"/>
        </w:rPr>
      </w:pPr>
      <w:ins w:id="5910"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03FF7310" w14:textId="77777777" w:rsidR="007B26CB" w:rsidRPr="007B26CB" w:rsidRDefault="007B26CB" w:rsidP="007B26CB">
      <w:pPr>
        <w:rPr>
          <w:ins w:id="5911" w:author="Greg Stoike" w:date="2018-11-30T10:52:00Z"/>
          <w:rFonts w:ascii="Consolas" w:eastAsiaTheme="minorHAnsi" w:hAnsi="Consolas" w:cs="Lucida Sans Typewriter"/>
          <w:color w:val="268BD2"/>
          <w:sz w:val="16"/>
          <w:szCs w:val="16"/>
        </w:rPr>
      </w:pPr>
      <w:ins w:id="5912"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79EDD798" w14:textId="77777777" w:rsidR="007B26CB" w:rsidRPr="007B26CB" w:rsidRDefault="007B26CB" w:rsidP="007B26CB">
      <w:pPr>
        <w:rPr>
          <w:ins w:id="5913" w:author="Greg Stoike" w:date="2018-11-30T10:52:00Z"/>
          <w:rFonts w:ascii="Consolas" w:eastAsiaTheme="minorHAnsi" w:hAnsi="Consolas" w:cs="Lucida Sans Typewriter"/>
          <w:color w:val="268BD2"/>
          <w:sz w:val="16"/>
          <w:szCs w:val="16"/>
        </w:rPr>
      </w:pPr>
      <w:ins w:id="5914"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3474D78F" w14:textId="77777777" w:rsidR="007B26CB" w:rsidRPr="007B26CB" w:rsidRDefault="007B26CB" w:rsidP="007B26CB">
      <w:pPr>
        <w:rPr>
          <w:ins w:id="5915" w:author="Greg Stoike" w:date="2018-11-30T10:52:00Z"/>
          <w:rFonts w:ascii="Consolas" w:eastAsiaTheme="minorHAnsi" w:hAnsi="Consolas" w:cs="Lucida Sans Typewriter"/>
          <w:color w:val="268BD2"/>
          <w:sz w:val="16"/>
          <w:szCs w:val="16"/>
        </w:rPr>
      </w:pPr>
      <w:ins w:id="591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17E4DD0" w14:textId="77777777" w:rsidR="007B26CB" w:rsidRPr="007B26CB" w:rsidRDefault="007B26CB" w:rsidP="007B26CB">
      <w:pPr>
        <w:rPr>
          <w:ins w:id="5917" w:author="Greg Stoike" w:date="2018-11-30T10:52:00Z"/>
          <w:rFonts w:ascii="Consolas" w:eastAsiaTheme="minorHAnsi" w:hAnsi="Consolas" w:cs="Lucida Sans Typewriter"/>
          <w:color w:val="268BD2"/>
          <w:sz w:val="16"/>
          <w:szCs w:val="16"/>
        </w:rPr>
      </w:pPr>
      <w:ins w:id="5918"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657BD544" w14:textId="77777777" w:rsidR="007B26CB" w:rsidRPr="007B26CB" w:rsidRDefault="007B26CB" w:rsidP="007B26CB">
      <w:pPr>
        <w:rPr>
          <w:ins w:id="5919" w:author="Greg Stoike" w:date="2018-11-30T10:52:00Z"/>
          <w:rFonts w:ascii="Consolas" w:eastAsiaTheme="minorHAnsi" w:hAnsi="Consolas" w:cs="Lucida Sans Typewriter"/>
          <w:color w:val="268BD2"/>
          <w:sz w:val="16"/>
          <w:szCs w:val="16"/>
        </w:rPr>
      </w:pPr>
      <w:ins w:id="5920" w:author="Greg Stoike" w:date="2018-11-30T10:52:00Z">
        <w:r w:rsidRPr="007B26CB">
          <w:rPr>
            <w:rFonts w:ascii="Consolas" w:eastAsiaTheme="minorHAnsi" w:hAnsi="Consolas" w:cs="Lucida Sans Typewriter"/>
            <w:color w:val="268BD2"/>
            <w:sz w:val="16"/>
            <w:szCs w:val="16"/>
          </w:rPr>
          <w:t xml:space="preserve">                &lt;/PoolProperties&gt;</w:t>
        </w:r>
      </w:ins>
    </w:p>
    <w:p w14:paraId="5AB16E17" w14:textId="77777777" w:rsidR="007B26CB" w:rsidRPr="007B26CB" w:rsidRDefault="007B26CB" w:rsidP="007B26CB">
      <w:pPr>
        <w:rPr>
          <w:ins w:id="5921" w:author="Greg Stoike" w:date="2018-11-30T10:52:00Z"/>
          <w:rFonts w:ascii="Consolas" w:eastAsiaTheme="minorHAnsi" w:hAnsi="Consolas" w:cs="Lucida Sans Typewriter"/>
          <w:color w:val="268BD2"/>
          <w:sz w:val="16"/>
          <w:szCs w:val="16"/>
        </w:rPr>
      </w:pPr>
      <w:ins w:id="5922" w:author="Greg Stoike" w:date="2018-11-30T10:52:00Z">
        <w:r w:rsidRPr="007B26CB">
          <w:rPr>
            <w:rFonts w:ascii="Consolas" w:eastAsiaTheme="minorHAnsi" w:hAnsi="Consolas" w:cs="Lucida Sans Typewriter"/>
            <w:color w:val="268BD2"/>
            <w:sz w:val="16"/>
            <w:szCs w:val="16"/>
          </w:rPr>
          <w:t xml:space="preserve">                &lt;Presentations&gt;</w:t>
        </w:r>
      </w:ins>
    </w:p>
    <w:p w14:paraId="63D94C3C" w14:textId="77777777" w:rsidR="007B26CB" w:rsidRPr="007B26CB" w:rsidRDefault="007B26CB" w:rsidP="007B26CB">
      <w:pPr>
        <w:rPr>
          <w:ins w:id="5923" w:author="Greg Stoike" w:date="2018-11-30T10:52:00Z"/>
          <w:rFonts w:ascii="Consolas" w:eastAsiaTheme="minorHAnsi" w:hAnsi="Consolas" w:cs="Lucida Sans Typewriter"/>
          <w:color w:val="268BD2"/>
          <w:sz w:val="16"/>
          <w:szCs w:val="16"/>
        </w:rPr>
      </w:pPr>
      <w:ins w:id="592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24E7882" w14:textId="77777777" w:rsidR="007B26CB" w:rsidRPr="007B26CB" w:rsidRDefault="007B26CB" w:rsidP="007B26CB">
      <w:pPr>
        <w:rPr>
          <w:ins w:id="5925" w:author="Greg Stoike" w:date="2018-11-30T10:52:00Z"/>
          <w:rFonts w:ascii="Consolas" w:eastAsiaTheme="minorHAnsi" w:hAnsi="Consolas" w:cs="Lucida Sans Typewriter"/>
          <w:color w:val="268BD2"/>
          <w:sz w:val="16"/>
          <w:szCs w:val="16"/>
        </w:rPr>
      </w:pPr>
      <w:ins w:id="592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771DD7B" w14:textId="77777777" w:rsidR="007B26CB" w:rsidRPr="007B26CB" w:rsidRDefault="007B26CB" w:rsidP="007B26CB">
      <w:pPr>
        <w:rPr>
          <w:ins w:id="5927" w:author="Greg Stoike" w:date="2018-11-30T10:52:00Z"/>
          <w:rFonts w:ascii="Consolas" w:eastAsiaTheme="minorHAnsi" w:hAnsi="Consolas" w:cs="Lucida Sans Typewriter"/>
          <w:color w:val="268BD2"/>
          <w:sz w:val="16"/>
          <w:szCs w:val="16"/>
        </w:rPr>
      </w:pPr>
      <w:ins w:id="5928" w:author="Greg Stoike" w:date="2018-11-30T10:52:00Z">
        <w:r w:rsidRPr="007B26CB">
          <w:rPr>
            <w:rFonts w:ascii="Consolas" w:eastAsiaTheme="minorHAnsi" w:hAnsi="Consolas" w:cs="Lucida Sans Typewriter"/>
            <w:color w:val="268BD2"/>
            <w:sz w:val="16"/>
            <w:szCs w:val="16"/>
          </w:rPr>
          <w:t xml:space="preserve">                &lt;/Presentations&gt;</w:t>
        </w:r>
      </w:ins>
    </w:p>
    <w:p w14:paraId="264A91C0" w14:textId="77777777" w:rsidR="007B26CB" w:rsidRPr="007B26CB" w:rsidRDefault="007B26CB" w:rsidP="007B26CB">
      <w:pPr>
        <w:rPr>
          <w:ins w:id="5929" w:author="Greg Stoike" w:date="2018-11-30T10:52:00Z"/>
          <w:rFonts w:ascii="Consolas" w:eastAsiaTheme="minorHAnsi" w:hAnsi="Consolas" w:cs="Lucida Sans Typewriter"/>
          <w:color w:val="268BD2"/>
          <w:sz w:val="16"/>
          <w:szCs w:val="16"/>
        </w:rPr>
      </w:pPr>
      <w:ins w:id="5930" w:author="Greg Stoike" w:date="2018-11-30T10:52:00Z">
        <w:r w:rsidRPr="007B26CB">
          <w:rPr>
            <w:rFonts w:ascii="Consolas" w:eastAsiaTheme="minorHAnsi" w:hAnsi="Consolas" w:cs="Lucida Sans Typewriter"/>
            <w:color w:val="268BD2"/>
            <w:sz w:val="16"/>
            <w:szCs w:val="16"/>
          </w:rPr>
          <w:t xml:space="preserve">                &lt;ItemScoreDimensions&gt;</w:t>
        </w:r>
      </w:ins>
    </w:p>
    <w:p w14:paraId="15C632F7" w14:textId="77777777" w:rsidR="007B26CB" w:rsidRPr="007B26CB" w:rsidRDefault="007B26CB" w:rsidP="007B26CB">
      <w:pPr>
        <w:rPr>
          <w:ins w:id="5931" w:author="Greg Stoike" w:date="2018-11-30T10:52:00Z"/>
          <w:rFonts w:ascii="Consolas" w:eastAsiaTheme="minorHAnsi" w:hAnsi="Consolas" w:cs="Lucida Sans Typewriter"/>
          <w:color w:val="268BD2"/>
          <w:sz w:val="16"/>
          <w:szCs w:val="16"/>
        </w:rPr>
      </w:pPr>
      <w:ins w:id="593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F9DFAC1" w14:textId="77777777" w:rsidR="007B26CB" w:rsidRPr="007B26CB" w:rsidRDefault="007B26CB" w:rsidP="007B26CB">
      <w:pPr>
        <w:rPr>
          <w:ins w:id="5933" w:author="Greg Stoike" w:date="2018-11-30T10:52:00Z"/>
          <w:rFonts w:ascii="Consolas" w:eastAsiaTheme="minorHAnsi" w:hAnsi="Consolas" w:cs="Lucida Sans Typewriter"/>
          <w:color w:val="268BD2"/>
          <w:sz w:val="16"/>
          <w:szCs w:val="16"/>
        </w:rPr>
      </w:pPr>
      <w:ins w:id="5934" w:author="Greg Stoike" w:date="2018-11-30T10:52:00Z">
        <w:r w:rsidRPr="007B26CB">
          <w:rPr>
            <w:rFonts w:ascii="Consolas" w:eastAsiaTheme="minorHAnsi" w:hAnsi="Consolas" w:cs="Lucida Sans Typewriter"/>
            <w:color w:val="268BD2"/>
            <w:sz w:val="16"/>
            <w:szCs w:val="16"/>
          </w:rPr>
          <w:t xml:space="preserve">                    &lt;ItemScoreParameter value="0.5841900110244751" measurementParameter="a"/&gt;</w:t>
        </w:r>
      </w:ins>
    </w:p>
    <w:p w14:paraId="1AA9B3D4" w14:textId="77777777" w:rsidR="007B26CB" w:rsidRPr="007B26CB" w:rsidRDefault="007B26CB" w:rsidP="007B26CB">
      <w:pPr>
        <w:rPr>
          <w:ins w:id="5935" w:author="Greg Stoike" w:date="2018-11-30T10:52:00Z"/>
          <w:rFonts w:ascii="Consolas" w:eastAsiaTheme="minorHAnsi" w:hAnsi="Consolas" w:cs="Lucida Sans Typewriter"/>
          <w:color w:val="268BD2"/>
          <w:sz w:val="16"/>
          <w:szCs w:val="16"/>
        </w:rPr>
      </w:pPr>
      <w:ins w:id="5936" w:author="Greg Stoike" w:date="2018-11-30T10:52:00Z">
        <w:r w:rsidRPr="007B26CB">
          <w:rPr>
            <w:rFonts w:ascii="Consolas" w:eastAsiaTheme="minorHAnsi" w:hAnsi="Consolas" w:cs="Lucida Sans Typewriter"/>
            <w:color w:val="268BD2"/>
            <w:sz w:val="16"/>
            <w:szCs w:val="16"/>
          </w:rPr>
          <w:t xml:space="preserve">                    &lt;ItemScoreParameter value="-0.6991599798202515" measurementParameter="b"/&gt;</w:t>
        </w:r>
      </w:ins>
    </w:p>
    <w:p w14:paraId="7B648D46" w14:textId="77777777" w:rsidR="007B26CB" w:rsidRPr="007B26CB" w:rsidRDefault="007B26CB" w:rsidP="007B26CB">
      <w:pPr>
        <w:rPr>
          <w:ins w:id="5937" w:author="Greg Stoike" w:date="2018-11-30T10:52:00Z"/>
          <w:rFonts w:ascii="Consolas" w:eastAsiaTheme="minorHAnsi" w:hAnsi="Consolas" w:cs="Lucida Sans Typewriter"/>
          <w:color w:val="268BD2"/>
          <w:sz w:val="16"/>
          <w:szCs w:val="16"/>
        </w:rPr>
      </w:pPr>
      <w:ins w:id="593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5B8CBEA6" w14:textId="77777777" w:rsidR="007B26CB" w:rsidRPr="007B26CB" w:rsidRDefault="007B26CB" w:rsidP="007B26CB">
      <w:pPr>
        <w:rPr>
          <w:ins w:id="5939" w:author="Greg Stoike" w:date="2018-11-30T10:52:00Z"/>
          <w:rFonts w:ascii="Consolas" w:eastAsiaTheme="minorHAnsi" w:hAnsi="Consolas" w:cs="Lucida Sans Typewriter"/>
          <w:color w:val="268BD2"/>
          <w:sz w:val="16"/>
          <w:szCs w:val="16"/>
        </w:rPr>
      </w:pPr>
      <w:ins w:id="5940" w:author="Greg Stoike" w:date="2018-11-30T10:52:00Z">
        <w:r w:rsidRPr="007B26CB">
          <w:rPr>
            <w:rFonts w:ascii="Consolas" w:eastAsiaTheme="minorHAnsi" w:hAnsi="Consolas" w:cs="Lucida Sans Typewriter"/>
            <w:color w:val="268BD2"/>
            <w:sz w:val="16"/>
            <w:szCs w:val="16"/>
          </w:rPr>
          <w:t xml:space="preserve">                  &lt;/ItemScoreDimension&gt;</w:t>
        </w:r>
      </w:ins>
    </w:p>
    <w:p w14:paraId="417AC8D6" w14:textId="77777777" w:rsidR="007B26CB" w:rsidRPr="007B26CB" w:rsidRDefault="007B26CB" w:rsidP="007B26CB">
      <w:pPr>
        <w:rPr>
          <w:ins w:id="5941" w:author="Greg Stoike" w:date="2018-11-30T10:52:00Z"/>
          <w:rFonts w:ascii="Consolas" w:eastAsiaTheme="minorHAnsi" w:hAnsi="Consolas" w:cs="Lucida Sans Typewriter"/>
          <w:color w:val="268BD2"/>
          <w:sz w:val="16"/>
          <w:szCs w:val="16"/>
        </w:rPr>
      </w:pPr>
      <w:ins w:id="5942" w:author="Greg Stoike" w:date="2018-11-30T10:52:00Z">
        <w:r w:rsidRPr="007B26CB">
          <w:rPr>
            <w:rFonts w:ascii="Consolas" w:eastAsiaTheme="minorHAnsi" w:hAnsi="Consolas" w:cs="Lucida Sans Typewriter"/>
            <w:color w:val="268BD2"/>
            <w:sz w:val="16"/>
            <w:szCs w:val="16"/>
          </w:rPr>
          <w:t xml:space="preserve">                &lt;/ItemScoreDimensions&gt;</w:t>
        </w:r>
      </w:ins>
    </w:p>
    <w:p w14:paraId="1E778E1D" w14:textId="77777777" w:rsidR="007B26CB" w:rsidRPr="007B26CB" w:rsidRDefault="007B26CB" w:rsidP="007B26CB">
      <w:pPr>
        <w:rPr>
          <w:ins w:id="5943" w:author="Greg Stoike" w:date="2018-11-30T10:52:00Z"/>
          <w:rFonts w:ascii="Consolas" w:eastAsiaTheme="minorHAnsi" w:hAnsi="Consolas" w:cs="Lucida Sans Typewriter"/>
          <w:color w:val="268BD2"/>
          <w:sz w:val="16"/>
          <w:szCs w:val="16"/>
        </w:rPr>
      </w:pPr>
      <w:ins w:id="5944"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6B93B63D" w14:textId="77777777" w:rsidR="007B26CB" w:rsidRPr="007B26CB" w:rsidRDefault="007B26CB" w:rsidP="007B26CB">
      <w:pPr>
        <w:rPr>
          <w:ins w:id="5945" w:author="Greg Stoike" w:date="2018-11-30T10:52:00Z"/>
          <w:rFonts w:ascii="Consolas" w:eastAsiaTheme="minorHAnsi" w:hAnsi="Consolas" w:cs="Lucida Sans Typewriter"/>
          <w:color w:val="268BD2"/>
          <w:sz w:val="16"/>
          <w:szCs w:val="16"/>
        </w:rPr>
      </w:pPr>
      <w:ins w:id="594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CC33BD9" w14:textId="77777777" w:rsidR="007B26CB" w:rsidRPr="007B26CB" w:rsidRDefault="007B26CB" w:rsidP="007B26CB">
      <w:pPr>
        <w:rPr>
          <w:ins w:id="5947" w:author="Greg Stoike" w:date="2018-11-30T10:52:00Z"/>
          <w:rFonts w:ascii="Consolas" w:eastAsiaTheme="minorHAnsi" w:hAnsi="Consolas" w:cs="Lucida Sans Typewriter"/>
          <w:color w:val="268BD2"/>
          <w:sz w:val="16"/>
          <w:szCs w:val="16"/>
        </w:rPr>
      </w:pPr>
      <w:ins w:id="5948"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08DBA6B6" w14:textId="77777777" w:rsidR="007B26CB" w:rsidRPr="007B26CB" w:rsidRDefault="007B26CB" w:rsidP="007B26CB">
      <w:pPr>
        <w:rPr>
          <w:ins w:id="5949" w:author="Greg Stoike" w:date="2018-11-30T10:52:00Z"/>
          <w:rFonts w:ascii="Consolas" w:eastAsiaTheme="minorHAnsi" w:hAnsi="Consolas" w:cs="Lucida Sans Typewriter"/>
          <w:color w:val="268BD2"/>
          <w:sz w:val="16"/>
          <w:szCs w:val="16"/>
        </w:rPr>
      </w:pPr>
      <w:ins w:id="5950" w:author="Greg Stoike" w:date="2018-11-30T10:52:00Z">
        <w:r w:rsidRPr="007B26CB">
          <w:rPr>
            <w:rFonts w:ascii="Consolas" w:eastAsiaTheme="minorHAnsi" w:hAnsi="Consolas" w:cs="Lucida Sans Typewriter"/>
            <w:color w:val="268BD2"/>
            <w:sz w:val="16"/>
            <w:szCs w:val="16"/>
          </w:rPr>
          <w:t xml:space="preserve">                  &lt;BlueprintReference idRef="1-IT|10-11"/&gt;</w:t>
        </w:r>
      </w:ins>
    </w:p>
    <w:p w14:paraId="6D975467" w14:textId="77777777" w:rsidR="007B26CB" w:rsidRPr="007B26CB" w:rsidRDefault="007B26CB" w:rsidP="007B26CB">
      <w:pPr>
        <w:rPr>
          <w:ins w:id="5951" w:author="Greg Stoike" w:date="2018-11-30T10:52:00Z"/>
          <w:rFonts w:ascii="Consolas" w:eastAsiaTheme="minorHAnsi" w:hAnsi="Consolas" w:cs="Lucida Sans Typewriter"/>
          <w:color w:val="268BD2"/>
          <w:sz w:val="16"/>
          <w:szCs w:val="16"/>
        </w:rPr>
      </w:pPr>
      <w:ins w:id="5952" w:author="Greg Stoike" w:date="2018-11-30T10:52:00Z">
        <w:r w:rsidRPr="007B26CB">
          <w:rPr>
            <w:rFonts w:ascii="Consolas" w:eastAsiaTheme="minorHAnsi" w:hAnsi="Consolas" w:cs="Lucida Sans Typewriter"/>
            <w:color w:val="268BD2"/>
            <w:sz w:val="16"/>
            <w:szCs w:val="16"/>
          </w:rPr>
          <w:t xml:space="preserve">                &lt;/BlueprintReferences&gt;</w:t>
        </w:r>
      </w:ins>
    </w:p>
    <w:p w14:paraId="618DEDC6" w14:textId="77777777" w:rsidR="007B26CB" w:rsidRPr="007B26CB" w:rsidRDefault="007B26CB" w:rsidP="007B26CB">
      <w:pPr>
        <w:rPr>
          <w:ins w:id="5953" w:author="Greg Stoike" w:date="2018-11-30T10:52:00Z"/>
          <w:rFonts w:ascii="Consolas" w:eastAsiaTheme="minorHAnsi" w:hAnsi="Consolas" w:cs="Lucida Sans Typewriter"/>
          <w:color w:val="268BD2"/>
          <w:sz w:val="16"/>
          <w:szCs w:val="16"/>
        </w:rPr>
      </w:pPr>
      <w:ins w:id="5954" w:author="Greg Stoike" w:date="2018-11-30T10:52:00Z">
        <w:r w:rsidRPr="007B26CB">
          <w:rPr>
            <w:rFonts w:ascii="Consolas" w:eastAsiaTheme="minorHAnsi" w:hAnsi="Consolas" w:cs="Lucida Sans Typewriter"/>
            <w:color w:val="268BD2"/>
            <w:sz w:val="16"/>
            <w:szCs w:val="16"/>
          </w:rPr>
          <w:t xml:space="preserve">              &lt;/Item&gt;</w:t>
        </w:r>
      </w:ins>
    </w:p>
    <w:p w14:paraId="1CE7B699" w14:textId="77777777" w:rsidR="007B26CB" w:rsidRPr="007B26CB" w:rsidRDefault="007B26CB" w:rsidP="007B26CB">
      <w:pPr>
        <w:rPr>
          <w:ins w:id="5955" w:author="Greg Stoike" w:date="2018-11-30T10:52:00Z"/>
          <w:rFonts w:ascii="Consolas" w:eastAsiaTheme="minorHAnsi" w:hAnsi="Consolas" w:cs="Lucida Sans Typewriter"/>
          <w:color w:val="268BD2"/>
          <w:sz w:val="16"/>
          <w:szCs w:val="16"/>
        </w:rPr>
      </w:pPr>
      <w:ins w:id="595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id="43512" type="HTQ"&gt;</w:t>
        </w:r>
      </w:ins>
    </w:p>
    <w:p w14:paraId="0054D41E" w14:textId="77777777" w:rsidR="007B26CB" w:rsidRPr="007B26CB" w:rsidRDefault="007B26CB" w:rsidP="007B26CB">
      <w:pPr>
        <w:rPr>
          <w:ins w:id="5957" w:author="Greg Stoike" w:date="2018-11-30T10:52:00Z"/>
          <w:rFonts w:ascii="Consolas" w:eastAsiaTheme="minorHAnsi" w:hAnsi="Consolas" w:cs="Lucida Sans Typewriter"/>
          <w:color w:val="268BD2"/>
          <w:sz w:val="16"/>
          <w:szCs w:val="16"/>
        </w:rPr>
      </w:pPr>
      <w:ins w:id="5958" w:author="Greg Stoike" w:date="2018-11-30T10:52:00Z">
        <w:r w:rsidRPr="007B26CB">
          <w:rPr>
            <w:rFonts w:ascii="Consolas" w:eastAsiaTheme="minorHAnsi" w:hAnsi="Consolas" w:cs="Lucida Sans Typewriter"/>
            <w:color w:val="268BD2"/>
            <w:sz w:val="16"/>
            <w:szCs w:val="16"/>
          </w:rPr>
          <w:t xml:space="preserve">                &lt;PoolProperties&gt;</w:t>
        </w:r>
      </w:ins>
    </w:p>
    <w:p w14:paraId="515A2FC8" w14:textId="77777777" w:rsidR="007B26CB" w:rsidRPr="007B26CB" w:rsidRDefault="007B26CB" w:rsidP="007B26CB">
      <w:pPr>
        <w:rPr>
          <w:ins w:id="5959" w:author="Greg Stoike" w:date="2018-11-30T10:52:00Z"/>
          <w:rFonts w:ascii="Consolas" w:eastAsiaTheme="minorHAnsi" w:hAnsi="Consolas" w:cs="Lucida Sans Typewriter"/>
          <w:color w:val="268BD2"/>
          <w:sz w:val="16"/>
          <w:szCs w:val="16"/>
        </w:rPr>
      </w:pPr>
      <w:ins w:id="596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0BE7DDEF" w14:textId="77777777" w:rsidR="007B26CB" w:rsidRPr="007B26CB" w:rsidRDefault="007B26CB" w:rsidP="007B26CB">
      <w:pPr>
        <w:rPr>
          <w:ins w:id="5961" w:author="Greg Stoike" w:date="2018-11-30T10:52:00Z"/>
          <w:rFonts w:ascii="Consolas" w:eastAsiaTheme="minorHAnsi" w:hAnsi="Consolas" w:cs="Lucida Sans Typewriter"/>
          <w:color w:val="268BD2"/>
          <w:sz w:val="16"/>
          <w:szCs w:val="16"/>
        </w:rPr>
      </w:pPr>
      <w:ins w:id="596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5939C641" w14:textId="77777777" w:rsidR="007B26CB" w:rsidRPr="007B26CB" w:rsidRDefault="007B26CB" w:rsidP="007B26CB">
      <w:pPr>
        <w:rPr>
          <w:ins w:id="5963" w:author="Greg Stoike" w:date="2018-11-30T10:52:00Z"/>
          <w:rFonts w:ascii="Consolas" w:eastAsiaTheme="minorHAnsi" w:hAnsi="Consolas" w:cs="Lucida Sans Typewriter"/>
          <w:color w:val="268BD2"/>
          <w:sz w:val="16"/>
          <w:szCs w:val="16"/>
        </w:rPr>
      </w:pPr>
      <w:ins w:id="596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877A0CE" w14:textId="77777777" w:rsidR="007B26CB" w:rsidRPr="007B26CB" w:rsidRDefault="007B26CB" w:rsidP="007B26CB">
      <w:pPr>
        <w:rPr>
          <w:ins w:id="5965" w:author="Greg Stoike" w:date="2018-11-30T10:52:00Z"/>
          <w:rFonts w:ascii="Consolas" w:eastAsiaTheme="minorHAnsi" w:hAnsi="Consolas" w:cs="Lucida Sans Typewriter"/>
          <w:color w:val="268BD2"/>
          <w:sz w:val="16"/>
          <w:szCs w:val="16"/>
        </w:rPr>
      </w:pPr>
      <w:ins w:id="5966"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4060B59C" w14:textId="77777777" w:rsidR="007B26CB" w:rsidRPr="007B26CB" w:rsidRDefault="007B26CB" w:rsidP="007B26CB">
      <w:pPr>
        <w:rPr>
          <w:ins w:id="5967" w:author="Greg Stoike" w:date="2018-11-30T10:52:00Z"/>
          <w:rFonts w:ascii="Consolas" w:eastAsiaTheme="minorHAnsi" w:hAnsi="Consolas" w:cs="Lucida Sans Typewriter"/>
          <w:color w:val="268BD2"/>
          <w:sz w:val="16"/>
          <w:szCs w:val="16"/>
        </w:rPr>
      </w:pPr>
      <w:ins w:id="596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5923F30B" w14:textId="77777777" w:rsidR="007B26CB" w:rsidRPr="007B26CB" w:rsidRDefault="007B26CB" w:rsidP="007B26CB">
      <w:pPr>
        <w:rPr>
          <w:ins w:id="5969" w:author="Greg Stoike" w:date="2018-11-30T10:52:00Z"/>
          <w:rFonts w:ascii="Consolas" w:eastAsiaTheme="minorHAnsi" w:hAnsi="Consolas" w:cs="Lucida Sans Typewriter"/>
          <w:color w:val="268BD2"/>
          <w:sz w:val="16"/>
          <w:szCs w:val="16"/>
        </w:rPr>
      </w:pPr>
      <w:ins w:id="597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532FD0E0" w14:textId="77777777" w:rsidR="007B26CB" w:rsidRPr="007B26CB" w:rsidRDefault="007B26CB" w:rsidP="007B26CB">
      <w:pPr>
        <w:rPr>
          <w:ins w:id="5971" w:author="Greg Stoike" w:date="2018-11-30T10:52:00Z"/>
          <w:rFonts w:ascii="Consolas" w:eastAsiaTheme="minorHAnsi" w:hAnsi="Consolas" w:cs="Lucida Sans Typewriter"/>
          <w:color w:val="268BD2"/>
          <w:sz w:val="16"/>
          <w:szCs w:val="16"/>
        </w:rPr>
      </w:pPr>
      <w:ins w:id="5972"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6C6D0015" w14:textId="77777777" w:rsidR="007B26CB" w:rsidRPr="007B26CB" w:rsidRDefault="007B26CB" w:rsidP="007B26CB">
      <w:pPr>
        <w:rPr>
          <w:ins w:id="5973" w:author="Greg Stoike" w:date="2018-11-30T10:52:00Z"/>
          <w:rFonts w:ascii="Consolas" w:eastAsiaTheme="minorHAnsi" w:hAnsi="Consolas" w:cs="Lucida Sans Typewriter"/>
          <w:color w:val="268BD2"/>
          <w:sz w:val="16"/>
          <w:szCs w:val="16"/>
        </w:rPr>
      </w:pPr>
      <w:ins w:id="5974" w:author="Greg Stoike" w:date="2018-11-30T10:52:00Z">
        <w:r w:rsidRPr="007B26CB">
          <w:rPr>
            <w:rFonts w:ascii="Consolas" w:eastAsiaTheme="minorHAnsi" w:hAnsi="Consolas" w:cs="Lucida Sans Typewriter"/>
            <w:color w:val="268BD2"/>
            <w:sz w:val="16"/>
            <w:szCs w:val="16"/>
          </w:rPr>
          <w:t xml:space="preserve">                  &lt;PoolProperty name="Scoring Engine" value="Automatic with Machine Rubric"/&gt;</w:t>
        </w:r>
      </w:ins>
    </w:p>
    <w:p w14:paraId="2CA9163F" w14:textId="77777777" w:rsidR="007B26CB" w:rsidRPr="007B26CB" w:rsidRDefault="007B26CB" w:rsidP="007B26CB">
      <w:pPr>
        <w:rPr>
          <w:ins w:id="5975" w:author="Greg Stoike" w:date="2018-11-30T10:52:00Z"/>
          <w:rFonts w:ascii="Consolas" w:eastAsiaTheme="minorHAnsi" w:hAnsi="Consolas" w:cs="Lucida Sans Typewriter"/>
          <w:color w:val="268BD2"/>
          <w:sz w:val="16"/>
          <w:szCs w:val="16"/>
        </w:rPr>
      </w:pPr>
      <w:ins w:id="5976"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6DC74906" w14:textId="77777777" w:rsidR="007B26CB" w:rsidRPr="007B26CB" w:rsidRDefault="007B26CB" w:rsidP="007B26CB">
      <w:pPr>
        <w:rPr>
          <w:ins w:id="5977" w:author="Greg Stoike" w:date="2018-11-30T10:52:00Z"/>
          <w:rFonts w:ascii="Consolas" w:eastAsiaTheme="minorHAnsi" w:hAnsi="Consolas" w:cs="Lucida Sans Typewriter"/>
          <w:color w:val="268BD2"/>
          <w:sz w:val="16"/>
          <w:szCs w:val="16"/>
        </w:rPr>
      </w:pPr>
      <w:ins w:id="597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114958BA" w14:textId="77777777" w:rsidR="007B26CB" w:rsidRPr="007B26CB" w:rsidRDefault="007B26CB" w:rsidP="007B26CB">
      <w:pPr>
        <w:rPr>
          <w:ins w:id="5979" w:author="Greg Stoike" w:date="2018-11-30T10:52:00Z"/>
          <w:rFonts w:ascii="Consolas" w:eastAsiaTheme="minorHAnsi" w:hAnsi="Consolas" w:cs="Lucida Sans Typewriter"/>
          <w:color w:val="268BD2"/>
          <w:sz w:val="16"/>
          <w:szCs w:val="16"/>
        </w:rPr>
      </w:pPr>
      <w:ins w:id="5980" w:author="Greg Stoike" w:date="2018-11-30T10:52:00Z">
        <w:r w:rsidRPr="007B26CB">
          <w:rPr>
            <w:rFonts w:ascii="Consolas" w:eastAsiaTheme="minorHAnsi" w:hAnsi="Consolas" w:cs="Lucida Sans Typewriter"/>
            <w:color w:val="268BD2"/>
            <w:sz w:val="16"/>
            <w:szCs w:val="16"/>
          </w:rPr>
          <w:t xml:space="preserve">                  &lt;PoolProperty name="Answer Key" value="HTQ"/&gt;</w:t>
        </w:r>
      </w:ins>
    </w:p>
    <w:p w14:paraId="45DDA0A0" w14:textId="77777777" w:rsidR="007B26CB" w:rsidRPr="007B26CB" w:rsidRDefault="007B26CB" w:rsidP="007B26CB">
      <w:pPr>
        <w:rPr>
          <w:ins w:id="5981" w:author="Greg Stoike" w:date="2018-11-30T10:52:00Z"/>
          <w:rFonts w:ascii="Consolas" w:eastAsiaTheme="minorHAnsi" w:hAnsi="Consolas" w:cs="Lucida Sans Typewriter"/>
          <w:color w:val="268BD2"/>
          <w:sz w:val="16"/>
          <w:szCs w:val="16"/>
        </w:rPr>
      </w:pPr>
      <w:ins w:id="5982" w:author="Greg Stoike" w:date="2018-11-30T10:52:00Z">
        <w:r w:rsidRPr="007B26CB">
          <w:rPr>
            <w:rFonts w:ascii="Consolas" w:eastAsiaTheme="minorHAnsi" w:hAnsi="Consolas" w:cs="Lucida Sans Typewriter"/>
            <w:color w:val="268BD2"/>
            <w:sz w:val="16"/>
            <w:szCs w:val="16"/>
          </w:rPr>
          <w:t xml:space="preserve">                &lt;/PoolProperties&gt;</w:t>
        </w:r>
      </w:ins>
    </w:p>
    <w:p w14:paraId="6267F7C9" w14:textId="77777777" w:rsidR="007B26CB" w:rsidRPr="007B26CB" w:rsidRDefault="007B26CB" w:rsidP="007B26CB">
      <w:pPr>
        <w:rPr>
          <w:ins w:id="5983" w:author="Greg Stoike" w:date="2018-11-30T10:52:00Z"/>
          <w:rFonts w:ascii="Consolas" w:eastAsiaTheme="minorHAnsi" w:hAnsi="Consolas" w:cs="Lucida Sans Typewriter"/>
          <w:color w:val="268BD2"/>
          <w:sz w:val="16"/>
          <w:szCs w:val="16"/>
        </w:rPr>
      </w:pPr>
      <w:ins w:id="5984" w:author="Greg Stoike" w:date="2018-11-30T10:52:00Z">
        <w:r w:rsidRPr="007B26CB">
          <w:rPr>
            <w:rFonts w:ascii="Consolas" w:eastAsiaTheme="minorHAnsi" w:hAnsi="Consolas" w:cs="Lucida Sans Typewriter"/>
            <w:color w:val="268BD2"/>
            <w:sz w:val="16"/>
            <w:szCs w:val="16"/>
          </w:rPr>
          <w:t xml:space="preserve">                &lt;Presentations&gt;</w:t>
        </w:r>
      </w:ins>
    </w:p>
    <w:p w14:paraId="4999B5CE" w14:textId="77777777" w:rsidR="007B26CB" w:rsidRPr="007B26CB" w:rsidRDefault="007B26CB" w:rsidP="007B26CB">
      <w:pPr>
        <w:rPr>
          <w:ins w:id="5985" w:author="Greg Stoike" w:date="2018-11-30T10:52:00Z"/>
          <w:rFonts w:ascii="Consolas" w:eastAsiaTheme="minorHAnsi" w:hAnsi="Consolas" w:cs="Lucida Sans Typewriter"/>
          <w:color w:val="268BD2"/>
          <w:sz w:val="16"/>
          <w:szCs w:val="16"/>
        </w:rPr>
      </w:pPr>
      <w:ins w:id="598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8E08D3C" w14:textId="77777777" w:rsidR="007B26CB" w:rsidRPr="007B26CB" w:rsidRDefault="007B26CB" w:rsidP="007B26CB">
      <w:pPr>
        <w:rPr>
          <w:ins w:id="5987" w:author="Greg Stoike" w:date="2018-11-30T10:52:00Z"/>
          <w:rFonts w:ascii="Consolas" w:eastAsiaTheme="minorHAnsi" w:hAnsi="Consolas" w:cs="Lucida Sans Typewriter"/>
          <w:color w:val="268BD2"/>
          <w:sz w:val="16"/>
          <w:szCs w:val="16"/>
        </w:rPr>
      </w:pPr>
      <w:ins w:id="598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996F1C4" w14:textId="77777777" w:rsidR="007B26CB" w:rsidRPr="007B26CB" w:rsidRDefault="007B26CB" w:rsidP="007B26CB">
      <w:pPr>
        <w:rPr>
          <w:ins w:id="5989" w:author="Greg Stoike" w:date="2018-11-30T10:52:00Z"/>
          <w:rFonts w:ascii="Consolas" w:eastAsiaTheme="minorHAnsi" w:hAnsi="Consolas" w:cs="Lucida Sans Typewriter"/>
          <w:color w:val="268BD2"/>
          <w:sz w:val="16"/>
          <w:szCs w:val="16"/>
        </w:rPr>
      </w:pPr>
      <w:ins w:id="5990" w:author="Greg Stoike" w:date="2018-11-30T10:52:00Z">
        <w:r w:rsidRPr="007B26CB">
          <w:rPr>
            <w:rFonts w:ascii="Consolas" w:eastAsiaTheme="minorHAnsi" w:hAnsi="Consolas" w:cs="Lucida Sans Typewriter"/>
            <w:color w:val="268BD2"/>
            <w:sz w:val="16"/>
            <w:szCs w:val="16"/>
          </w:rPr>
          <w:t xml:space="preserve">                &lt;/Presentations&gt;</w:t>
        </w:r>
      </w:ins>
    </w:p>
    <w:p w14:paraId="3EC5C42B" w14:textId="77777777" w:rsidR="007B26CB" w:rsidRPr="007B26CB" w:rsidRDefault="007B26CB" w:rsidP="007B26CB">
      <w:pPr>
        <w:rPr>
          <w:ins w:id="5991" w:author="Greg Stoike" w:date="2018-11-30T10:52:00Z"/>
          <w:rFonts w:ascii="Consolas" w:eastAsiaTheme="minorHAnsi" w:hAnsi="Consolas" w:cs="Lucida Sans Typewriter"/>
          <w:color w:val="268BD2"/>
          <w:sz w:val="16"/>
          <w:szCs w:val="16"/>
        </w:rPr>
      </w:pPr>
      <w:ins w:id="5992" w:author="Greg Stoike" w:date="2018-11-30T10:52:00Z">
        <w:r w:rsidRPr="007B26CB">
          <w:rPr>
            <w:rFonts w:ascii="Consolas" w:eastAsiaTheme="minorHAnsi" w:hAnsi="Consolas" w:cs="Lucida Sans Typewriter"/>
            <w:color w:val="268BD2"/>
            <w:sz w:val="16"/>
            <w:szCs w:val="16"/>
          </w:rPr>
          <w:t xml:space="preserve">                &lt;ItemScoreDimensions&gt;</w:t>
        </w:r>
      </w:ins>
    </w:p>
    <w:p w14:paraId="440388E7" w14:textId="77777777" w:rsidR="007B26CB" w:rsidRPr="007B26CB" w:rsidRDefault="007B26CB" w:rsidP="007B26CB">
      <w:pPr>
        <w:rPr>
          <w:ins w:id="5993" w:author="Greg Stoike" w:date="2018-11-30T10:52:00Z"/>
          <w:rFonts w:ascii="Consolas" w:eastAsiaTheme="minorHAnsi" w:hAnsi="Consolas" w:cs="Lucida Sans Typewriter"/>
          <w:color w:val="268BD2"/>
          <w:sz w:val="16"/>
          <w:szCs w:val="16"/>
        </w:rPr>
      </w:pPr>
      <w:ins w:id="5994"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6A7D33E" w14:textId="77777777" w:rsidR="007B26CB" w:rsidRPr="007B26CB" w:rsidRDefault="007B26CB" w:rsidP="007B26CB">
      <w:pPr>
        <w:rPr>
          <w:ins w:id="5995" w:author="Greg Stoike" w:date="2018-11-30T10:52:00Z"/>
          <w:rFonts w:ascii="Consolas" w:eastAsiaTheme="minorHAnsi" w:hAnsi="Consolas" w:cs="Lucida Sans Typewriter"/>
          <w:color w:val="268BD2"/>
          <w:sz w:val="16"/>
          <w:szCs w:val="16"/>
        </w:rPr>
      </w:pPr>
      <w:ins w:id="5996" w:author="Greg Stoike" w:date="2018-11-30T10:52:00Z">
        <w:r w:rsidRPr="007B26CB">
          <w:rPr>
            <w:rFonts w:ascii="Consolas" w:eastAsiaTheme="minorHAnsi" w:hAnsi="Consolas" w:cs="Lucida Sans Typewriter"/>
            <w:color w:val="268BD2"/>
            <w:sz w:val="16"/>
            <w:szCs w:val="16"/>
          </w:rPr>
          <w:t xml:space="preserve">                    &lt;ItemScoreParameter value="0.20720000565052032" measurementParameter="a"/&gt;</w:t>
        </w:r>
      </w:ins>
    </w:p>
    <w:p w14:paraId="7F5FDCBE" w14:textId="77777777" w:rsidR="007B26CB" w:rsidRPr="007B26CB" w:rsidRDefault="007B26CB" w:rsidP="007B26CB">
      <w:pPr>
        <w:rPr>
          <w:ins w:id="5997" w:author="Greg Stoike" w:date="2018-11-30T10:52:00Z"/>
          <w:rFonts w:ascii="Consolas" w:eastAsiaTheme="minorHAnsi" w:hAnsi="Consolas" w:cs="Lucida Sans Typewriter"/>
          <w:color w:val="268BD2"/>
          <w:sz w:val="16"/>
          <w:szCs w:val="16"/>
        </w:rPr>
      </w:pPr>
      <w:ins w:id="5998" w:author="Greg Stoike" w:date="2018-11-30T10:52:00Z">
        <w:r w:rsidRPr="007B26CB">
          <w:rPr>
            <w:rFonts w:ascii="Consolas" w:eastAsiaTheme="minorHAnsi" w:hAnsi="Consolas" w:cs="Lucida Sans Typewriter"/>
            <w:color w:val="268BD2"/>
            <w:sz w:val="16"/>
            <w:szCs w:val="16"/>
          </w:rPr>
          <w:t xml:space="preserve">                    &lt;ItemScoreParameter value="1.0282200574874878" measurementParameter="b"/&gt;</w:t>
        </w:r>
      </w:ins>
    </w:p>
    <w:p w14:paraId="1BA46275" w14:textId="77777777" w:rsidR="007B26CB" w:rsidRPr="007B26CB" w:rsidRDefault="007B26CB" w:rsidP="007B26CB">
      <w:pPr>
        <w:rPr>
          <w:ins w:id="5999" w:author="Greg Stoike" w:date="2018-11-30T10:52:00Z"/>
          <w:rFonts w:ascii="Consolas" w:eastAsiaTheme="minorHAnsi" w:hAnsi="Consolas" w:cs="Lucida Sans Typewriter"/>
          <w:color w:val="268BD2"/>
          <w:sz w:val="16"/>
          <w:szCs w:val="16"/>
        </w:rPr>
      </w:pPr>
      <w:ins w:id="6000"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C61D8AE" w14:textId="77777777" w:rsidR="007B26CB" w:rsidRPr="007B26CB" w:rsidRDefault="007B26CB" w:rsidP="007B26CB">
      <w:pPr>
        <w:rPr>
          <w:ins w:id="6001" w:author="Greg Stoike" w:date="2018-11-30T10:52:00Z"/>
          <w:rFonts w:ascii="Consolas" w:eastAsiaTheme="minorHAnsi" w:hAnsi="Consolas" w:cs="Lucida Sans Typewriter"/>
          <w:color w:val="268BD2"/>
          <w:sz w:val="16"/>
          <w:szCs w:val="16"/>
        </w:rPr>
      </w:pPr>
      <w:ins w:id="6002" w:author="Greg Stoike" w:date="2018-11-30T10:52:00Z">
        <w:r w:rsidRPr="007B26CB">
          <w:rPr>
            <w:rFonts w:ascii="Consolas" w:eastAsiaTheme="minorHAnsi" w:hAnsi="Consolas" w:cs="Lucida Sans Typewriter"/>
            <w:color w:val="268BD2"/>
            <w:sz w:val="16"/>
            <w:szCs w:val="16"/>
          </w:rPr>
          <w:t xml:space="preserve">                  &lt;/ItemScoreDimension&gt;</w:t>
        </w:r>
      </w:ins>
    </w:p>
    <w:p w14:paraId="20C24B34" w14:textId="77777777" w:rsidR="007B26CB" w:rsidRPr="007B26CB" w:rsidRDefault="007B26CB" w:rsidP="007B26CB">
      <w:pPr>
        <w:rPr>
          <w:ins w:id="6003" w:author="Greg Stoike" w:date="2018-11-30T10:52:00Z"/>
          <w:rFonts w:ascii="Consolas" w:eastAsiaTheme="minorHAnsi" w:hAnsi="Consolas" w:cs="Lucida Sans Typewriter"/>
          <w:color w:val="268BD2"/>
          <w:sz w:val="16"/>
          <w:szCs w:val="16"/>
        </w:rPr>
      </w:pPr>
      <w:ins w:id="6004" w:author="Greg Stoike" w:date="2018-11-30T10:52:00Z">
        <w:r w:rsidRPr="007B26CB">
          <w:rPr>
            <w:rFonts w:ascii="Consolas" w:eastAsiaTheme="minorHAnsi" w:hAnsi="Consolas" w:cs="Lucida Sans Typewriter"/>
            <w:color w:val="268BD2"/>
            <w:sz w:val="16"/>
            <w:szCs w:val="16"/>
          </w:rPr>
          <w:lastRenderedPageBreak/>
          <w:t xml:space="preserve">                &lt;/ItemScoreDimensions&gt;</w:t>
        </w:r>
      </w:ins>
    </w:p>
    <w:p w14:paraId="58CBC203" w14:textId="77777777" w:rsidR="007B26CB" w:rsidRPr="007B26CB" w:rsidRDefault="007B26CB" w:rsidP="007B26CB">
      <w:pPr>
        <w:rPr>
          <w:ins w:id="6005" w:author="Greg Stoike" w:date="2018-11-30T10:52:00Z"/>
          <w:rFonts w:ascii="Consolas" w:eastAsiaTheme="minorHAnsi" w:hAnsi="Consolas" w:cs="Lucida Sans Typewriter"/>
          <w:color w:val="268BD2"/>
          <w:sz w:val="16"/>
          <w:szCs w:val="16"/>
        </w:rPr>
      </w:pPr>
      <w:ins w:id="6006" w:author="Greg Stoike" w:date="2018-11-30T10:52:00Z">
        <w:r w:rsidRPr="007B26CB">
          <w:rPr>
            <w:rFonts w:ascii="Consolas" w:eastAsiaTheme="minorHAnsi" w:hAnsi="Consolas" w:cs="Lucida Sans Typewriter"/>
            <w:color w:val="268BD2"/>
            <w:sz w:val="16"/>
            <w:szCs w:val="16"/>
          </w:rPr>
          <w:t xml:space="preserve">                &lt;BlueprintReferences&gt;</w:t>
        </w:r>
      </w:ins>
    </w:p>
    <w:p w14:paraId="1BDEC8CE" w14:textId="77777777" w:rsidR="007B26CB" w:rsidRPr="007B26CB" w:rsidRDefault="007B26CB" w:rsidP="007B26CB">
      <w:pPr>
        <w:rPr>
          <w:ins w:id="6007" w:author="Greg Stoike" w:date="2018-11-30T10:52:00Z"/>
          <w:rFonts w:ascii="Consolas" w:eastAsiaTheme="minorHAnsi" w:hAnsi="Consolas" w:cs="Lucida Sans Typewriter"/>
          <w:color w:val="268BD2"/>
          <w:sz w:val="16"/>
          <w:szCs w:val="16"/>
        </w:rPr>
      </w:pPr>
      <w:ins w:id="600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4CCA46E6" w14:textId="77777777" w:rsidR="007B26CB" w:rsidRPr="007B26CB" w:rsidRDefault="007B26CB" w:rsidP="007B26CB">
      <w:pPr>
        <w:rPr>
          <w:ins w:id="6009" w:author="Greg Stoike" w:date="2018-11-30T10:52:00Z"/>
          <w:rFonts w:ascii="Consolas" w:eastAsiaTheme="minorHAnsi" w:hAnsi="Consolas" w:cs="Lucida Sans Typewriter"/>
          <w:color w:val="268BD2"/>
          <w:sz w:val="16"/>
          <w:szCs w:val="16"/>
        </w:rPr>
      </w:pPr>
      <w:ins w:id="6010"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070ECB03" w14:textId="77777777" w:rsidR="007B26CB" w:rsidRPr="007B26CB" w:rsidRDefault="007B26CB" w:rsidP="007B26CB">
      <w:pPr>
        <w:rPr>
          <w:ins w:id="6011" w:author="Greg Stoike" w:date="2018-11-30T10:52:00Z"/>
          <w:rFonts w:ascii="Consolas" w:eastAsiaTheme="minorHAnsi" w:hAnsi="Consolas" w:cs="Lucida Sans Typewriter"/>
          <w:color w:val="268BD2"/>
          <w:sz w:val="16"/>
          <w:szCs w:val="16"/>
        </w:rPr>
      </w:pPr>
      <w:ins w:id="6012" w:author="Greg Stoike" w:date="2018-11-30T10:52:00Z">
        <w:r w:rsidRPr="007B26CB">
          <w:rPr>
            <w:rFonts w:ascii="Consolas" w:eastAsiaTheme="minorHAnsi" w:hAnsi="Consolas" w:cs="Lucida Sans Typewriter"/>
            <w:color w:val="268BD2"/>
            <w:sz w:val="16"/>
            <w:szCs w:val="16"/>
          </w:rPr>
          <w:t xml:space="preserve">                  &lt;BlueprintReference idRef="1-IT|9-11"/&gt;</w:t>
        </w:r>
      </w:ins>
    </w:p>
    <w:p w14:paraId="5D8EE351" w14:textId="77777777" w:rsidR="007B26CB" w:rsidRPr="007B26CB" w:rsidRDefault="007B26CB" w:rsidP="007B26CB">
      <w:pPr>
        <w:rPr>
          <w:ins w:id="6013" w:author="Greg Stoike" w:date="2018-11-30T10:52:00Z"/>
          <w:rFonts w:ascii="Consolas" w:eastAsiaTheme="minorHAnsi" w:hAnsi="Consolas" w:cs="Lucida Sans Typewriter"/>
          <w:color w:val="268BD2"/>
          <w:sz w:val="16"/>
          <w:szCs w:val="16"/>
        </w:rPr>
      </w:pPr>
      <w:ins w:id="6014" w:author="Greg Stoike" w:date="2018-11-30T10:52:00Z">
        <w:r w:rsidRPr="007B26CB">
          <w:rPr>
            <w:rFonts w:ascii="Consolas" w:eastAsiaTheme="minorHAnsi" w:hAnsi="Consolas" w:cs="Lucida Sans Typewriter"/>
            <w:color w:val="268BD2"/>
            <w:sz w:val="16"/>
            <w:szCs w:val="16"/>
          </w:rPr>
          <w:t xml:space="preserve">                &lt;/BlueprintReferences&gt;</w:t>
        </w:r>
      </w:ins>
    </w:p>
    <w:p w14:paraId="4DB3813A" w14:textId="77777777" w:rsidR="007B26CB" w:rsidRPr="007B26CB" w:rsidRDefault="007B26CB" w:rsidP="007B26CB">
      <w:pPr>
        <w:rPr>
          <w:ins w:id="6015" w:author="Greg Stoike" w:date="2018-11-30T10:52:00Z"/>
          <w:rFonts w:ascii="Consolas" w:eastAsiaTheme="minorHAnsi" w:hAnsi="Consolas" w:cs="Lucida Sans Typewriter"/>
          <w:color w:val="268BD2"/>
          <w:sz w:val="16"/>
          <w:szCs w:val="16"/>
        </w:rPr>
      </w:pPr>
      <w:ins w:id="6016" w:author="Greg Stoike" w:date="2018-11-30T10:52:00Z">
        <w:r w:rsidRPr="007B26CB">
          <w:rPr>
            <w:rFonts w:ascii="Consolas" w:eastAsiaTheme="minorHAnsi" w:hAnsi="Consolas" w:cs="Lucida Sans Typewriter"/>
            <w:color w:val="268BD2"/>
            <w:sz w:val="16"/>
            <w:szCs w:val="16"/>
          </w:rPr>
          <w:t xml:space="preserve">              &lt;/Item&gt;</w:t>
        </w:r>
      </w:ins>
    </w:p>
    <w:p w14:paraId="7A717000" w14:textId="77777777" w:rsidR="007B26CB" w:rsidRPr="007B26CB" w:rsidRDefault="007B26CB" w:rsidP="007B26CB">
      <w:pPr>
        <w:rPr>
          <w:ins w:id="6017" w:author="Greg Stoike" w:date="2018-11-30T10:52:00Z"/>
          <w:rFonts w:ascii="Consolas" w:eastAsiaTheme="minorHAnsi" w:hAnsi="Consolas" w:cs="Lucida Sans Typewriter"/>
          <w:color w:val="268BD2"/>
          <w:sz w:val="16"/>
          <w:szCs w:val="16"/>
        </w:rPr>
      </w:pPr>
      <w:ins w:id="601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id="42131" type="MC"&gt;</w:t>
        </w:r>
      </w:ins>
    </w:p>
    <w:p w14:paraId="6CE29959" w14:textId="77777777" w:rsidR="007B26CB" w:rsidRPr="007B26CB" w:rsidRDefault="007B26CB" w:rsidP="007B26CB">
      <w:pPr>
        <w:rPr>
          <w:ins w:id="6019" w:author="Greg Stoike" w:date="2018-11-30T10:52:00Z"/>
          <w:rFonts w:ascii="Consolas" w:eastAsiaTheme="minorHAnsi" w:hAnsi="Consolas" w:cs="Lucida Sans Typewriter"/>
          <w:color w:val="268BD2"/>
          <w:sz w:val="16"/>
          <w:szCs w:val="16"/>
        </w:rPr>
      </w:pPr>
      <w:ins w:id="6020" w:author="Greg Stoike" w:date="2018-11-30T10:52:00Z">
        <w:r w:rsidRPr="007B26CB">
          <w:rPr>
            <w:rFonts w:ascii="Consolas" w:eastAsiaTheme="minorHAnsi" w:hAnsi="Consolas" w:cs="Lucida Sans Typewriter"/>
            <w:color w:val="268BD2"/>
            <w:sz w:val="16"/>
            <w:szCs w:val="16"/>
          </w:rPr>
          <w:t xml:space="preserve">                &lt;PoolProperties&gt;</w:t>
        </w:r>
      </w:ins>
    </w:p>
    <w:p w14:paraId="4C21D428" w14:textId="77777777" w:rsidR="007B26CB" w:rsidRPr="007B26CB" w:rsidRDefault="007B26CB" w:rsidP="007B26CB">
      <w:pPr>
        <w:rPr>
          <w:ins w:id="6021" w:author="Greg Stoike" w:date="2018-11-30T10:52:00Z"/>
          <w:rFonts w:ascii="Consolas" w:eastAsiaTheme="minorHAnsi" w:hAnsi="Consolas" w:cs="Lucida Sans Typewriter"/>
          <w:color w:val="268BD2"/>
          <w:sz w:val="16"/>
          <w:szCs w:val="16"/>
        </w:rPr>
      </w:pPr>
      <w:ins w:id="6022"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48D4E0DE" w14:textId="77777777" w:rsidR="007B26CB" w:rsidRPr="007B26CB" w:rsidRDefault="007B26CB" w:rsidP="007B26CB">
      <w:pPr>
        <w:rPr>
          <w:ins w:id="6023" w:author="Greg Stoike" w:date="2018-11-30T10:52:00Z"/>
          <w:rFonts w:ascii="Consolas" w:eastAsiaTheme="minorHAnsi" w:hAnsi="Consolas" w:cs="Lucida Sans Typewriter"/>
          <w:color w:val="268BD2"/>
          <w:sz w:val="16"/>
          <w:szCs w:val="16"/>
        </w:rPr>
      </w:pPr>
      <w:ins w:id="602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9C3726D" w14:textId="77777777" w:rsidR="007B26CB" w:rsidRPr="007B26CB" w:rsidRDefault="007B26CB" w:rsidP="007B26CB">
      <w:pPr>
        <w:rPr>
          <w:ins w:id="6025" w:author="Greg Stoike" w:date="2018-11-30T10:52:00Z"/>
          <w:rFonts w:ascii="Consolas" w:eastAsiaTheme="minorHAnsi" w:hAnsi="Consolas" w:cs="Lucida Sans Typewriter"/>
          <w:color w:val="268BD2"/>
          <w:sz w:val="16"/>
          <w:szCs w:val="16"/>
        </w:rPr>
      </w:pPr>
      <w:ins w:id="602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A0987E7" w14:textId="77777777" w:rsidR="007B26CB" w:rsidRPr="007B26CB" w:rsidRDefault="007B26CB" w:rsidP="007B26CB">
      <w:pPr>
        <w:rPr>
          <w:ins w:id="6027" w:author="Greg Stoike" w:date="2018-11-30T10:52:00Z"/>
          <w:rFonts w:ascii="Consolas" w:eastAsiaTheme="minorHAnsi" w:hAnsi="Consolas" w:cs="Lucida Sans Typewriter"/>
          <w:color w:val="268BD2"/>
          <w:sz w:val="16"/>
          <w:szCs w:val="16"/>
        </w:rPr>
      </w:pPr>
      <w:ins w:id="6028"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6AAF8D9F" w14:textId="77777777" w:rsidR="007B26CB" w:rsidRPr="007B26CB" w:rsidRDefault="007B26CB" w:rsidP="007B26CB">
      <w:pPr>
        <w:rPr>
          <w:ins w:id="6029" w:author="Greg Stoike" w:date="2018-11-30T10:52:00Z"/>
          <w:rFonts w:ascii="Consolas" w:eastAsiaTheme="minorHAnsi" w:hAnsi="Consolas" w:cs="Lucida Sans Typewriter"/>
          <w:color w:val="268BD2"/>
          <w:sz w:val="16"/>
          <w:szCs w:val="16"/>
        </w:rPr>
      </w:pPr>
      <w:ins w:id="6030"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6BD8EB65" w14:textId="77777777" w:rsidR="007B26CB" w:rsidRPr="007B26CB" w:rsidRDefault="007B26CB" w:rsidP="007B26CB">
      <w:pPr>
        <w:rPr>
          <w:ins w:id="6031" w:author="Greg Stoike" w:date="2018-11-30T10:52:00Z"/>
          <w:rFonts w:ascii="Consolas" w:eastAsiaTheme="minorHAnsi" w:hAnsi="Consolas" w:cs="Lucida Sans Typewriter"/>
          <w:color w:val="268BD2"/>
          <w:sz w:val="16"/>
          <w:szCs w:val="16"/>
        </w:rPr>
      </w:pPr>
      <w:ins w:id="603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BCB6B56" w14:textId="77777777" w:rsidR="007B26CB" w:rsidRPr="007B26CB" w:rsidRDefault="007B26CB" w:rsidP="007B26CB">
      <w:pPr>
        <w:rPr>
          <w:ins w:id="6033" w:author="Greg Stoike" w:date="2018-11-30T10:52:00Z"/>
          <w:rFonts w:ascii="Consolas" w:eastAsiaTheme="minorHAnsi" w:hAnsi="Consolas" w:cs="Lucida Sans Typewriter"/>
          <w:color w:val="268BD2"/>
          <w:sz w:val="16"/>
          <w:szCs w:val="16"/>
        </w:rPr>
      </w:pPr>
      <w:ins w:id="6034"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45E1C6F1" w14:textId="77777777" w:rsidR="007B26CB" w:rsidRPr="007B26CB" w:rsidRDefault="007B26CB" w:rsidP="007B26CB">
      <w:pPr>
        <w:rPr>
          <w:ins w:id="6035" w:author="Greg Stoike" w:date="2018-11-30T10:52:00Z"/>
          <w:rFonts w:ascii="Consolas" w:eastAsiaTheme="minorHAnsi" w:hAnsi="Consolas" w:cs="Lucida Sans Typewriter"/>
          <w:color w:val="268BD2"/>
          <w:sz w:val="16"/>
          <w:szCs w:val="16"/>
        </w:rPr>
      </w:pPr>
      <w:ins w:id="603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0199D968" w14:textId="77777777" w:rsidR="007B26CB" w:rsidRPr="007B26CB" w:rsidRDefault="007B26CB" w:rsidP="007B26CB">
      <w:pPr>
        <w:rPr>
          <w:ins w:id="6037" w:author="Greg Stoike" w:date="2018-11-30T10:52:00Z"/>
          <w:rFonts w:ascii="Consolas" w:eastAsiaTheme="minorHAnsi" w:hAnsi="Consolas" w:cs="Lucida Sans Typewriter"/>
          <w:color w:val="268BD2"/>
          <w:sz w:val="16"/>
          <w:szCs w:val="16"/>
        </w:rPr>
      </w:pPr>
      <w:ins w:id="6038"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063613B2" w14:textId="77777777" w:rsidR="007B26CB" w:rsidRPr="007B26CB" w:rsidRDefault="007B26CB" w:rsidP="007B26CB">
      <w:pPr>
        <w:rPr>
          <w:ins w:id="6039" w:author="Greg Stoike" w:date="2018-11-30T10:52:00Z"/>
          <w:rFonts w:ascii="Consolas" w:eastAsiaTheme="minorHAnsi" w:hAnsi="Consolas" w:cs="Lucida Sans Typewriter"/>
          <w:color w:val="268BD2"/>
          <w:sz w:val="16"/>
          <w:szCs w:val="16"/>
        </w:rPr>
      </w:pPr>
      <w:ins w:id="604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639E4DE2" w14:textId="77777777" w:rsidR="007B26CB" w:rsidRPr="007B26CB" w:rsidRDefault="007B26CB" w:rsidP="007B26CB">
      <w:pPr>
        <w:rPr>
          <w:ins w:id="6041" w:author="Greg Stoike" w:date="2018-11-30T10:52:00Z"/>
          <w:rFonts w:ascii="Consolas" w:eastAsiaTheme="minorHAnsi" w:hAnsi="Consolas" w:cs="Lucida Sans Typewriter"/>
          <w:color w:val="268BD2"/>
          <w:sz w:val="16"/>
          <w:szCs w:val="16"/>
        </w:rPr>
      </w:pPr>
      <w:ins w:id="6042"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4B1EC19B" w14:textId="77777777" w:rsidR="007B26CB" w:rsidRPr="007B26CB" w:rsidRDefault="007B26CB" w:rsidP="007B26CB">
      <w:pPr>
        <w:rPr>
          <w:ins w:id="6043" w:author="Greg Stoike" w:date="2018-11-30T10:52:00Z"/>
          <w:rFonts w:ascii="Consolas" w:eastAsiaTheme="minorHAnsi" w:hAnsi="Consolas" w:cs="Lucida Sans Typewriter"/>
          <w:color w:val="268BD2"/>
          <w:sz w:val="16"/>
          <w:szCs w:val="16"/>
        </w:rPr>
      </w:pPr>
      <w:ins w:id="6044" w:author="Greg Stoike" w:date="2018-11-30T10:52:00Z">
        <w:r w:rsidRPr="007B26CB">
          <w:rPr>
            <w:rFonts w:ascii="Consolas" w:eastAsiaTheme="minorHAnsi" w:hAnsi="Consolas" w:cs="Lucida Sans Typewriter"/>
            <w:color w:val="268BD2"/>
            <w:sz w:val="16"/>
            <w:szCs w:val="16"/>
          </w:rPr>
          <w:t xml:space="preserve">                &lt;/PoolProperties&gt;</w:t>
        </w:r>
      </w:ins>
    </w:p>
    <w:p w14:paraId="75F6447A" w14:textId="77777777" w:rsidR="007B26CB" w:rsidRPr="007B26CB" w:rsidRDefault="007B26CB" w:rsidP="007B26CB">
      <w:pPr>
        <w:rPr>
          <w:ins w:id="6045" w:author="Greg Stoike" w:date="2018-11-30T10:52:00Z"/>
          <w:rFonts w:ascii="Consolas" w:eastAsiaTheme="minorHAnsi" w:hAnsi="Consolas" w:cs="Lucida Sans Typewriter"/>
          <w:color w:val="268BD2"/>
          <w:sz w:val="16"/>
          <w:szCs w:val="16"/>
        </w:rPr>
      </w:pPr>
      <w:ins w:id="6046" w:author="Greg Stoike" w:date="2018-11-30T10:52:00Z">
        <w:r w:rsidRPr="007B26CB">
          <w:rPr>
            <w:rFonts w:ascii="Consolas" w:eastAsiaTheme="minorHAnsi" w:hAnsi="Consolas" w:cs="Lucida Sans Typewriter"/>
            <w:color w:val="268BD2"/>
            <w:sz w:val="16"/>
            <w:szCs w:val="16"/>
          </w:rPr>
          <w:t xml:space="preserve">                &lt;Presentations&gt;</w:t>
        </w:r>
      </w:ins>
    </w:p>
    <w:p w14:paraId="03ADEF1D" w14:textId="77777777" w:rsidR="007B26CB" w:rsidRPr="007B26CB" w:rsidRDefault="007B26CB" w:rsidP="007B26CB">
      <w:pPr>
        <w:rPr>
          <w:ins w:id="6047" w:author="Greg Stoike" w:date="2018-11-30T10:52:00Z"/>
          <w:rFonts w:ascii="Consolas" w:eastAsiaTheme="minorHAnsi" w:hAnsi="Consolas" w:cs="Lucida Sans Typewriter"/>
          <w:color w:val="268BD2"/>
          <w:sz w:val="16"/>
          <w:szCs w:val="16"/>
        </w:rPr>
      </w:pPr>
      <w:ins w:id="604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2BAE980" w14:textId="77777777" w:rsidR="007B26CB" w:rsidRPr="007B26CB" w:rsidRDefault="007B26CB" w:rsidP="007B26CB">
      <w:pPr>
        <w:rPr>
          <w:ins w:id="6049" w:author="Greg Stoike" w:date="2018-11-30T10:52:00Z"/>
          <w:rFonts w:ascii="Consolas" w:eastAsiaTheme="minorHAnsi" w:hAnsi="Consolas" w:cs="Lucida Sans Typewriter"/>
          <w:color w:val="268BD2"/>
          <w:sz w:val="16"/>
          <w:szCs w:val="16"/>
        </w:rPr>
      </w:pPr>
      <w:ins w:id="605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179CB5A9" w14:textId="77777777" w:rsidR="007B26CB" w:rsidRPr="007B26CB" w:rsidRDefault="007B26CB" w:rsidP="007B26CB">
      <w:pPr>
        <w:rPr>
          <w:ins w:id="6051" w:author="Greg Stoike" w:date="2018-11-30T10:52:00Z"/>
          <w:rFonts w:ascii="Consolas" w:eastAsiaTheme="minorHAnsi" w:hAnsi="Consolas" w:cs="Lucida Sans Typewriter"/>
          <w:color w:val="268BD2"/>
          <w:sz w:val="16"/>
          <w:szCs w:val="16"/>
        </w:rPr>
      </w:pPr>
      <w:ins w:id="6052" w:author="Greg Stoike" w:date="2018-11-30T10:52:00Z">
        <w:r w:rsidRPr="007B26CB">
          <w:rPr>
            <w:rFonts w:ascii="Consolas" w:eastAsiaTheme="minorHAnsi" w:hAnsi="Consolas" w:cs="Lucida Sans Typewriter"/>
            <w:color w:val="268BD2"/>
            <w:sz w:val="16"/>
            <w:szCs w:val="16"/>
          </w:rPr>
          <w:t xml:space="preserve">                &lt;/Presentations&gt;</w:t>
        </w:r>
      </w:ins>
    </w:p>
    <w:p w14:paraId="71F1C5EB" w14:textId="77777777" w:rsidR="007B26CB" w:rsidRPr="007B26CB" w:rsidRDefault="007B26CB" w:rsidP="007B26CB">
      <w:pPr>
        <w:rPr>
          <w:ins w:id="6053" w:author="Greg Stoike" w:date="2018-11-30T10:52:00Z"/>
          <w:rFonts w:ascii="Consolas" w:eastAsiaTheme="minorHAnsi" w:hAnsi="Consolas" w:cs="Lucida Sans Typewriter"/>
          <w:color w:val="268BD2"/>
          <w:sz w:val="16"/>
          <w:szCs w:val="16"/>
        </w:rPr>
      </w:pPr>
      <w:ins w:id="6054" w:author="Greg Stoike" w:date="2018-11-30T10:52:00Z">
        <w:r w:rsidRPr="007B26CB">
          <w:rPr>
            <w:rFonts w:ascii="Consolas" w:eastAsiaTheme="minorHAnsi" w:hAnsi="Consolas" w:cs="Lucida Sans Typewriter"/>
            <w:color w:val="268BD2"/>
            <w:sz w:val="16"/>
            <w:szCs w:val="16"/>
          </w:rPr>
          <w:t xml:space="preserve">                &lt;ItemScoreDimensions&gt;</w:t>
        </w:r>
      </w:ins>
    </w:p>
    <w:p w14:paraId="6342CB0B" w14:textId="77777777" w:rsidR="007B26CB" w:rsidRPr="007B26CB" w:rsidRDefault="007B26CB" w:rsidP="007B26CB">
      <w:pPr>
        <w:rPr>
          <w:ins w:id="6055" w:author="Greg Stoike" w:date="2018-11-30T10:52:00Z"/>
          <w:rFonts w:ascii="Consolas" w:eastAsiaTheme="minorHAnsi" w:hAnsi="Consolas" w:cs="Lucida Sans Typewriter"/>
          <w:color w:val="268BD2"/>
          <w:sz w:val="16"/>
          <w:szCs w:val="16"/>
        </w:rPr>
      </w:pPr>
      <w:ins w:id="605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14745CCF" w14:textId="77777777" w:rsidR="007B26CB" w:rsidRPr="007B26CB" w:rsidRDefault="007B26CB" w:rsidP="007B26CB">
      <w:pPr>
        <w:rPr>
          <w:ins w:id="6057" w:author="Greg Stoike" w:date="2018-11-30T10:52:00Z"/>
          <w:rFonts w:ascii="Consolas" w:eastAsiaTheme="minorHAnsi" w:hAnsi="Consolas" w:cs="Lucida Sans Typewriter"/>
          <w:color w:val="268BD2"/>
          <w:sz w:val="16"/>
          <w:szCs w:val="16"/>
        </w:rPr>
      </w:pPr>
      <w:ins w:id="6058" w:author="Greg Stoike" w:date="2018-11-30T10:52:00Z">
        <w:r w:rsidRPr="007B26CB">
          <w:rPr>
            <w:rFonts w:ascii="Consolas" w:eastAsiaTheme="minorHAnsi" w:hAnsi="Consolas" w:cs="Lucida Sans Typewriter"/>
            <w:color w:val="268BD2"/>
            <w:sz w:val="16"/>
            <w:szCs w:val="16"/>
          </w:rPr>
          <w:t xml:space="preserve">                    &lt;ItemScoreParameter value="0.35530000925064087" measurementParameter="a"/&gt;</w:t>
        </w:r>
      </w:ins>
    </w:p>
    <w:p w14:paraId="4F1935AF" w14:textId="77777777" w:rsidR="007B26CB" w:rsidRPr="007B26CB" w:rsidRDefault="007B26CB" w:rsidP="007B26CB">
      <w:pPr>
        <w:rPr>
          <w:ins w:id="6059" w:author="Greg Stoike" w:date="2018-11-30T10:52:00Z"/>
          <w:rFonts w:ascii="Consolas" w:eastAsiaTheme="minorHAnsi" w:hAnsi="Consolas" w:cs="Lucida Sans Typewriter"/>
          <w:color w:val="268BD2"/>
          <w:sz w:val="16"/>
          <w:szCs w:val="16"/>
        </w:rPr>
      </w:pPr>
      <w:ins w:id="6060" w:author="Greg Stoike" w:date="2018-11-30T10:52:00Z">
        <w:r w:rsidRPr="007B26CB">
          <w:rPr>
            <w:rFonts w:ascii="Consolas" w:eastAsiaTheme="minorHAnsi" w:hAnsi="Consolas" w:cs="Lucida Sans Typewriter"/>
            <w:color w:val="268BD2"/>
            <w:sz w:val="16"/>
            <w:szCs w:val="16"/>
          </w:rPr>
          <w:t xml:space="preserve">                    &lt;ItemScoreParameter value="1.0020699501037598" measurementParameter="b"/&gt;</w:t>
        </w:r>
      </w:ins>
    </w:p>
    <w:p w14:paraId="152D552A" w14:textId="77777777" w:rsidR="007B26CB" w:rsidRPr="007B26CB" w:rsidRDefault="007B26CB" w:rsidP="007B26CB">
      <w:pPr>
        <w:rPr>
          <w:ins w:id="6061" w:author="Greg Stoike" w:date="2018-11-30T10:52:00Z"/>
          <w:rFonts w:ascii="Consolas" w:eastAsiaTheme="minorHAnsi" w:hAnsi="Consolas" w:cs="Lucida Sans Typewriter"/>
          <w:color w:val="268BD2"/>
          <w:sz w:val="16"/>
          <w:szCs w:val="16"/>
        </w:rPr>
      </w:pPr>
      <w:ins w:id="606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728F6E4" w14:textId="77777777" w:rsidR="007B26CB" w:rsidRPr="007B26CB" w:rsidRDefault="007B26CB" w:rsidP="007B26CB">
      <w:pPr>
        <w:rPr>
          <w:ins w:id="6063" w:author="Greg Stoike" w:date="2018-11-30T10:52:00Z"/>
          <w:rFonts w:ascii="Consolas" w:eastAsiaTheme="minorHAnsi" w:hAnsi="Consolas" w:cs="Lucida Sans Typewriter"/>
          <w:color w:val="268BD2"/>
          <w:sz w:val="16"/>
          <w:szCs w:val="16"/>
        </w:rPr>
      </w:pPr>
      <w:ins w:id="6064" w:author="Greg Stoike" w:date="2018-11-30T10:52:00Z">
        <w:r w:rsidRPr="007B26CB">
          <w:rPr>
            <w:rFonts w:ascii="Consolas" w:eastAsiaTheme="minorHAnsi" w:hAnsi="Consolas" w:cs="Lucida Sans Typewriter"/>
            <w:color w:val="268BD2"/>
            <w:sz w:val="16"/>
            <w:szCs w:val="16"/>
          </w:rPr>
          <w:lastRenderedPageBreak/>
          <w:t xml:space="preserve">                  &lt;/ItemScoreDimension&gt;</w:t>
        </w:r>
      </w:ins>
    </w:p>
    <w:p w14:paraId="49943902" w14:textId="77777777" w:rsidR="007B26CB" w:rsidRPr="007B26CB" w:rsidRDefault="007B26CB" w:rsidP="007B26CB">
      <w:pPr>
        <w:rPr>
          <w:ins w:id="6065" w:author="Greg Stoike" w:date="2018-11-30T10:52:00Z"/>
          <w:rFonts w:ascii="Consolas" w:eastAsiaTheme="minorHAnsi" w:hAnsi="Consolas" w:cs="Lucida Sans Typewriter"/>
          <w:color w:val="268BD2"/>
          <w:sz w:val="16"/>
          <w:szCs w:val="16"/>
        </w:rPr>
      </w:pPr>
      <w:ins w:id="6066" w:author="Greg Stoike" w:date="2018-11-30T10:52:00Z">
        <w:r w:rsidRPr="007B26CB">
          <w:rPr>
            <w:rFonts w:ascii="Consolas" w:eastAsiaTheme="minorHAnsi" w:hAnsi="Consolas" w:cs="Lucida Sans Typewriter"/>
            <w:color w:val="268BD2"/>
            <w:sz w:val="16"/>
            <w:szCs w:val="16"/>
          </w:rPr>
          <w:t xml:space="preserve">                &lt;/ItemScoreDimensions&gt;</w:t>
        </w:r>
      </w:ins>
    </w:p>
    <w:p w14:paraId="565BD3B2" w14:textId="77777777" w:rsidR="007B26CB" w:rsidRPr="007B26CB" w:rsidRDefault="007B26CB" w:rsidP="007B26CB">
      <w:pPr>
        <w:rPr>
          <w:ins w:id="6067" w:author="Greg Stoike" w:date="2018-11-30T10:52:00Z"/>
          <w:rFonts w:ascii="Consolas" w:eastAsiaTheme="minorHAnsi" w:hAnsi="Consolas" w:cs="Lucida Sans Typewriter"/>
          <w:color w:val="268BD2"/>
          <w:sz w:val="16"/>
          <w:szCs w:val="16"/>
        </w:rPr>
      </w:pPr>
      <w:ins w:id="6068" w:author="Greg Stoike" w:date="2018-11-30T10:52:00Z">
        <w:r w:rsidRPr="007B26CB">
          <w:rPr>
            <w:rFonts w:ascii="Consolas" w:eastAsiaTheme="minorHAnsi" w:hAnsi="Consolas" w:cs="Lucida Sans Typewriter"/>
            <w:color w:val="268BD2"/>
            <w:sz w:val="16"/>
            <w:szCs w:val="16"/>
          </w:rPr>
          <w:t xml:space="preserve">                &lt;BlueprintReferences&gt;</w:t>
        </w:r>
      </w:ins>
    </w:p>
    <w:p w14:paraId="1BD548EE" w14:textId="77777777" w:rsidR="007B26CB" w:rsidRPr="007B26CB" w:rsidRDefault="007B26CB" w:rsidP="007B26CB">
      <w:pPr>
        <w:rPr>
          <w:ins w:id="6069" w:author="Greg Stoike" w:date="2018-11-30T10:52:00Z"/>
          <w:rFonts w:ascii="Consolas" w:eastAsiaTheme="minorHAnsi" w:hAnsi="Consolas" w:cs="Lucida Sans Typewriter"/>
          <w:color w:val="268BD2"/>
          <w:sz w:val="16"/>
          <w:szCs w:val="16"/>
        </w:rPr>
      </w:pPr>
      <w:ins w:id="607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05B9033" w14:textId="77777777" w:rsidR="007B26CB" w:rsidRPr="007B26CB" w:rsidRDefault="007B26CB" w:rsidP="007B26CB">
      <w:pPr>
        <w:rPr>
          <w:ins w:id="6071" w:author="Greg Stoike" w:date="2018-11-30T10:52:00Z"/>
          <w:rFonts w:ascii="Consolas" w:eastAsiaTheme="minorHAnsi" w:hAnsi="Consolas" w:cs="Lucida Sans Typewriter"/>
          <w:color w:val="268BD2"/>
          <w:sz w:val="16"/>
          <w:szCs w:val="16"/>
        </w:rPr>
      </w:pPr>
      <w:ins w:id="6072"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33B7E825" w14:textId="77777777" w:rsidR="007B26CB" w:rsidRPr="007B26CB" w:rsidRDefault="007B26CB" w:rsidP="007B26CB">
      <w:pPr>
        <w:rPr>
          <w:ins w:id="6073" w:author="Greg Stoike" w:date="2018-11-30T10:52:00Z"/>
          <w:rFonts w:ascii="Consolas" w:eastAsiaTheme="minorHAnsi" w:hAnsi="Consolas" w:cs="Lucida Sans Typewriter"/>
          <w:color w:val="268BD2"/>
          <w:sz w:val="16"/>
          <w:szCs w:val="16"/>
        </w:rPr>
      </w:pPr>
      <w:ins w:id="6074" w:author="Greg Stoike" w:date="2018-11-30T10:52:00Z">
        <w:r w:rsidRPr="007B26CB">
          <w:rPr>
            <w:rFonts w:ascii="Consolas" w:eastAsiaTheme="minorHAnsi" w:hAnsi="Consolas" w:cs="Lucida Sans Typewriter"/>
            <w:color w:val="268BD2"/>
            <w:sz w:val="16"/>
            <w:szCs w:val="16"/>
          </w:rPr>
          <w:t xml:space="preserve">                  &lt;BlueprintReference idRef="1-IT|8-11"/&gt;</w:t>
        </w:r>
      </w:ins>
    </w:p>
    <w:p w14:paraId="31519155" w14:textId="77777777" w:rsidR="007B26CB" w:rsidRPr="007B26CB" w:rsidRDefault="007B26CB" w:rsidP="007B26CB">
      <w:pPr>
        <w:rPr>
          <w:ins w:id="6075" w:author="Greg Stoike" w:date="2018-11-30T10:52:00Z"/>
          <w:rFonts w:ascii="Consolas" w:eastAsiaTheme="minorHAnsi" w:hAnsi="Consolas" w:cs="Lucida Sans Typewriter"/>
          <w:color w:val="268BD2"/>
          <w:sz w:val="16"/>
          <w:szCs w:val="16"/>
        </w:rPr>
      </w:pPr>
      <w:ins w:id="6076" w:author="Greg Stoike" w:date="2018-11-30T10:52:00Z">
        <w:r w:rsidRPr="007B26CB">
          <w:rPr>
            <w:rFonts w:ascii="Consolas" w:eastAsiaTheme="minorHAnsi" w:hAnsi="Consolas" w:cs="Lucida Sans Typewriter"/>
            <w:color w:val="268BD2"/>
            <w:sz w:val="16"/>
            <w:szCs w:val="16"/>
          </w:rPr>
          <w:t xml:space="preserve">                &lt;/BlueprintReferences&gt;</w:t>
        </w:r>
      </w:ins>
    </w:p>
    <w:p w14:paraId="21414512" w14:textId="77777777" w:rsidR="007B26CB" w:rsidRPr="007B26CB" w:rsidRDefault="007B26CB" w:rsidP="007B26CB">
      <w:pPr>
        <w:rPr>
          <w:ins w:id="6077" w:author="Greg Stoike" w:date="2018-11-30T10:52:00Z"/>
          <w:rFonts w:ascii="Consolas" w:eastAsiaTheme="minorHAnsi" w:hAnsi="Consolas" w:cs="Lucida Sans Typewriter"/>
          <w:color w:val="268BD2"/>
          <w:sz w:val="16"/>
          <w:szCs w:val="16"/>
        </w:rPr>
      </w:pPr>
      <w:ins w:id="6078" w:author="Greg Stoike" w:date="2018-11-30T10:52:00Z">
        <w:r w:rsidRPr="007B26CB">
          <w:rPr>
            <w:rFonts w:ascii="Consolas" w:eastAsiaTheme="minorHAnsi" w:hAnsi="Consolas" w:cs="Lucida Sans Typewriter"/>
            <w:color w:val="268BD2"/>
            <w:sz w:val="16"/>
            <w:szCs w:val="16"/>
          </w:rPr>
          <w:t xml:space="preserve">              &lt;/Item&gt;</w:t>
        </w:r>
      </w:ins>
    </w:p>
    <w:p w14:paraId="60037930" w14:textId="77777777" w:rsidR="007B26CB" w:rsidRPr="007B26CB" w:rsidRDefault="007B26CB" w:rsidP="007B26CB">
      <w:pPr>
        <w:rPr>
          <w:ins w:id="6079" w:author="Greg Stoike" w:date="2018-11-30T10:52:00Z"/>
          <w:rFonts w:ascii="Consolas" w:eastAsiaTheme="minorHAnsi" w:hAnsi="Consolas" w:cs="Lucida Sans Typewriter"/>
          <w:color w:val="268BD2"/>
          <w:sz w:val="16"/>
          <w:szCs w:val="16"/>
        </w:rPr>
      </w:pPr>
      <w:ins w:id="6080" w:author="Greg Stoike" w:date="2018-11-30T10:52:00Z">
        <w:r w:rsidRPr="007B26CB">
          <w:rPr>
            <w:rFonts w:ascii="Consolas" w:eastAsiaTheme="minorHAnsi" w:hAnsi="Consolas" w:cs="Lucida Sans Typewriter"/>
            <w:color w:val="268BD2"/>
            <w:sz w:val="16"/>
            <w:szCs w:val="16"/>
          </w:rPr>
          <w:t xml:space="preserve">              &lt;Item active="true" doNotScore="false" handScored="true" fieldTest="false" responseRequired="false" administrationRequired="false" id="42133" type="SA"&gt;</w:t>
        </w:r>
      </w:ins>
    </w:p>
    <w:p w14:paraId="004D0261" w14:textId="77777777" w:rsidR="007B26CB" w:rsidRPr="007B26CB" w:rsidRDefault="007B26CB" w:rsidP="007B26CB">
      <w:pPr>
        <w:rPr>
          <w:ins w:id="6081" w:author="Greg Stoike" w:date="2018-11-30T10:52:00Z"/>
          <w:rFonts w:ascii="Consolas" w:eastAsiaTheme="minorHAnsi" w:hAnsi="Consolas" w:cs="Lucida Sans Typewriter"/>
          <w:color w:val="268BD2"/>
          <w:sz w:val="16"/>
          <w:szCs w:val="16"/>
        </w:rPr>
      </w:pPr>
      <w:ins w:id="6082" w:author="Greg Stoike" w:date="2018-11-30T10:52:00Z">
        <w:r w:rsidRPr="007B26CB">
          <w:rPr>
            <w:rFonts w:ascii="Consolas" w:eastAsiaTheme="minorHAnsi" w:hAnsi="Consolas" w:cs="Lucida Sans Typewriter"/>
            <w:color w:val="268BD2"/>
            <w:sz w:val="16"/>
            <w:szCs w:val="16"/>
          </w:rPr>
          <w:t xml:space="preserve">                &lt;PoolProperties&gt;</w:t>
        </w:r>
      </w:ins>
    </w:p>
    <w:p w14:paraId="2560F1D8" w14:textId="77777777" w:rsidR="007B26CB" w:rsidRPr="007B26CB" w:rsidRDefault="007B26CB" w:rsidP="007B26CB">
      <w:pPr>
        <w:rPr>
          <w:ins w:id="6083" w:author="Greg Stoike" w:date="2018-11-30T10:52:00Z"/>
          <w:rFonts w:ascii="Consolas" w:eastAsiaTheme="minorHAnsi" w:hAnsi="Consolas" w:cs="Lucida Sans Typewriter"/>
          <w:color w:val="268BD2"/>
          <w:sz w:val="16"/>
          <w:szCs w:val="16"/>
        </w:rPr>
      </w:pPr>
      <w:ins w:id="6084"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132AC490" w14:textId="77777777" w:rsidR="007B26CB" w:rsidRPr="007B26CB" w:rsidRDefault="007B26CB" w:rsidP="007B26CB">
      <w:pPr>
        <w:rPr>
          <w:ins w:id="6085" w:author="Greg Stoike" w:date="2018-11-30T10:52:00Z"/>
          <w:rFonts w:ascii="Consolas" w:eastAsiaTheme="minorHAnsi" w:hAnsi="Consolas" w:cs="Lucida Sans Typewriter"/>
          <w:color w:val="268BD2"/>
          <w:sz w:val="16"/>
          <w:szCs w:val="16"/>
        </w:rPr>
      </w:pPr>
      <w:ins w:id="608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6AC3890C" w14:textId="77777777" w:rsidR="007B26CB" w:rsidRPr="007B26CB" w:rsidRDefault="007B26CB" w:rsidP="007B26CB">
      <w:pPr>
        <w:rPr>
          <w:ins w:id="6087" w:author="Greg Stoike" w:date="2018-11-30T10:52:00Z"/>
          <w:rFonts w:ascii="Consolas" w:eastAsiaTheme="minorHAnsi" w:hAnsi="Consolas" w:cs="Lucida Sans Typewriter"/>
          <w:color w:val="268BD2"/>
          <w:sz w:val="16"/>
          <w:szCs w:val="16"/>
        </w:rPr>
      </w:pPr>
      <w:ins w:id="608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A6D8F29" w14:textId="77777777" w:rsidR="007B26CB" w:rsidRPr="007B26CB" w:rsidRDefault="007B26CB" w:rsidP="007B26CB">
      <w:pPr>
        <w:rPr>
          <w:ins w:id="6089" w:author="Greg Stoike" w:date="2018-11-30T10:52:00Z"/>
          <w:rFonts w:ascii="Consolas" w:eastAsiaTheme="minorHAnsi" w:hAnsi="Consolas" w:cs="Lucida Sans Typewriter"/>
          <w:color w:val="268BD2"/>
          <w:sz w:val="16"/>
          <w:szCs w:val="16"/>
        </w:rPr>
      </w:pPr>
      <w:ins w:id="6090"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081A1720" w14:textId="77777777" w:rsidR="007B26CB" w:rsidRPr="007B26CB" w:rsidRDefault="007B26CB" w:rsidP="007B26CB">
      <w:pPr>
        <w:rPr>
          <w:ins w:id="6091" w:author="Greg Stoike" w:date="2018-11-30T10:52:00Z"/>
          <w:rFonts w:ascii="Consolas" w:eastAsiaTheme="minorHAnsi" w:hAnsi="Consolas" w:cs="Lucida Sans Typewriter"/>
          <w:color w:val="268BD2"/>
          <w:sz w:val="16"/>
          <w:szCs w:val="16"/>
        </w:rPr>
      </w:pPr>
      <w:ins w:id="6092"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6BF5EA6F" w14:textId="77777777" w:rsidR="007B26CB" w:rsidRPr="007B26CB" w:rsidRDefault="007B26CB" w:rsidP="007B26CB">
      <w:pPr>
        <w:rPr>
          <w:ins w:id="6093" w:author="Greg Stoike" w:date="2018-11-30T10:52:00Z"/>
          <w:rFonts w:ascii="Consolas" w:eastAsiaTheme="minorHAnsi" w:hAnsi="Consolas" w:cs="Lucida Sans Typewriter"/>
          <w:color w:val="268BD2"/>
          <w:sz w:val="16"/>
          <w:szCs w:val="16"/>
        </w:rPr>
      </w:pPr>
      <w:ins w:id="609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542F8CEC" w14:textId="77777777" w:rsidR="007B26CB" w:rsidRPr="007B26CB" w:rsidRDefault="007B26CB" w:rsidP="007B26CB">
      <w:pPr>
        <w:rPr>
          <w:ins w:id="6095" w:author="Greg Stoike" w:date="2018-11-30T10:52:00Z"/>
          <w:rFonts w:ascii="Consolas" w:eastAsiaTheme="minorHAnsi" w:hAnsi="Consolas" w:cs="Lucida Sans Typewriter"/>
          <w:color w:val="268BD2"/>
          <w:sz w:val="16"/>
          <w:szCs w:val="16"/>
        </w:rPr>
      </w:pPr>
      <w:ins w:id="609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3F3E2974" w14:textId="77777777" w:rsidR="007B26CB" w:rsidRPr="007B26CB" w:rsidRDefault="007B26CB" w:rsidP="007B26CB">
      <w:pPr>
        <w:rPr>
          <w:ins w:id="6097" w:author="Greg Stoike" w:date="2018-11-30T10:52:00Z"/>
          <w:rFonts w:ascii="Consolas" w:eastAsiaTheme="minorHAnsi" w:hAnsi="Consolas" w:cs="Lucida Sans Typewriter"/>
          <w:color w:val="268BD2"/>
          <w:sz w:val="16"/>
          <w:szCs w:val="16"/>
        </w:rPr>
      </w:pPr>
      <w:ins w:id="6098"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4EC91A4F" w14:textId="77777777" w:rsidR="007B26CB" w:rsidRPr="007B26CB" w:rsidRDefault="007B26CB" w:rsidP="007B26CB">
      <w:pPr>
        <w:rPr>
          <w:ins w:id="6099" w:author="Greg Stoike" w:date="2018-11-30T10:52:00Z"/>
          <w:rFonts w:ascii="Consolas" w:eastAsiaTheme="minorHAnsi" w:hAnsi="Consolas" w:cs="Lucida Sans Typewriter"/>
          <w:color w:val="268BD2"/>
          <w:sz w:val="16"/>
          <w:szCs w:val="16"/>
        </w:rPr>
      </w:pPr>
      <w:ins w:id="6100"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4033A5E" w14:textId="77777777" w:rsidR="007B26CB" w:rsidRPr="007B26CB" w:rsidRDefault="007B26CB" w:rsidP="007B26CB">
      <w:pPr>
        <w:rPr>
          <w:ins w:id="6101" w:author="Greg Stoike" w:date="2018-11-30T10:52:00Z"/>
          <w:rFonts w:ascii="Consolas" w:eastAsiaTheme="minorHAnsi" w:hAnsi="Consolas" w:cs="Lucida Sans Typewriter"/>
          <w:color w:val="268BD2"/>
          <w:sz w:val="16"/>
          <w:szCs w:val="16"/>
        </w:rPr>
      </w:pPr>
      <w:ins w:id="610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5AE2F0AD" w14:textId="77777777" w:rsidR="007B26CB" w:rsidRPr="007B26CB" w:rsidRDefault="007B26CB" w:rsidP="007B26CB">
      <w:pPr>
        <w:rPr>
          <w:ins w:id="6103" w:author="Greg Stoike" w:date="2018-11-30T10:52:00Z"/>
          <w:rFonts w:ascii="Consolas" w:eastAsiaTheme="minorHAnsi" w:hAnsi="Consolas" w:cs="Lucida Sans Typewriter"/>
          <w:color w:val="268BD2"/>
          <w:sz w:val="16"/>
          <w:szCs w:val="16"/>
        </w:rPr>
      </w:pPr>
      <w:ins w:id="6104"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4F381675" w14:textId="77777777" w:rsidR="007B26CB" w:rsidRPr="007B26CB" w:rsidRDefault="007B26CB" w:rsidP="007B26CB">
      <w:pPr>
        <w:rPr>
          <w:ins w:id="6105" w:author="Greg Stoike" w:date="2018-11-30T10:52:00Z"/>
          <w:rFonts w:ascii="Consolas" w:eastAsiaTheme="minorHAnsi" w:hAnsi="Consolas" w:cs="Lucida Sans Typewriter"/>
          <w:color w:val="268BD2"/>
          <w:sz w:val="16"/>
          <w:szCs w:val="16"/>
        </w:rPr>
      </w:pPr>
      <w:ins w:id="6106" w:author="Greg Stoike" w:date="2018-11-30T10:52:00Z">
        <w:r w:rsidRPr="007B26CB">
          <w:rPr>
            <w:rFonts w:ascii="Consolas" w:eastAsiaTheme="minorHAnsi" w:hAnsi="Consolas" w:cs="Lucida Sans Typewriter"/>
            <w:color w:val="268BD2"/>
            <w:sz w:val="16"/>
            <w:szCs w:val="16"/>
          </w:rPr>
          <w:t xml:space="preserve">                &lt;/PoolProperties&gt;</w:t>
        </w:r>
      </w:ins>
    </w:p>
    <w:p w14:paraId="35C258C7" w14:textId="77777777" w:rsidR="007B26CB" w:rsidRPr="007B26CB" w:rsidRDefault="007B26CB" w:rsidP="007B26CB">
      <w:pPr>
        <w:rPr>
          <w:ins w:id="6107" w:author="Greg Stoike" w:date="2018-11-30T10:52:00Z"/>
          <w:rFonts w:ascii="Consolas" w:eastAsiaTheme="minorHAnsi" w:hAnsi="Consolas" w:cs="Lucida Sans Typewriter"/>
          <w:color w:val="268BD2"/>
          <w:sz w:val="16"/>
          <w:szCs w:val="16"/>
        </w:rPr>
      </w:pPr>
      <w:ins w:id="6108" w:author="Greg Stoike" w:date="2018-11-30T10:52:00Z">
        <w:r w:rsidRPr="007B26CB">
          <w:rPr>
            <w:rFonts w:ascii="Consolas" w:eastAsiaTheme="minorHAnsi" w:hAnsi="Consolas" w:cs="Lucida Sans Typewriter"/>
            <w:color w:val="268BD2"/>
            <w:sz w:val="16"/>
            <w:szCs w:val="16"/>
          </w:rPr>
          <w:t xml:space="preserve">                &lt;Presentations&gt;</w:t>
        </w:r>
      </w:ins>
    </w:p>
    <w:p w14:paraId="7BD48EB3" w14:textId="77777777" w:rsidR="007B26CB" w:rsidRPr="007B26CB" w:rsidRDefault="007B26CB" w:rsidP="007B26CB">
      <w:pPr>
        <w:rPr>
          <w:ins w:id="6109" w:author="Greg Stoike" w:date="2018-11-30T10:52:00Z"/>
          <w:rFonts w:ascii="Consolas" w:eastAsiaTheme="minorHAnsi" w:hAnsi="Consolas" w:cs="Lucida Sans Typewriter"/>
          <w:color w:val="268BD2"/>
          <w:sz w:val="16"/>
          <w:szCs w:val="16"/>
        </w:rPr>
      </w:pPr>
      <w:ins w:id="611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4736303" w14:textId="77777777" w:rsidR="007B26CB" w:rsidRPr="007B26CB" w:rsidRDefault="007B26CB" w:rsidP="007B26CB">
      <w:pPr>
        <w:rPr>
          <w:ins w:id="6111" w:author="Greg Stoike" w:date="2018-11-30T10:52:00Z"/>
          <w:rFonts w:ascii="Consolas" w:eastAsiaTheme="minorHAnsi" w:hAnsi="Consolas" w:cs="Lucida Sans Typewriter"/>
          <w:color w:val="268BD2"/>
          <w:sz w:val="16"/>
          <w:szCs w:val="16"/>
        </w:rPr>
      </w:pPr>
      <w:ins w:id="611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79AA38D6" w14:textId="77777777" w:rsidR="007B26CB" w:rsidRPr="007B26CB" w:rsidRDefault="007B26CB" w:rsidP="007B26CB">
      <w:pPr>
        <w:rPr>
          <w:ins w:id="6113" w:author="Greg Stoike" w:date="2018-11-30T10:52:00Z"/>
          <w:rFonts w:ascii="Consolas" w:eastAsiaTheme="minorHAnsi" w:hAnsi="Consolas" w:cs="Lucida Sans Typewriter"/>
          <w:color w:val="268BD2"/>
          <w:sz w:val="16"/>
          <w:szCs w:val="16"/>
        </w:rPr>
      </w:pPr>
      <w:ins w:id="6114" w:author="Greg Stoike" w:date="2018-11-30T10:52:00Z">
        <w:r w:rsidRPr="007B26CB">
          <w:rPr>
            <w:rFonts w:ascii="Consolas" w:eastAsiaTheme="minorHAnsi" w:hAnsi="Consolas" w:cs="Lucida Sans Typewriter"/>
            <w:color w:val="268BD2"/>
            <w:sz w:val="16"/>
            <w:szCs w:val="16"/>
          </w:rPr>
          <w:t xml:space="preserve">                &lt;/Presentations&gt;</w:t>
        </w:r>
      </w:ins>
    </w:p>
    <w:p w14:paraId="12536647" w14:textId="77777777" w:rsidR="007B26CB" w:rsidRPr="007B26CB" w:rsidRDefault="007B26CB" w:rsidP="007B26CB">
      <w:pPr>
        <w:rPr>
          <w:ins w:id="6115" w:author="Greg Stoike" w:date="2018-11-30T10:52:00Z"/>
          <w:rFonts w:ascii="Consolas" w:eastAsiaTheme="minorHAnsi" w:hAnsi="Consolas" w:cs="Lucida Sans Typewriter"/>
          <w:color w:val="268BD2"/>
          <w:sz w:val="16"/>
          <w:szCs w:val="16"/>
        </w:rPr>
      </w:pPr>
      <w:ins w:id="6116" w:author="Greg Stoike" w:date="2018-11-30T10:52:00Z">
        <w:r w:rsidRPr="007B26CB">
          <w:rPr>
            <w:rFonts w:ascii="Consolas" w:eastAsiaTheme="minorHAnsi" w:hAnsi="Consolas" w:cs="Lucida Sans Typewriter"/>
            <w:color w:val="268BD2"/>
            <w:sz w:val="16"/>
            <w:szCs w:val="16"/>
          </w:rPr>
          <w:t xml:space="preserve">                &lt;ItemScoreDimensions&gt;</w:t>
        </w:r>
      </w:ins>
    </w:p>
    <w:p w14:paraId="24876113" w14:textId="77777777" w:rsidR="007B26CB" w:rsidRPr="007B26CB" w:rsidRDefault="007B26CB" w:rsidP="007B26CB">
      <w:pPr>
        <w:rPr>
          <w:ins w:id="6117" w:author="Greg Stoike" w:date="2018-11-30T10:52:00Z"/>
          <w:rFonts w:ascii="Consolas" w:eastAsiaTheme="minorHAnsi" w:hAnsi="Consolas" w:cs="Lucida Sans Typewriter"/>
          <w:color w:val="268BD2"/>
          <w:sz w:val="16"/>
          <w:szCs w:val="16"/>
        </w:rPr>
      </w:pPr>
      <w:ins w:id="6118" w:author="Greg Stoike" w:date="2018-11-30T10:52:00Z">
        <w:r w:rsidRPr="007B26CB">
          <w:rPr>
            <w:rFonts w:ascii="Consolas" w:eastAsiaTheme="minorHAnsi" w:hAnsi="Consolas" w:cs="Lucida Sans Typewriter"/>
            <w:color w:val="268BD2"/>
            <w:sz w:val="16"/>
            <w:szCs w:val="16"/>
          </w:rPr>
          <w:t xml:space="preserve">                  &lt;ItemScoreDimension weight="1.0" scorePoints="2" measurementModel="IRTGPC"&gt;</w:t>
        </w:r>
      </w:ins>
    </w:p>
    <w:p w14:paraId="78A3E0FA" w14:textId="77777777" w:rsidR="007B26CB" w:rsidRPr="007B26CB" w:rsidRDefault="007B26CB" w:rsidP="007B26CB">
      <w:pPr>
        <w:rPr>
          <w:ins w:id="6119" w:author="Greg Stoike" w:date="2018-11-30T10:52:00Z"/>
          <w:rFonts w:ascii="Consolas" w:eastAsiaTheme="minorHAnsi" w:hAnsi="Consolas" w:cs="Lucida Sans Typewriter"/>
          <w:color w:val="268BD2"/>
          <w:sz w:val="16"/>
          <w:szCs w:val="16"/>
        </w:rPr>
      </w:pPr>
      <w:ins w:id="6120" w:author="Greg Stoike" w:date="2018-11-30T10:52:00Z">
        <w:r w:rsidRPr="007B26CB">
          <w:rPr>
            <w:rFonts w:ascii="Consolas" w:eastAsiaTheme="minorHAnsi" w:hAnsi="Consolas" w:cs="Lucida Sans Typewriter"/>
            <w:color w:val="268BD2"/>
            <w:sz w:val="16"/>
            <w:szCs w:val="16"/>
          </w:rPr>
          <w:t xml:space="preserve">                    &lt;ItemScoreParameter value="0.5490400195121765" measurementParameter="a"/&gt;</w:t>
        </w:r>
      </w:ins>
    </w:p>
    <w:p w14:paraId="41FAD72C" w14:textId="77777777" w:rsidR="007B26CB" w:rsidRPr="007B26CB" w:rsidRDefault="007B26CB" w:rsidP="007B26CB">
      <w:pPr>
        <w:rPr>
          <w:ins w:id="6121" w:author="Greg Stoike" w:date="2018-11-30T10:52:00Z"/>
          <w:rFonts w:ascii="Consolas" w:eastAsiaTheme="minorHAnsi" w:hAnsi="Consolas" w:cs="Lucida Sans Typewriter"/>
          <w:color w:val="268BD2"/>
          <w:sz w:val="16"/>
          <w:szCs w:val="16"/>
        </w:rPr>
      </w:pPr>
      <w:ins w:id="6122" w:author="Greg Stoike" w:date="2018-11-30T10:52:00Z">
        <w:r w:rsidRPr="007B26CB">
          <w:rPr>
            <w:rFonts w:ascii="Consolas" w:eastAsiaTheme="minorHAnsi" w:hAnsi="Consolas" w:cs="Lucida Sans Typewriter"/>
            <w:color w:val="268BD2"/>
            <w:sz w:val="16"/>
            <w:szCs w:val="16"/>
          </w:rPr>
          <w:t xml:space="preserve">                    &lt;ItemScoreParameter value="1.9601099491119385" measurementParameter="b0"/&gt;</w:t>
        </w:r>
      </w:ins>
    </w:p>
    <w:p w14:paraId="4F1D92AB" w14:textId="77777777" w:rsidR="007B26CB" w:rsidRPr="007B26CB" w:rsidRDefault="007B26CB" w:rsidP="007B26CB">
      <w:pPr>
        <w:rPr>
          <w:ins w:id="6123" w:author="Greg Stoike" w:date="2018-11-30T10:52:00Z"/>
          <w:rFonts w:ascii="Consolas" w:eastAsiaTheme="minorHAnsi" w:hAnsi="Consolas" w:cs="Lucida Sans Typewriter"/>
          <w:color w:val="268BD2"/>
          <w:sz w:val="16"/>
          <w:szCs w:val="16"/>
        </w:rPr>
      </w:pPr>
      <w:ins w:id="6124" w:author="Greg Stoike" w:date="2018-11-30T10:52:00Z">
        <w:r w:rsidRPr="007B26CB">
          <w:rPr>
            <w:rFonts w:ascii="Consolas" w:eastAsiaTheme="minorHAnsi" w:hAnsi="Consolas" w:cs="Lucida Sans Typewriter"/>
            <w:color w:val="268BD2"/>
            <w:sz w:val="16"/>
            <w:szCs w:val="16"/>
          </w:rPr>
          <w:lastRenderedPageBreak/>
          <w:t xml:space="preserve">                    &lt;ItemScoreParameter value="3.595289945602417" measurementParameter="b1"/&gt;</w:t>
        </w:r>
      </w:ins>
    </w:p>
    <w:p w14:paraId="3C90823D" w14:textId="77777777" w:rsidR="007B26CB" w:rsidRPr="007B26CB" w:rsidRDefault="007B26CB" w:rsidP="007B26CB">
      <w:pPr>
        <w:rPr>
          <w:ins w:id="6125" w:author="Greg Stoike" w:date="2018-11-30T10:52:00Z"/>
          <w:rFonts w:ascii="Consolas" w:eastAsiaTheme="minorHAnsi" w:hAnsi="Consolas" w:cs="Lucida Sans Typewriter"/>
          <w:color w:val="268BD2"/>
          <w:sz w:val="16"/>
          <w:szCs w:val="16"/>
        </w:rPr>
      </w:pPr>
      <w:ins w:id="6126" w:author="Greg Stoike" w:date="2018-11-30T10:52:00Z">
        <w:r w:rsidRPr="007B26CB">
          <w:rPr>
            <w:rFonts w:ascii="Consolas" w:eastAsiaTheme="minorHAnsi" w:hAnsi="Consolas" w:cs="Lucida Sans Typewriter"/>
            <w:color w:val="268BD2"/>
            <w:sz w:val="16"/>
            <w:szCs w:val="16"/>
          </w:rPr>
          <w:t xml:space="preserve">                  &lt;/ItemScoreDimension&gt;</w:t>
        </w:r>
      </w:ins>
    </w:p>
    <w:p w14:paraId="0EE12904" w14:textId="77777777" w:rsidR="007B26CB" w:rsidRPr="007B26CB" w:rsidRDefault="007B26CB" w:rsidP="007B26CB">
      <w:pPr>
        <w:rPr>
          <w:ins w:id="6127" w:author="Greg Stoike" w:date="2018-11-30T10:52:00Z"/>
          <w:rFonts w:ascii="Consolas" w:eastAsiaTheme="minorHAnsi" w:hAnsi="Consolas" w:cs="Lucida Sans Typewriter"/>
          <w:color w:val="268BD2"/>
          <w:sz w:val="16"/>
          <w:szCs w:val="16"/>
        </w:rPr>
      </w:pPr>
      <w:ins w:id="6128" w:author="Greg Stoike" w:date="2018-11-30T10:52:00Z">
        <w:r w:rsidRPr="007B26CB">
          <w:rPr>
            <w:rFonts w:ascii="Consolas" w:eastAsiaTheme="minorHAnsi" w:hAnsi="Consolas" w:cs="Lucida Sans Typewriter"/>
            <w:color w:val="268BD2"/>
            <w:sz w:val="16"/>
            <w:szCs w:val="16"/>
          </w:rPr>
          <w:t xml:space="preserve">                &lt;/ItemScoreDimensions&gt;</w:t>
        </w:r>
      </w:ins>
    </w:p>
    <w:p w14:paraId="6EEF4389" w14:textId="77777777" w:rsidR="007B26CB" w:rsidRPr="007B26CB" w:rsidRDefault="007B26CB" w:rsidP="007B26CB">
      <w:pPr>
        <w:rPr>
          <w:ins w:id="6129" w:author="Greg Stoike" w:date="2018-11-30T10:52:00Z"/>
          <w:rFonts w:ascii="Consolas" w:eastAsiaTheme="minorHAnsi" w:hAnsi="Consolas" w:cs="Lucida Sans Typewriter"/>
          <w:color w:val="268BD2"/>
          <w:sz w:val="16"/>
          <w:szCs w:val="16"/>
        </w:rPr>
      </w:pPr>
      <w:ins w:id="6130" w:author="Greg Stoike" w:date="2018-11-30T10:52:00Z">
        <w:r w:rsidRPr="007B26CB">
          <w:rPr>
            <w:rFonts w:ascii="Consolas" w:eastAsiaTheme="minorHAnsi" w:hAnsi="Consolas" w:cs="Lucida Sans Typewriter"/>
            <w:color w:val="268BD2"/>
            <w:sz w:val="16"/>
            <w:szCs w:val="16"/>
          </w:rPr>
          <w:t xml:space="preserve">                &lt;BlueprintReferences&gt;</w:t>
        </w:r>
      </w:ins>
    </w:p>
    <w:p w14:paraId="6BFECABD" w14:textId="77777777" w:rsidR="007B26CB" w:rsidRPr="007B26CB" w:rsidRDefault="007B26CB" w:rsidP="007B26CB">
      <w:pPr>
        <w:rPr>
          <w:ins w:id="6131" w:author="Greg Stoike" w:date="2018-11-30T10:52:00Z"/>
          <w:rFonts w:ascii="Consolas" w:eastAsiaTheme="minorHAnsi" w:hAnsi="Consolas" w:cs="Lucida Sans Typewriter"/>
          <w:color w:val="268BD2"/>
          <w:sz w:val="16"/>
          <w:szCs w:val="16"/>
        </w:rPr>
      </w:pPr>
      <w:ins w:id="613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8B4AB20" w14:textId="77777777" w:rsidR="007B26CB" w:rsidRPr="007B26CB" w:rsidRDefault="007B26CB" w:rsidP="007B26CB">
      <w:pPr>
        <w:rPr>
          <w:ins w:id="6133" w:author="Greg Stoike" w:date="2018-11-30T10:52:00Z"/>
          <w:rFonts w:ascii="Consolas" w:eastAsiaTheme="minorHAnsi" w:hAnsi="Consolas" w:cs="Lucida Sans Typewriter"/>
          <w:color w:val="268BD2"/>
          <w:sz w:val="16"/>
          <w:szCs w:val="16"/>
        </w:rPr>
      </w:pPr>
      <w:ins w:id="6134" w:author="Greg Stoike" w:date="2018-11-30T10:52:00Z">
        <w:r w:rsidRPr="007B26CB">
          <w:rPr>
            <w:rFonts w:ascii="Consolas" w:eastAsiaTheme="minorHAnsi" w:hAnsi="Consolas" w:cs="Lucida Sans Typewriter"/>
            <w:color w:val="268BD2"/>
            <w:sz w:val="16"/>
            <w:szCs w:val="16"/>
          </w:rPr>
          <w:t xml:space="preserve">                  &lt;BlueprintReference idRef="1-IT"/&gt;</w:t>
        </w:r>
      </w:ins>
    </w:p>
    <w:p w14:paraId="3615A4D8" w14:textId="77777777" w:rsidR="007B26CB" w:rsidRPr="007B26CB" w:rsidRDefault="007B26CB" w:rsidP="007B26CB">
      <w:pPr>
        <w:rPr>
          <w:ins w:id="6135" w:author="Greg Stoike" w:date="2018-11-30T10:52:00Z"/>
          <w:rFonts w:ascii="Consolas" w:eastAsiaTheme="minorHAnsi" w:hAnsi="Consolas" w:cs="Lucida Sans Typewriter"/>
          <w:color w:val="268BD2"/>
          <w:sz w:val="16"/>
          <w:szCs w:val="16"/>
        </w:rPr>
      </w:pPr>
      <w:ins w:id="6136" w:author="Greg Stoike" w:date="2018-11-30T10:52:00Z">
        <w:r w:rsidRPr="007B26CB">
          <w:rPr>
            <w:rFonts w:ascii="Consolas" w:eastAsiaTheme="minorHAnsi" w:hAnsi="Consolas" w:cs="Lucida Sans Typewriter"/>
            <w:color w:val="268BD2"/>
            <w:sz w:val="16"/>
            <w:szCs w:val="16"/>
          </w:rPr>
          <w:t xml:space="preserve">                  &lt;BlueprintReference idRef="1-IT|9-11"/&gt;</w:t>
        </w:r>
      </w:ins>
    </w:p>
    <w:p w14:paraId="7761D17A" w14:textId="77777777" w:rsidR="007B26CB" w:rsidRPr="007B26CB" w:rsidRDefault="007B26CB" w:rsidP="007B26CB">
      <w:pPr>
        <w:rPr>
          <w:ins w:id="6137" w:author="Greg Stoike" w:date="2018-11-30T10:52:00Z"/>
          <w:rFonts w:ascii="Consolas" w:eastAsiaTheme="minorHAnsi" w:hAnsi="Consolas" w:cs="Lucida Sans Typewriter"/>
          <w:color w:val="268BD2"/>
          <w:sz w:val="16"/>
          <w:szCs w:val="16"/>
        </w:rPr>
      </w:pPr>
      <w:ins w:id="6138" w:author="Greg Stoike" w:date="2018-11-30T10:52:00Z">
        <w:r w:rsidRPr="007B26CB">
          <w:rPr>
            <w:rFonts w:ascii="Consolas" w:eastAsiaTheme="minorHAnsi" w:hAnsi="Consolas" w:cs="Lucida Sans Typewriter"/>
            <w:color w:val="268BD2"/>
            <w:sz w:val="16"/>
            <w:szCs w:val="16"/>
          </w:rPr>
          <w:t xml:space="preserve">                &lt;/BlueprintReferences&gt;</w:t>
        </w:r>
      </w:ins>
    </w:p>
    <w:p w14:paraId="7EAE1B72" w14:textId="77777777" w:rsidR="007B26CB" w:rsidRPr="007B26CB" w:rsidRDefault="007B26CB" w:rsidP="007B26CB">
      <w:pPr>
        <w:rPr>
          <w:ins w:id="6139" w:author="Greg Stoike" w:date="2018-11-30T10:52:00Z"/>
          <w:rFonts w:ascii="Consolas" w:eastAsiaTheme="minorHAnsi" w:hAnsi="Consolas" w:cs="Lucida Sans Typewriter"/>
          <w:color w:val="268BD2"/>
          <w:sz w:val="16"/>
          <w:szCs w:val="16"/>
        </w:rPr>
      </w:pPr>
      <w:ins w:id="6140" w:author="Greg Stoike" w:date="2018-11-30T10:52:00Z">
        <w:r w:rsidRPr="007B26CB">
          <w:rPr>
            <w:rFonts w:ascii="Consolas" w:eastAsiaTheme="minorHAnsi" w:hAnsi="Consolas" w:cs="Lucida Sans Typewriter"/>
            <w:color w:val="268BD2"/>
            <w:sz w:val="16"/>
            <w:szCs w:val="16"/>
          </w:rPr>
          <w:t xml:space="preserve">              &lt;/Item&gt;</w:t>
        </w:r>
      </w:ins>
    </w:p>
    <w:p w14:paraId="785FD46E" w14:textId="77777777" w:rsidR="007B26CB" w:rsidRPr="007B26CB" w:rsidRDefault="007B26CB" w:rsidP="007B26CB">
      <w:pPr>
        <w:rPr>
          <w:ins w:id="6141" w:author="Greg Stoike" w:date="2018-11-30T10:52:00Z"/>
          <w:rFonts w:ascii="Consolas" w:eastAsiaTheme="minorHAnsi" w:hAnsi="Consolas" w:cs="Lucida Sans Typewriter"/>
          <w:color w:val="268BD2"/>
          <w:sz w:val="16"/>
          <w:szCs w:val="16"/>
        </w:rPr>
      </w:pPr>
      <w:ins w:id="6142" w:author="Greg Stoike" w:date="2018-11-30T10:52:00Z">
        <w:r w:rsidRPr="007B26CB">
          <w:rPr>
            <w:rFonts w:ascii="Consolas" w:eastAsiaTheme="minorHAnsi" w:hAnsi="Consolas" w:cs="Lucida Sans Typewriter"/>
            <w:color w:val="268BD2"/>
            <w:sz w:val="16"/>
            <w:szCs w:val="16"/>
          </w:rPr>
          <w:t xml:space="preserve">            &lt;/ItemGroup&gt;</w:t>
        </w:r>
      </w:ins>
    </w:p>
    <w:p w14:paraId="0F656F15" w14:textId="77777777" w:rsidR="007B26CB" w:rsidRPr="007B26CB" w:rsidRDefault="007B26CB" w:rsidP="007B26CB">
      <w:pPr>
        <w:rPr>
          <w:ins w:id="6143" w:author="Greg Stoike" w:date="2018-11-30T10:52:00Z"/>
          <w:rFonts w:ascii="Consolas" w:eastAsiaTheme="minorHAnsi" w:hAnsi="Consolas" w:cs="Lucida Sans Typewriter"/>
          <w:color w:val="268BD2"/>
          <w:sz w:val="16"/>
          <w:szCs w:val="16"/>
        </w:rPr>
      </w:pPr>
      <w:ins w:id="6144" w:author="Greg Stoike" w:date="2018-11-30T10:52:00Z">
        <w:r w:rsidRPr="007B26CB">
          <w:rPr>
            <w:rFonts w:ascii="Consolas" w:eastAsiaTheme="minorHAnsi" w:hAnsi="Consolas" w:cs="Lucida Sans Typewriter"/>
            <w:color w:val="268BD2"/>
            <w:sz w:val="16"/>
            <w:szCs w:val="16"/>
          </w:rPr>
          <w:t xml:space="preserve">            &lt;ItemGroup maxItems="ALL" maxResponses="0" id="21884"&gt;</w:t>
        </w:r>
      </w:ins>
    </w:p>
    <w:p w14:paraId="41633A7E" w14:textId="77777777" w:rsidR="007B26CB" w:rsidRPr="007B26CB" w:rsidRDefault="007B26CB" w:rsidP="007B26CB">
      <w:pPr>
        <w:rPr>
          <w:ins w:id="6145" w:author="Greg Stoike" w:date="2018-11-30T10:52:00Z"/>
          <w:rFonts w:ascii="Consolas" w:eastAsiaTheme="minorHAnsi" w:hAnsi="Consolas" w:cs="Lucida Sans Typewriter"/>
          <w:color w:val="268BD2"/>
          <w:sz w:val="16"/>
          <w:szCs w:val="16"/>
        </w:rPr>
      </w:pPr>
      <w:ins w:id="614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id="21884" type="MC"&gt;</w:t>
        </w:r>
      </w:ins>
    </w:p>
    <w:p w14:paraId="16C7C0A7" w14:textId="77777777" w:rsidR="007B26CB" w:rsidRPr="007B26CB" w:rsidRDefault="007B26CB" w:rsidP="007B26CB">
      <w:pPr>
        <w:rPr>
          <w:ins w:id="6147" w:author="Greg Stoike" w:date="2018-11-30T10:52:00Z"/>
          <w:rFonts w:ascii="Consolas" w:eastAsiaTheme="minorHAnsi" w:hAnsi="Consolas" w:cs="Lucida Sans Typewriter"/>
          <w:color w:val="268BD2"/>
          <w:sz w:val="16"/>
          <w:szCs w:val="16"/>
        </w:rPr>
      </w:pPr>
      <w:ins w:id="6148" w:author="Greg Stoike" w:date="2018-11-30T10:52:00Z">
        <w:r w:rsidRPr="007B26CB">
          <w:rPr>
            <w:rFonts w:ascii="Consolas" w:eastAsiaTheme="minorHAnsi" w:hAnsi="Consolas" w:cs="Lucida Sans Typewriter"/>
            <w:color w:val="268BD2"/>
            <w:sz w:val="16"/>
            <w:szCs w:val="16"/>
          </w:rPr>
          <w:t xml:space="preserve">                &lt;PoolProperties&gt;</w:t>
        </w:r>
      </w:ins>
    </w:p>
    <w:p w14:paraId="08368816" w14:textId="77777777" w:rsidR="007B26CB" w:rsidRPr="007B26CB" w:rsidRDefault="007B26CB" w:rsidP="007B26CB">
      <w:pPr>
        <w:rPr>
          <w:ins w:id="6149" w:author="Greg Stoike" w:date="2018-11-30T10:52:00Z"/>
          <w:rFonts w:ascii="Consolas" w:eastAsiaTheme="minorHAnsi" w:hAnsi="Consolas" w:cs="Lucida Sans Typewriter"/>
          <w:color w:val="268BD2"/>
          <w:sz w:val="16"/>
          <w:szCs w:val="16"/>
        </w:rPr>
      </w:pPr>
      <w:ins w:id="6150"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2F0F570F" w14:textId="77777777" w:rsidR="007B26CB" w:rsidRPr="007B26CB" w:rsidRDefault="007B26CB" w:rsidP="007B26CB">
      <w:pPr>
        <w:rPr>
          <w:ins w:id="6151" w:author="Greg Stoike" w:date="2018-11-30T10:52:00Z"/>
          <w:rFonts w:ascii="Consolas" w:eastAsiaTheme="minorHAnsi" w:hAnsi="Consolas" w:cs="Lucida Sans Typewriter"/>
          <w:color w:val="268BD2"/>
          <w:sz w:val="16"/>
          <w:szCs w:val="16"/>
        </w:rPr>
      </w:pPr>
      <w:ins w:id="615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A8BB496" w14:textId="77777777" w:rsidR="007B26CB" w:rsidRPr="007B26CB" w:rsidRDefault="007B26CB" w:rsidP="007B26CB">
      <w:pPr>
        <w:rPr>
          <w:ins w:id="6153" w:author="Greg Stoike" w:date="2018-11-30T10:52:00Z"/>
          <w:rFonts w:ascii="Consolas" w:eastAsiaTheme="minorHAnsi" w:hAnsi="Consolas" w:cs="Lucida Sans Typewriter"/>
          <w:color w:val="268BD2"/>
          <w:sz w:val="16"/>
          <w:szCs w:val="16"/>
        </w:rPr>
      </w:pPr>
      <w:ins w:id="615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5C9BCC09" w14:textId="77777777" w:rsidR="007B26CB" w:rsidRPr="007B26CB" w:rsidRDefault="007B26CB" w:rsidP="007B26CB">
      <w:pPr>
        <w:rPr>
          <w:ins w:id="6155" w:author="Greg Stoike" w:date="2018-11-30T10:52:00Z"/>
          <w:rFonts w:ascii="Consolas" w:eastAsiaTheme="minorHAnsi" w:hAnsi="Consolas" w:cs="Lucida Sans Typewriter"/>
          <w:color w:val="268BD2"/>
          <w:sz w:val="16"/>
          <w:szCs w:val="16"/>
        </w:rPr>
      </w:pPr>
      <w:ins w:id="6156"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5FEF64B0" w14:textId="77777777" w:rsidR="007B26CB" w:rsidRPr="007B26CB" w:rsidRDefault="007B26CB" w:rsidP="007B26CB">
      <w:pPr>
        <w:rPr>
          <w:ins w:id="6157" w:author="Greg Stoike" w:date="2018-11-30T10:52:00Z"/>
          <w:rFonts w:ascii="Consolas" w:eastAsiaTheme="minorHAnsi" w:hAnsi="Consolas" w:cs="Lucida Sans Typewriter"/>
          <w:color w:val="268BD2"/>
          <w:sz w:val="16"/>
          <w:szCs w:val="16"/>
        </w:rPr>
      </w:pPr>
      <w:ins w:id="6158"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7DF69198" w14:textId="77777777" w:rsidR="007B26CB" w:rsidRPr="007B26CB" w:rsidRDefault="007B26CB" w:rsidP="007B26CB">
      <w:pPr>
        <w:rPr>
          <w:ins w:id="6159" w:author="Greg Stoike" w:date="2018-11-30T10:52:00Z"/>
          <w:rFonts w:ascii="Consolas" w:eastAsiaTheme="minorHAnsi" w:hAnsi="Consolas" w:cs="Lucida Sans Typewriter"/>
          <w:color w:val="268BD2"/>
          <w:sz w:val="16"/>
          <w:szCs w:val="16"/>
        </w:rPr>
      </w:pPr>
      <w:ins w:id="616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73C765E" w14:textId="77777777" w:rsidR="007B26CB" w:rsidRPr="007B26CB" w:rsidRDefault="007B26CB" w:rsidP="007B26CB">
      <w:pPr>
        <w:rPr>
          <w:ins w:id="6161" w:author="Greg Stoike" w:date="2018-11-30T10:52:00Z"/>
          <w:rFonts w:ascii="Consolas" w:eastAsiaTheme="minorHAnsi" w:hAnsi="Consolas" w:cs="Lucida Sans Typewriter"/>
          <w:color w:val="268BD2"/>
          <w:sz w:val="16"/>
          <w:szCs w:val="16"/>
        </w:rPr>
      </w:pPr>
      <w:ins w:id="6162"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595E19E" w14:textId="77777777" w:rsidR="007B26CB" w:rsidRPr="007B26CB" w:rsidRDefault="007B26CB" w:rsidP="007B26CB">
      <w:pPr>
        <w:rPr>
          <w:ins w:id="6163" w:author="Greg Stoike" w:date="2018-11-30T10:52:00Z"/>
          <w:rFonts w:ascii="Consolas" w:eastAsiaTheme="minorHAnsi" w:hAnsi="Consolas" w:cs="Lucida Sans Typewriter"/>
          <w:color w:val="268BD2"/>
          <w:sz w:val="16"/>
          <w:szCs w:val="16"/>
        </w:rPr>
      </w:pPr>
      <w:ins w:id="6164"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41FD52C6" w14:textId="77777777" w:rsidR="007B26CB" w:rsidRPr="007B26CB" w:rsidRDefault="007B26CB" w:rsidP="007B26CB">
      <w:pPr>
        <w:rPr>
          <w:ins w:id="6165" w:author="Greg Stoike" w:date="2018-11-30T10:52:00Z"/>
          <w:rFonts w:ascii="Consolas" w:eastAsiaTheme="minorHAnsi" w:hAnsi="Consolas" w:cs="Lucida Sans Typewriter"/>
          <w:color w:val="268BD2"/>
          <w:sz w:val="16"/>
          <w:szCs w:val="16"/>
        </w:rPr>
      </w:pPr>
      <w:ins w:id="6166"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2E5D50BF" w14:textId="77777777" w:rsidR="007B26CB" w:rsidRPr="007B26CB" w:rsidRDefault="007B26CB" w:rsidP="007B26CB">
      <w:pPr>
        <w:rPr>
          <w:ins w:id="6167" w:author="Greg Stoike" w:date="2018-11-30T10:52:00Z"/>
          <w:rFonts w:ascii="Consolas" w:eastAsiaTheme="minorHAnsi" w:hAnsi="Consolas" w:cs="Lucida Sans Typewriter"/>
          <w:color w:val="268BD2"/>
          <w:sz w:val="16"/>
          <w:szCs w:val="16"/>
        </w:rPr>
      </w:pPr>
      <w:ins w:id="6168"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4CEF688E" w14:textId="77777777" w:rsidR="007B26CB" w:rsidRPr="007B26CB" w:rsidRDefault="007B26CB" w:rsidP="007B26CB">
      <w:pPr>
        <w:rPr>
          <w:ins w:id="6169" w:author="Greg Stoike" w:date="2018-11-30T10:52:00Z"/>
          <w:rFonts w:ascii="Consolas" w:eastAsiaTheme="minorHAnsi" w:hAnsi="Consolas" w:cs="Lucida Sans Typewriter"/>
          <w:color w:val="268BD2"/>
          <w:sz w:val="16"/>
          <w:szCs w:val="16"/>
        </w:rPr>
      </w:pPr>
      <w:ins w:id="6170" w:author="Greg Stoike" w:date="2018-11-30T10:52:00Z">
        <w:r w:rsidRPr="007B26CB">
          <w:rPr>
            <w:rFonts w:ascii="Consolas" w:eastAsiaTheme="minorHAnsi" w:hAnsi="Consolas" w:cs="Lucida Sans Typewriter"/>
            <w:color w:val="268BD2"/>
            <w:sz w:val="16"/>
            <w:szCs w:val="16"/>
          </w:rPr>
          <w:t xml:space="preserve">                &lt;/PoolProperties&gt;</w:t>
        </w:r>
      </w:ins>
    </w:p>
    <w:p w14:paraId="178B0022" w14:textId="77777777" w:rsidR="007B26CB" w:rsidRPr="007B26CB" w:rsidRDefault="007B26CB" w:rsidP="007B26CB">
      <w:pPr>
        <w:rPr>
          <w:ins w:id="6171" w:author="Greg Stoike" w:date="2018-11-30T10:52:00Z"/>
          <w:rFonts w:ascii="Consolas" w:eastAsiaTheme="minorHAnsi" w:hAnsi="Consolas" w:cs="Lucida Sans Typewriter"/>
          <w:color w:val="268BD2"/>
          <w:sz w:val="16"/>
          <w:szCs w:val="16"/>
        </w:rPr>
      </w:pPr>
      <w:ins w:id="6172" w:author="Greg Stoike" w:date="2018-11-30T10:52:00Z">
        <w:r w:rsidRPr="007B26CB">
          <w:rPr>
            <w:rFonts w:ascii="Consolas" w:eastAsiaTheme="minorHAnsi" w:hAnsi="Consolas" w:cs="Lucida Sans Typewriter"/>
            <w:color w:val="268BD2"/>
            <w:sz w:val="16"/>
            <w:szCs w:val="16"/>
          </w:rPr>
          <w:t xml:space="preserve">                &lt;Presentations&gt;</w:t>
        </w:r>
      </w:ins>
    </w:p>
    <w:p w14:paraId="4A90C515" w14:textId="77777777" w:rsidR="007B26CB" w:rsidRPr="007B26CB" w:rsidRDefault="007B26CB" w:rsidP="007B26CB">
      <w:pPr>
        <w:rPr>
          <w:ins w:id="6173" w:author="Greg Stoike" w:date="2018-11-30T10:52:00Z"/>
          <w:rFonts w:ascii="Consolas" w:eastAsiaTheme="minorHAnsi" w:hAnsi="Consolas" w:cs="Lucida Sans Typewriter"/>
          <w:color w:val="268BD2"/>
          <w:sz w:val="16"/>
          <w:szCs w:val="16"/>
        </w:rPr>
      </w:pPr>
      <w:ins w:id="617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EE5A154" w14:textId="77777777" w:rsidR="007B26CB" w:rsidRPr="007B26CB" w:rsidRDefault="007B26CB" w:rsidP="007B26CB">
      <w:pPr>
        <w:rPr>
          <w:ins w:id="6175" w:author="Greg Stoike" w:date="2018-11-30T10:52:00Z"/>
          <w:rFonts w:ascii="Consolas" w:eastAsiaTheme="minorHAnsi" w:hAnsi="Consolas" w:cs="Lucida Sans Typewriter"/>
          <w:color w:val="268BD2"/>
          <w:sz w:val="16"/>
          <w:szCs w:val="16"/>
        </w:rPr>
      </w:pPr>
      <w:ins w:id="617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A6AE02B" w14:textId="77777777" w:rsidR="007B26CB" w:rsidRPr="007B26CB" w:rsidRDefault="007B26CB" w:rsidP="007B26CB">
      <w:pPr>
        <w:rPr>
          <w:ins w:id="6177" w:author="Greg Stoike" w:date="2018-11-30T10:52:00Z"/>
          <w:rFonts w:ascii="Consolas" w:eastAsiaTheme="minorHAnsi" w:hAnsi="Consolas" w:cs="Lucida Sans Typewriter"/>
          <w:color w:val="268BD2"/>
          <w:sz w:val="16"/>
          <w:szCs w:val="16"/>
        </w:rPr>
      </w:pPr>
      <w:ins w:id="6178" w:author="Greg Stoike" w:date="2018-11-30T10:52:00Z">
        <w:r w:rsidRPr="007B26CB">
          <w:rPr>
            <w:rFonts w:ascii="Consolas" w:eastAsiaTheme="minorHAnsi" w:hAnsi="Consolas" w:cs="Lucida Sans Typewriter"/>
            <w:color w:val="268BD2"/>
            <w:sz w:val="16"/>
            <w:szCs w:val="16"/>
          </w:rPr>
          <w:t xml:space="preserve">                &lt;/Presentations&gt;</w:t>
        </w:r>
      </w:ins>
    </w:p>
    <w:p w14:paraId="3126A47E" w14:textId="77777777" w:rsidR="007B26CB" w:rsidRPr="007B26CB" w:rsidRDefault="007B26CB" w:rsidP="007B26CB">
      <w:pPr>
        <w:rPr>
          <w:ins w:id="6179" w:author="Greg Stoike" w:date="2018-11-30T10:52:00Z"/>
          <w:rFonts w:ascii="Consolas" w:eastAsiaTheme="minorHAnsi" w:hAnsi="Consolas" w:cs="Lucida Sans Typewriter"/>
          <w:color w:val="268BD2"/>
          <w:sz w:val="16"/>
          <w:szCs w:val="16"/>
        </w:rPr>
      </w:pPr>
      <w:ins w:id="6180" w:author="Greg Stoike" w:date="2018-11-30T10:52:00Z">
        <w:r w:rsidRPr="007B26CB">
          <w:rPr>
            <w:rFonts w:ascii="Consolas" w:eastAsiaTheme="minorHAnsi" w:hAnsi="Consolas" w:cs="Lucida Sans Typewriter"/>
            <w:color w:val="268BD2"/>
            <w:sz w:val="16"/>
            <w:szCs w:val="16"/>
          </w:rPr>
          <w:t xml:space="preserve">                &lt;ItemScoreDimensions&gt;</w:t>
        </w:r>
      </w:ins>
    </w:p>
    <w:p w14:paraId="32814B91" w14:textId="77777777" w:rsidR="007B26CB" w:rsidRPr="007B26CB" w:rsidRDefault="007B26CB" w:rsidP="007B26CB">
      <w:pPr>
        <w:rPr>
          <w:ins w:id="6181" w:author="Greg Stoike" w:date="2018-11-30T10:52:00Z"/>
          <w:rFonts w:ascii="Consolas" w:eastAsiaTheme="minorHAnsi" w:hAnsi="Consolas" w:cs="Lucida Sans Typewriter"/>
          <w:color w:val="268BD2"/>
          <w:sz w:val="16"/>
          <w:szCs w:val="16"/>
        </w:rPr>
      </w:pPr>
      <w:ins w:id="6182"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253CD2B1" w14:textId="77777777" w:rsidR="007B26CB" w:rsidRPr="007B26CB" w:rsidRDefault="007B26CB" w:rsidP="007B26CB">
      <w:pPr>
        <w:rPr>
          <w:ins w:id="6183" w:author="Greg Stoike" w:date="2018-11-30T10:52:00Z"/>
          <w:rFonts w:ascii="Consolas" w:eastAsiaTheme="minorHAnsi" w:hAnsi="Consolas" w:cs="Lucida Sans Typewriter"/>
          <w:color w:val="268BD2"/>
          <w:sz w:val="16"/>
          <w:szCs w:val="16"/>
        </w:rPr>
      </w:pPr>
      <w:ins w:id="6184" w:author="Greg Stoike" w:date="2018-11-30T10:52:00Z">
        <w:r w:rsidRPr="007B26CB">
          <w:rPr>
            <w:rFonts w:ascii="Consolas" w:eastAsiaTheme="minorHAnsi" w:hAnsi="Consolas" w:cs="Lucida Sans Typewriter"/>
            <w:color w:val="268BD2"/>
            <w:sz w:val="16"/>
            <w:szCs w:val="16"/>
          </w:rPr>
          <w:lastRenderedPageBreak/>
          <w:t xml:space="preserve">                    &lt;ItemScoreParameter value="0.1834000051021576" measurementParameter="a"/&gt;</w:t>
        </w:r>
      </w:ins>
    </w:p>
    <w:p w14:paraId="296BA20D" w14:textId="77777777" w:rsidR="007B26CB" w:rsidRPr="007B26CB" w:rsidRDefault="007B26CB" w:rsidP="007B26CB">
      <w:pPr>
        <w:rPr>
          <w:ins w:id="6185" w:author="Greg Stoike" w:date="2018-11-30T10:52:00Z"/>
          <w:rFonts w:ascii="Consolas" w:eastAsiaTheme="minorHAnsi" w:hAnsi="Consolas" w:cs="Lucida Sans Typewriter"/>
          <w:color w:val="268BD2"/>
          <w:sz w:val="16"/>
          <w:szCs w:val="16"/>
        </w:rPr>
      </w:pPr>
      <w:ins w:id="6186" w:author="Greg Stoike" w:date="2018-11-30T10:52:00Z">
        <w:r w:rsidRPr="007B26CB">
          <w:rPr>
            <w:rFonts w:ascii="Consolas" w:eastAsiaTheme="minorHAnsi" w:hAnsi="Consolas" w:cs="Lucida Sans Typewriter"/>
            <w:color w:val="268BD2"/>
            <w:sz w:val="16"/>
            <w:szCs w:val="16"/>
          </w:rPr>
          <w:t xml:space="preserve">                    &lt;ItemScoreParameter value="0.1757500022649765" measurementParameter="b"/&gt;</w:t>
        </w:r>
      </w:ins>
    </w:p>
    <w:p w14:paraId="213486B8" w14:textId="77777777" w:rsidR="007B26CB" w:rsidRPr="007B26CB" w:rsidRDefault="007B26CB" w:rsidP="007B26CB">
      <w:pPr>
        <w:rPr>
          <w:ins w:id="6187" w:author="Greg Stoike" w:date="2018-11-30T10:52:00Z"/>
          <w:rFonts w:ascii="Consolas" w:eastAsiaTheme="minorHAnsi" w:hAnsi="Consolas" w:cs="Lucida Sans Typewriter"/>
          <w:color w:val="268BD2"/>
          <w:sz w:val="16"/>
          <w:szCs w:val="16"/>
        </w:rPr>
      </w:pPr>
      <w:ins w:id="6188"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77210AF2" w14:textId="77777777" w:rsidR="007B26CB" w:rsidRPr="007B26CB" w:rsidRDefault="007B26CB" w:rsidP="007B26CB">
      <w:pPr>
        <w:rPr>
          <w:ins w:id="6189" w:author="Greg Stoike" w:date="2018-11-30T10:52:00Z"/>
          <w:rFonts w:ascii="Consolas" w:eastAsiaTheme="minorHAnsi" w:hAnsi="Consolas" w:cs="Lucida Sans Typewriter"/>
          <w:color w:val="268BD2"/>
          <w:sz w:val="16"/>
          <w:szCs w:val="16"/>
        </w:rPr>
      </w:pPr>
      <w:ins w:id="6190" w:author="Greg Stoike" w:date="2018-11-30T10:52:00Z">
        <w:r w:rsidRPr="007B26CB">
          <w:rPr>
            <w:rFonts w:ascii="Consolas" w:eastAsiaTheme="minorHAnsi" w:hAnsi="Consolas" w:cs="Lucida Sans Typewriter"/>
            <w:color w:val="268BD2"/>
            <w:sz w:val="16"/>
            <w:szCs w:val="16"/>
          </w:rPr>
          <w:t xml:space="preserve">                  &lt;/ItemScoreDimension&gt;</w:t>
        </w:r>
      </w:ins>
    </w:p>
    <w:p w14:paraId="49ADD867" w14:textId="77777777" w:rsidR="007B26CB" w:rsidRPr="007B26CB" w:rsidRDefault="007B26CB" w:rsidP="007B26CB">
      <w:pPr>
        <w:rPr>
          <w:ins w:id="6191" w:author="Greg Stoike" w:date="2018-11-30T10:52:00Z"/>
          <w:rFonts w:ascii="Consolas" w:eastAsiaTheme="minorHAnsi" w:hAnsi="Consolas" w:cs="Lucida Sans Typewriter"/>
          <w:color w:val="268BD2"/>
          <w:sz w:val="16"/>
          <w:szCs w:val="16"/>
        </w:rPr>
      </w:pPr>
      <w:ins w:id="6192" w:author="Greg Stoike" w:date="2018-11-30T10:52:00Z">
        <w:r w:rsidRPr="007B26CB">
          <w:rPr>
            <w:rFonts w:ascii="Consolas" w:eastAsiaTheme="minorHAnsi" w:hAnsi="Consolas" w:cs="Lucida Sans Typewriter"/>
            <w:color w:val="268BD2"/>
            <w:sz w:val="16"/>
            <w:szCs w:val="16"/>
          </w:rPr>
          <w:t xml:space="preserve">                &lt;/ItemScoreDimensions&gt;</w:t>
        </w:r>
      </w:ins>
    </w:p>
    <w:p w14:paraId="2D53D63D" w14:textId="77777777" w:rsidR="007B26CB" w:rsidRPr="007B26CB" w:rsidRDefault="007B26CB" w:rsidP="007B26CB">
      <w:pPr>
        <w:rPr>
          <w:ins w:id="6193" w:author="Greg Stoike" w:date="2018-11-30T10:52:00Z"/>
          <w:rFonts w:ascii="Consolas" w:eastAsiaTheme="minorHAnsi" w:hAnsi="Consolas" w:cs="Lucida Sans Typewriter"/>
          <w:color w:val="268BD2"/>
          <w:sz w:val="16"/>
          <w:szCs w:val="16"/>
        </w:rPr>
      </w:pPr>
      <w:ins w:id="6194" w:author="Greg Stoike" w:date="2018-11-30T10:52:00Z">
        <w:r w:rsidRPr="007B26CB">
          <w:rPr>
            <w:rFonts w:ascii="Consolas" w:eastAsiaTheme="minorHAnsi" w:hAnsi="Consolas" w:cs="Lucida Sans Typewriter"/>
            <w:color w:val="268BD2"/>
            <w:sz w:val="16"/>
            <w:szCs w:val="16"/>
          </w:rPr>
          <w:t xml:space="preserve">                &lt;BlueprintReferences&gt;</w:t>
        </w:r>
      </w:ins>
    </w:p>
    <w:p w14:paraId="044EAE71" w14:textId="77777777" w:rsidR="007B26CB" w:rsidRPr="007B26CB" w:rsidRDefault="007B26CB" w:rsidP="007B26CB">
      <w:pPr>
        <w:rPr>
          <w:ins w:id="6195" w:author="Greg Stoike" w:date="2018-11-30T10:52:00Z"/>
          <w:rFonts w:ascii="Consolas" w:eastAsiaTheme="minorHAnsi" w:hAnsi="Consolas" w:cs="Lucida Sans Typewriter"/>
          <w:color w:val="268BD2"/>
          <w:sz w:val="16"/>
          <w:szCs w:val="16"/>
        </w:rPr>
      </w:pPr>
      <w:ins w:id="6196"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5986D514" w14:textId="77777777" w:rsidR="007B26CB" w:rsidRPr="007B26CB" w:rsidRDefault="007B26CB" w:rsidP="007B26CB">
      <w:pPr>
        <w:rPr>
          <w:ins w:id="6197" w:author="Greg Stoike" w:date="2018-11-30T10:52:00Z"/>
          <w:rFonts w:ascii="Consolas" w:eastAsiaTheme="minorHAnsi" w:hAnsi="Consolas" w:cs="Lucida Sans Typewriter"/>
          <w:color w:val="268BD2"/>
          <w:sz w:val="16"/>
          <w:szCs w:val="16"/>
        </w:rPr>
      </w:pPr>
      <w:ins w:id="6198" w:author="Greg Stoike" w:date="2018-11-30T10:52:00Z">
        <w:r w:rsidRPr="007B26CB">
          <w:rPr>
            <w:rFonts w:ascii="Consolas" w:eastAsiaTheme="minorHAnsi" w:hAnsi="Consolas" w:cs="Lucida Sans Typewriter"/>
            <w:color w:val="268BD2"/>
            <w:sz w:val="16"/>
            <w:szCs w:val="16"/>
          </w:rPr>
          <w:t xml:space="preserve">                  &lt;BlueprintReference idRef="2-W"/&gt;</w:t>
        </w:r>
      </w:ins>
    </w:p>
    <w:p w14:paraId="24A94AAA" w14:textId="77777777" w:rsidR="007B26CB" w:rsidRPr="007B26CB" w:rsidRDefault="007B26CB" w:rsidP="007B26CB">
      <w:pPr>
        <w:rPr>
          <w:ins w:id="6199" w:author="Greg Stoike" w:date="2018-11-30T10:52:00Z"/>
          <w:rFonts w:ascii="Consolas" w:eastAsiaTheme="minorHAnsi" w:hAnsi="Consolas" w:cs="Lucida Sans Typewriter"/>
          <w:color w:val="268BD2"/>
          <w:sz w:val="16"/>
          <w:szCs w:val="16"/>
        </w:rPr>
      </w:pPr>
      <w:ins w:id="6200" w:author="Greg Stoike" w:date="2018-11-30T10:52:00Z">
        <w:r w:rsidRPr="007B26CB">
          <w:rPr>
            <w:rFonts w:ascii="Consolas" w:eastAsiaTheme="minorHAnsi" w:hAnsi="Consolas" w:cs="Lucida Sans Typewriter"/>
            <w:color w:val="268BD2"/>
            <w:sz w:val="16"/>
            <w:szCs w:val="16"/>
          </w:rPr>
          <w:t xml:space="preserve">                  &lt;BlueprintReference idRef="2-W|9-11"/&gt;</w:t>
        </w:r>
      </w:ins>
    </w:p>
    <w:p w14:paraId="0DA232E7" w14:textId="77777777" w:rsidR="007B26CB" w:rsidRPr="007B26CB" w:rsidRDefault="007B26CB" w:rsidP="007B26CB">
      <w:pPr>
        <w:rPr>
          <w:ins w:id="6201" w:author="Greg Stoike" w:date="2018-11-30T10:52:00Z"/>
          <w:rFonts w:ascii="Consolas" w:eastAsiaTheme="minorHAnsi" w:hAnsi="Consolas" w:cs="Lucida Sans Typewriter"/>
          <w:color w:val="268BD2"/>
          <w:sz w:val="16"/>
          <w:szCs w:val="16"/>
        </w:rPr>
      </w:pPr>
      <w:ins w:id="6202" w:author="Greg Stoike" w:date="2018-11-30T10:52:00Z">
        <w:r w:rsidRPr="007B26CB">
          <w:rPr>
            <w:rFonts w:ascii="Consolas" w:eastAsiaTheme="minorHAnsi" w:hAnsi="Consolas" w:cs="Lucida Sans Typewriter"/>
            <w:color w:val="268BD2"/>
            <w:sz w:val="16"/>
            <w:szCs w:val="16"/>
          </w:rPr>
          <w:t xml:space="preserve">                &lt;/BlueprintReferences&gt;</w:t>
        </w:r>
      </w:ins>
    </w:p>
    <w:p w14:paraId="228784E9" w14:textId="77777777" w:rsidR="007B26CB" w:rsidRPr="007B26CB" w:rsidRDefault="007B26CB" w:rsidP="007B26CB">
      <w:pPr>
        <w:rPr>
          <w:ins w:id="6203" w:author="Greg Stoike" w:date="2018-11-30T10:52:00Z"/>
          <w:rFonts w:ascii="Consolas" w:eastAsiaTheme="minorHAnsi" w:hAnsi="Consolas" w:cs="Lucida Sans Typewriter"/>
          <w:color w:val="268BD2"/>
          <w:sz w:val="16"/>
          <w:szCs w:val="16"/>
        </w:rPr>
      </w:pPr>
      <w:ins w:id="6204" w:author="Greg Stoike" w:date="2018-11-30T10:52:00Z">
        <w:r w:rsidRPr="007B26CB">
          <w:rPr>
            <w:rFonts w:ascii="Consolas" w:eastAsiaTheme="minorHAnsi" w:hAnsi="Consolas" w:cs="Lucida Sans Typewriter"/>
            <w:color w:val="268BD2"/>
            <w:sz w:val="16"/>
            <w:szCs w:val="16"/>
          </w:rPr>
          <w:t xml:space="preserve">              &lt;/Item&gt;</w:t>
        </w:r>
      </w:ins>
    </w:p>
    <w:p w14:paraId="4402B2F0" w14:textId="77777777" w:rsidR="007B26CB" w:rsidRPr="007B26CB" w:rsidRDefault="007B26CB" w:rsidP="007B26CB">
      <w:pPr>
        <w:rPr>
          <w:ins w:id="6205" w:author="Greg Stoike" w:date="2018-11-30T10:52:00Z"/>
          <w:rFonts w:ascii="Consolas" w:eastAsiaTheme="minorHAnsi" w:hAnsi="Consolas" w:cs="Lucida Sans Typewriter"/>
          <w:color w:val="268BD2"/>
          <w:sz w:val="16"/>
          <w:szCs w:val="16"/>
        </w:rPr>
      </w:pPr>
      <w:ins w:id="6206" w:author="Greg Stoike" w:date="2018-11-30T10:52:00Z">
        <w:r w:rsidRPr="007B26CB">
          <w:rPr>
            <w:rFonts w:ascii="Consolas" w:eastAsiaTheme="minorHAnsi" w:hAnsi="Consolas" w:cs="Lucida Sans Typewriter"/>
            <w:color w:val="268BD2"/>
            <w:sz w:val="16"/>
            <w:szCs w:val="16"/>
          </w:rPr>
          <w:t xml:space="preserve">            &lt;/ItemGroup&gt;</w:t>
        </w:r>
      </w:ins>
    </w:p>
    <w:p w14:paraId="3697884A" w14:textId="77777777" w:rsidR="007B26CB" w:rsidRPr="007B26CB" w:rsidRDefault="007B26CB" w:rsidP="007B26CB">
      <w:pPr>
        <w:rPr>
          <w:ins w:id="6207" w:author="Greg Stoike" w:date="2018-11-30T10:52:00Z"/>
          <w:rFonts w:ascii="Consolas" w:eastAsiaTheme="minorHAnsi" w:hAnsi="Consolas" w:cs="Lucida Sans Typewriter"/>
          <w:color w:val="268BD2"/>
          <w:sz w:val="16"/>
          <w:szCs w:val="16"/>
        </w:rPr>
      </w:pPr>
      <w:ins w:id="6208" w:author="Greg Stoike" w:date="2018-11-30T10:52:00Z">
        <w:r w:rsidRPr="007B26CB">
          <w:rPr>
            <w:rFonts w:ascii="Consolas" w:eastAsiaTheme="minorHAnsi" w:hAnsi="Consolas" w:cs="Lucida Sans Typewriter"/>
            <w:color w:val="268BD2"/>
            <w:sz w:val="16"/>
            <w:szCs w:val="16"/>
          </w:rPr>
          <w:t xml:space="preserve">            &lt;ItemGroup maxItems="ALL" maxResponses="0" id="16583"&gt;</w:t>
        </w:r>
      </w:ins>
    </w:p>
    <w:p w14:paraId="6E545652" w14:textId="77777777" w:rsidR="007B26CB" w:rsidRPr="007B26CB" w:rsidRDefault="007B26CB" w:rsidP="007B26CB">
      <w:pPr>
        <w:rPr>
          <w:ins w:id="6209" w:author="Greg Stoike" w:date="2018-11-30T10:52:00Z"/>
          <w:rFonts w:ascii="Consolas" w:eastAsiaTheme="minorHAnsi" w:hAnsi="Consolas" w:cs="Lucida Sans Typewriter"/>
          <w:color w:val="268BD2"/>
          <w:sz w:val="16"/>
          <w:szCs w:val="16"/>
        </w:rPr>
      </w:pPr>
      <w:ins w:id="621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responseRequired="true" administrationRequired="true" id="16583" type="MC"&gt;</w:t>
        </w:r>
      </w:ins>
    </w:p>
    <w:p w14:paraId="34808705" w14:textId="77777777" w:rsidR="007B26CB" w:rsidRPr="007B26CB" w:rsidRDefault="007B26CB" w:rsidP="007B26CB">
      <w:pPr>
        <w:rPr>
          <w:ins w:id="6211" w:author="Greg Stoike" w:date="2018-11-30T10:52:00Z"/>
          <w:rFonts w:ascii="Consolas" w:eastAsiaTheme="minorHAnsi" w:hAnsi="Consolas" w:cs="Lucida Sans Typewriter"/>
          <w:color w:val="268BD2"/>
          <w:sz w:val="16"/>
          <w:szCs w:val="16"/>
        </w:rPr>
      </w:pPr>
      <w:ins w:id="6212" w:author="Greg Stoike" w:date="2018-11-30T10:52:00Z">
        <w:r w:rsidRPr="007B26CB">
          <w:rPr>
            <w:rFonts w:ascii="Consolas" w:eastAsiaTheme="minorHAnsi" w:hAnsi="Consolas" w:cs="Lucida Sans Typewriter"/>
            <w:color w:val="268BD2"/>
            <w:sz w:val="16"/>
            <w:szCs w:val="16"/>
          </w:rPr>
          <w:t xml:space="preserve">                &lt;PoolProperties&gt;</w:t>
        </w:r>
      </w:ins>
    </w:p>
    <w:p w14:paraId="41C88EC7" w14:textId="77777777" w:rsidR="007B26CB" w:rsidRPr="007B26CB" w:rsidRDefault="007B26CB" w:rsidP="007B26CB">
      <w:pPr>
        <w:rPr>
          <w:ins w:id="6213" w:author="Greg Stoike" w:date="2018-11-30T10:52:00Z"/>
          <w:rFonts w:ascii="Consolas" w:eastAsiaTheme="minorHAnsi" w:hAnsi="Consolas" w:cs="Lucida Sans Typewriter"/>
          <w:color w:val="268BD2"/>
          <w:sz w:val="16"/>
          <w:szCs w:val="16"/>
        </w:rPr>
      </w:pPr>
      <w:ins w:id="6214"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461A3877" w14:textId="77777777" w:rsidR="007B26CB" w:rsidRPr="007B26CB" w:rsidRDefault="007B26CB" w:rsidP="007B26CB">
      <w:pPr>
        <w:rPr>
          <w:ins w:id="6215" w:author="Greg Stoike" w:date="2018-11-30T10:52:00Z"/>
          <w:rFonts w:ascii="Consolas" w:eastAsiaTheme="minorHAnsi" w:hAnsi="Consolas" w:cs="Lucida Sans Typewriter"/>
          <w:color w:val="268BD2"/>
          <w:sz w:val="16"/>
          <w:szCs w:val="16"/>
        </w:rPr>
      </w:pPr>
      <w:ins w:id="621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6F514B4" w14:textId="77777777" w:rsidR="007B26CB" w:rsidRPr="007B26CB" w:rsidRDefault="007B26CB" w:rsidP="007B26CB">
      <w:pPr>
        <w:rPr>
          <w:ins w:id="6217" w:author="Greg Stoike" w:date="2018-11-30T10:52:00Z"/>
          <w:rFonts w:ascii="Consolas" w:eastAsiaTheme="minorHAnsi" w:hAnsi="Consolas" w:cs="Lucida Sans Typewriter"/>
          <w:color w:val="268BD2"/>
          <w:sz w:val="16"/>
          <w:szCs w:val="16"/>
        </w:rPr>
      </w:pPr>
      <w:ins w:id="621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332837AD" w14:textId="77777777" w:rsidR="007B26CB" w:rsidRPr="007B26CB" w:rsidRDefault="007B26CB" w:rsidP="007B26CB">
      <w:pPr>
        <w:rPr>
          <w:ins w:id="6219" w:author="Greg Stoike" w:date="2018-11-30T10:52:00Z"/>
          <w:rFonts w:ascii="Consolas" w:eastAsiaTheme="minorHAnsi" w:hAnsi="Consolas" w:cs="Lucida Sans Typewriter"/>
          <w:color w:val="268BD2"/>
          <w:sz w:val="16"/>
          <w:szCs w:val="16"/>
        </w:rPr>
      </w:pPr>
      <w:ins w:id="6220" w:author="Greg Stoike" w:date="2018-11-30T10:52:00Z">
        <w:r w:rsidRPr="007B26CB">
          <w:rPr>
            <w:rFonts w:ascii="Consolas" w:eastAsiaTheme="minorHAnsi" w:hAnsi="Consolas" w:cs="Lucida Sans Typewriter"/>
            <w:color w:val="268BD2"/>
            <w:sz w:val="16"/>
            <w:szCs w:val="16"/>
          </w:rPr>
          <w:t xml:space="preserve">                  &lt;PoolProperty name="Depth of Knowledge" value="2"/&gt;</w:t>
        </w:r>
      </w:ins>
    </w:p>
    <w:p w14:paraId="28ECAC1C" w14:textId="77777777" w:rsidR="007B26CB" w:rsidRPr="007B26CB" w:rsidRDefault="007B26CB" w:rsidP="007B26CB">
      <w:pPr>
        <w:rPr>
          <w:ins w:id="6221" w:author="Greg Stoike" w:date="2018-11-30T10:52:00Z"/>
          <w:rFonts w:ascii="Consolas" w:eastAsiaTheme="minorHAnsi" w:hAnsi="Consolas" w:cs="Lucida Sans Typewriter"/>
          <w:color w:val="268BD2"/>
          <w:sz w:val="16"/>
          <w:szCs w:val="16"/>
        </w:rPr>
      </w:pPr>
      <w:ins w:id="6222"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1A9373DC" w14:textId="77777777" w:rsidR="007B26CB" w:rsidRPr="007B26CB" w:rsidRDefault="007B26CB" w:rsidP="007B26CB">
      <w:pPr>
        <w:rPr>
          <w:ins w:id="6223" w:author="Greg Stoike" w:date="2018-11-30T10:52:00Z"/>
          <w:rFonts w:ascii="Consolas" w:eastAsiaTheme="minorHAnsi" w:hAnsi="Consolas" w:cs="Lucida Sans Typewriter"/>
          <w:color w:val="268BD2"/>
          <w:sz w:val="16"/>
          <w:szCs w:val="16"/>
        </w:rPr>
      </w:pPr>
      <w:ins w:id="622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25D06F8D" w14:textId="77777777" w:rsidR="007B26CB" w:rsidRPr="007B26CB" w:rsidRDefault="007B26CB" w:rsidP="007B26CB">
      <w:pPr>
        <w:rPr>
          <w:ins w:id="6225" w:author="Greg Stoike" w:date="2018-11-30T10:52:00Z"/>
          <w:rFonts w:ascii="Consolas" w:eastAsiaTheme="minorHAnsi" w:hAnsi="Consolas" w:cs="Lucida Sans Typewriter"/>
          <w:color w:val="268BD2"/>
          <w:sz w:val="16"/>
          <w:szCs w:val="16"/>
        </w:rPr>
      </w:pPr>
      <w:ins w:id="6226"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485449A4" w14:textId="77777777" w:rsidR="007B26CB" w:rsidRPr="007B26CB" w:rsidRDefault="007B26CB" w:rsidP="007B26CB">
      <w:pPr>
        <w:rPr>
          <w:ins w:id="6227" w:author="Greg Stoike" w:date="2018-11-30T10:52:00Z"/>
          <w:rFonts w:ascii="Consolas" w:eastAsiaTheme="minorHAnsi" w:hAnsi="Consolas" w:cs="Lucida Sans Typewriter"/>
          <w:color w:val="268BD2"/>
          <w:sz w:val="16"/>
          <w:szCs w:val="16"/>
        </w:rPr>
      </w:pPr>
      <w:ins w:id="6228"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499F51D" w14:textId="77777777" w:rsidR="007B26CB" w:rsidRPr="007B26CB" w:rsidRDefault="007B26CB" w:rsidP="007B26CB">
      <w:pPr>
        <w:rPr>
          <w:ins w:id="6229" w:author="Greg Stoike" w:date="2018-11-30T10:52:00Z"/>
          <w:rFonts w:ascii="Consolas" w:eastAsiaTheme="minorHAnsi" w:hAnsi="Consolas" w:cs="Lucida Sans Typewriter"/>
          <w:color w:val="268BD2"/>
          <w:sz w:val="16"/>
          <w:szCs w:val="16"/>
        </w:rPr>
      </w:pPr>
      <w:ins w:id="623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15D3FE4" w14:textId="77777777" w:rsidR="007B26CB" w:rsidRPr="007B26CB" w:rsidRDefault="007B26CB" w:rsidP="007B26CB">
      <w:pPr>
        <w:rPr>
          <w:ins w:id="6231" w:author="Greg Stoike" w:date="2018-11-30T10:52:00Z"/>
          <w:rFonts w:ascii="Consolas" w:eastAsiaTheme="minorHAnsi" w:hAnsi="Consolas" w:cs="Lucida Sans Typewriter"/>
          <w:color w:val="268BD2"/>
          <w:sz w:val="16"/>
          <w:szCs w:val="16"/>
        </w:rPr>
      </w:pPr>
      <w:ins w:id="6232"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7168C5F2" w14:textId="77777777" w:rsidR="007B26CB" w:rsidRPr="007B26CB" w:rsidRDefault="007B26CB" w:rsidP="007B26CB">
      <w:pPr>
        <w:rPr>
          <w:ins w:id="6233" w:author="Greg Stoike" w:date="2018-11-30T10:52:00Z"/>
          <w:rFonts w:ascii="Consolas" w:eastAsiaTheme="minorHAnsi" w:hAnsi="Consolas" w:cs="Lucida Sans Typewriter"/>
          <w:color w:val="268BD2"/>
          <w:sz w:val="16"/>
          <w:szCs w:val="16"/>
        </w:rPr>
      </w:pPr>
      <w:ins w:id="6234" w:author="Greg Stoike" w:date="2018-11-30T10:52:00Z">
        <w:r w:rsidRPr="007B26CB">
          <w:rPr>
            <w:rFonts w:ascii="Consolas" w:eastAsiaTheme="minorHAnsi" w:hAnsi="Consolas" w:cs="Lucida Sans Typewriter"/>
            <w:color w:val="268BD2"/>
            <w:sz w:val="16"/>
            <w:szCs w:val="16"/>
          </w:rPr>
          <w:t xml:space="preserve">                &lt;/PoolProperties&gt;</w:t>
        </w:r>
      </w:ins>
    </w:p>
    <w:p w14:paraId="5B7ED6FD" w14:textId="77777777" w:rsidR="007B26CB" w:rsidRPr="007B26CB" w:rsidRDefault="007B26CB" w:rsidP="007B26CB">
      <w:pPr>
        <w:rPr>
          <w:ins w:id="6235" w:author="Greg Stoike" w:date="2018-11-30T10:52:00Z"/>
          <w:rFonts w:ascii="Consolas" w:eastAsiaTheme="minorHAnsi" w:hAnsi="Consolas" w:cs="Lucida Sans Typewriter"/>
          <w:color w:val="268BD2"/>
          <w:sz w:val="16"/>
          <w:szCs w:val="16"/>
        </w:rPr>
      </w:pPr>
      <w:ins w:id="6236" w:author="Greg Stoike" w:date="2018-11-30T10:52:00Z">
        <w:r w:rsidRPr="007B26CB">
          <w:rPr>
            <w:rFonts w:ascii="Consolas" w:eastAsiaTheme="minorHAnsi" w:hAnsi="Consolas" w:cs="Lucida Sans Typewriter"/>
            <w:color w:val="268BD2"/>
            <w:sz w:val="16"/>
            <w:szCs w:val="16"/>
          </w:rPr>
          <w:t xml:space="preserve">                &lt;Presentations&gt;</w:t>
        </w:r>
      </w:ins>
    </w:p>
    <w:p w14:paraId="2C0A99E1" w14:textId="77777777" w:rsidR="007B26CB" w:rsidRPr="007B26CB" w:rsidRDefault="007B26CB" w:rsidP="007B26CB">
      <w:pPr>
        <w:rPr>
          <w:ins w:id="6237" w:author="Greg Stoike" w:date="2018-11-30T10:52:00Z"/>
          <w:rFonts w:ascii="Consolas" w:eastAsiaTheme="minorHAnsi" w:hAnsi="Consolas" w:cs="Lucida Sans Typewriter"/>
          <w:color w:val="268BD2"/>
          <w:sz w:val="16"/>
          <w:szCs w:val="16"/>
        </w:rPr>
      </w:pPr>
      <w:ins w:id="623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DBE0AC8" w14:textId="77777777" w:rsidR="007B26CB" w:rsidRPr="007B26CB" w:rsidRDefault="007B26CB" w:rsidP="007B26CB">
      <w:pPr>
        <w:rPr>
          <w:ins w:id="6239" w:author="Greg Stoike" w:date="2018-11-30T10:52:00Z"/>
          <w:rFonts w:ascii="Consolas" w:eastAsiaTheme="minorHAnsi" w:hAnsi="Consolas" w:cs="Lucida Sans Typewriter"/>
          <w:color w:val="268BD2"/>
          <w:sz w:val="16"/>
          <w:szCs w:val="16"/>
        </w:rPr>
      </w:pPr>
      <w:ins w:id="624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EB05D6A" w14:textId="77777777" w:rsidR="007B26CB" w:rsidRPr="007B26CB" w:rsidRDefault="007B26CB" w:rsidP="007B26CB">
      <w:pPr>
        <w:rPr>
          <w:ins w:id="6241" w:author="Greg Stoike" w:date="2018-11-30T10:52:00Z"/>
          <w:rFonts w:ascii="Consolas" w:eastAsiaTheme="minorHAnsi" w:hAnsi="Consolas" w:cs="Lucida Sans Typewriter"/>
          <w:color w:val="268BD2"/>
          <w:sz w:val="16"/>
          <w:szCs w:val="16"/>
        </w:rPr>
      </w:pPr>
      <w:ins w:id="6242" w:author="Greg Stoike" w:date="2018-11-30T10:52:00Z">
        <w:r w:rsidRPr="007B26CB">
          <w:rPr>
            <w:rFonts w:ascii="Consolas" w:eastAsiaTheme="minorHAnsi" w:hAnsi="Consolas" w:cs="Lucida Sans Typewriter"/>
            <w:color w:val="268BD2"/>
            <w:sz w:val="16"/>
            <w:szCs w:val="16"/>
          </w:rPr>
          <w:t xml:space="preserve">                &lt;/Presentations&gt;</w:t>
        </w:r>
      </w:ins>
    </w:p>
    <w:p w14:paraId="7EFCA5A3" w14:textId="77777777" w:rsidR="007B26CB" w:rsidRPr="007B26CB" w:rsidRDefault="007B26CB" w:rsidP="007B26CB">
      <w:pPr>
        <w:rPr>
          <w:ins w:id="6243" w:author="Greg Stoike" w:date="2018-11-30T10:52:00Z"/>
          <w:rFonts w:ascii="Consolas" w:eastAsiaTheme="minorHAnsi" w:hAnsi="Consolas" w:cs="Lucida Sans Typewriter"/>
          <w:color w:val="268BD2"/>
          <w:sz w:val="16"/>
          <w:szCs w:val="16"/>
        </w:rPr>
      </w:pPr>
      <w:ins w:id="6244" w:author="Greg Stoike" w:date="2018-11-30T10:52:00Z">
        <w:r w:rsidRPr="007B26CB">
          <w:rPr>
            <w:rFonts w:ascii="Consolas" w:eastAsiaTheme="minorHAnsi" w:hAnsi="Consolas" w:cs="Lucida Sans Typewriter"/>
            <w:color w:val="268BD2"/>
            <w:sz w:val="16"/>
            <w:szCs w:val="16"/>
          </w:rPr>
          <w:lastRenderedPageBreak/>
          <w:t xml:space="preserve">                &lt;ItemScoreDimensions&gt;</w:t>
        </w:r>
      </w:ins>
    </w:p>
    <w:p w14:paraId="3D6B616A" w14:textId="77777777" w:rsidR="007B26CB" w:rsidRPr="007B26CB" w:rsidRDefault="007B26CB" w:rsidP="007B26CB">
      <w:pPr>
        <w:rPr>
          <w:ins w:id="6245" w:author="Greg Stoike" w:date="2018-11-30T10:52:00Z"/>
          <w:rFonts w:ascii="Consolas" w:eastAsiaTheme="minorHAnsi" w:hAnsi="Consolas" w:cs="Lucida Sans Typewriter"/>
          <w:color w:val="268BD2"/>
          <w:sz w:val="16"/>
          <w:szCs w:val="16"/>
        </w:rPr>
      </w:pPr>
      <w:ins w:id="624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B84FB72" w14:textId="77777777" w:rsidR="007B26CB" w:rsidRPr="007B26CB" w:rsidRDefault="007B26CB" w:rsidP="007B26CB">
      <w:pPr>
        <w:rPr>
          <w:ins w:id="6247" w:author="Greg Stoike" w:date="2018-11-30T10:52:00Z"/>
          <w:rFonts w:ascii="Consolas" w:eastAsiaTheme="minorHAnsi" w:hAnsi="Consolas" w:cs="Lucida Sans Typewriter"/>
          <w:color w:val="268BD2"/>
          <w:sz w:val="16"/>
          <w:szCs w:val="16"/>
        </w:rPr>
      </w:pPr>
      <w:ins w:id="6248" w:author="Greg Stoike" w:date="2018-11-30T10:52:00Z">
        <w:r w:rsidRPr="007B26CB">
          <w:rPr>
            <w:rFonts w:ascii="Consolas" w:eastAsiaTheme="minorHAnsi" w:hAnsi="Consolas" w:cs="Lucida Sans Typewriter"/>
            <w:color w:val="268BD2"/>
            <w:sz w:val="16"/>
            <w:szCs w:val="16"/>
          </w:rPr>
          <w:t xml:space="preserve">                    &lt;ItemScoreParameter value="0.27219998836517334" measurementParameter="a"/&gt;</w:t>
        </w:r>
      </w:ins>
    </w:p>
    <w:p w14:paraId="17AF1963" w14:textId="77777777" w:rsidR="007B26CB" w:rsidRPr="007B26CB" w:rsidRDefault="007B26CB" w:rsidP="007B26CB">
      <w:pPr>
        <w:rPr>
          <w:ins w:id="6249" w:author="Greg Stoike" w:date="2018-11-30T10:52:00Z"/>
          <w:rFonts w:ascii="Consolas" w:eastAsiaTheme="minorHAnsi" w:hAnsi="Consolas" w:cs="Lucida Sans Typewriter"/>
          <w:color w:val="268BD2"/>
          <w:sz w:val="16"/>
          <w:szCs w:val="16"/>
        </w:rPr>
      </w:pPr>
      <w:ins w:id="6250" w:author="Greg Stoike" w:date="2018-11-30T10:52:00Z">
        <w:r w:rsidRPr="007B26CB">
          <w:rPr>
            <w:rFonts w:ascii="Consolas" w:eastAsiaTheme="minorHAnsi" w:hAnsi="Consolas" w:cs="Lucida Sans Typewriter"/>
            <w:color w:val="268BD2"/>
            <w:sz w:val="16"/>
            <w:szCs w:val="16"/>
          </w:rPr>
          <w:t xml:space="preserve">                    &lt;ItemScoreParameter value="1.8526699542999268" measurementParameter="b"/&gt;</w:t>
        </w:r>
      </w:ins>
    </w:p>
    <w:p w14:paraId="336D9DB1" w14:textId="77777777" w:rsidR="007B26CB" w:rsidRPr="007B26CB" w:rsidRDefault="007B26CB" w:rsidP="007B26CB">
      <w:pPr>
        <w:rPr>
          <w:ins w:id="6251" w:author="Greg Stoike" w:date="2018-11-30T10:52:00Z"/>
          <w:rFonts w:ascii="Consolas" w:eastAsiaTheme="minorHAnsi" w:hAnsi="Consolas" w:cs="Lucida Sans Typewriter"/>
          <w:color w:val="268BD2"/>
          <w:sz w:val="16"/>
          <w:szCs w:val="16"/>
        </w:rPr>
      </w:pPr>
      <w:ins w:id="625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F476805" w14:textId="77777777" w:rsidR="007B26CB" w:rsidRPr="007B26CB" w:rsidRDefault="007B26CB" w:rsidP="007B26CB">
      <w:pPr>
        <w:rPr>
          <w:ins w:id="6253" w:author="Greg Stoike" w:date="2018-11-30T10:52:00Z"/>
          <w:rFonts w:ascii="Consolas" w:eastAsiaTheme="minorHAnsi" w:hAnsi="Consolas" w:cs="Lucida Sans Typewriter"/>
          <w:color w:val="268BD2"/>
          <w:sz w:val="16"/>
          <w:szCs w:val="16"/>
        </w:rPr>
      </w:pPr>
      <w:ins w:id="6254" w:author="Greg Stoike" w:date="2018-11-30T10:52:00Z">
        <w:r w:rsidRPr="007B26CB">
          <w:rPr>
            <w:rFonts w:ascii="Consolas" w:eastAsiaTheme="minorHAnsi" w:hAnsi="Consolas" w:cs="Lucida Sans Typewriter"/>
            <w:color w:val="268BD2"/>
            <w:sz w:val="16"/>
            <w:szCs w:val="16"/>
          </w:rPr>
          <w:t xml:space="preserve">                  &lt;/ItemScoreDimension&gt;</w:t>
        </w:r>
      </w:ins>
    </w:p>
    <w:p w14:paraId="416E3DB1" w14:textId="77777777" w:rsidR="007B26CB" w:rsidRPr="007B26CB" w:rsidRDefault="007B26CB" w:rsidP="007B26CB">
      <w:pPr>
        <w:rPr>
          <w:ins w:id="6255" w:author="Greg Stoike" w:date="2018-11-30T10:52:00Z"/>
          <w:rFonts w:ascii="Consolas" w:eastAsiaTheme="minorHAnsi" w:hAnsi="Consolas" w:cs="Lucida Sans Typewriter"/>
          <w:color w:val="268BD2"/>
          <w:sz w:val="16"/>
          <w:szCs w:val="16"/>
        </w:rPr>
      </w:pPr>
      <w:ins w:id="6256" w:author="Greg Stoike" w:date="2018-11-30T10:52:00Z">
        <w:r w:rsidRPr="007B26CB">
          <w:rPr>
            <w:rFonts w:ascii="Consolas" w:eastAsiaTheme="minorHAnsi" w:hAnsi="Consolas" w:cs="Lucida Sans Typewriter"/>
            <w:color w:val="268BD2"/>
            <w:sz w:val="16"/>
            <w:szCs w:val="16"/>
          </w:rPr>
          <w:t xml:space="preserve">                &lt;/ItemScoreDimensions&gt;</w:t>
        </w:r>
      </w:ins>
    </w:p>
    <w:p w14:paraId="3D4179C8" w14:textId="77777777" w:rsidR="007B26CB" w:rsidRPr="007B26CB" w:rsidRDefault="007B26CB" w:rsidP="007B26CB">
      <w:pPr>
        <w:rPr>
          <w:ins w:id="6257" w:author="Greg Stoike" w:date="2018-11-30T10:52:00Z"/>
          <w:rFonts w:ascii="Consolas" w:eastAsiaTheme="minorHAnsi" w:hAnsi="Consolas" w:cs="Lucida Sans Typewriter"/>
          <w:color w:val="268BD2"/>
          <w:sz w:val="16"/>
          <w:szCs w:val="16"/>
        </w:rPr>
      </w:pPr>
      <w:ins w:id="6258" w:author="Greg Stoike" w:date="2018-11-30T10:52:00Z">
        <w:r w:rsidRPr="007B26CB">
          <w:rPr>
            <w:rFonts w:ascii="Consolas" w:eastAsiaTheme="minorHAnsi" w:hAnsi="Consolas" w:cs="Lucida Sans Typewriter"/>
            <w:color w:val="268BD2"/>
            <w:sz w:val="16"/>
            <w:szCs w:val="16"/>
          </w:rPr>
          <w:t xml:space="preserve">                &lt;BlueprintReferences&gt;</w:t>
        </w:r>
      </w:ins>
    </w:p>
    <w:p w14:paraId="13E9B644" w14:textId="77777777" w:rsidR="007B26CB" w:rsidRPr="007B26CB" w:rsidRDefault="007B26CB" w:rsidP="007B26CB">
      <w:pPr>
        <w:rPr>
          <w:ins w:id="6259" w:author="Greg Stoike" w:date="2018-11-30T10:52:00Z"/>
          <w:rFonts w:ascii="Consolas" w:eastAsiaTheme="minorHAnsi" w:hAnsi="Consolas" w:cs="Lucida Sans Typewriter"/>
          <w:color w:val="268BD2"/>
          <w:sz w:val="16"/>
          <w:szCs w:val="16"/>
        </w:rPr>
      </w:pPr>
      <w:ins w:id="626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0802028F" w14:textId="77777777" w:rsidR="007B26CB" w:rsidRPr="007B26CB" w:rsidRDefault="007B26CB" w:rsidP="007B26CB">
      <w:pPr>
        <w:rPr>
          <w:ins w:id="6261" w:author="Greg Stoike" w:date="2018-11-30T10:52:00Z"/>
          <w:rFonts w:ascii="Consolas" w:eastAsiaTheme="minorHAnsi" w:hAnsi="Consolas" w:cs="Lucida Sans Typewriter"/>
          <w:color w:val="268BD2"/>
          <w:sz w:val="16"/>
          <w:szCs w:val="16"/>
        </w:rPr>
      </w:pPr>
      <w:ins w:id="6262" w:author="Greg Stoike" w:date="2018-11-30T10:52:00Z">
        <w:r w:rsidRPr="007B26CB">
          <w:rPr>
            <w:rFonts w:ascii="Consolas" w:eastAsiaTheme="minorHAnsi" w:hAnsi="Consolas" w:cs="Lucida Sans Typewriter"/>
            <w:color w:val="268BD2"/>
            <w:sz w:val="16"/>
            <w:szCs w:val="16"/>
          </w:rPr>
          <w:t xml:space="preserve">                  &lt;BlueprintReference idRef="4-CR"/&gt;</w:t>
        </w:r>
      </w:ins>
    </w:p>
    <w:p w14:paraId="5028CFBC" w14:textId="77777777" w:rsidR="007B26CB" w:rsidRPr="007B26CB" w:rsidRDefault="007B26CB" w:rsidP="007B26CB">
      <w:pPr>
        <w:rPr>
          <w:ins w:id="6263" w:author="Greg Stoike" w:date="2018-11-30T10:52:00Z"/>
          <w:rFonts w:ascii="Consolas" w:eastAsiaTheme="minorHAnsi" w:hAnsi="Consolas" w:cs="Lucida Sans Typewriter"/>
          <w:color w:val="268BD2"/>
          <w:sz w:val="16"/>
          <w:szCs w:val="16"/>
        </w:rPr>
      </w:pPr>
      <w:ins w:id="6264" w:author="Greg Stoike" w:date="2018-11-30T10:52:00Z">
        <w:r w:rsidRPr="007B26CB">
          <w:rPr>
            <w:rFonts w:ascii="Consolas" w:eastAsiaTheme="minorHAnsi" w:hAnsi="Consolas" w:cs="Lucida Sans Typewriter"/>
            <w:color w:val="268BD2"/>
            <w:sz w:val="16"/>
            <w:szCs w:val="16"/>
          </w:rPr>
          <w:t xml:space="preserve">                  &lt;BlueprintReference idRef="4-CR|4-11"/&gt;</w:t>
        </w:r>
      </w:ins>
    </w:p>
    <w:p w14:paraId="48B64A72" w14:textId="77777777" w:rsidR="007B26CB" w:rsidRPr="007B26CB" w:rsidRDefault="007B26CB" w:rsidP="007B26CB">
      <w:pPr>
        <w:rPr>
          <w:ins w:id="6265" w:author="Greg Stoike" w:date="2018-11-30T10:52:00Z"/>
          <w:rFonts w:ascii="Consolas" w:eastAsiaTheme="minorHAnsi" w:hAnsi="Consolas" w:cs="Lucida Sans Typewriter"/>
          <w:color w:val="268BD2"/>
          <w:sz w:val="16"/>
          <w:szCs w:val="16"/>
        </w:rPr>
      </w:pPr>
      <w:ins w:id="6266" w:author="Greg Stoike" w:date="2018-11-30T10:52:00Z">
        <w:r w:rsidRPr="007B26CB">
          <w:rPr>
            <w:rFonts w:ascii="Consolas" w:eastAsiaTheme="minorHAnsi" w:hAnsi="Consolas" w:cs="Lucida Sans Typewriter"/>
            <w:color w:val="268BD2"/>
            <w:sz w:val="16"/>
            <w:szCs w:val="16"/>
          </w:rPr>
          <w:t xml:space="preserve">                &lt;/BlueprintReferences&gt;</w:t>
        </w:r>
      </w:ins>
    </w:p>
    <w:p w14:paraId="1452C784" w14:textId="77777777" w:rsidR="007B26CB" w:rsidRPr="007B26CB" w:rsidRDefault="007B26CB" w:rsidP="007B26CB">
      <w:pPr>
        <w:rPr>
          <w:ins w:id="6267" w:author="Greg Stoike" w:date="2018-11-30T10:52:00Z"/>
          <w:rFonts w:ascii="Consolas" w:eastAsiaTheme="minorHAnsi" w:hAnsi="Consolas" w:cs="Lucida Sans Typewriter"/>
          <w:color w:val="268BD2"/>
          <w:sz w:val="16"/>
          <w:szCs w:val="16"/>
        </w:rPr>
      </w:pPr>
      <w:ins w:id="6268" w:author="Greg Stoike" w:date="2018-11-30T10:52:00Z">
        <w:r w:rsidRPr="007B26CB">
          <w:rPr>
            <w:rFonts w:ascii="Consolas" w:eastAsiaTheme="minorHAnsi" w:hAnsi="Consolas" w:cs="Lucida Sans Typewriter"/>
            <w:color w:val="268BD2"/>
            <w:sz w:val="16"/>
            <w:szCs w:val="16"/>
          </w:rPr>
          <w:t xml:space="preserve">              &lt;/Item&gt;</w:t>
        </w:r>
      </w:ins>
    </w:p>
    <w:p w14:paraId="46BCCD19" w14:textId="77777777" w:rsidR="007B26CB" w:rsidRPr="007B26CB" w:rsidRDefault="007B26CB" w:rsidP="007B26CB">
      <w:pPr>
        <w:rPr>
          <w:ins w:id="6269" w:author="Greg Stoike" w:date="2018-11-30T10:52:00Z"/>
          <w:rFonts w:ascii="Consolas" w:eastAsiaTheme="minorHAnsi" w:hAnsi="Consolas" w:cs="Lucida Sans Typewriter"/>
          <w:color w:val="268BD2"/>
          <w:sz w:val="16"/>
          <w:szCs w:val="16"/>
        </w:rPr>
      </w:pPr>
      <w:ins w:id="6270" w:author="Greg Stoike" w:date="2018-11-30T10:52:00Z">
        <w:r w:rsidRPr="007B26CB">
          <w:rPr>
            <w:rFonts w:ascii="Consolas" w:eastAsiaTheme="minorHAnsi" w:hAnsi="Consolas" w:cs="Lucida Sans Typewriter"/>
            <w:color w:val="268BD2"/>
            <w:sz w:val="16"/>
            <w:szCs w:val="16"/>
          </w:rPr>
          <w:t xml:space="preserve">            &lt;/ItemGroup&gt;</w:t>
        </w:r>
      </w:ins>
    </w:p>
    <w:p w14:paraId="5415101F" w14:textId="77777777" w:rsidR="007B26CB" w:rsidRPr="007B26CB" w:rsidRDefault="007B26CB" w:rsidP="007B26CB">
      <w:pPr>
        <w:rPr>
          <w:ins w:id="6271" w:author="Greg Stoike" w:date="2018-11-30T10:52:00Z"/>
          <w:rFonts w:ascii="Consolas" w:eastAsiaTheme="minorHAnsi" w:hAnsi="Consolas" w:cs="Lucida Sans Typewriter"/>
          <w:color w:val="268BD2"/>
          <w:sz w:val="16"/>
          <w:szCs w:val="16"/>
        </w:rPr>
      </w:pPr>
      <w:ins w:id="6272" w:author="Greg Stoike" w:date="2018-11-30T10:52:00Z">
        <w:r w:rsidRPr="007B26CB">
          <w:rPr>
            <w:rFonts w:ascii="Consolas" w:eastAsiaTheme="minorHAnsi" w:hAnsi="Consolas" w:cs="Lucida Sans Typewriter"/>
            <w:color w:val="268BD2"/>
            <w:sz w:val="16"/>
            <w:szCs w:val="16"/>
          </w:rPr>
          <w:t xml:space="preserve">            &lt;ItemGroup maxItems="ALL" maxResponses="ALL" id="1384"&gt;</w:t>
        </w:r>
      </w:ins>
    </w:p>
    <w:p w14:paraId="47185F83" w14:textId="77777777" w:rsidR="007B26CB" w:rsidRPr="007B26CB" w:rsidRDefault="007B26CB" w:rsidP="007B26CB">
      <w:pPr>
        <w:rPr>
          <w:ins w:id="6273" w:author="Greg Stoike" w:date="2018-11-30T10:52:00Z"/>
          <w:rFonts w:ascii="Consolas" w:eastAsiaTheme="minorHAnsi" w:hAnsi="Consolas" w:cs="Lucida Sans Typewriter"/>
          <w:color w:val="268BD2"/>
          <w:sz w:val="16"/>
          <w:szCs w:val="16"/>
        </w:rPr>
      </w:pPr>
      <w:ins w:id="6274" w:author="Greg Stoike" w:date="2018-11-30T10:52:00Z">
        <w:r w:rsidRPr="007B26CB">
          <w:rPr>
            <w:rFonts w:ascii="Consolas" w:eastAsiaTheme="minorHAnsi" w:hAnsi="Consolas" w:cs="Lucida Sans Typewriter"/>
            <w:color w:val="268BD2"/>
            <w:sz w:val="16"/>
            <w:szCs w:val="16"/>
          </w:rPr>
          <w:t xml:space="preserve">              &lt;Stimulus id="1384"/&gt;</w:t>
        </w:r>
      </w:ins>
    </w:p>
    <w:p w14:paraId="0D14EDCC" w14:textId="77777777" w:rsidR="007B26CB" w:rsidRPr="007B26CB" w:rsidRDefault="007B26CB" w:rsidP="007B26CB">
      <w:pPr>
        <w:rPr>
          <w:ins w:id="6275" w:author="Greg Stoike" w:date="2018-11-30T10:52:00Z"/>
          <w:rFonts w:ascii="Consolas" w:eastAsiaTheme="minorHAnsi" w:hAnsi="Consolas" w:cs="Lucida Sans Typewriter"/>
          <w:color w:val="268BD2"/>
          <w:sz w:val="16"/>
          <w:szCs w:val="16"/>
        </w:rPr>
      </w:pPr>
      <w:ins w:id="6276"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id="46289" type="MC"&gt;</w:t>
        </w:r>
      </w:ins>
    </w:p>
    <w:p w14:paraId="76F37057" w14:textId="77777777" w:rsidR="007B26CB" w:rsidRPr="007B26CB" w:rsidRDefault="007B26CB" w:rsidP="007B26CB">
      <w:pPr>
        <w:rPr>
          <w:ins w:id="6277" w:author="Greg Stoike" w:date="2018-11-30T10:52:00Z"/>
          <w:rFonts w:ascii="Consolas" w:eastAsiaTheme="minorHAnsi" w:hAnsi="Consolas" w:cs="Lucida Sans Typewriter"/>
          <w:color w:val="268BD2"/>
          <w:sz w:val="16"/>
          <w:szCs w:val="16"/>
        </w:rPr>
      </w:pPr>
      <w:ins w:id="6278" w:author="Greg Stoike" w:date="2018-11-30T10:52:00Z">
        <w:r w:rsidRPr="007B26CB">
          <w:rPr>
            <w:rFonts w:ascii="Consolas" w:eastAsiaTheme="minorHAnsi" w:hAnsi="Consolas" w:cs="Lucida Sans Typewriter"/>
            <w:color w:val="268BD2"/>
            <w:sz w:val="16"/>
            <w:szCs w:val="16"/>
          </w:rPr>
          <w:t xml:space="preserve">                &lt;PoolProperties&gt;</w:t>
        </w:r>
      </w:ins>
    </w:p>
    <w:p w14:paraId="7429B383" w14:textId="77777777" w:rsidR="007B26CB" w:rsidRPr="007B26CB" w:rsidRDefault="007B26CB" w:rsidP="007B26CB">
      <w:pPr>
        <w:rPr>
          <w:ins w:id="6279" w:author="Greg Stoike" w:date="2018-11-30T10:52:00Z"/>
          <w:rFonts w:ascii="Consolas" w:eastAsiaTheme="minorHAnsi" w:hAnsi="Consolas" w:cs="Lucida Sans Typewriter"/>
          <w:color w:val="268BD2"/>
          <w:sz w:val="16"/>
          <w:szCs w:val="16"/>
        </w:rPr>
      </w:pPr>
      <w:ins w:id="6280"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7ED896CE" w14:textId="77777777" w:rsidR="007B26CB" w:rsidRPr="007B26CB" w:rsidRDefault="007B26CB" w:rsidP="007B26CB">
      <w:pPr>
        <w:rPr>
          <w:ins w:id="6281" w:author="Greg Stoike" w:date="2018-11-30T10:52:00Z"/>
          <w:rFonts w:ascii="Consolas" w:eastAsiaTheme="minorHAnsi" w:hAnsi="Consolas" w:cs="Lucida Sans Typewriter"/>
          <w:color w:val="268BD2"/>
          <w:sz w:val="16"/>
          <w:szCs w:val="16"/>
        </w:rPr>
      </w:pPr>
      <w:ins w:id="628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561E6488" w14:textId="77777777" w:rsidR="007B26CB" w:rsidRPr="007B26CB" w:rsidRDefault="007B26CB" w:rsidP="007B26CB">
      <w:pPr>
        <w:rPr>
          <w:ins w:id="6283" w:author="Greg Stoike" w:date="2018-11-30T10:52:00Z"/>
          <w:rFonts w:ascii="Consolas" w:eastAsiaTheme="minorHAnsi" w:hAnsi="Consolas" w:cs="Lucida Sans Typewriter"/>
          <w:color w:val="268BD2"/>
          <w:sz w:val="16"/>
          <w:szCs w:val="16"/>
        </w:rPr>
      </w:pPr>
      <w:ins w:id="6284"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67038D72" w14:textId="77777777" w:rsidR="007B26CB" w:rsidRPr="007B26CB" w:rsidRDefault="007B26CB" w:rsidP="007B26CB">
      <w:pPr>
        <w:rPr>
          <w:ins w:id="6285" w:author="Greg Stoike" w:date="2018-11-30T10:52:00Z"/>
          <w:rFonts w:ascii="Consolas" w:eastAsiaTheme="minorHAnsi" w:hAnsi="Consolas" w:cs="Lucida Sans Typewriter"/>
          <w:color w:val="268BD2"/>
          <w:sz w:val="16"/>
          <w:szCs w:val="16"/>
        </w:rPr>
      </w:pPr>
      <w:ins w:id="628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0E5638AA" w14:textId="77777777" w:rsidR="007B26CB" w:rsidRPr="007B26CB" w:rsidRDefault="007B26CB" w:rsidP="007B26CB">
      <w:pPr>
        <w:rPr>
          <w:ins w:id="6287" w:author="Greg Stoike" w:date="2018-11-30T10:52:00Z"/>
          <w:rFonts w:ascii="Consolas" w:eastAsiaTheme="minorHAnsi" w:hAnsi="Consolas" w:cs="Lucida Sans Typewriter"/>
          <w:color w:val="268BD2"/>
          <w:sz w:val="16"/>
          <w:szCs w:val="16"/>
        </w:rPr>
      </w:pPr>
      <w:ins w:id="6288" w:author="Greg Stoike" w:date="2018-11-30T10:52:00Z">
        <w:r w:rsidRPr="007B26CB">
          <w:rPr>
            <w:rFonts w:ascii="Consolas" w:eastAsiaTheme="minorHAnsi" w:hAnsi="Consolas" w:cs="Lucida Sans Typewriter"/>
            <w:color w:val="268BD2"/>
            <w:sz w:val="16"/>
            <w:szCs w:val="16"/>
          </w:rPr>
          <w:t xml:space="preserve">                  &lt;PoolProperty name="Depth of Knowledge" value="4"/&gt;</w:t>
        </w:r>
      </w:ins>
    </w:p>
    <w:p w14:paraId="1CC89AF7" w14:textId="77777777" w:rsidR="007B26CB" w:rsidRPr="007B26CB" w:rsidRDefault="007B26CB" w:rsidP="007B26CB">
      <w:pPr>
        <w:rPr>
          <w:ins w:id="6289" w:author="Greg Stoike" w:date="2018-11-30T10:52:00Z"/>
          <w:rFonts w:ascii="Consolas" w:eastAsiaTheme="minorHAnsi" w:hAnsi="Consolas" w:cs="Lucida Sans Typewriter"/>
          <w:color w:val="268BD2"/>
          <w:sz w:val="16"/>
          <w:szCs w:val="16"/>
        </w:rPr>
      </w:pPr>
      <w:ins w:id="6290"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56EDBAF7" w14:textId="77777777" w:rsidR="007B26CB" w:rsidRPr="007B26CB" w:rsidRDefault="007B26CB" w:rsidP="007B26CB">
      <w:pPr>
        <w:rPr>
          <w:ins w:id="6291" w:author="Greg Stoike" w:date="2018-11-30T10:52:00Z"/>
          <w:rFonts w:ascii="Consolas" w:eastAsiaTheme="minorHAnsi" w:hAnsi="Consolas" w:cs="Lucida Sans Typewriter"/>
          <w:color w:val="268BD2"/>
          <w:sz w:val="16"/>
          <w:szCs w:val="16"/>
        </w:rPr>
      </w:pPr>
      <w:ins w:id="629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792A6946" w14:textId="77777777" w:rsidR="007B26CB" w:rsidRPr="007B26CB" w:rsidRDefault="007B26CB" w:rsidP="007B26CB">
      <w:pPr>
        <w:rPr>
          <w:ins w:id="6293" w:author="Greg Stoike" w:date="2018-11-30T10:52:00Z"/>
          <w:rFonts w:ascii="Consolas" w:eastAsiaTheme="minorHAnsi" w:hAnsi="Consolas" w:cs="Lucida Sans Typewriter"/>
          <w:color w:val="268BD2"/>
          <w:sz w:val="16"/>
          <w:szCs w:val="16"/>
        </w:rPr>
      </w:pPr>
      <w:ins w:id="6294"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B159092" w14:textId="77777777" w:rsidR="007B26CB" w:rsidRPr="007B26CB" w:rsidRDefault="007B26CB" w:rsidP="007B26CB">
      <w:pPr>
        <w:rPr>
          <w:ins w:id="6295" w:author="Greg Stoike" w:date="2018-11-30T10:52:00Z"/>
          <w:rFonts w:ascii="Consolas" w:eastAsiaTheme="minorHAnsi" w:hAnsi="Consolas" w:cs="Lucida Sans Typewriter"/>
          <w:color w:val="268BD2"/>
          <w:sz w:val="16"/>
          <w:szCs w:val="16"/>
        </w:rPr>
      </w:pPr>
      <w:ins w:id="629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355831D7" w14:textId="77777777" w:rsidR="007B26CB" w:rsidRPr="007B26CB" w:rsidRDefault="007B26CB" w:rsidP="007B26CB">
      <w:pPr>
        <w:rPr>
          <w:ins w:id="6297" w:author="Greg Stoike" w:date="2018-11-30T10:52:00Z"/>
          <w:rFonts w:ascii="Consolas" w:eastAsiaTheme="minorHAnsi" w:hAnsi="Consolas" w:cs="Lucida Sans Typewriter"/>
          <w:color w:val="268BD2"/>
          <w:sz w:val="16"/>
          <w:szCs w:val="16"/>
        </w:rPr>
      </w:pPr>
      <w:ins w:id="6298"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37CE83D" w14:textId="77777777" w:rsidR="007B26CB" w:rsidRPr="007B26CB" w:rsidRDefault="007B26CB" w:rsidP="007B26CB">
      <w:pPr>
        <w:rPr>
          <w:ins w:id="6299" w:author="Greg Stoike" w:date="2018-11-30T10:52:00Z"/>
          <w:rFonts w:ascii="Consolas" w:eastAsiaTheme="minorHAnsi" w:hAnsi="Consolas" w:cs="Lucida Sans Typewriter"/>
          <w:color w:val="268BD2"/>
          <w:sz w:val="16"/>
          <w:szCs w:val="16"/>
        </w:rPr>
      </w:pPr>
      <w:ins w:id="630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9E62B8D" w14:textId="77777777" w:rsidR="007B26CB" w:rsidRPr="007B26CB" w:rsidRDefault="007B26CB" w:rsidP="007B26CB">
      <w:pPr>
        <w:rPr>
          <w:ins w:id="6301" w:author="Greg Stoike" w:date="2018-11-30T10:52:00Z"/>
          <w:rFonts w:ascii="Consolas" w:eastAsiaTheme="minorHAnsi" w:hAnsi="Consolas" w:cs="Lucida Sans Typewriter"/>
          <w:color w:val="268BD2"/>
          <w:sz w:val="16"/>
          <w:szCs w:val="16"/>
        </w:rPr>
      </w:pPr>
      <w:ins w:id="6302" w:author="Greg Stoike" w:date="2018-11-30T10:52:00Z">
        <w:r w:rsidRPr="007B26CB">
          <w:rPr>
            <w:rFonts w:ascii="Consolas" w:eastAsiaTheme="minorHAnsi" w:hAnsi="Consolas" w:cs="Lucida Sans Typewriter"/>
            <w:color w:val="268BD2"/>
            <w:sz w:val="16"/>
            <w:szCs w:val="16"/>
          </w:rPr>
          <w:t xml:space="preserve">                  &lt;PoolProperty name="Answer Key" value="C"/&gt;</w:t>
        </w:r>
      </w:ins>
    </w:p>
    <w:p w14:paraId="4E218D53" w14:textId="77777777" w:rsidR="007B26CB" w:rsidRPr="007B26CB" w:rsidRDefault="007B26CB" w:rsidP="007B26CB">
      <w:pPr>
        <w:rPr>
          <w:ins w:id="6303" w:author="Greg Stoike" w:date="2018-11-30T10:52:00Z"/>
          <w:rFonts w:ascii="Consolas" w:eastAsiaTheme="minorHAnsi" w:hAnsi="Consolas" w:cs="Lucida Sans Typewriter"/>
          <w:color w:val="268BD2"/>
          <w:sz w:val="16"/>
          <w:szCs w:val="16"/>
        </w:rPr>
      </w:pPr>
      <w:ins w:id="6304" w:author="Greg Stoike" w:date="2018-11-30T10:52:00Z">
        <w:r w:rsidRPr="007B26CB">
          <w:rPr>
            <w:rFonts w:ascii="Consolas" w:eastAsiaTheme="minorHAnsi" w:hAnsi="Consolas" w:cs="Lucida Sans Typewriter"/>
            <w:color w:val="268BD2"/>
            <w:sz w:val="16"/>
            <w:szCs w:val="16"/>
          </w:rPr>
          <w:lastRenderedPageBreak/>
          <w:t xml:space="preserve">                &lt;/PoolProperties&gt;</w:t>
        </w:r>
      </w:ins>
    </w:p>
    <w:p w14:paraId="78377F77" w14:textId="77777777" w:rsidR="007B26CB" w:rsidRPr="007B26CB" w:rsidRDefault="007B26CB" w:rsidP="007B26CB">
      <w:pPr>
        <w:rPr>
          <w:ins w:id="6305" w:author="Greg Stoike" w:date="2018-11-30T10:52:00Z"/>
          <w:rFonts w:ascii="Consolas" w:eastAsiaTheme="minorHAnsi" w:hAnsi="Consolas" w:cs="Lucida Sans Typewriter"/>
          <w:color w:val="268BD2"/>
          <w:sz w:val="16"/>
          <w:szCs w:val="16"/>
        </w:rPr>
      </w:pPr>
      <w:ins w:id="6306" w:author="Greg Stoike" w:date="2018-11-30T10:52:00Z">
        <w:r w:rsidRPr="007B26CB">
          <w:rPr>
            <w:rFonts w:ascii="Consolas" w:eastAsiaTheme="minorHAnsi" w:hAnsi="Consolas" w:cs="Lucida Sans Typewriter"/>
            <w:color w:val="268BD2"/>
            <w:sz w:val="16"/>
            <w:szCs w:val="16"/>
          </w:rPr>
          <w:t xml:space="preserve">                &lt;Presentations&gt;</w:t>
        </w:r>
      </w:ins>
    </w:p>
    <w:p w14:paraId="04220207" w14:textId="77777777" w:rsidR="007B26CB" w:rsidRPr="007B26CB" w:rsidRDefault="007B26CB" w:rsidP="007B26CB">
      <w:pPr>
        <w:rPr>
          <w:ins w:id="6307" w:author="Greg Stoike" w:date="2018-11-30T10:52:00Z"/>
          <w:rFonts w:ascii="Consolas" w:eastAsiaTheme="minorHAnsi" w:hAnsi="Consolas" w:cs="Lucida Sans Typewriter"/>
          <w:color w:val="268BD2"/>
          <w:sz w:val="16"/>
          <w:szCs w:val="16"/>
        </w:rPr>
      </w:pPr>
      <w:ins w:id="630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7B47B85" w14:textId="77777777" w:rsidR="007B26CB" w:rsidRPr="007B26CB" w:rsidRDefault="007B26CB" w:rsidP="007B26CB">
      <w:pPr>
        <w:rPr>
          <w:ins w:id="6309" w:author="Greg Stoike" w:date="2018-11-30T10:52:00Z"/>
          <w:rFonts w:ascii="Consolas" w:eastAsiaTheme="minorHAnsi" w:hAnsi="Consolas" w:cs="Lucida Sans Typewriter"/>
          <w:color w:val="268BD2"/>
          <w:sz w:val="16"/>
          <w:szCs w:val="16"/>
        </w:rPr>
      </w:pPr>
      <w:ins w:id="631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51F360E7" w14:textId="77777777" w:rsidR="007B26CB" w:rsidRPr="007B26CB" w:rsidRDefault="007B26CB" w:rsidP="007B26CB">
      <w:pPr>
        <w:rPr>
          <w:ins w:id="6311" w:author="Greg Stoike" w:date="2018-11-30T10:52:00Z"/>
          <w:rFonts w:ascii="Consolas" w:eastAsiaTheme="minorHAnsi" w:hAnsi="Consolas" w:cs="Lucida Sans Typewriter"/>
          <w:color w:val="268BD2"/>
          <w:sz w:val="16"/>
          <w:szCs w:val="16"/>
        </w:rPr>
      </w:pPr>
      <w:ins w:id="6312" w:author="Greg Stoike" w:date="2018-11-30T10:52:00Z">
        <w:r w:rsidRPr="007B26CB">
          <w:rPr>
            <w:rFonts w:ascii="Consolas" w:eastAsiaTheme="minorHAnsi" w:hAnsi="Consolas" w:cs="Lucida Sans Typewriter"/>
            <w:color w:val="268BD2"/>
            <w:sz w:val="16"/>
            <w:szCs w:val="16"/>
          </w:rPr>
          <w:t xml:space="preserve">                &lt;/Presentations&gt;</w:t>
        </w:r>
      </w:ins>
    </w:p>
    <w:p w14:paraId="00D9519E" w14:textId="77777777" w:rsidR="007B26CB" w:rsidRPr="007B26CB" w:rsidRDefault="007B26CB" w:rsidP="007B26CB">
      <w:pPr>
        <w:rPr>
          <w:ins w:id="6313" w:author="Greg Stoike" w:date="2018-11-30T10:52:00Z"/>
          <w:rFonts w:ascii="Consolas" w:eastAsiaTheme="minorHAnsi" w:hAnsi="Consolas" w:cs="Lucida Sans Typewriter"/>
          <w:color w:val="268BD2"/>
          <w:sz w:val="16"/>
          <w:szCs w:val="16"/>
        </w:rPr>
      </w:pPr>
      <w:ins w:id="6314" w:author="Greg Stoike" w:date="2018-11-30T10:52:00Z">
        <w:r w:rsidRPr="007B26CB">
          <w:rPr>
            <w:rFonts w:ascii="Consolas" w:eastAsiaTheme="minorHAnsi" w:hAnsi="Consolas" w:cs="Lucida Sans Typewriter"/>
            <w:color w:val="268BD2"/>
            <w:sz w:val="16"/>
            <w:szCs w:val="16"/>
          </w:rPr>
          <w:t xml:space="preserve">                &lt;ItemScoreDimensions&gt;</w:t>
        </w:r>
      </w:ins>
    </w:p>
    <w:p w14:paraId="2C1CC9C1" w14:textId="77777777" w:rsidR="007B26CB" w:rsidRPr="007B26CB" w:rsidRDefault="007B26CB" w:rsidP="007B26CB">
      <w:pPr>
        <w:rPr>
          <w:ins w:id="6315" w:author="Greg Stoike" w:date="2018-11-30T10:52:00Z"/>
          <w:rFonts w:ascii="Consolas" w:eastAsiaTheme="minorHAnsi" w:hAnsi="Consolas" w:cs="Lucida Sans Typewriter"/>
          <w:color w:val="268BD2"/>
          <w:sz w:val="16"/>
          <w:szCs w:val="16"/>
        </w:rPr>
      </w:pPr>
      <w:ins w:id="631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774C329" w14:textId="77777777" w:rsidR="007B26CB" w:rsidRPr="007B26CB" w:rsidRDefault="007B26CB" w:rsidP="007B26CB">
      <w:pPr>
        <w:rPr>
          <w:ins w:id="6317" w:author="Greg Stoike" w:date="2018-11-30T10:52:00Z"/>
          <w:rFonts w:ascii="Consolas" w:eastAsiaTheme="minorHAnsi" w:hAnsi="Consolas" w:cs="Lucida Sans Typewriter"/>
          <w:color w:val="268BD2"/>
          <w:sz w:val="16"/>
          <w:szCs w:val="16"/>
        </w:rPr>
      </w:pPr>
      <w:ins w:id="6318" w:author="Greg Stoike" w:date="2018-11-30T10:52:00Z">
        <w:r w:rsidRPr="007B26CB">
          <w:rPr>
            <w:rFonts w:ascii="Consolas" w:eastAsiaTheme="minorHAnsi" w:hAnsi="Consolas" w:cs="Lucida Sans Typewriter"/>
            <w:color w:val="268BD2"/>
            <w:sz w:val="16"/>
            <w:szCs w:val="16"/>
          </w:rPr>
          <w:t xml:space="preserve">                    &lt;ItemScoreParameter value="0.2565299868583679" measurementParameter="a"/&gt;</w:t>
        </w:r>
      </w:ins>
    </w:p>
    <w:p w14:paraId="056FDD45" w14:textId="77777777" w:rsidR="007B26CB" w:rsidRPr="007B26CB" w:rsidRDefault="007B26CB" w:rsidP="007B26CB">
      <w:pPr>
        <w:rPr>
          <w:ins w:id="6319" w:author="Greg Stoike" w:date="2018-11-30T10:52:00Z"/>
          <w:rFonts w:ascii="Consolas" w:eastAsiaTheme="minorHAnsi" w:hAnsi="Consolas" w:cs="Lucida Sans Typewriter"/>
          <w:color w:val="268BD2"/>
          <w:sz w:val="16"/>
          <w:szCs w:val="16"/>
        </w:rPr>
      </w:pPr>
      <w:ins w:id="6320" w:author="Greg Stoike" w:date="2018-11-30T10:52:00Z">
        <w:r w:rsidRPr="007B26CB">
          <w:rPr>
            <w:rFonts w:ascii="Consolas" w:eastAsiaTheme="minorHAnsi" w:hAnsi="Consolas" w:cs="Lucida Sans Typewriter"/>
            <w:color w:val="268BD2"/>
            <w:sz w:val="16"/>
            <w:szCs w:val="16"/>
          </w:rPr>
          <w:t xml:space="preserve">                    &lt;ItemScoreParameter value="2.5381500720977783" measurementParameter="b"/&gt;</w:t>
        </w:r>
      </w:ins>
    </w:p>
    <w:p w14:paraId="2F8841EF" w14:textId="77777777" w:rsidR="007B26CB" w:rsidRPr="007B26CB" w:rsidRDefault="007B26CB" w:rsidP="007B26CB">
      <w:pPr>
        <w:rPr>
          <w:ins w:id="6321" w:author="Greg Stoike" w:date="2018-11-30T10:52:00Z"/>
          <w:rFonts w:ascii="Consolas" w:eastAsiaTheme="minorHAnsi" w:hAnsi="Consolas" w:cs="Lucida Sans Typewriter"/>
          <w:color w:val="268BD2"/>
          <w:sz w:val="16"/>
          <w:szCs w:val="16"/>
        </w:rPr>
      </w:pPr>
      <w:ins w:id="632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19564B90" w14:textId="77777777" w:rsidR="007B26CB" w:rsidRPr="007B26CB" w:rsidRDefault="007B26CB" w:rsidP="007B26CB">
      <w:pPr>
        <w:rPr>
          <w:ins w:id="6323" w:author="Greg Stoike" w:date="2018-11-30T10:52:00Z"/>
          <w:rFonts w:ascii="Consolas" w:eastAsiaTheme="minorHAnsi" w:hAnsi="Consolas" w:cs="Lucida Sans Typewriter"/>
          <w:color w:val="268BD2"/>
          <w:sz w:val="16"/>
          <w:szCs w:val="16"/>
        </w:rPr>
      </w:pPr>
      <w:ins w:id="6324" w:author="Greg Stoike" w:date="2018-11-30T10:52:00Z">
        <w:r w:rsidRPr="007B26CB">
          <w:rPr>
            <w:rFonts w:ascii="Consolas" w:eastAsiaTheme="minorHAnsi" w:hAnsi="Consolas" w:cs="Lucida Sans Typewriter"/>
            <w:color w:val="268BD2"/>
            <w:sz w:val="16"/>
            <w:szCs w:val="16"/>
          </w:rPr>
          <w:t xml:space="preserve">                  &lt;/ItemScoreDimension&gt;</w:t>
        </w:r>
      </w:ins>
    </w:p>
    <w:p w14:paraId="1E9D8FB5" w14:textId="77777777" w:rsidR="007B26CB" w:rsidRPr="007B26CB" w:rsidRDefault="007B26CB" w:rsidP="007B26CB">
      <w:pPr>
        <w:rPr>
          <w:ins w:id="6325" w:author="Greg Stoike" w:date="2018-11-30T10:52:00Z"/>
          <w:rFonts w:ascii="Consolas" w:eastAsiaTheme="minorHAnsi" w:hAnsi="Consolas" w:cs="Lucida Sans Typewriter"/>
          <w:color w:val="268BD2"/>
          <w:sz w:val="16"/>
          <w:szCs w:val="16"/>
        </w:rPr>
      </w:pPr>
      <w:ins w:id="6326" w:author="Greg Stoike" w:date="2018-11-30T10:52:00Z">
        <w:r w:rsidRPr="007B26CB">
          <w:rPr>
            <w:rFonts w:ascii="Consolas" w:eastAsiaTheme="minorHAnsi" w:hAnsi="Consolas" w:cs="Lucida Sans Typewriter"/>
            <w:color w:val="268BD2"/>
            <w:sz w:val="16"/>
            <w:szCs w:val="16"/>
          </w:rPr>
          <w:t xml:space="preserve">                &lt;/ItemScoreDimensions&gt;</w:t>
        </w:r>
      </w:ins>
    </w:p>
    <w:p w14:paraId="1D9ED5AB" w14:textId="77777777" w:rsidR="007B26CB" w:rsidRPr="007B26CB" w:rsidRDefault="007B26CB" w:rsidP="007B26CB">
      <w:pPr>
        <w:rPr>
          <w:ins w:id="6327" w:author="Greg Stoike" w:date="2018-11-30T10:52:00Z"/>
          <w:rFonts w:ascii="Consolas" w:eastAsiaTheme="minorHAnsi" w:hAnsi="Consolas" w:cs="Lucida Sans Typewriter"/>
          <w:color w:val="268BD2"/>
          <w:sz w:val="16"/>
          <w:szCs w:val="16"/>
        </w:rPr>
      </w:pPr>
      <w:ins w:id="6328" w:author="Greg Stoike" w:date="2018-11-30T10:52:00Z">
        <w:r w:rsidRPr="007B26CB">
          <w:rPr>
            <w:rFonts w:ascii="Consolas" w:eastAsiaTheme="minorHAnsi" w:hAnsi="Consolas" w:cs="Lucida Sans Typewriter"/>
            <w:color w:val="268BD2"/>
            <w:sz w:val="16"/>
            <w:szCs w:val="16"/>
          </w:rPr>
          <w:t xml:space="preserve">                &lt;BlueprintReferences&gt;</w:t>
        </w:r>
      </w:ins>
    </w:p>
    <w:p w14:paraId="7177BC76" w14:textId="77777777" w:rsidR="007B26CB" w:rsidRPr="007B26CB" w:rsidRDefault="007B26CB" w:rsidP="007B26CB">
      <w:pPr>
        <w:rPr>
          <w:ins w:id="6329" w:author="Greg Stoike" w:date="2018-11-30T10:52:00Z"/>
          <w:rFonts w:ascii="Consolas" w:eastAsiaTheme="minorHAnsi" w:hAnsi="Consolas" w:cs="Lucida Sans Typewriter"/>
          <w:color w:val="268BD2"/>
          <w:sz w:val="16"/>
          <w:szCs w:val="16"/>
        </w:rPr>
      </w:pPr>
      <w:ins w:id="633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1985F5AD" w14:textId="77777777" w:rsidR="007B26CB" w:rsidRPr="007B26CB" w:rsidRDefault="007B26CB" w:rsidP="007B26CB">
      <w:pPr>
        <w:rPr>
          <w:ins w:id="6331" w:author="Greg Stoike" w:date="2018-11-30T10:52:00Z"/>
          <w:rFonts w:ascii="Consolas" w:eastAsiaTheme="minorHAnsi" w:hAnsi="Consolas" w:cs="Lucida Sans Typewriter"/>
          <w:color w:val="268BD2"/>
          <w:sz w:val="16"/>
          <w:szCs w:val="16"/>
        </w:rPr>
      </w:pPr>
      <w:ins w:id="6332"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432EBC99" w14:textId="77777777" w:rsidR="007B26CB" w:rsidRPr="007B26CB" w:rsidRDefault="007B26CB" w:rsidP="007B26CB">
      <w:pPr>
        <w:rPr>
          <w:ins w:id="6333" w:author="Greg Stoike" w:date="2018-11-30T10:52:00Z"/>
          <w:rFonts w:ascii="Consolas" w:eastAsiaTheme="minorHAnsi" w:hAnsi="Consolas" w:cs="Lucida Sans Typewriter"/>
          <w:color w:val="268BD2"/>
          <w:sz w:val="16"/>
          <w:szCs w:val="16"/>
        </w:rPr>
      </w:pPr>
      <w:ins w:id="6334" w:author="Greg Stoike" w:date="2018-11-30T10:52:00Z">
        <w:r w:rsidRPr="007B26CB">
          <w:rPr>
            <w:rFonts w:ascii="Consolas" w:eastAsiaTheme="minorHAnsi" w:hAnsi="Consolas" w:cs="Lucida Sans Typewriter"/>
            <w:color w:val="268BD2"/>
            <w:sz w:val="16"/>
            <w:szCs w:val="16"/>
          </w:rPr>
          <w:t xml:space="preserve">                  &lt;BlueprintReference idRef="1-LT|6-11"/&gt;</w:t>
        </w:r>
      </w:ins>
    </w:p>
    <w:p w14:paraId="73060FBF" w14:textId="77777777" w:rsidR="007B26CB" w:rsidRPr="007B26CB" w:rsidRDefault="007B26CB" w:rsidP="007B26CB">
      <w:pPr>
        <w:rPr>
          <w:ins w:id="6335" w:author="Greg Stoike" w:date="2018-11-30T10:52:00Z"/>
          <w:rFonts w:ascii="Consolas" w:eastAsiaTheme="minorHAnsi" w:hAnsi="Consolas" w:cs="Lucida Sans Typewriter"/>
          <w:color w:val="268BD2"/>
          <w:sz w:val="16"/>
          <w:szCs w:val="16"/>
        </w:rPr>
      </w:pPr>
      <w:ins w:id="6336" w:author="Greg Stoike" w:date="2018-11-30T10:52:00Z">
        <w:r w:rsidRPr="007B26CB">
          <w:rPr>
            <w:rFonts w:ascii="Consolas" w:eastAsiaTheme="minorHAnsi" w:hAnsi="Consolas" w:cs="Lucida Sans Typewriter"/>
            <w:color w:val="268BD2"/>
            <w:sz w:val="16"/>
            <w:szCs w:val="16"/>
          </w:rPr>
          <w:t xml:space="preserve">                &lt;/BlueprintReferences&gt;</w:t>
        </w:r>
      </w:ins>
    </w:p>
    <w:p w14:paraId="4A970E3E" w14:textId="77777777" w:rsidR="007B26CB" w:rsidRPr="007B26CB" w:rsidRDefault="007B26CB" w:rsidP="007B26CB">
      <w:pPr>
        <w:rPr>
          <w:ins w:id="6337" w:author="Greg Stoike" w:date="2018-11-30T10:52:00Z"/>
          <w:rFonts w:ascii="Consolas" w:eastAsiaTheme="minorHAnsi" w:hAnsi="Consolas" w:cs="Lucida Sans Typewriter"/>
          <w:color w:val="268BD2"/>
          <w:sz w:val="16"/>
          <w:szCs w:val="16"/>
        </w:rPr>
      </w:pPr>
      <w:ins w:id="6338" w:author="Greg Stoike" w:date="2018-11-30T10:52:00Z">
        <w:r w:rsidRPr="007B26CB">
          <w:rPr>
            <w:rFonts w:ascii="Consolas" w:eastAsiaTheme="minorHAnsi" w:hAnsi="Consolas" w:cs="Lucida Sans Typewriter"/>
            <w:color w:val="268BD2"/>
            <w:sz w:val="16"/>
            <w:szCs w:val="16"/>
          </w:rPr>
          <w:t xml:space="preserve">              &lt;/Item&gt;</w:t>
        </w:r>
      </w:ins>
    </w:p>
    <w:p w14:paraId="200A441B" w14:textId="77777777" w:rsidR="007B26CB" w:rsidRPr="007B26CB" w:rsidRDefault="007B26CB" w:rsidP="007B26CB">
      <w:pPr>
        <w:rPr>
          <w:ins w:id="6339" w:author="Greg Stoike" w:date="2018-11-30T10:52:00Z"/>
          <w:rFonts w:ascii="Consolas" w:eastAsiaTheme="minorHAnsi" w:hAnsi="Consolas" w:cs="Lucida Sans Typewriter"/>
          <w:color w:val="268BD2"/>
          <w:sz w:val="16"/>
          <w:szCs w:val="16"/>
        </w:rPr>
      </w:pPr>
      <w:ins w:id="634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id="46287" type="MC"&gt;</w:t>
        </w:r>
      </w:ins>
    </w:p>
    <w:p w14:paraId="44E382A5" w14:textId="77777777" w:rsidR="007B26CB" w:rsidRPr="007B26CB" w:rsidRDefault="007B26CB" w:rsidP="007B26CB">
      <w:pPr>
        <w:rPr>
          <w:ins w:id="6341" w:author="Greg Stoike" w:date="2018-11-30T10:52:00Z"/>
          <w:rFonts w:ascii="Consolas" w:eastAsiaTheme="minorHAnsi" w:hAnsi="Consolas" w:cs="Lucida Sans Typewriter"/>
          <w:color w:val="268BD2"/>
          <w:sz w:val="16"/>
          <w:szCs w:val="16"/>
        </w:rPr>
      </w:pPr>
      <w:ins w:id="6342" w:author="Greg Stoike" w:date="2018-11-30T10:52:00Z">
        <w:r w:rsidRPr="007B26CB">
          <w:rPr>
            <w:rFonts w:ascii="Consolas" w:eastAsiaTheme="minorHAnsi" w:hAnsi="Consolas" w:cs="Lucida Sans Typewriter"/>
            <w:color w:val="268BD2"/>
            <w:sz w:val="16"/>
            <w:szCs w:val="16"/>
          </w:rPr>
          <w:t xml:space="preserve">                &lt;PoolProperties&gt;</w:t>
        </w:r>
      </w:ins>
    </w:p>
    <w:p w14:paraId="6717CEAD" w14:textId="77777777" w:rsidR="007B26CB" w:rsidRPr="007B26CB" w:rsidRDefault="007B26CB" w:rsidP="007B26CB">
      <w:pPr>
        <w:rPr>
          <w:ins w:id="6343" w:author="Greg Stoike" w:date="2018-11-30T10:52:00Z"/>
          <w:rFonts w:ascii="Consolas" w:eastAsiaTheme="minorHAnsi" w:hAnsi="Consolas" w:cs="Lucida Sans Typewriter"/>
          <w:color w:val="268BD2"/>
          <w:sz w:val="16"/>
          <w:szCs w:val="16"/>
        </w:rPr>
      </w:pPr>
      <w:ins w:id="634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1760C1C7" w14:textId="77777777" w:rsidR="007B26CB" w:rsidRPr="007B26CB" w:rsidRDefault="007B26CB" w:rsidP="007B26CB">
      <w:pPr>
        <w:rPr>
          <w:ins w:id="6345" w:author="Greg Stoike" w:date="2018-11-30T10:52:00Z"/>
          <w:rFonts w:ascii="Consolas" w:eastAsiaTheme="minorHAnsi" w:hAnsi="Consolas" w:cs="Lucida Sans Typewriter"/>
          <w:color w:val="268BD2"/>
          <w:sz w:val="16"/>
          <w:szCs w:val="16"/>
        </w:rPr>
      </w:pPr>
      <w:ins w:id="634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75F6BD97" w14:textId="77777777" w:rsidR="007B26CB" w:rsidRPr="007B26CB" w:rsidRDefault="007B26CB" w:rsidP="007B26CB">
      <w:pPr>
        <w:rPr>
          <w:ins w:id="6347" w:author="Greg Stoike" w:date="2018-11-30T10:52:00Z"/>
          <w:rFonts w:ascii="Consolas" w:eastAsiaTheme="minorHAnsi" w:hAnsi="Consolas" w:cs="Lucida Sans Typewriter"/>
          <w:color w:val="268BD2"/>
          <w:sz w:val="16"/>
          <w:szCs w:val="16"/>
        </w:rPr>
      </w:pPr>
      <w:ins w:id="6348"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15D442F1" w14:textId="77777777" w:rsidR="007B26CB" w:rsidRPr="007B26CB" w:rsidRDefault="007B26CB" w:rsidP="007B26CB">
      <w:pPr>
        <w:rPr>
          <w:ins w:id="6349" w:author="Greg Stoike" w:date="2018-11-30T10:52:00Z"/>
          <w:rFonts w:ascii="Consolas" w:eastAsiaTheme="minorHAnsi" w:hAnsi="Consolas" w:cs="Lucida Sans Typewriter"/>
          <w:color w:val="268BD2"/>
          <w:sz w:val="16"/>
          <w:szCs w:val="16"/>
        </w:rPr>
      </w:pPr>
      <w:ins w:id="635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0B18DF69" w14:textId="77777777" w:rsidR="007B26CB" w:rsidRPr="007B26CB" w:rsidRDefault="007B26CB" w:rsidP="007B26CB">
      <w:pPr>
        <w:rPr>
          <w:ins w:id="6351" w:author="Greg Stoike" w:date="2018-11-30T10:52:00Z"/>
          <w:rFonts w:ascii="Consolas" w:eastAsiaTheme="minorHAnsi" w:hAnsi="Consolas" w:cs="Lucida Sans Typewriter"/>
          <w:color w:val="268BD2"/>
          <w:sz w:val="16"/>
          <w:szCs w:val="16"/>
        </w:rPr>
      </w:pPr>
      <w:ins w:id="6352" w:author="Greg Stoike" w:date="2018-11-30T10:52:00Z">
        <w:r w:rsidRPr="007B26CB">
          <w:rPr>
            <w:rFonts w:ascii="Consolas" w:eastAsiaTheme="minorHAnsi" w:hAnsi="Consolas" w:cs="Lucida Sans Typewriter"/>
            <w:color w:val="268BD2"/>
            <w:sz w:val="16"/>
            <w:szCs w:val="16"/>
          </w:rPr>
          <w:t xml:space="preserve">                  &lt;PoolProperty name="Depth of Knowledge" value="1"/&gt;</w:t>
        </w:r>
      </w:ins>
    </w:p>
    <w:p w14:paraId="543F7A0A" w14:textId="77777777" w:rsidR="007B26CB" w:rsidRPr="007B26CB" w:rsidRDefault="007B26CB" w:rsidP="007B26CB">
      <w:pPr>
        <w:rPr>
          <w:ins w:id="6353" w:author="Greg Stoike" w:date="2018-11-30T10:52:00Z"/>
          <w:rFonts w:ascii="Consolas" w:eastAsiaTheme="minorHAnsi" w:hAnsi="Consolas" w:cs="Lucida Sans Typewriter"/>
          <w:color w:val="268BD2"/>
          <w:sz w:val="16"/>
          <w:szCs w:val="16"/>
        </w:rPr>
      </w:pPr>
      <w:ins w:id="6354"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2239A2A2" w14:textId="77777777" w:rsidR="007B26CB" w:rsidRPr="007B26CB" w:rsidRDefault="007B26CB" w:rsidP="007B26CB">
      <w:pPr>
        <w:rPr>
          <w:ins w:id="6355" w:author="Greg Stoike" w:date="2018-11-30T10:52:00Z"/>
          <w:rFonts w:ascii="Consolas" w:eastAsiaTheme="minorHAnsi" w:hAnsi="Consolas" w:cs="Lucida Sans Typewriter"/>
          <w:color w:val="268BD2"/>
          <w:sz w:val="16"/>
          <w:szCs w:val="16"/>
        </w:rPr>
      </w:pPr>
      <w:ins w:id="635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1820E1E4" w14:textId="77777777" w:rsidR="007B26CB" w:rsidRPr="007B26CB" w:rsidRDefault="007B26CB" w:rsidP="007B26CB">
      <w:pPr>
        <w:rPr>
          <w:ins w:id="6357" w:author="Greg Stoike" w:date="2018-11-30T10:52:00Z"/>
          <w:rFonts w:ascii="Consolas" w:eastAsiaTheme="minorHAnsi" w:hAnsi="Consolas" w:cs="Lucida Sans Typewriter"/>
          <w:color w:val="268BD2"/>
          <w:sz w:val="16"/>
          <w:szCs w:val="16"/>
        </w:rPr>
      </w:pPr>
      <w:ins w:id="635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4086B4C8" w14:textId="77777777" w:rsidR="007B26CB" w:rsidRPr="007B26CB" w:rsidRDefault="007B26CB" w:rsidP="007B26CB">
      <w:pPr>
        <w:rPr>
          <w:ins w:id="6359" w:author="Greg Stoike" w:date="2018-11-30T10:52:00Z"/>
          <w:rFonts w:ascii="Consolas" w:eastAsiaTheme="minorHAnsi" w:hAnsi="Consolas" w:cs="Lucida Sans Typewriter"/>
          <w:color w:val="268BD2"/>
          <w:sz w:val="16"/>
          <w:szCs w:val="16"/>
        </w:rPr>
      </w:pPr>
      <w:ins w:id="636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0AD2250A" w14:textId="77777777" w:rsidR="007B26CB" w:rsidRPr="007B26CB" w:rsidRDefault="007B26CB" w:rsidP="007B26CB">
      <w:pPr>
        <w:rPr>
          <w:ins w:id="6361" w:author="Greg Stoike" w:date="2018-11-30T10:52:00Z"/>
          <w:rFonts w:ascii="Consolas" w:eastAsiaTheme="minorHAnsi" w:hAnsi="Consolas" w:cs="Lucida Sans Typewriter"/>
          <w:color w:val="268BD2"/>
          <w:sz w:val="16"/>
          <w:szCs w:val="16"/>
        </w:rPr>
      </w:pPr>
      <w:ins w:id="6362"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3AE3B5F1" w14:textId="77777777" w:rsidR="007B26CB" w:rsidRPr="007B26CB" w:rsidRDefault="007B26CB" w:rsidP="007B26CB">
      <w:pPr>
        <w:rPr>
          <w:ins w:id="6363" w:author="Greg Stoike" w:date="2018-11-30T10:52:00Z"/>
          <w:rFonts w:ascii="Consolas" w:eastAsiaTheme="minorHAnsi" w:hAnsi="Consolas" w:cs="Lucida Sans Typewriter"/>
          <w:color w:val="268BD2"/>
          <w:sz w:val="16"/>
          <w:szCs w:val="16"/>
        </w:rPr>
      </w:pPr>
      <w:ins w:id="6364" w:author="Greg Stoike" w:date="2018-11-30T10:52:00Z">
        <w:r w:rsidRPr="007B26CB">
          <w:rPr>
            <w:rFonts w:ascii="Consolas" w:eastAsiaTheme="minorHAnsi" w:hAnsi="Consolas" w:cs="Lucida Sans Typewriter"/>
            <w:color w:val="268BD2"/>
            <w:sz w:val="16"/>
            <w:szCs w:val="16"/>
          </w:rPr>
          <w:lastRenderedPageBreak/>
          <w:t xml:space="preserve">                  &lt;PoolProperty name="Test Pool" value="Interim"/&gt;</w:t>
        </w:r>
      </w:ins>
    </w:p>
    <w:p w14:paraId="4CC7B910" w14:textId="77777777" w:rsidR="007B26CB" w:rsidRPr="007B26CB" w:rsidRDefault="007B26CB" w:rsidP="007B26CB">
      <w:pPr>
        <w:rPr>
          <w:ins w:id="6365" w:author="Greg Stoike" w:date="2018-11-30T10:52:00Z"/>
          <w:rFonts w:ascii="Consolas" w:eastAsiaTheme="minorHAnsi" w:hAnsi="Consolas" w:cs="Lucida Sans Typewriter"/>
          <w:color w:val="268BD2"/>
          <w:sz w:val="16"/>
          <w:szCs w:val="16"/>
        </w:rPr>
      </w:pPr>
      <w:ins w:id="6366"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251384D7" w14:textId="77777777" w:rsidR="007B26CB" w:rsidRPr="007B26CB" w:rsidRDefault="007B26CB" w:rsidP="007B26CB">
      <w:pPr>
        <w:rPr>
          <w:ins w:id="6367" w:author="Greg Stoike" w:date="2018-11-30T10:52:00Z"/>
          <w:rFonts w:ascii="Consolas" w:eastAsiaTheme="minorHAnsi" w:hAnsi="Consolas" w:cs="Lucida Sans Typewriter"/>
          <w:color w:val="268BD2"/>
          <w:sz w:val="16"/>
          <w:szCs w:val="16"/>
        </w:rPr>
      </w:pPr>
      <w:ins w:id="6368" w:author="Greg Stoike" w:date="2018-11-30T10:52:00Z">
        <w:r w:rsidRPr="007B26CB">
          <w:rPr>
            <w:rFonts w:ascii="Consolas" w:eastAsiaTheme="minorHAnsi" w:hAnsi="Consolas" w:cs="Lucida Sans Typewriter"/>
            <w:color w:val="268BD2"/>
            <w:sz w:val="16"/>
            <w:szCs w:val="16"/>
          </w:rPr>
          <w:t xml:space="preserve">                &lt;/PoolProperties&gt;</w:t>
        </w:r>
      </w:ins>
    </w:p>
    <w:p w14:paraId="78DBE067" w14:textId="77777777" w:rsidR="007B26CB" w:rsidRPr="007B26CB" w:rsidRDefault="007B26CB" w:rsidP="007B26CB">
      <w:pPr>
        <w:rPr>
          <w:ins w:id="6369" w:author="Greg Stoike" w:date="2018-11-30T10:52:00Z"/>
          <w:rFonts w:ascii="Consolas" w:eastAsiaTheme="minorHAnsi" w:hAnsi="Consolas" w:cs="Lucida Sans Typewriter"/>
          <w:color w:val="268BD2"/>
          <w:sz w:val="16"/>
          <w:szCs w:val="16"/>
        </w:rPr>
      </w:pPr>
      <w:ins w:id="6370" w:author="Greg Stoike" w:date="2018-11-30T10:52:00Z">
        <w:r w:rsidRPr="007B26CB">
          <w:rPr>
            <w:rFonts w:ascii="Consolas" w:eastAsiaTheme="minorHAnsi" w:hAnsi="Consolas" w:cs="Lucida Sans Typewriter"/>
            <w:color w:val="268BD2"/>
            <w:sz w:val="16"/>
            <w:szCs w:val="16"/>
          </w:rPr>
          <w:t xml:space="preserve">                &lt;Presentations&gt;</w:t>
        </w:r>
      </w:ins>
    </w:p>
    <w:p w14:paraId="263CC761" w14:textId="77777777" w:rsidR="007B26CB" w:rsidRPr="007B26CB" w:rsidRDefault="007B26CB" w:rsidP="007B26CB">
      <w:pPr>
        <w:rPr>
          <w:ins w:id="6371" w:author="Greg Stoike" w:date="2018-11-30T10:52:00Z"/>
          <w:rFonts w:ascii="Consolas" w:eastAsiaTheme="minorHAnsi" w:hAnsi="Consolas" w:cs="Lucida Sans Typewriter"/>
          <w:color w:val="268BD2"/>
          <w:sz w:val="16"/>
          <w:szCs w:val="16"/>
        </w:rPr>
      </w:pPr>
      <w:ins w:id="637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4B9A6BD" w14:textId="77777777" w:rsidR="007B26CB" w:rsidRPr="007B26CB" w:rsidRDefault="007B26CB" w:rsidP="007B26CB">
      <w:pPr>
        <w:rPr>
          <w:ins w:id="6373" w:author="Greg Stoike" w:date="2018-11-30T10:52:00Z"/>
          <w:rFonts w:ascii="Consolas" w:eastAsiaTheme="minorHAnsi" w:hAnsi="Consolas" w:cs="Lucida Sans Typewriter"/>
          <w:color w:val="268BD2"/>
          <w:sz w:val="16"/>
          <w:szCs w:val="16"/>
        </w:rPr>
      </w:pPr>
      <w:ins w:id="637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13E539C" w14:textId="77777777" w:rsidR="007B26CB" w:rsidRPr="007B26CB" w:rsidRDefault="007B26CB" w:rsidP="007B26CB">
      <w:pPr>
        <w:rPr>
          <w:ins w:id="6375" w:author="Greg Stoike" w:date="2018-11-30T10:52:00Z"/>
          <w:rFonts w:ascii="Consolas" w:eastAsiaTheme="minorHAnsi" w:hAnsi="Consolas" w:cs="Lucida Sans Typewriter"/>
          <w:color w:val="268BD2"/>
          <w:sz w:val="16"/>
          <w:szCs w:val="16"/>
        </w:rPr>
      </w:pPr>
      <w:ins w:id="6376" w:author="Greg Stoike" w:date="2018-11-30T10:52:00Z">
        <w:r w:rsidRPr="007B26CB">
          <w:rPr>
            <w:rFonts w:ascii="Consolas" w:eastAsiaTheme="minorHAnsi" w:hAnsi="Consolas" w:cs="Lucida Sans Typewriter"/>
            <w:color w:val="268BD2"/>
            <w:sz w:val="16"/>
            <w:szCs w:val="16"/>
          </w:rPr>
          <w:t xml:space="preserve">                &lt;/Presentations&gt;</w:t>
        </w:r>
      </w:ins>
    </w:p>
    <w:p w14:paraId="2F1A754B" w14:textId="77777777" w:rsidR="007B26CB" w:rsidRPr="007B26CB" w:rsidRDefault="007B26CB" w:rsidP="007B26CB">
      <w:pPr>
        <w:rPr>
          <w:ins w:id="6377" w:author="Greg Stoike" w:date="2018-11-30T10:52:00Z"/>
          <w:rFonts w:ascii="Consolas" w:eastAsiaTheme="minorHAnsi" w:hAnsi="Consolas" w:cs="Lucida Sans Typewriter"/>
          <w:color w:val="268BD2"/>
          <w:sz w:val="16"/>
          <w:szCs w:val="16"/>
        </w:rPr>
      </w:pPr>
      <w:ins w:id="6378" w:author="Greg Stoike" w:date="2018-11-30T10:52:00Z">
        <w:r w:rsidRPr="007B26CB">
          <w:rPr>
            <w:rFonts w:ascii="Consolas" w:eastAsiaTheme="minorHAnsi" w:hAnsi="Consolas" w:cs="Lucida Sans Typewriter"/>
            <w:color w:val="268BD2"/>
            <w:sz w:val="16"/>
            <w:szCs w:val="16"/>
          </w:rPr>
          <w:t xml:space="preserve">                &lt;ItemScoreDimensions&gt;</w:t>
        </w:r>
      </w:ins>
    </w:p>
    <w:p w14:paraId="25128E1F" w14:textId="77777777" w:rsidR="007B26CB" w:rsidRPr="007B26CB" w:rsidRDefault="007B26CB" w:rsidP="007B26CB">
      <w:pPr>
        <w:rPr>
          <w:ins w:id="6379" w:author="Greg Stoike" w:date="2018-11-30T10:52:00Z"/>
          <w:rFonts w:ascii="Consolas" w:eastAsiaTheme="minorHAnsi" w:hAnsi="Consolas" w:cs="Lucida Sans Typewriter"/>
          <w:color w:val="268BD2"/>
          <w:sz w:val="16"/>
          <w:szCs w:val="16"/>
        </w:rPr>
      </w:pPr>
      <w:ins w:id="638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3E306DD" w14:textId="77777777" w:rsidR="007B26CB" w:rsidRPr="007B26CB" w:rsidRDefault="007B26CB" w:rsidP="007B26CB">
      <w:pPr>
        <w:rPr>
          <w:ins w:id="6381" w:author="Greg Stoike" w:date="2018-11-30T10:52:00Z"/>
          <w:rFonts w:ascii="Consolas" w:eastAsiaTheme="minorHAnsi" w:hAnsi="Consolas" w:cs="Lucida Sans Typewriter"/>
          <w:color w:val="268BD2"/>
          <w:sz w:val="16"/>
          <w:szCs w:val="16"/>
        </w:rPr>
      </w:pPr>
      <w:ins w:id="6382" w:author="Greg Stoike" w:date="2018-11-30T10:52:00Z">
        <w:r w:rsidRPr="007B26CB">
          <w:rPr>
            <w:rFonts w:ascii="Consolas" w:eastAsiaTheme="minorHAnsi" w:hAnsi="Consolas" w:cs="Lucida Sans Typewriter"/>
            <w:color w:val="268BD2"/>
            <w:sz w:val="16"/>
            <w:szCs w:val="16"/>
          </w:rPr>
          <w:t xml:space="preserve">                    &lt;ItemScoreParameter value="0.43077000975608826" measurementParameter="a"/&gt;</w:t>
        </w:r>
      </w:ins>
    </w:p>
    <w:p w14:paraId="478B30B0" w14:textId="77777777" w:rsidR="007B26CB" w:rsidRPr="007B26CB" w:rsidRDefault="007B26CB" w:rsidP="007B26CB">
      <w:pPr>
        <w:rPr>
          <w:ins w:id="6383" w:author="Greg Stoike" w:date="2018-11-30T10:52:00Z"/>
          <w:rFonts w:ascii="Consolas" w:eastAsiaTheme="minorHAnsi" w:hAnsi="Consolas" w:cs="Lucida Sans Typewriter"/>
          <w:color w:val="268BD2"/>
          <w:sz w:val="16"/>
          <w:szCs w:val="16"/>
        </w:rPr>
      </w:pPr>
      <w:ins w:id="6384" w:author="Greg Stoike" w:date="2018-11-30T10:52:00Z">
        <w:r w:rsidRPr="007B26CB">
          <w:rPr>
            <w:rFonts w:ascii="Consolas" w:eastAsiaTheme="minorHAnsi" w:hAnsi="Consolas" w:cs="Lucida Sans Typewriter"/>
            <w:color w:val="268BD2"/>
            <w:sz w:val="16"/>
            <w:szCs w:val="16"/>
          </w:rPr>
          <w:t xml:space="preserve">                    &lt;ItemScoreParameter value="-0.29541999101638794" measurementParameter="b"/&gt;</w:t>
        </w:r>
      </w:ins>
    </w:p>
    <w:p w14:paraId="41D7B910" w14:textId="77777777" w:rsidR="007B26CB" w:rsidRPr="007B26CB" w:rsidRDefault="007B26CB" w:rsidP="007B26CB">
      <w:pPr>
        <w:rPr>
          <w:ins w:id="6385" w:author="Greg Stoike" w:date="2018-11-30T10:52:00Z"/>
          <w:rFonts w:ascii="Consolas" w:eastAsiaTheme="minorHAnsi" w:hAnsi="Consolas" w:cs="Lucida Sans Typewriter"/>
          <w:color w:val="268BD2"/>
          <w:sz w:val="16"/>
          <w:szCs w:val="16"/>
        </w:rPr>
      </w:pPr>
      <w:ins w:id="638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BE36E96" w14:textId="77777777" w:rsidR="007B26CB" w:rsidRPr="007B26CB" w:rsidRDefault="007B26CB" w:rsidP="007B26CB">
      <w:pPr>
        <w:rPr>
          <w:ins w:id="6387" w:author="Greg Stoike" w:date="2018-11-30T10:52:00Z"/>
          <w:rFonts w:ascii="Consolas" w:eastAsiaTheme="minorHAnsi" w:hAnsi="Consolas" w:cs="Lucida Sans Typewriter"/>
          <w:color w:val="268BD2"/>
          <w:sz w:val="16"/>
          <w:szCs w:val="16"/>
        </w:rPr>
      </w:pPr>
      <w:ins w:id="6388" w:author="Greg Stoike" w:date="2018-11-30T10:52:00Z">
        <w:r w:rsidRPr="007B26CB">
          <w:rPr>
            <w:rFonts w:ascii="Consolas" w:eastAsiaTheme="minorHAnsi" w:hAnsi="Consolas" w:cs="Lucida Sans Typewriter"/>
            <w:color w:val="268BD2"/>
            <w:sz w:val="16"/>
            <w:szCs w:val="16"/>
          </w:rPr>
          <w:t xml:space="preserve">                  &lt;/ItemScoreDimension&gt;</w:t>
        </w:r>
      </w:ins>
    </w:p>
    <w:p w14:paraId="2F1626D1" w14:textId="77777777" w:rsidR="007B26CB" w:rsidRPr="007B26CB" w:rsidRDefault="007B26CB" w:rsidP="007B26CB">
      <w:pPr>
        <w:rPr>
          <w:ins w:id="6389" w:author="Greg Stoike" w:date="2018-11-30T10:52:00Z"/>
          <w:rFonts w:ascii="Consolas" w:eastAsiaTheme="minorHAnsi" w:hAnsi="Consolas" w:cs="Lucida Sans Typewriter"/>
          <w:color w:val="268BD2"/>
          <w:sz w:val="16"/>
          <w:szCs w:val="16"/>
        </w:rPr>
      </w:pPr>
      <w:ins w:id="6390" w:author="Greg Stoike" w:date="2018-11-30T10:52:00Z">
        <w:r w:rsidRPr="007B26CB">
          <w:rPr>
            <w:rFonts w:ascii="Consolas" w:eastAsiaTheme="minorHAnsi" w:hAnsi="Consolas" w:cs="Lucida Sans Typewriter"/>
            <w:color w:val="268BD2"/>
            <w:sz w:val="16"/>
            <w:szCs w:val="16"/>
          </w:rPr>
          <w:t xml:space="preserve">                &lt;/ItemScoreDimensions&gt;</w:t>
        </w:r>
      </w:ins>
    </w:p>
    <w:p w14:paraId="7FDBEDD9" w14:textId="77777777" w:rsidR="007B26CB" w:rsidRPr="007B26CB" w:rsidRDefault="007B26CB" w:rsidP="007B26CB">
      <w:pPr>
        <w:rPr>
          <w:ins w:id="6391" w:author="Greg Stoike" w:date="2018-11-30T10:52:00Z"/>
          <w:rFonts w:ascii="Consolas" w:eastAsiaTheme="minorHAnsi" w:hAnsi="Consolas" w:cs="Lucida Sans Typewriter"/>
          <w:color w:val="268BD2"/>
          <w:sz w:val="16"/>
          <w:szCs w:val="16"/>
        </w:rPr>
      </w:pPr>
      <w:ins w:id="6392" w:author="Greg Stoike" w:date="2018-11-30T10:52:00Z">
        <w:r w:rsidRPr="007B26CB">
          <w:rPr>
            <w:rFonts w:ascii="Consolas" w:eastAsiaTheme="minorHAnsi" w:hAnsi="Consolas" w:cs="Lucida Sans Typewriter"/>
            <w:color w:val="268BD2"/>
            <w:sz w:val="16"/>
            <w:szCs w:val="16"/>
          </w:rPr>
          <w:t xml:space="preserve">                &lt;BlueprintReferences&gt;</w:t>
        </w:r>
      </w:ins>
    </w:p>
    <w:p w14:paraId="33409A70" w14:textId="77777777" w:rsidR="007B26CB" w:rsidRPr="007B26CB" w:rsidRDefault="007B26CB" w:rsidP="007B26CB">
      <w:pPr>
        <w:rPr>
          <w:ins w:id="6393" w:author="Greg Stoike" w:date="2018-11-30T10:52:00Z"/>
          <w:rFonts w:ascii="Consolas" w:eastAsiaTheme="minorHAnsi" w:hAnsi="Consolas" w:cs="Lucida Sans Typewriter"/>
          <w:color w:val="268BD2"/>
          <w:sz w:val="16"/>
          <w:szCs w:val="16"/>
        </w:rPr>
      </w:pPr>
      <w:ins w:id="639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50719739" w14:textId="77777777" w:rsidR="007B26CB" w:rsidRPr="007B26CB" w:rsidRDefault="007B26CB" w:rsidP="007B26CB">
      <w:pPr>
        <w:rPr>
          <w:ins w:id="6395" w:author="Greg Stoike" w:date="2018-11-30T10:52:00Z"/>
          <w:rFonts w:ascii="Consolas" w:eastAsiaTheme="minorHAnsi" w:hAnsi="Consolas" w:cs="Lucida Sans Typewriter"/>
          <w:color w:val="268BD2"/>
          <w:sz w:val="16"/>
          <w:szCs w:val="16"/>
        </w:rPr>
      </w:pPr>
      <w:ins w:id="6396"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30C34C0F" w14:textId="77777777" w:rsidR="007B26CB" w:rsidRPr="007B26CB" w:rsidRDefault="007B26CB" w:rsidP="007B26CB">
      <w:pPr>
        <w:rPr>
          <w:ins w:id="6397" w:author="Greg Stoike" w:date="2018-11-30T10:52:00Z"/>
          <w:rFonts w:ascii="Consolas" w:eastAsiaTheme="minorHAnsi" w:hAnsi="Consolas" w:cs="Lucida Sans Typewriter"/>
          <w:color w:val="268BD2"/>
          <w:sz w:val="16"/>
          <w:szCs w:val="16"/>
        </w:rPr>
      </w:pPr>
      <w:ins w:id="6398" w:author="Greg Stoike" w:date="2018-11-30T10:52:00Z">
        <w:r w:rsidRPr="007B26CB">
          <w:rPr>
            <w:rFonts w:ascii="Consolas" w:eastAsiaTheme="minorHAnsi" w:hAnsi="Consolas" w:cs="Lucida Sans Typewriter"/>
            <w:color w:val="268BD2"/>
            <w:sz w:val="16"/>
            <w:szCs w:val="16"/>
          </w:rPr>
          <w:t xml:space="preserve">                  &lt;BlueprintReference idRef="1-LT|3-11"/&gt;</w:t>
        </w:r>
      </w:ins>
    </w:p>
    <w:p w14:paraId="4F49B9EF" w14:textId="77777777" w:rsidR="007B26CB" w:rsidRPr="007B26CB" w:rsidRDefault="007B26CB" w:rsidP="007B26CB">
      <w:pPr>
        <w:rPr>
          <w:ins w:id="6399" w:author="Greg Stoike" w:date="2018-11-30T10:52:00Z"/>
          <w:rFonts w:ascii="Consolas" w:eastAsiaTheme="minorHAnsi" w:hAnsi="Consolas" w:cs="Lucida Sans Typewriter"/>
          <w:color w:val="268BD2"/>
          <w:sz w:val="16"/>
          <w:szCs w:val="16"/>
        </w:rPr>
      </w:pPr>
      <w:ins w:id="6400" w:author="Greg Stoike" w:date="2018-11-30T10:52:00Z">
        <w:r w:rsidRPr="007B26CB">
          <w:rPr>
            <w:rFonts w:ascii="Consolas" w:eastAsiaTheme="minorHAnsi" w:hAnsi="Consolas" w:cs="Lucida Sans Typewriter"/>
            <w:color w:val="268BD2"/>
            <w:sz w:val="16"/>
            <w:szCs w:val="16"/>
          </w:rPr>
          <w:t xml:space="preserve">                &lt;/BlueprintReferences&gt;</w:t>
        </w:r>
      </w:ins>
    </w:p>
    <w:p w14:paraId="5A6EE189" w14:textId="77777777" w:rsidR="007B26CB" w:rsidRPr="007B26CB" w:rsidRDefault="007B26CB" w:rsidP="007B26CB">
      <w:pPr>
        <w:rPr>
          <w:ins w:id="6401" w:author="Greg Stoike" w:date="2018-11-30T10:52:00Z"/>
          <w:rFonts w:ascii="Consolas" w:eastAsiaTheme="minorHAnsi" w:hAnsi="Consolas" w:cs="Lucida Sans Typewriter"/>
          <w:color w:val="268BD2"/>
          <w:sz w:val="16"/>
          <w:szCs w:val="16"/>
        </w:rPr>
      </w:pPr>
      <w:ins w:id="6402" w:author="Greg Stoike" w:date="2018-11-30T10:52:00Z">
        <w:r w:rsidRPr="007B26CB">
          <w:rPr>
            <w:rFonts w:ascii="Consolas" w:eastAsiaTheme="minorHAnsi" w:hAnsi="Consolas" w:cs="Lucida Sans Typewriter"/>
            <w:color w:val="268BD2"/>
            <w:sz w:val="16"/>
            <w:szCs w:val="16"/>
          </w:rPr>
          <w:t xml:space="preserve">              &lt;/Item&gt;</w:t>
        </w:r>
      </w:ins>
    </w:p>
    <w:p w14:paraId="6ACF2B32" w14:textId="77777777" w:rsidR="007B26CB" w:rsidRPr="007B26CB" w:rsidRDefault="007B26CB" w:rsidP="007B26CB">
      <w:pPr>
        <w:rPr>
          <w:ins w:id="6403" w:author="Greg Stoike" w:date="2018-11-30T10:52:00Z"/>
          <w:rFonts w:ascii="Consolas" w:eastAsiaTheme="minorHAnsi" w:hAnsi="Consolas" w:cs="Lucida Sans Typewriter"/>
          <w:color w:val="268BD2"/>
          <w:sz w:val="16"/>
          <w:szCs w:val="16"/>
        </w:rPr>
      </w:pPr>
      <w:ins w:id="6404"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id="44172" type="EBSR"&gt;</w:t>
        </w:r>
      </w:ins>
    </w:p>
    <w:p w14:paraId="28B9029E" w14:textId="77777777" w:rsidR="007B26CB" w:rsidRPr="007B26CB" w:rsidRDefault="007B26CB" w:rsidP="007B26CB">
      <w:pPr>
        <w:rPr>
          <w:ins w:id="6405" w:author="Greg Stoike" w:date="2018-11-30T10:52:00Z"/>
          <w:rFonts w:ascii="Consolas" w:eastAsiaTheme="minorHAnsi" w:hAnsi="Consolas" w:cs="Lucida Sans Typewriter"/>
          <w:color w:val="268BD2"/>
          <w:sz w:val="16"/>
          <w:szCs w:val="16"/>
        </w:rPr>
      </w:pPr>
      <w:ins w:id="6406" w:author="Greg Stoike" w:date="2018-11-30T10:52:00Z">
        <w:r w:rsidRPr="007B26CB">
          <w:rPr>
            <w:rFonts w:ascii="Consolas" w:eastAsiaTheme="minorHAnsi" w:hAnsi="Consolas" w:cs="Lucida Sans Typewriter"/>
            <w:color w:val="268BD2"/>
            <w:sz w:val="16"/>
            <w:szCs w:val="16"/>
          </w:rPr>
          <w:t xml:space="preserve">                &lt;PoolProperties&gt;</w:t>
        </w:r>
      </w:ins>
    </w:p>
    <w:p w14:paraId="5CA63F23" w14:textId="77777777" w:rsidR="007B26CB" w:rsidRPr="007B26CB" w:rsidRDefault="007B26CB" w:rsidP="007B26CB">
      <w:pPr>
        <w:rPr>
          <w:ins w:id="6407" w:author="Greg Stoike" w:date="2018-11-30T10:52:00Z"/>
          <w:rFonts w:ascii="Consolas" w:eastAsiaTheme="minorHAnsi" w:hAnsi="Consolas" w:cs="Lucida Sans Typewriter"/>
          <w:color w:val="268BD2"/>
          <w:sz w:val="16"/>
          <w:szCs w:val="16"/>
        </w:rPr>
      </w:pPr>
      <w:ins w:id="6408"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70D11673" w14:textId="77777777" w:rsidR="007B26CB" w:rsidRPr="007B26CB" w:rsidRDefault="007B26CB" w:rsidP="007B26CB">
      <w:pPr>
        <w:rPr>
          <w:ins w:id="6409" w:author="Greg Stoike" w:date="2018-11-30T10:52:00Z"/>
          <w:rFonts w:ascii="Consolas" w:eastAsiaTheme="minorHAnsi" w:hAnsi="Consolas" w:cs="Lucida Sans Typewriter"/>
          <w:color w:val="268BD2"/>
          <w:sz w:val="16"/>
          <w:szCs w:val="16"/>
        </w:rPr>
      </w:pPr>
      <w:ins w:id="6410" w:author="Greg Stoike" w:date="2018-11-30T10:52:00Z">
        <w:r w:rsidRPr="007B26CB">
          <w:rPr>
            <w:rFonts w:ascii="Consolas" w:eastAsiaTheme="minorHAnsi" w:hAnsi="Consolas" w:cs="Lucida Sans Typewriter"/>
            <w:color w:val="268BD2"/>
            <w:sz w:val="16"/>
            <w:szCs w:val="16"/>
          </w:rPr>
          <w:t xml:space="preserve">                  &lt;PoolProperty name="Answer Key (Part II)" value="D"/&gt;</w:t>
        </w:r>
      </w:ins>
    </w:p>
    <w:p w14:paraId="205739D5" w14:textId="77777777" w:rsidR="007B26CB" w:rsidRPr="007B26CB" w:rsidRDefault="007B26CB" w:rsidP="007B26CB">
      <w:pPr>
        <w:rPr>
          <w:ins w:id="6411" w:author="Greg Stoike" w:date="2018-11-30T10:52:00Z"/>
          <w:rFonts w:ascii="Consolas" w:eastAsiaTheme="minorHAnsi" w:hAnsi="Consolas" w:cs="Lucida Sans Typewriter"/>
          <w:color w:val="268BD2"/>
          <w:sz w:val="16"/>
          <w:szCs w:val="16"/>
        </w:rPr>
      </w:pPr>
      <w:ins w:id="6412"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4D526430" w14:textId="77777777" w:rsidR="007B26CB" w:rsidRPr="007B26CB" w:rsidRDefault="007B26CB" w:rsidP="007B26CB">
      <w:pPr>
        <w:rPr>
          <w:ins w:id="6413" w:author="Greg Stoike" w:date="2018-11-30T10:52:00Z"/>
          <w:rFonts w:ascii="Consolas" w:eastAsiaTheme="minorHAnsi" w:hAnsi="Consolas" w:cs="Lucida Sans Typewriter"/>
          <w:color w:val="268BD2"/>
          <w:sz w:val="16"/>
          <w:szCs w:val="16"/>
        </w:rPr>
      </w:pPr>
      <w:ins w:id="6414"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6CDA6E09" w14:textId="77777777" w:rsidR="007B26CB" w:rsidRPr="007B26CB" w:rsidRDefault="007B26CB" w:rsidP="007B26CB">
      <w:pPr>
        <w:rPr>
          <w:ins w:id="6415" w:author="Greg Stoike" w:date="2018-11-30T10:52:00Z"/>
          <w:rFonts w:ascii="Consolas" w:eastAsiaTheme="minorHAnsi" w:hAnsi="Consolas" w:cs="Lucida Sans Typewriter"/>
          <w:color w:val="268BD2"/>
          <w:sz w:val="16"/>
          <w:szCs w:val="16"/>
        </w:rPr>
      </w:pPr>
      <w:ins w:id="6416"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2BC3EFE" w14:textId="77777777" w:rsidR="007B26CB" w:rsidRPr="007B26CB" w:rsidRDefault="007B26CB" w:rsidP="007B26CB">
      <w:pPr>
        <w:rPr>
          <w:ins w:id="6417" w:author="Greg Stoike" w:date="2018-11-30T10:52:00Z"/>
          <w:rFonts w:ascii="Consolas" w:eastAsiaTheme="minorHAnsi" w:hAnsi="Consolas" w:cs="Lucida Sans Typewriter"/>
          <w:color w:val="268BD2"/>
          <w:sz w:val="16"/>
          <w:szCs w:val="16"/>
        </w:rPr>
      </w:pPr>
      <w:ins w:id="6418"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5AC94327" w14:textId="77777777" w:rsidR="007B26CB" w:rsidRPr="007B26CB" w:rsidRDefault="007B26CB" w:rsidP="007B26CB">
      <w:pPr>
        <w:rPr>
          <w:ins w:id="6419" w:author="Greg Stoike" w:date="2018-11-30T10:52:00Z"/>
          <w:rFonts w:ascii="Consolas" w:eastAsiaTheme="minorHAnsi" w:hAnsi="Consolas" w:cs="Lucida Sans Typewriter"/>
          <w:color w:val="268BD2"/>
          <w:sz w:val="16"/>
          <w:szCs w:val="16"/>
        </w:rPr>
      </w:pPr>
      <w:ins w:id="6420"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762227CD" w14:textId="77777777" w:rsidR="007B26CB" w:rsidRPr="007B26CB" w:rsidRDefault="007B26CB" w:rsidP="007B26CB">
      <w:pPr>
        <w:rPr>
          <w:ins w:id="6421" w:author="Greg Stoike" w:date="2018-11-30T10:52:00Z"/>
          <w:rFonts w:ascii="Consolas" w:eastAsiaTheme="minorHAnsi" w:hAnsi="Consolas" w:cs="Lucida Sans Typewriter"/>
          <w:color w:val="268BD2"/>
          <w:sz w:val="16"/>
          <w:szCs w:val="16"/>
        </w:rPr>
      </w:pPr>
      <w:ins w:id="6422"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175DCE40" w14:textId="77777777" w:rsidR="007B26CB" w:rsidRPr="007B26CB" w:rsidRDefault="007B26CB" w:rsidP="007B26CB">
      <w:pPr>
        <w:rPr>
          <w:ins w:id="6423" w:author="Greg Stoike" w:date="2018-11-30T10:52:00Z"/>
          <w:rFonts w:ascii="Consolas" w:eastAsiaTheme="minorHAnsi" w:hAnsi="Consolas" w:cs="Lucida Sans Typewriter"/>
          <w:color w:val="268BD2"/>
          <w:sz w:val="16"/>
          <w:szCs w:val="16"/>
        </w:rPr>
      </w:pPr>
      <w:ins w:id="6424" w:author="Greg Stoike" w:date="2018-11-30T10:52:00Z">
        <w:r w:rsidRPr="007B26CB">
          <w:rPr>
            <w:rFonts w:ascii="Consolas" w:eastAsiaTheme="minorHAnsi" w:hAnsi="Consolas" w:cs="Lucida Sans Typewriter"/>
            <w:color w:val="268BD2"/>
            <w:sz w:val="16"/>
            <w:szCs w:val="16"/>
          </w:rPr>
          <w:lastRenderedPageBreak/>
          <w:t xml:space="preserve">                  &lt;PoolProperty name="Rubric Source" value="Answer Key"/&gt;</w:t>
        </w:r>
      </w:ins>
    </w:p>
    <w:p w14:paraId="04BE1A96" w14:textId="77777777" w:rsidR="007B26CB" w:rsidRPr="007B26CB" w:rsidRDefault="007B26CB" w:rsidP="007B26CB">
      <w:pPr>
        <w:rPr>
          <w:ins w:id="6425" w:author="Greg Stoike" w:date="2018-11-30T10:52:00Z"/>
          <w:rFonts w:ascii="Consolas" w:eastAsiaTheme="minorHAnsi" w:hAnsi="Consolas" w:cs="Lucida Sans Typewriter"/>
          <w:color w:val="268BD2"/>
          <w:sz w:val="16"/>
          <w:szCs w:val="16"/>
        </w:rPr>
      </w:pPr>
      <w:ins w:id="6426"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Key(s)"/&gt;</w:t>
        </w:r>
      </w:ins>
    </w:p>
    <w:p w14:paraId="0C0E9BDA" w14:textId="77777777" w:rsidR="007B26CB" w:rsidRPr="007B26CB" w:rsidRDefault="007B26CB" w:rsidP="007B26CB">
      <w:pPr>
        <w:rPr>
          <w:ins w:id="6427" w:author="Greg Stoike" w:date="2018-11-30T10:52:00Z"/>
          <w:rFonts w:ascii="Consolas" w:eastAsiaTheme="minorHAnsi" w:hAnsi="Consolas" w:cs="Lucida Sans Typewriter"/>
          <w:color w:val="268BD2"/>
          <w:sz w:val="16"/>
          <w:szCs w:val="16"/>
        </w:rPr>
      </w:pPr>
      <w:ins w:id="6428"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277DA5E1" w14:textId="77777777" w:rsidR="007B26CB" w:rsidRPr="007B26CB" w:rsidRDefault="007B26CB" w:rsidP="007B26CB">
      <w:pPr>
        <w:rPr>
          <w:ins w:id="6429" w:author="Greg Stoike" w:date="2018-11-30T10:52:00Z"/>
          <w:rFonts w:ascii="Consolas" w:eastAsiaTheme="minorHAnsi" w:hAnsi="Consolas" w:cs="Lucida Sans Typewriter"/>
          <w:color w:val="268BD2"/>
          <w:sz w:val="16"/>
          <w:szCs w:val="16"/>
        </w:rPr>
      </w:pPr>
      <w:ins w:id="6430"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1A517E9C" w14:textId="77777777" w:rsidR="007B26CB" w:rsidRPr="007B26CB" w:rsidRDefault="007B26CB" w:rsidP="007B26CB">
      <w:pPr>
        <w:rPr>
          <w:ins w:id="6431" w:author="Greg Stoike" w:date="2018-11-30T10:52:00Z"/>
          <w:rFonts w:ascii="Consolas" w:eastAsiaTheme="minorHAnsi" w:hAnsi="Consolas" w:cs="Lucida Sans Typewriter"/>
          <w:color w:val="268BD2"/>
          <w:sz w:val="16"/>
          <w:szCs w:val="16"/>
        </w:rPr>
      </w:pPr>
      <w:ins w:id="6432"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4372E04B" w14:textId="77777777" w:rsidR="007B26CB" w:rsidRPr="007B26CB" w:rsidRDefault="007B26CB" w:rsidP="007B26CB">
      <w:pPr>
        <w:rPr>
          <w:ins w:id="6433" w:author="Greg Stoike" w:date="2018-11-30T10:52:00Z"/>
          <w:rFonts w:ascii="Consolas" w:eastAsiaTheme="minorHAnsi" w:hAnsi="Consolas" w:cs="Lucida Sans Typewriter"/>
          <w:color w:val="268BD2"/>
          <w:sz w:val="16"/>
          <w:szCs w:val="16"/>
        </w:rPr>
      </w:pPr>
      <w:ins w:id="6434" w:author="Greg Stoike" w:date="2018-11-30T10:52:00Z">
        <w:r w:rsidRPr="007B26CB">
          <w:rPr>
            <w:rFonts w:ascii="Consolas" w:eastAsiaTheme="minorHAnsi" w:hAnsi="Consolas" w:cs="Lucida Sans Typewriter"/>
            <w:color w:val="268BD2"/>
            <w:sz w:val="16"/>
            <w:szCs w:val="16"/>
          </w:rPr>
          <w:t xml:space="preserve">                &lt;/PoolProperties&gt;</w:t>
        </w:r>
      </w:ins>
    </w:p>
    <w:p w14:paraId="29136AE0" w14:textId="77777777" w:rsidR="007B26CB" w:rsidRPr="007B26CB" w:rsidRDefault="007B26CB" w:rsidP="007B26CB">
      <w:pPr>
        <w:rPr>
          <w:ins w:id="6435" w:author="Greg Stoike" w:date="2018-11-30T10:52:00Z"/>
          <w:rFonts w:ascii="Consolas" w:eastAsiaTheme="minorHAnsi" w:hAnsi="Consolas" w:cs="Lucida Sans Typewriter"/>
          <w:color w:val="268BD2"/>
          <w:sz w:val="16"/>
          <w:szCs w:val="16"/>
        </w:rPr>
      </w:pPr>
      <w:ins w:id="6436" w:author="Greg Stoike" w:date="2018-11-30T10:52:00Z">
        <w:r w:rsidRPr="007B26CB">
          <w:rPr>
            <w:rFonts w:ascii="Consolas" w:eastAsiaTheme="minorHAnsi" w:hAnsi="Consolas" w:cs="Lucida Sans Typewriter"/>
            <w:color w:val="268BD2"/>
            <w:sz w:val="16"/>
            <w:szCs w:val="16"/>
          </w:rPr>
          <w:t xml:space="preserve">                &lt;Presentations&gt;</w:t>
        </w:r>
      </w:ins>
    </w:p>
    <w:p w14:paraId="68F7CDBE" w14:textId="77777777" w:rsidR="007B26CB" w:rsidRPr="007B26CB" w:rsidRDefault="007B26CB" w:rsidP="007B26CB">
      <w:pPr>
        <w:rPr>
          <w:ins w:id="6437" w:author="Greg Stoike" w:date="2018-11-30T10:52:00Z"/>
          <w:rFonts w:ascii="Consolas" w:eastAsiaTheme="minorHAnsi" w:hAnsi="Consolas" w:cs="Lucida Sans Typewriter"/>
          <w:color w:val="268BD2"/>
          <w:sz w:val="16"/>
          <w:szCs w:val="16"/>
        </w:rPr>
      </w:pPr>
      <w:ins w:id="643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059CDEF9" w14:textId="77777777" w:rsidR="007B26CB" w:rsidRPr="007B26CB" w:rsidRDefault="007B26CB" w:rsidP="007B26CB">
      <w:pPr>
        <w:rPr>
          <w:ins w:id="6439" w:author="Greg Stoike" w:date="2018-11-30T10:52:00Z"/>
          <w:rFonts w:ascii="Consolas" w:eastAsiaTheme="minorHAnsi" w:hAnsi="Consolas" w:cs="Lucida Sans Typewriter"/>
          <w:color w:val="268BD2"/>
          <w:sz w:val="16"/>
          <w:szCs w:val="16"/>
        </w:rPr>
      </w:pPr>
      <w:ins w:id="644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E22ADFA" w14:textId="77777777" w:rsidR="007B26CB" w:rsidRPr="007B26CB" w:rsidRDefault="007B26CB" w:rsidP="007B26CB">
      <w:pPr>
        <w:rPr>
          <w:ins w:id="6441" w:author="Greg Stoike" w:date="2018-11-30T10:52:00Z"/>
          <w:rFonts w:ascii="Consolas" w:eastAsiaTheme="minorHAnsi" w:hAnsi="Consolas" w:cs="Lucida Sans Typewriter"/>
          <w:color w:val="268BD2"/>
          <w:sz w:val="16"/>
          <w:szCs w:val="16"/>
        </w:rPr>
      </w:pPr>
      <w:ins w:id="6442" w:author="Greg Stoike" w:date="2018-11-30T10:52:00Z">
        <w:r w:rsidRPr="007B26CB">
          <w:rPr>
            <w:rFonts w:ascii="Consolas" w:eastAsiaTheme="minorHAnsi" w:hAnsi="Consolas" w:cs="Lucida Sans Typewriter"/>
            <w:color w:val="268BD2"/>
            <w:sz w:val="16"/>
            <w:szCs w:val="16"/>
          </w:rPr>
          <w:t xml:space="preserve">                &lt;/Presentations&gt;</w:t>
        </w:r>
      </w:ins>
    </w:p>
    <w:p w14:paraId="43794083" w14:textId="77777777" w:rsidR="007B26CB" w:rsidRPr="007B26CB" w:rsidRDefault="007B26CB" w:rsidP="007B26CB">
      <w:pPr>
        <w:rPr>
          <w:ins w:id="6443" w:author="Greg Stoike" w:date="2018-11-30T10:52:00Z"/>
          <w:rFonts w:ascii="Consolas" w:eastAsiaTheme="minorHAnsi" w:hAnsi="Consolas" w:cs="Lucida Sans Typewriter"/>
          <w:color w:val="268BD2"/>
          <w:sz w:val="16"/>
          <w:szCs w:val="16"/>
        </w:rPr>
      </w:pPr>
      <w:ins w:id="6444" w:author="Greg Stoike" w:date="2018-11-30T10:52:00Z">
        <w:r w:rsidRPr="007B26CB">
          <w:rPr>
            <w:rFonts w:ascii="Consolas" w:eastAsiaTheme="minorHAnsi" w:hAnsi="Consolas" w:cs="Lucida Sans Typewriter"/>
            <w:color w:val="268BD2"/>
            <w:sz w:val="16"/>
            <w:szCs w:val="16"/>
          </w:rPr>
          <w:t xml:space="preserve">                &lt;ItemScoreDimensions&gt;</w:t>
        </w:r>
      </w:ins>
    </w:p>
    <w:p w14:paraId="1DACC2A0" w14:textId="77777777" w:rsidR="007B26CB" w:rsidRPr="007B26CB" w:rsidRDefault="007B26CB" w:rsidP="007B26CB">
      <w:pPr>
        <w:rPr>
          <w:ins w:id="6445" w:author="Greg Stoike" w:date="2018-11-30T10:52:00Z"/>
          <w:rFonts w:ascii="Consolas" w:eastAsiaTheme="minorHAnsi" w:hAnsi="Consolas" w:cs="Lucida Sans Typewriter"/>
          <w:color w:val="268BD2"/>
          <w:sz w:val="16"/>
          <w:szCs w:val="16"/>
        </w:rPr>
      </w:pPr>
      <w:ins w:id="6446"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07B33039" w14:textId="77777777" w:rsidR="007B26CB" w:rsidRPr="007B26CB" w:rsidRDefault="007B26CB" w:rsidP="007B26CB">
      <w:pPr>
        <w:rPr>
          <w:ins w:id="6447" w:author="Greg Stoike" w:date="2018-11-30T10:52:00Z"/>
          <w:rFonts w:ascii="Consolas" w:eastAsiaTheme="minorHAnsi" w:hAnsi="Consolas" w:cs="Lucida Sans Typewriter"/>
          <w:color w:val="268BD2"/>
          <w:sz w:val="16"/>
          <w:szCs w:val="16"/>
        </w:rPr>
      </w:pPr>
      <w:ins w:id="6448" w:author="Greg Stoike" w:date="2018-11-30T10:52:00Z">
        <w:r w:rsidRPr="007B26CB">
          <w:rPr>
            <w:rFonts w:ascii="Consolas" w:eastAsiaTheme="minorHAnsi" w:hAnsi="Consolas" w:cs="Lucida Sans Typewriter"/>
            <w:color w:val="268BD2"/>
            <w:sz w:val="16"/>
            <w:szCs w:val="16"/>
          </w:rPr>
          <w:t xml:space="preserve">                    &lt;ItemScoreParameter value="0.43274998664855957" measurementParameter="a"/&gt;</w:t>
        </w:r>
      </w:ins>
    </w:p>
    <w:p w14:paraId="004DA1C0" w14:textId="77777777" w:rsidR="007B26CB" w:rsidRPr="007B26CB" w:rsidRDefault="007B26CB" w:rsidP="007B26CB">
      <w:pPr>
        <w:rPr>
          <w:ins w:id="6449" w:author="Greg Stoike" w:date="2018-11-30T10:52:00Z"/>
          <w:rFonts w:ascii="Consolas" w:eastAsiaTheme="minorHAnsi" w:hAnsi="Consolas" w:cs="Lucida Sans Typewriter"/>
          <w:color w:val="268BD2"/>
          <w:sz w:val="16"/>
          <w:szCs w:val="16"/>
        </w:rPr>
      </w:pPr>
      <w:ins w:id="6450" w:author="Greg Stoike" w:date="2018-11-30T10:52:00Z">
        <w:r w:rsidRPr="007B26CB">
          <w:rPr>
            <w:rFonts w:ascii="Consolas" w:eastAsiaTheme="minorHAnsi" w:hAnsi="Consolas" w:cs="Lucida Sans Typewriter"/>
            <w:color w:val="268BD2"/>
            <w:sz w:val="16"/>
            <w:szCs w:val="16"/>
          </w:rPr>
          <w:t xml:space="preserve">                    &lt;ItemScoreParameter value="2.3404700756073" measurementParameter="b"/&gt;</w:t>
        </w:r>
      </w:ins>
    </w:p>
    <w:p w14:paraId="3D42E837" w14:textId="77777777" w:rsidR="007B26CB" w:rsidRPr="007B26CB" w:rsidRDefault="007B26CB" w:rsidP="007B26CB">
      <w:pPr>
        <w:rPr>
          <w:ins w:id="6451" w:author="Greg Stoike" w:date="2018-11-30T10:52:00Z"/>
          <w:rFonts w:ascii="Consolas" w:eastAsiaTheme="minorHAnsi" w:hAnsi="Consolas" w:cs="Lucida Sans Typewriter"/>
          <w:color w:val="268BD2"/>
          <w:sz w:val="16"/>
          <w:szCs w:val="16"/>
        </w:rPr>
      </w:pPr>
      <w:ins w:id="6452"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AD358ED" w14:textId="77777777" w:rsidR="007B26CB" w:rsidRPr="007B26CB" w:rsidRDefault="007B26CB" w:rsidP="007B26CB">
      <w:pPr>
        <w:rPr>
          <w:ins w:id="6453" w:author="Greg Stoike" w:date="2018-11-30T10:52:00Z"/>
          <w:rFonts w:ascii="Consolas" w:eastAsiaTheme="minorHAnsi" w:hAnsi="Consolas" w:cs="Lucida Sans Typewriter"/>
          <w:color w:val="268BD2"/>
          <w:sz w:val="16"/>
          <w:szCs w:val="16"/>
        </w:rPr>
      </w:pPr>
      <w:ins w:id="6454" w:author="Greg Stoike" w:date="2018-11-30T10:52:00Z">
        <w:r w:rsidRPr="007B26CB">
          <w:rPr>
            <w:rFonts w:ascii="Consolas" w:eastAsiaTheme="minorHAnsi" w:hAnsi="Consolas" w:cs="Lucida Sans Typewriter"/>
            <w:color w:val="268BD2"/>
            <w:sz w:val="16"/>
            <w:szCs w:val="16"/>
          </w:rPr>
          <w:t xml:space="preserve">                  &lt;/ItemScoreDimension&gt;</w:t>
        </w:r>
      </w:ins>
    </w:p>
    <w:p w14:paraId="2907673F" w14:textId="77777777" w:rsidR="007B26CB" w:rsidRPr="007B26CB" w:rsidRDefault="007B26CB" w:rsidP="007B26CB">
      <w:pPr>
        <w:rPr>
          <w:ins w:id="6455" w:author="Greg Stoike" w:date="2018-11-30T10:52:00Z"/>
          <w:rFonts w:ascii="Consolas" w:eastAsiaTheme="minorHAnsi" w:hAnsi="Consolas" w:cs="Lucida Sans Typewriter"/>
          <w:color w:val="268BD2"/>
          <w:sz w:val="16"/>
          <w:szCs w:val="16"/>
        </w:rPr>
      </w:pPr>
      <w:ins w:id="6456" w:author="Greg Stoike" w:date="2018-11-30T10:52:00Z">
        <w:r w:rsidRPr="007B26CB">
          <w:rPr>
            <w:rFonts w:ascii="Consolas" w:eastAsiaTheme="minorHAnsi" w:hAnsi="Consolas" w:cs="Lucida Sans Typewriter"/>
            <w:color w:val="268BD2"/>
            <w:sz w:val="16"/>
            <w:szCs w:val="16"/>
          </w:rPr>
          <w:t xml:space="preserve">                &lt;/ItemScoreDimensions&gt;</w:t>
        </w:r>
      </w:ins>
    </w:p>
    <w:p w14:paraId="1C10ABFD" w14:textId="77777777" w:rsidR="007B26CB" w:rsidRPr="007B26CB" w:rsidRDefault="007B26CB" w:rsidP="007B26CB">
      <w:pPr>
        <w:rPr>
          <w:ins w:id="6457" w:author="Greg Stoike" w:date="2018-11-30T10:52:00Z"/>
          <w:rFonts w:ascii="Consolas" w:eastAsiaTheme="minorHAnsi" w:hAnsi="Consolas" w:cs="Lucida Sans Typewriter"/>
          <w:color w:val="268BD2"/>
          <w:sz w:val="16"/>
          <w:szCs w:val="16"/>
        </w:rPr>
      </w:pPr>
      <w:ins w:id="6458" w:author="Greg Stoike" w:date="2018-11-30T10:52:00Z">
        <w:r w:rsidRPr="007B26CB">
          <w:rPr>
            <w:rFonts w:ascii="Consolas" w:eastAsiaTheme="minorHAnsi" w:hAnsi="Consolas" w:cs="Lucida Sans Typewriter"/>
            <w:color w:val="268BD2"/>
            <w:sz w:val="16"/>
            <w:szCs w:val="16"/>
          </w:rPr>
          <w:t xml:space="preserve">                &lt;BlueprintReferences&gt;</w:t>
        </w:r>
      </w:ins>
    </w:p>
    <w:p w14:paraId="46A2C30E" w14:textId="77777777" w:rsidR="007B26CB" w:rsidRPr="007B26CB" w:rsidRDefault="007B26CB" w:rsidP="007B26CB">
      <w:pPr>
        <w:rPr>
          <w:ins w:id="6459" w:author="Greg Stoike" w:date="2018-11-30T10:52:00Z"/>
          <w:rFonts w:ascii="Consolas" w:eastAsiaTheme="minorHAnsi" w:hAnsi="Consolas" w:cs="Lucida Sans Typewriter"/>
          <w:color w:val="268BD2"/>
          <w:sz w:val="16"/>
          <w:szCs w:val="16"/>
        </w:rPr>
      </w:pPr>
      <w:ins w:id="6460"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D21C820" w14:textId="77777777" w:rsidR="007B26CB" w:rsidRPr="007B26CB" w:rsidRDefault="007B26CB" w:rsidP="007B26CB">
      <w:pPr>
        <w:rPr>
          <w:ins w:id="6461" w:author="Greg Stoike" w:date="2018-11-30T10:52:00Z"/>
          <w:rFonts w:ascii="Consolas" w:eastAsiaTheme="minorHAnsi" w:hAnsi="Consolas" w:cs="Lucida Sans Typewriter"/>
          <w:color w:val="268BD2"/>
          <w:sz w:val="16"/>
          <w:szCs w:val="16"/>
        </w:rPr>
      </w:pPr>
      <w:ins w:id="6462"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44075DE0" w14:textId="77777777" w:rsidR="007B26CB" w:rsidRPr="007B26CB" w:rsidRDefault="007B26CB" w:rsidP="007B26CB">
      <w:pPr>
        <w:rPr>
          <w:ins w:id="6463" w:author="Greg Stoike" w:date="2018-11-30T10:52:00Z"/>
          <w:rFonts w:ascii="Consolas" w:eastAsiaTheme="minorHAnsi" w:hAnsi="Consolas" w:cs="Lucida Sans Typewriter"/>
          <w:color w:val="268BD2"/>
          <w:sz w:val="16"/>
          <w:szCs w:val="16"/>
        </w:rPr>
      </w:pPr>
      <w:ins w:id="6464" w:author="Greg Stoike" w:date="2018-11-30T10:52:00Z">
        <w:r w:rsidRPr="007B26CB">
          <w:rPr>
            <w:rFonts w:ascii="Consolas" w:eastAsiaTheme="minorHAnsi" w:hAnsi="Consolas" w:cs="Lucida Sans Typewriter"/>
            <w:color w:val="268BD2"/>
            <w:sz w:val="16"/>
            <w:szCs w:val="16"/>
          </w:rPr>
          <w:t xml:space="preserve">                  &lt;BlueprintReference idRef="1-LT|4-11"/&gt;</w:t>
        </w:r>
      </w:ins>
    </w:p>
    <w:p w14:paraId="69A923BA" w14:textId="77777777" w:rsidR="007B26CB" w:rsidRPr="007B26CB" w:rsidRDefault="007B26CB" w:rsidP="007B26CB">
      <w:pPr>
        <w:rPr>
          <w:ins w:id="6465" w:author="Greg Stoike" w:date="2018-11-30T10:52:00Z"/>
          <w:rFonts w:ascii="Consolas" w:eastAsiaTheme="minorHAnsi" w:hAnsi="Consolas" w:cs="Lucida Sans Typewriter"/>
          <w:color w:val="268BD2"/>
          <w:sz w:val="16"/>
          <w:szCs w:val="16"/>
        </w:rPr>
      </w:pPr>
      <w:ins w:id="6466" w:author="Greg Stoike" w:date="2018-11-30T10:52:00Z">
        <w:r w:rsidRPr="007B26CB">
          <w:rPr>
            <w:rFonts w:ascii="Consolas" w:eastAsiaTheme="minorHAnsi" w:hAnsi="Consolas" w:cs="Lucida Sans Typewriter"/>
            <w:color w:val="268BD2"/>
            <w:sz w:val="16"/>
            <w:szCs w:val="16"/>
          </w:rPr>
          <w:t xml:space="preserve">                &lt;/BlueprintReferences&gt;</w:t>
        </w:r>
      </w:ins>
    </w:p>
    <w:p w14:paraId="18CC901B" w14:textId="77777777" w:rsidR="007B26CB" w:rsidRPr="007B26CB" w:rsidRDefault="007B26CB" w:rsidP="007B26CB">
      <w:pPr>
        <w:rPr>
          <w:ins w:id="6467" w:author="Greg Stoike" w:date="2018-11-30T10:52:00Z"/>
          <w:rFonts w:ascii="Consolas" w:eastAsiaTheme="minorHAnsi" w:hAnsi="Consolas" w:cs="Lucida Sans Typewriter"/>
          <w:color w:val="268BD2"/>
          <w:sz w:val="16"/>
          <w:szCs w:val="16"/>
        </w:rPr>
      </w:pPr>
      <w:ins w:id="6468" w:author="Greg Stoike" w:date="2018-11-30T10:52:00Z">
        <w:r w:rsidRPr="007B26CB">
          <w:rPr>
            <w:rFonts w:ascii="Consolas" w:eastAsiaTheme="minorHAnsi" w:hAnsi="Consolas" w:cs="Lucida Sans Typewriter"/>
            <w:color w:val="268BD2"/>
            <w:sz w:val="16"/>
            <w:szCs w:val="16"/>
          </w:rPr>
          <w:t xml:space="preserve">              &lt;/Item&gt;</w:t>
        </w:r>
      </w:ins>
    </w:p>
    <w:p w14:paraId="7AC1271C" w14:textId="77777777" w:rsidR="007B26CB" w:rsidRPr="007B26CB" w:rsidRDefault="007B26CB" w:rsidP="007B26CB">
      <w:pPr>
        <w:rPr>
          <w:ins w:id="6469" w:author="Greg Stoike" w:date="2018-11-30T10:52:00Z"/>
          <w:rFonts w:ascii="Consolas" w:eastAsiaTheme="minorHAnsi" w:hAnsi="Consolas" w:cs="Lucida Sans Typewriter"/>
          <w:color w:val="268BD2"/>
          <w:sz w:val="16"/>
          <w:szCs w:val="16"/>
        </w:rPr>
      </w:pPr>
      <w:ins w:id="6470"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id="44176" type="MC"&gt;</w:t>
        </w:r>
      </w:ins>
    </w:p>
    <w:p w14:paraId="5F064C10" w14:textId="77777777" w:rsidR="007B26CB" w:rsidRPr="007B26CB" w:rsidRDefault="007B26CB" w:rsidP="007B26CB">
      <w:pPr>
        <w:rPr>
          <w:ins w:id="6471" w:author="Greg Stoike" w:date="2018-11-30T10:52:00Z"/>
          <w:rFonts w:ascii="Consolas" w:eastAsiaTheme="minorHAnsi" w:hAnsi="Consolas" w:cs="Lucida Sans Typewriter"/>
          <w:color w:val="268BD2"/>
          <w:sz w:val="16"/>
          <w:szCs w:val="16"/>
        </w:rPr>
      </w:pPr>
      <w:ins w:id="6472" w:author="Greg Stoike" w:date="2018-11-30T10:52:00Z">
        <w:r w:rsidRPr="007B26CB">
          <w:rPr>
            <w:rFonts w:ascii="Consolas" w:eastAsiaTheme="minorHAnsi" w:hAnsi="Consolas" w:cs="Lucida Sans Typewriter"/>
            <w:color w:val="268BD2"/>
            <w:sz w:val="16"/>
            <w:szCs w:val="16"/>
          </w:rPr>
          <w:t xml:space="preserve">                &lt;PoolProperties&gt;</w:t>
        </w:r>
      </w:ins>
    </w:p>
    <w:p w14:paraId="0FA0FB6D" w14:textId="77777777" w:rsidR="007B26CB" w:rsidRPr="007B26CB" w:rsidRDefault="007B26CB" w:rsidP="007B26CB">
      <w:pPr>
        <w:rPr>
          <w:ins w:id="6473" w:author="Greg Stoike" w:date="2018-11-30T10:52:00Z"/>
          <w:rFonts w:ascii="Consolas" w:eastAsiaTheme="minorHAnsi" w:hAnsi="Consolas" w:cs="Lucida Sans Typewriter"/>
          <w:color w:val="268BD2"/>
          <w:sz w:val="16"/>
          <w:szCs w:val="16"/>
        </w:rPr>
      </w:pPr>
      <w:ins w:id="6474"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2DDA3082" w14:textId="77777777" w:rsidR="007B26CB" w:rsidRPr="007B26CB" w:rsidRDefault="007B26CB" w:rsidP="007B26CB">
      <w:pPr>
        <w:rPr>
          <w:ins w:id="6475" w:author="Greg Stoike" w:date="2018-11-30T10:52:00Z"/>
          <w:rFonts w:ascii="Consolas" w:eastAsiaTheme="minorHAnsi" w:hAnsi="Consolas" w:cs="Lucida Sans Typewriter"/>
          <w:color w:val="268BD2"/>
          <w:sz w:val="16"/>
          <w:szCs w:val="16"/>
        </w:rPr>
      </w:pPr>
      <w:ins w:id="6476"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683AFA3" w14:textId="77777777" w:rsidR="007B26CB" w:rsidRPr="007B26CB" w:rsidRDefault="007B26CB" w:rsidP="007B26CB">
      <w:pPr>
        <w:rPr>
          <w:ins w:id="6477" w:author="Greg Stoike" w:date="2018-11-30T10:52:00Z"/>
          <w:rFonts w:ascii="Consolas" w:eastAsiaTheme="minorHAnsi" w:hAnsi="Consolas" w:cs="Lucida Sans Typewriter"/>
          <w:color w:val="268BD2"/>
          <w:sz w:val="16"/>
          <w:szCs w:val="16"/>
        </w:rPr>
      </w:pPr>
      <w:ins w:id="6478"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24F5D3D6" w14:textId="77777777" w:rsidR="007B26CB" w:rsidRPr="007B26CB" w:rsidRDefault="007B26CB" w:rsidP="007B26CB">
      <w:pPr>
        <w:rPr>
          <w:ins w:id="6479" w:author="Greg Stoike" w:date="2018-11-30T10:52:00Z"/>
          <w:rFonts w:ascii="Consolas" w:eastAsiaTheme="minorHAnsi" w:hAnsi="Consolas" w:cs="Lucida Sans Typewriter"/>
          <w:color w:val="268BD2"/>
          <w:sz w:val="16"/>
          <w:szCs w:val="16"/>
        </w:rPr>
      </w:pPr>
      <w:ins w:id="6480"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05CC877F" w14:textId="77777777" w:rsidR="007B26CB" w:rsidRPr="007B26CB" w:rsidRDefault="007B26CB" w:rsidP="007B26CB">
      <w:pPr>
        <w:rPr>
          <w:ins w:id="6481" w:author="Greg Stoike" w:date="2018-11-30T10:52:00Z"/>
          <w:rFonts w:ascii="Consolas" w:eastAsiaTheme="minorHAnsi" w:hAnsi="Consolas" w:cs="Lucida Sans Typewriter"/>
          <w:color w:val="268BD2"/>
          <w:sz w:val="16"/>
          <w:szCs w:val="16"/>
        </w:rPr>
      </w:pPr>
      <w:ins w:id="6482"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1276C2F2" w14:textId="77777777" w:rsidR="007B26CB" w:rsidRPr="007B26CB" w:rsidRDefault="007B26CB" w:rsidP="007B26CB">
      <w:pPr>
        <w:rPr>
          <w:ins w:id="6483" w:author="Greg Stoike" w:date="2018-11-30T10:52:00Z"/>
          <w:rFonts w:ascii="Consolas" w:eastAsiaTheme="minorHAnsi" w:hAnsi="Consolas" w:cs="Lucida Sans Typewriter"/>
          <w:color w:val="268BD2"/>
          <w:sz w:val="16"/>
          <w:szCs w:val="16"/>
        </w:rPr>
      </w:pPr>
      <w:ins w:id="6484" w:author="Greg Stoike" w:date="2018-11-30T10:52:00Z">
        <w:r w:rsidRPr="007B26CB">
          <w:rPr>
            <w:rFonts w:ascii="Consolas" w:eastAsiaTheme="minorHAnsi" w:hAnsi="Consolas" w:cs="Lucida Sans Typewriter"/>
            <w:color w:val="268BD2"/>
            <w:sz w:val="16"/>
            <w:szCs w:val="16"/>
          </w:rPr>
          <w:lastRenderedPageBreak/>
          <w:t xml:space="preserve">                  &lt;PoolProperty name="Difficulty Category" value="Overall=Moderate"/&gt;</w:t>
        </w:r>
      </w:ins>
    </w:p>
    <w:p w14:paraId="71216D0B" w14:textId="77777777" w:rsidR="007B26CB" w:rsidRPr="007B26CB" w:rsidRDefault="007B26CB" w:rsidP="007B26CB">
      <w:pPr>
        <w:rPr>
          <w:ins w:id="6485" w:author="Greg Stoike" w:date="2018-11-30T10:52:00Z"/>
          <w:rFonts w:ascii="Consolas" w:eastAsiaTheme="minorHAnsi" w:hAnsi="Consolas" w:cs="Lucida Sans Typewriter"/>
          <w:color w:val="268BD2"/>
          <w:sz w:val="16"/>
          <w:szCs w:val="16"/>
        </w:rPr>
      </w:pPr>
      <w:ins w:id="6486"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2A612281" w14:textId="77777777" w:rsidR="007B26CB" w:rsidRPr="007B26CB" w:rsidRDefault="007B26CB" w:rsidP="007B26CB">
      <w:pPr>
        <w:rPr>
          <w:ins w:id="6487" w:author="Greg Stoike" w:date="2018-11-30T10:52:00Z"/>
          <w:rFonts w:ascii="Consolas" w:eastAsiaTheme="minorHAnsi" w:hAnsi="Consolas" w:cs="Lucida Sans Typewriter"/>
          <w:color w:val="268BD2"/>
          <w:sz w:val="16"/>
          <w:szCs w:val="16"/>
        </w:rPr>
      </w:pPr>
      <w:ins w:id="6488"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6B756ABB" w14:textId="77777777" w:rsidR="007B26CB" w:rsidRPr="007B26CB" w:rsidRDefault="007B26CB" w:rsidP="007B26CB">
      <w:pPr>
        <w:rPr>
          <w:ins w:id="6489" w:author="Greg Stoike" w:date="2018-11-30T10:52:00Z"/>
          <w:rFonts w:ascii="Consolas" w:eastAsiaTheme="minorHAnsi" w:hAnsi="Consolas" w:cs="Lucida Sans Typewriter"/>
          <w:color w:val="268BD2"/>
          <w:sz w:val="16"/>
          <w:szCs w:val="16"/>
        </w:rPr>
      </w:pPr>
      <w:ins w:id="6490"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128C66CC" w14:textId="77777777" w:rsidR="007B26CB" w:rsidRPr="007B26CB" w:rsidRDefault="007B26CB" w:rsidP="007B26CB">
      <w:pPr>
        <w:rPr>
          <w:ins w:id="6491" w:author="Greg Stoike" w:date="2018-11-30T10:52:00Z"/>
          <w:rFonts w:ascii="Consolas" w:eastAsiaTheme="minorHAnsi" w:hAnsi="Consolas" w:cs="Lucida Sans Typewriter"/>
          <w:color w:val="268BD2"/>
          <w:sz w:val="16"/>
          <w:szCs w:val="16"/>
        </w:rPr>
      </w:pPr>
      <w:ins w:id="6492"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2F505217" w14:textId="77777777" w:rsidR="007B26CB" w:rsidRPr="007B26CB" w:rsidRDefault="007B26CB" w:rsidP="007B26CB">
      <w:pPr>
        <w:rPr>
          <w:ins w:id="6493" w:author="Greg Stoike" w:date="2018-11-30T10:52:00Z"/>
          <w:rFonts w:ascii="Consolas" w:eastAsiaTheme="minorHAnsi" w:hAnsi="Consolas" w:cs="Lucida Sans Typewriter"/>
          <w:color w:val="268BD2"/>
          <w:sz w:val="16"/>
          <w:szCs w:val="16"/>
        </w:rPr>
      </w:pPr>
      <w:ins w:id="6494"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3769F5C0" w14:textId="77777777" w:rsidR="007B26CB" w:rsidRPr="007B26CB" w:rsidRDefault="007B26CB" w:rsidP="007B26CB">
      <w:pPr>
        <w:rPr>
          <w:ins w:id="6495" w:author="Greg Stoike" w:date="2018-11-30T10:52:00Z"/>
          <w:rFonts w:ascii="Consolas" w:eastAsiaTheme="minorHAnsi" w:hAnsi="Consolas" w:cs="Lucida Sans Typewriter"/>
          <w:color w:val="268BD2"/>
          <w:sz w:val="16"/>
          <w:szCs w:val="16"/>
        </w:rPr>
      </w:pPr>
      <w:ins w:id="6496" w:author="Greg Stoike" w:date="2018-11-30T10:52:00Z">
        <w:r w:rsidRPr="007B26CB">
          <w:rPr>
            <w:rFonts w:ascii="Consolas" w:eastAsiaTheme="minorHAnsi" w:hAnsi="Consolas" w:cs="Lucida Sans Typewriter"/>
            <w:color w:val="268BD2"/>
            <w:sz w:val="16"/>
            <w:szCs w:val="16"/>
          </w:rPr>
          <w:t xml:space="preserve">                  &lt;PoolProperty name="Answer Key" value="A"/&gt;</w:t>
        </w:r>
      </w:ins>
    </w:p>
    <w:p w14:paraId="7705A5D5" w14:textId="77777777" w:rsidR="007B26CB" w:rsidRPr="007B26CB" w:rsidRDefault="007B26CB" w:rsidP="007B26CB">
      <w:pPr>
        <w:rPr>
          <w:ins w:id="6497" w:author="Greg Stoike" w:date="2018-11-30T10:52:00Z"/>
          <w:rFonts w:ascii="Consolas" w:eastAsiaTheme="minorHAnsi" w:hAnsi="Consolas" w:cs="Lucida Sans Typewriter"/>
          <w:color w:val="268BD2"/>
          <w:sz w:val="16"/>
          <w:szCs w:val="16"/>
        </w:rPr>
      </w:pPr>
      <w:ins w:id="6498" w:author="Greg Stoike" w:date="2018-11-30T10:52:00Z">
        <w:r w:rsidRPr="007B26CB">
          <w:rPr>
            <w:rFonts w:ascii="Consolas" w:eastAsiaTheme="minorHAnsi" w:hAnsi="Consolas" w:cs="Lucida Sans Typewriter"/>
            <w:color w:val="268BD2"/>
            <w:sz w:val="16"/>
            <w:szCs w:val="16"/>
          </w:rPr>
          <w:t xml:space="preserve">                &lt;/PoolProperties&gt;</w:t>
        </w:r>
      </w:ins>
    </w:p>
    <w:p w14:paraId="2EB7C97A" w14:textId="77777777" w:rsidR="007B26CB" w:rsidRPr="007B26CB" w:rsidRDefault="007B26CB" w:rsidP="007B26CB">
      <w:pPr>
        <w:rPr>
          <w:ins w:id="6499" w:author="Greg Stoike" w:date="2018-11-30T10:52:00Z"/>
          <w:rFonts w:ascii="Consolas" w:eastAsiaTheme="minorHAnsi" w:hAnsi="Consolas" w:cs="Lucida Sans Typewriter"/>
          <w:color w:val="268BD2"/>
          <w:sz w:val="16"/>
          <w:szCs w:val="16"/>
        </w:rPr>
      </w:pPr>
      <w:ins w:id="6500" w:author="Greg Stoike" w:date="2018-11-30T10:52:00Z">
        <w:r w:rsidRPr="007B26CB">
          <w:rPr>
            <w:rFonts w:ascii="Consolas" w:eastAsiaTheme="minorHAnsi" w:hAnsi="Consolas" w:cs="Lucida Sans Typewriter"/>
            <w:color w:val="268BD2"/>
            <w:sz w:val="16"/>
            <w:szCs w:val="16"/>
          </w:rPr>
          <w:t xml:space="preserve">                &lt;Presentations&gt;</w:t>
        </w:r>
      </w:ins>
    </w:p>
    <w:p w14:paraId="5BB912C7" w14:textId="77777777" w:rsidR="007B26CB" w:rsidRPr="007B26CB" w:rsidRDefault="007B26CB" w:rsidP="007B26CB">
      <w:pPr>
        <w:rPr>
          <w:ins w:id="6501" w:author="Greg Stoike" w:date="2018-11-30T10:52:00Z"/>
          <w:rFonts w:ascii="Consolas" w:eastAsiaTheme="minorHAnsi" w:hAnsi="Consolas" w:cs="Lucida Sans Typewriter"/>
          <w:color w:val="268BD2"/>
          <w:sz w:val="16"/>
          <w:szCs w:val="16"/>
        </w:rPr>
      </w:pPr>
      <w:ins w:id="6502"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661244BE" w14:textId="77777777" w:rsidR="007B26CB" w:rsidRPr="007B26CB" w:rsidRDefault="007B26CB" w:rsidP="007B26CB">
      <w:pPr>
        <w:rPr>
          <w:ins w:id="6503" w:author="Greg Stoike" w:date="2018-11-30T10:52:00Z"/>
          <w:rFonts w:ascii="Consolas" w:eastAsiaTheme="minorHAnsi" w:hAnsi="Consolas" w:cs="Lucida Sans Typewriter"/>
          <w:color w:val="268BD2"/>
          <w:sz w:val="16"/>
          <w:szCs w:val="16"/>
        </w:rPr>
      </w:pPr>
      <w:ins w:id="6504"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5E40ECE" w14:textId="77777777" w:rsidR="007B26CB" w:rsidRPr="007B26CB" w:rsidRDefault="007B26CB" w:rsidP="007B26CB">
      <w:pPr>
        <w:rPr>
          <w:ins w:id="6505" w:author="Greg Stoike" w:date="2018-11-30T10:52:00Z"/>
          <w:rFonts w:ascii="Consolas" w:eastAsiaTheme="minorHAnsi" w:hAnsi="Consolas" w:cs="Lucida Sans Typewriter"/>
          <w:color w:val="268BD2"/>
          <w:sz w:val="16"/>
          <w:szCs w:val="16"/>
        </w:rPr>
      </w:pPr>
      <w:ins w:id="6506" w:author="Greg Stoike" w:date="2018-11-30T10:52:00Z">
        <w:r w:rsidRPr="007B26CB">
          <w:rPr>
            <w:rFonts w:ascii="Consolas" w:eastAsiaTheme="minorHAnsi" w:hAnsi="Consolas" w:cs="Lucida Sans Typewriter"/>
            <w:color w:val="268BD2"/>
            <w:sz w:val="16"/>
            <w:szCs w:val="16"/>
          </w:rPr>
          <w:t xml:space="preserve">                &lt;/Presentations&gt;</w:t>
        </w:r>
      </w:ins>
    </w:p>
    <w:p w14:paraId="7918D03F" w14:textId="77777777" w:rsidR="007B26CB" w:rsidRPr="007B26CB" w:rsidRDefault="007B26CB" w:rsidP="007B26CB">
      <w:pPr>
        <w:rPr>
          <w:ins w:id="6507" w:author="Greg Stoike" w:date="2018-11-30T10:52:00Z"/>
          <w:rFonts w:ascii="Consolas" w:eastAsiaTheme="minorHAnsi" w:hAnsi="Consolas" w:cs="Lucida Sans Typewriter"/>
          <w:color w:val="268BD2"/>
          <w:sz w:val="16"/>
          <w:szCs w:val="16"/>
        </w:rPr>
      </w:pPr>
      <w:ins w:id="6508" w:author="Greg Stoike" w:date="2018-11-30T10:52:00Z">
        <w:r w:rsidRPr="007B26CB">
          <w:rPr>
            <w:rFonts w:ascii="Consolas" w:eastAsiaTheme="minorHAnsi" w:hAnsi="Consolas" w:cs="Lucida Sans Typewriter"/>
            <w:color w:val="268BD2"/>
            <w:sz w:val="16"/>
            <w:szCs w:val="16"/>
          </w:rPr>
          <w:t xml:space="preserve">                &lt;ItemScoreDimensions&gt;</w:t>
        </w:r>
      </w:ins>
    </w:p>
    <w:p w14:paraId="47F9F1CE" w14:textId="77777777" w:rsidR="007B26CB" w:rsidRPr="007B26CB" w:rsidRDefault="007B26CB" w:rsidP="007B26CB">
      <w:pPr>
        <w:rPr>
          <w:ins w:id="6509" w:author="Greg Stoike" w:date="2018-11-30T10:52:00Z"/>
          <w:rFonts w:ascii="Consolas" w:eastAsiaTheme="minorHAnsi" w:hAnsi="Consolas" w:cs="Lucida Sans Typewriter"/>
          <w:color w:val="268BD2"/>
          <w:sz w:val="16"/>
          <w:szCs w:val="16"/>
        </w:rPr>
      </w:pPr>
      <w:ins w:id="6510"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5ABE3B7C" w14:textId="77777777" w:rsidR="007B26CB" w:rsidRPr="007B26CB" w:rsidRDefault="007B26CB" w:rsidP="007B26CB">
      <w:pPr>
        <w:rPr>
          <w:ins w:id="6511" w:author="Greg Stoike" w:date="2018-11-30T10:52:00Z"/>
          <w:rFonts w:ascii="Consolas" w:eastAsiaTheme="minorHAnsi" w:hAnsi="Consolas" w:cs="Lucida Sans Typewriter"/>
          <w:color w:val="268BD2"/>
          <w:sz w:val="16"/>
          <w:szCs w:val="16"/>
        </w:rPr>
      </w:pPr>
      <w:ins w:id="6512" w:author="Greg Stoike" w:date="2018-11-30T10:52:00Z">
        <w:r w:rsidRPr="007B26CB">
          <w:rPr>
            <w:rFonts w:ascii="Consolas" w:eastAsiaTheme="minorHAnsi" w:hAnsi="Consolas" w:cs="Lucida Sans Typewriter"/>
            <w:color w:val="268BD2"/>
            <w:sz w:val="16"/>
            <w:szCs w:val="16"/>
          </w:rPr>
          <w:t xml:space="preserve">                    &lt;ItemScoreParameter value="0.4017300009727478" measurementParameter="a"/&gt;</w:t>
        </w:r>
      </w:ins>
    </w:p>
    <w:p w14:paraId="4EFCE11B" w14:textId="77777777" w:rsidR="007B26CB" w:rsidRPr="007B26CB" w:rsidRDefault="007B26CB" w:rsidP="007B26CB">
      <w:pPr>
        <w:rPr>
          <w:ins w:id="6513" w:author="Greg Stoike" w:date="2018-11-30T10:52:00Z"/>
          <w:rFonts w:ascii="Consolas" w:eastAsiaTheme="minorHAnsi" w:hAnsi="Consolas" w:cs="Lucida Sans Typewriter"/>
          <w:color w:val="268BD2"/>
          <w:sz w:val="16"/>
          <w:szCs w:val="16"/>
        </w:rPr>
      </w:pPr>
      <w:ins w:id="6514" w:author="Greg Stoike" w:date="2018-11-30T10:52:00Z">
        <w:r w:rsidRPr="007B26CB">
          <w:rPr>
            <w:rFonts w:ascii="Consolas" w:eastAsiaTheme="minorHAnsi" w:hAnsi="Consolas" w:cs="Lucida Sans Typewriter"/>
            <w:color w:val="268BD2"/>
            <w:sz w:val="16"/>
            <w:szCs w:val="16"/>
          </w:rPr>
          <w:t xml:space="preserve">                    &lt;ItemScoreParameter value="0.3650200068950653" measurementParameter="b"/&gt;</w:t>
        </w:r>
      </w:ins>
    </w:p>
    <w:p w14:paraId="5654B993" w14:textId="77777777" w:rsidR="007B26CB" w:rsidRPr="007B26CB" w:rsidRDefault="007B26CB" w:rsidP="007B26CB">
      <w:pPr>
        <w:rPr>
          <w:ins w:id="6515" w:author="Greg Stoike" w:date="2018-11-30T10:52:00Z"/>
          <w:rFonts w:ascii="Consolas" w:eastAsiaTheme="minorHAnsi" w:hAnsi="Consolas" w:cs="Lucida Sans Typewriter"/>
          <w:color w:val="268BD2"/>
          <w:sz w:val="16"/>
          <w:szCs w:val="16"/>
        </w:rPr>
      </w:pPr>
      <w:ins w:id="6516"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0B602468" w14:textId="77777777" w:rsidR="007B26CB" w:rsidRPr="007B26CB" w:rsidRDefault="007B26CB" w:rsidP="007B26CB">
      <w:pPr>
        <w:rPr>
          <w:ins w:id="6517" w:author="Greg Stoike" w:date="2018-11-30T10:52:00Z"/>
          <w:rFonts w:ascii="Consolas" w:eastAsiaTheme="minorHAnsi" w:hAnsi="Consolas" w:cs="Lucida Sans Typewriter"/>
          <w:color w:val="268BD2"/>
          <w:sz w:val="16"/>
          <w:szCs w:val="16"/>
        </w:rPr>
      </w:pPr>
      <w:ins w:id="6518" w:author="Greg Stoike" w:date="2018-11-30T10:52:00Z">
        <w:r w:rsidRPr="007B26CB">
          <w:rPr>
            <w:rFonts w:ascii="Consolas" w:eastAsiaTheme="minorHAnsi" w:hAnsi="Consolas" w:cs="Lucida Sans Typewriter"/>
            <w:color w:val="268BD2"/>
            <w:sz w:val="16"/>
            <w:szCs w:val="16"/>
          </w:rPr>
          <w:t xml:space="preserve">                  &lt;/ItemScoreDimension&gt;</w:t>
        </w:r>
      </w:ins>
    </w:p>
    <w:p w14:paraId="026161C2" w14:textId="77777777" w:rsidR="007B26CB" w:rsidRPr="007B26CB" w:rsidRDefault="007B26CB" w:rsidP="007B26CB">
      <w:pPr>
        <w:rPr>
          <w:ins w:id="6519" w:author="Greg Stoike" w:date="2018-11-30T10:52:00Z"/>
          <w:rFonts w:ascii="Consolas" w:eastAsiaTheme="minorHAnsi" w:hAnsi="Consolas" w:cs="Lucida Sans Typewriter"/>
          <w:color w:val="268BD2"/>
          <w:sz w:val="16"/>
          <w:szCs w:val="16"/>
        </w:rPr>
      </w:pPr>
      <w:ins w:id="6520" w:author="Greg Stoike" w:date="2018-11-30T10:52:00Z">
        <w:r w:rsidRPr="007B26CB">
          <w:rPr>
            <w:rFonts w:ascii="Consolas" w:eastAsiaTheme="minorHAnsi" w:hAnsi="Consolas" w:cs="Lucida Sans Typewriter"/>
            <w:color w:val="268BD2"/>
            <w:sz w:val="16"/>
            <w:szCs w:val="16"/>
          </w:rPr>
          <w:t xml:space="preserve">                &lt;/ItemScoreDimensions&gt;</w:t>
        </w:r>
      </w:ins>
    </w:p>
    <w:p w14:paraId="6CEFF6E3" w14:textId="77777777" w:rsidR="007B26CB" w:rsidRPr="007B26CB" w:rsidRDefault="007B26CB" w:rsidP="007B26CB">
      <w:pPr>
        <w:rPr>
          <w:ins w:id="6521" w:author="Greg Stoike" w:date="2018-11-30T10:52:00Z"/>
          <w:rFonts w:ascii="Consolas" w:eastAsiaTheme="minorHAnsi" w:hAnsi="Consolas" w:cs="Lucida Sans Typewriter"/>
          <w:color w:val="268BD2"/>
          <w:sz w:val="16"/>
          <w:szCs w:val="16"/>
        </w:rPr>
      </w:pPr>
      <w:ins w:id="6522" w:author="Greg Stoike" w:date="2018-11-30T10:52:00Z">
        <w:r w:rsidRPr="007B26CB">
          <w:rPr>
            <w:rFonts w:ascii="Consolas" w:eastAsiaTheme="minorHAnsi" w:hAnsi="Consolas" w:cs="Lucida Sans Typewriter"/>
            <w:color w:val="268BD2"/>
            <w:sz w:val="16"/>
            <w:szCs w:val="16"/>
          </w:rPr>
          <w:t xml:space="preserve">                &lt;BlueprintReferences&gt;</w:t>
        </w:r>
      </w:ins>
    </w:p>
    <w:p w14:paraId="4CDF5123" w14:textId="77777777" w:rsidR="007B26CB" w:rsidRPr="007B26CB" w:rsidRDefault="007B26CB" w:rsidP="007B26CB">
      <w:pPr>
        <w:rPr>
          <w:ins w:id="6523" w:author="Greg Stoike" w:date="2018-11-30T10:52:00Z"/>
          <w:rFonts w:ascii="Consolas" w:eastAsiaTheme="minorHAnsi" w:hAnsi="Consolas" w:cs="Lucida Sans Typewriter"/>
          <w:color w:val="268BD2"/>
          <w:sz w:val="16"/>
          <w:szCs w:val="16"/>
        </w:rPr>
      </w:pPr>
      <w:ins w:id="6524"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2E38810F" w14:textId="77777777" w:rsidR="007B26CB" w:rsidRPr="007B26CB" w:rsidRDefault="007B26CB" w:rsidP="007B26CB">
      <w:pPr>
        <w:rPr>
          <w:ins w:id="6525" w:author="Greg Stoike" w:date="2018-11-30T10:52:00Z"/>
          <w:rFonts w:ascii="Consolas" w:eastAsiaTheme="minorHAnsi" w:hAnsi="Consolas" w:cs="Lucida Sans Typewriter"/>
          <w:color w:val="268BD2"/>
          <w:sz w:val="16"/>
          <w:szCs w:val="16"/>
        </w:rPr>
      </w:pPr>
      <w:ins w:id="6526"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48BBF204" w14:textId="77777777" w:rsidR="007B26CB" w:rsidRPr="007B26CB" w:rsidRDefault="007B26CB" w:rsidP="007B26CB">
      <w:pPr>
        <w:rPr>
          <w:ins w:id="6527" w:author="Greg Stoike" w:date="2018-11-30T10:52:00Z"/>
          <w:rFonts w:ascii="Consolas" w:eastAsiaTheme="minorHAnsi" w:hAnsi="Consolas" w:cs="Lucida Sans Typewriter"/>
          <w:color w:val="268BD2"/>
          <w:sz w:val="16"/>
          <w:szCs w:val="16"/>
        </w:rPr>
      </w:pPr>
      <w:ins w:id="6528" w:author="Greg Stoike" w:date="2018-11-30T10:52:00Z">
        <w:r w:rsidRPr="007B26CB">
          <w:rPr>
            <w:rFonts w:ascii="Consolas" w:eastAsiaTheme="minorHAnsi" w:hAnsi="Consolas" w:cs="Lucida Sans Typewriter"/>
            <w:color w:val="268BD2"/>
            <w:sz w:val="16"/>
            <w:szCs w:val="16"/>
          </w:rPr>
          <w:t xml:space="preserve">                  &lt;BlueprintReference idRef="1-LT|7-11"/&gt;</w:t>
        </w:r>
      </w:ins>
    </w:p>
    <w:p w14:paraId="6D406DEC" w14:textId="77777777" w:rsidR="007B26CB" w:rsidRPr="007B26CB" w:rsidRDefault="007B26CB" w:rsidP="007B26CB">
      <w:pPr>
        <w:rPr>
          <w:ins w:id="6529" w:author="Greg Stoike" w:date="2018-11-30T10:52:00Z"/>
          <w:rFonts w:ascii="Consolas" w:eastAsiaTheme="minorHAnsi" w:hAnsi="Consolas" w:cs="Lucida Sans Typewriter"/>
          <w:color w:val="268BD2"/>
          <w:sz w:val="16"/>
          <w:szCs w:val="16"/>
        </w:rPr>
      </w:pPr>
      <w:ins w:id="6530" w:author="Greg Stoike" w:date="2018-11-30T10:52:00Z">
        <w:r w:rsidRPr="007B26CB">
          <w:rPr>
            <w:rFonts w:ascii="Consolas" w:eastAsiaTheme="minorHAnsi" w:hAnsi="Consolas" w:cs="Lucida Sans Typewriter"/>
            <w:color w:val="268BD2"/>
            <w:sz w:val="16"/>
            <w:szCs w:val="16"/>
          </w:rPr>
          <w:t xml:space="preserve">                &lt;/BlueprintReferences&gt;</w:t>
        </w:r>
      </w:ins>
    </w:p>
    <w:p w14:paraId="5BC5FB35" w14:textId="77777777" w:rsidR="007B26CB" w:rsidRPr="007B26CB" w:rsidRDefault="007B26CB" w:rsidP="007B26CB">
      <w:pPr>
        <w:rPr>
          <w:ins w:id="6531" w:author="Greg Stoike" w:date="2018-11-30T10:52:00Z"/>
          <w:rFonts w:ascii="Consolas" w:eastAsiaTheme="minorHAnsi" w:hAnsi="Consolas" w:cs="Lucida Sans Typewriter"/>
          <w:color w:val="268BD2"/>
          <w:sz w:val="16"/>
          <w:szCs w:val="16"/>
        </w:rPr>
      </w:pPr>
      <w:ins w:id="6532" w:author="Greg Stoike" w:date="2018-11-30T10:52:00Z">
        <w:r w:rsidRPr="007B26CB">
          <w:rPr>
            <w:rFonts w:ascii="Consolas" w:eastAsiaTheme="minorHAnsi" w:hAnsi="Consolas" w:cs="Lucida Sans Typewriter"/>
            <w:color w:val="268BD2"/>
            <w:sz w:val="16"/>
            <w:szCs w:val="16"/>
          </w:rPr>
          <w:t xml:space="preserve">              &lt;/Item&gt;</w:t>
        </w:r>
      </w:ins>
    </w:p>
    <w:p w14:paraId="5542FF7D" w14:textId="77777777" w:rsidR="007B26CB" w:rsidRPr="007B26CB" w:rsidRDefault="007B26CB" w:rsidP="007B26CB">
      <w:pPr>
        <w:rPr>
          <w:ins w:id="6533" w:author="Greg Stoike" w:date="2018-11-30T10:52:00Z"/>
          <w:rFonts w:ascii="Consolas" w:eastAsiaTheme="minorHAnsi" w:hAnsi="Consolas" w:cs="Lucida Sans Typewriter"/>
          <w:color w:val="268BD2"/>
          <w:sz w:val="16"/>
          <w:szCs w:val="16"/>
        </w:rPr>
      </w:pPr>
      <w:ins w:id="6534" w:author="Greg Stoike" w:date="2018-11-30T10:52:00Z">
        <w:r w:rsidRPr="007B26CB">
          <w:rPr>
            <w:rFonts w:ascii="Consolas" w:eastAsiaTheme="minorHAnsi" w:hAnsi="Consolas" w:cs="Lucida Sans Typewriter"/>
            <w:color w:val="268BD2"/>
            <w:sz w:val="16"/>
            <w:szCs w:val="16"/>
          </w:rPr>
          <w:t xml:space="preserve">              &lt;Item active="true" doNotScore="false" handScored="true" fieldTest="false" responseRequired="false" administrationRequired="false" id="46283" type="SA"&gt;</w:t>
        </w:r>
      </w:ins>
    </w:p>
    <w:p w14:paraId="06503315" w14:textId="77777777" w:rsidR="007B26CB" w:rsidRPr="007B26CB" w:rsidRDefault="007B26CB" w:rsidP="007B26CB">
      <w:pPr>
        <w:rPr>
          <w:ins w:id="6535" w:author="Greg Stoike" w:date="2018-11-30T10:52:00Z"/>
          <w:rFonts w:ascii="Consolas" w:eastAsiaTheme="minorHAnsi" w:hAnsi="Consolas" w:cs="Lucida Sans Typewriter"/>
          <w:color w:val="268BD2"/>
          <w:sz w:val="16"/>
          <w:szCs w:val="16"/>
        </w:rPr>
      </w:pPr>
      <w:ins w:id="6536" w:author="Greg Stoike" w:date="2018-11-30T10:52:00Z">
        <w:r w:rsidRPr="007B26CB">
          <w:rPr>
            <w:rFonts w:ascii="Consolas" w:eastAsiaTheme="minorHAnsi" w:hAnsi="Consolas" w:cs="Lucida Sans Typewriter"/>
            <w:color w:val="268BD2"/>
            <w:sz w:val="16"/>
            <w:szCs w:val="16"/>
          </w:rPr>
          <w:t xml:space="preserve">                &lt;PoolProperties&gt;</w:t>
        </w:r>
      </w:ins>
    </w:p>
    <w:p w14:paraId="4DC469D8" w14:textId="77777777" w:rsidR="007B26CB" w:rsidRPr="007B26CB" w:rsidRDefault="007B26CB" w:rsidP="007B26CB">
      <w:pPr>
        <w:rPr>
          <w:ins w:id="6537" w:author="Greg Stoike" w:date="2018-11-30T10:52:00Z"/>
          <w:rFonts w:ascii="Consolas" w:eastAsiaTheme="minorHAnsi" w:hAnsi="Consolas" w:cs="Lucida Sans Typewriter"/>
          <w:color w:val="268BD2"/>
          <w:sz w:val="16"/>
          <w:szCs w:val="16"/>
        </w:rPr>
      </w:pPr>
      <w:ins w:id="6538"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031D6CAC" w14:textId="77777777" w:rsidR="007B26CB" w:rsidRPr="007B26CB" w:rsidRDefault="007B26CB" w:rsidP="007B26CB">
      <w:pPr>
        <w:rPr>
          <w:ins w:id="6539" w:author="Greg Stoike" w:date="2018-11-30T10:52:00Z"/>
          <w:rFonts w:ascii="Consolas" w:eastAsiaTheme="minorHAnsi" w:hAnsi="Consolas" w:cs="Lucida Sans Typewriter"/>
          <w:color w:val="268BD2"/>
          <w:sz w:val="16"/>
          <w:szCs w:val="16"/>
        </w:rPr>
      </w:pPr>
      <w:ins w:id="654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1ADEB6DD" w14:textId="77777777" w:rsidR="007B26CB" w:rsidRPr="007B26CB" w:rsidRDefault="007B26CB" w:rsidP="007B26CB">
      <w:pPr>
        <w:rPr>
          <w:ins w:id="6541" w:author="Greg Stoike" w:date="2018-11-30T10:52:00Z"/>
          <w:rFonts w:ascii="Consolas" w:eastAsiaTheme="minorHAnsi" w:hAnsi="Consolas" w:cs="Lucida Sans Typewriter"/>
          <w:color w:val="268BD2"/>
          <w:sz w:val="16"/>
          <w:szCs w:val="16"/>
        </w:rPr>
      </w:pPr>
      <w:ins w:id="6542"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6D19EE7D" w14:textId="77777777" w:rsidR="007B26CB" w:rsidRPr="007B26CB" w:rsidRDefault="007B26CB" w:rsidP="007B26CB">
      <w:pPr>
        <w:rPr>
          <w:ins w:id="6543" w:author="Greg Stoike" w:date="2018-11-30T10:52:00Z"/>
          <w:rFonts w:ascii="Consolas" w:eastAsiaTheme="minorHAnsi" w:hAnsi="Consolas" w:cs="Lucida Sans Typewriter"/>
          <w:color w:val="268BD2"/>
          <w:sz w:val="16"/>
          <w:szCs w:val="16"/>
        </w:rPr>
      </w:pPr>
      <w:ins w:id="6544" w:author="Greg Stoike" w:date="2018-11-30T10:52:00Z">
        <w:r w:rsidRPr="007B26CB">
          <w:rPr>
            <w:rFonts w:ascii="Consolas" w:eastAsiaTheme="minorHAnsi" w:hAnsi="Consolas" w:cs="Lucida Sans Typewriter"/>
            <w:color w:val="268BD2"/>
            <w:sz w:val="16"/>
            <w:szCs w:val="16"/>
          </w:rPr>
          <w:lastRenderedPageBreak/>
          <w:t xml:space="preserve">                  &lt;PoolProperty name="Braille" value="BRF"/&gt;</w:t>
        </w:r>
      </w:ins>
    </w:p>
    <w:p w14:paraId="16DF16B7" w14:textId="77777777" w:rsidR="007B26CB" w:rsidRPr="007B26CB" w:rsidRDefault="007B26CB" w:rsidP="007B26CB">
      <w:pPr>
        <w:rPr>
          <w:ins w:id="6545" w:author="Greg Stoike" w:date="2018-11-30T10:52:00Z"/>
          <w:rFonts w:ascii="Consolas" w:eastAsiaTheme="minorHAnsi" w:hAnsi="Consolas" w:cs="Lucida Sans Typewriter"/>
          <w:color w:val="268BD2"/>
          <w:sz w:val="16"/>
          <w:szCs w:val="16"/>
        </w:rPr>
      </w:pPr>
      <w:ins w:id="6546" w:author="Greg Stoike" w:date="2018-11-30T10:52:00Z">
        <w:r w:rsidRPr="007B26CB">
          <w:rPr>
            <w:rFonts w:ascii="Consolas" w:eastAsiaTheme="minorHAnsi" w:hAnsi="Consolas" w:cs="Lucida Sans Typewriter"/>
            <w:color w:val="268BD2"/>
            <w:sz w:val="16"/>
            <w:szCs w:val="16"/>
          </w:rPr>
          <w:t xml:space="preserve">                  &lt;PoolProperty name="Depth of Knowledge" value="4"/&gt;</w:t>
        </w:r>
      </w:ins>
    </w:p>
    <w:p w14:paraId="07773424" w14:textId="77777777" w:rsidR="007B26CB" w:rsidRPr="007B26CB" w:rsidRDefault="007B26CB" w:rsidP="007B26CB">
      <w:pPr>
        <w:rPr>
          <w:ins w:id="6547" w:author="Greg Stoike" w:date="2018-11-30T10:52:00Z"/>
          <w:rFonts w:ascii="Consolas" w:eastAsiaTheme="minorHAnsi" w:hAnsi="Consolas" w:cs="Lucida Sans Typewriter"/>
          <w:color w:val="268BD2"/>
          <w:sz w:val="16"/>
          <w:szCs w:val="16"/>
        </w:rPr>
      </w:pPr>
      <w:ins w:id="6548"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0317EB66" w14:textId="77777777" w:rsidR="007B26CB" w:rsidRPr="007B26CB" w:rsidRDefault="007B26CB" w:rsidP="007B26CB">
      <w:pPr>
        <w:rPr>
          <w:ins w:id="6549" w:author="Greg Stoike" w:date="2018-11-30T10:52:00Z"/>
          <w:rFonts w:ascii="Consolas" w:eastAsiaTheme="minorHAnsi" w:hAnsi="Consolas" w:cs="Lucida Sans Typewriter"/>
          <w:color w:val="268BD2"/>
          <w:sz w:val="16"/>
          <w:szCs w:val="16"/>
        </w:rPr>
      </w:pPr>
      <w:ins w:id="655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7AE62E0" w14:textId="77777777" w:rsidR="007B26CB" w:rsidRPr="007B26CB" w:rsidRDefault="007B26CB" w:rsidP="007B26CB">
      <w:pPr>
        <w:rPr>
          <w:ins w:id="6551" w:author="Greg Stoike" w:date="2018-11-30T10:52:00Z"/>
          <w:rFonts w:ascii="Consolas" w:eastAsiaTheme="minorHAnsi" w:hAnsi="Consolas" w:cs="Lucida Sans Typewriter"/>
          <w:color w:val="268BD2"/>
          <w:sz w:val="16"/>
          <w:szCs w:val="16"/>
        </w:rPr>
      </w:pPr>
      <w:ins w:id="6552"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0813F569" w14:textId="77777777" w:rsidR="007B26CB" w:rsidRPr="007B26CB" w:rsidRDefault="007B26CB" w:rsidP="007B26CB">
      <w:pPr>
        <w:rPr>
          <w:ins w:id="6553" w:author="Greg Stoike" w:date="2018-11-30T10:52:00Z"/>
          <w:rFonts w:ascii="Consolas" w:eastAsiaTheme="minorHAnsi" w:hAnsi="Consolas" w:cs="Lucida Sans Typewriter"/>
          <w:color w:val="268BD2"/>
          <w:sz w:val="16"/>
          <w:szCs w:val="16"/>
        </w:rPr>
      </w:pPr>
      <w:ins w:id="6554"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00BA72F2" w14:textId="77777777" w:rsidR="007B26CB" w:rsidRPr="007B26CB" w:rsidRDefault="007B26CB" w:rsidP="007B26CB">
      <w:pPr>
        <w:rPr>
          <w:ins w:id="6555" w:author="Greg Stoike" w:date="2018-11-30T10:52:00Z"/>
          <w:rFonts w:ascii="Consolas" w:eastAsiaTheme="minorHAnsi" w:hAnsi="Consolas" w:cs="Lucida Sans Typewriter"/>
          <w:color w:val="268BD2"/>
          <w:sz w:val="16"/>
          <w:szCs w:val="16"/>
        </w:rPr>
      </w:pPr>
      <w:ins w:id="6556"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0BD8716E" w14:textId="77777777" w:rsidR="007B26CB" w:rsidRPr="007B26CB" w:rsidRDefault="007B26CB" w:rsidP="007B26CB">
      <w:pPr>
        <w:rPr>
          <w:ins w:id="6557" w:author="Greg Stoike" w:date="2018-11-30T10:52:00Z"/>
          <w:rFonts w:ascii="Consolas" w:eastAsiaTheme="minorHAnsi" w:hAnsi="Consolas" w:cs="Lucida Sans Typewriter"/>
          <w:color w:val="268BD2"/>
          <w:sz w:val="16"/>
          <w:szCs w:val="16"/>
        </w:rPr>
      </w:pPr>
      <w:ins w:id="655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09842F54" w14:textId="77777777" w:rsidR="007B26CB" w:rsidRPr="007B26CB" w:rsidRDefault="007B26CB" w:rsidP="007B26CB">
      <w:pPr>
        <w:rPr>
          <w:ins w:id="6559" w:author="Greg Stoike" w:date="2018-11-30T10:52:00Z"/>
          <w:rFonts w:ascii="Consolas" w:eastAsiaTheme="minorHAnsi" w:hAnsi="Consolas" w:cs="Lucida Sans Typewriter"/>
          <w:color w:val="268BD2"/>
          <w:sz w:val="16"/>
          <w:szCs w:val="16"/>
        </w:rPr>
      </w:pPr>
      <w:ins w:id="6560"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2F18687F" w14:textId="77777777" w:rsidR="007B26CB" w:rsidRPr="007B26CB" w:rsidRDefault="007B26CB" w:rsidP="007B26CB">
      <w:pPr>
        <w:rPr>
          <w:ins w:id="6561" w:author="Greg Stoike" w:date="2018-11-30T10:52:00Z"/>
          <w:rFonts w:ascii="Consolas" w:eastAsiaTheme="minorHAnsi" w:hAnsi="Consolas" w:cs="Lucida Sans Typewriter"/>
          <w:color w:val="268BD2"/>
          <w:sz w:val="16"/>
          <w:szCs w:val="16"/>
        </w:rPr>
      </w:pPr>
      <w:ins w:id="6562" w:author="Greg Stoike" w:date="2018-11-30T10:52:00Z">
        <w:r w:rsidRPr="007B26CB">
          <w:rPr>
            <w:rFonts w:ascii="Consolas" w:eastAsiaTheme="minorHAnsi" w:hAnsi="Consolas" w:cs="Lucida Sans Typewriter"/>
            <w:color w:val="268BD2"/>
            <w:sz w:val="16"/>
            <w:szCs w:val="16"/>
          </w:rPr>
          <w:t xml:space="preserve">                &lt;/PoolProperties&gt;</w:t>
        </w:r>
      </w:ins>
    </w:p>
    <w:p w14:paraId="566D8A18" w14:textId="77777777" w:rsidR="007B26CB" w:rsidRPr="007B26CB" w:rsidRDefault="007B26CB" w:rsidP="007B26CB">
      <w:pPr>
        <w:rPr>
          <w:ins w:id="6563" w:author="Greg Stoike" w:date="2018-11-30T10:52:00Z"/>
          <w:rFonts w:ascii="Consolas" w:eastAsiaTheme="minorHAnsi" w:hAnsi="Consolas" w:cs="Lucida Sans Typewriter"/>
          <w:color w:val="268BD2"/>
          <w:sz w:val="16"/>
          <w:szCs w:val="16"/>
        </w:rPr>
      </w:pPr>
      <w:ins w:id="6564" w:author="Greg Stoike" w:date="2018-11-30T10:52:00Z">
        <w:r w:rsidRPr="007B26CB">
          <w:rPr>
            <w:rFonts w:ascii="Consolas" w:eastAsiaTheme="minorHAnsi" w:hAnsi="Consolas" w:cs="Lucida Sans Typewriter"/>
            <w:color w:val="268BD2"/>
            <w:sz w:val="16"/>
            <w:szCs w:val="16"/>
          </w:rPr>
          <w:t xml:space="preserve">                &lt;Presentations&gt;</w:t>
        </w:r>
      </w:ins>
    </w:p>
    <w:p w14:paraId="43579485" w14:textId="77777777" w:rsidR="007B26CB" w:rsidRPr="007B26CB" w:rsidRDefault="007B26CB" w:rsidP="007B26CB">
      <w:pPr>
        <w:rPr>
          <w:ins w:id="6565" w:author="Greg Stoike" w:date="2018-11-30T10:52:00Z"/>
          <w:rFonts w:ascii="Consolas" w:eastAsiaTheme="minorHAnsi" w:hAnsi="Consolas" w:cs="Lucida Sans Typewriter"/>
          <w:color w:val="268BD2"/>
          <w:sz w:val="16"/>
          <w:szCs w:val="16"/>
        </w:rPr>
      </w:pPr>
      <w:ins w:id="656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11E993BA" w14:textId="77777777" w:rsidR="007B26CB" w:rsidRPr="007B26CB" w:rsidRDefault="007B26CB" w:rsidP="007B26CB">
      <w:pPr>
        <w:rPr>
          <w:ins w:id="6567" w:author="Greg Stoike" w:date="2018-11-30T10:52:00Z"/>
          <w:rFonts w:ascii="Consolas" w:eastAsiaTheme="minorHAnsi" w:hAnsi="Consolas" w:cs="Lucida Sans Typewriter"/>
          <w:color w:val="268BD2"/>
          <w:sz w:val="16"/>
          <w:szCs w:val="16"/>
        </w:rPr>
      </w:pPr>
      <w:ins w:id="656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8D4FF24" w14:textId="77777777" w:rsidR="007B26CB" w:rsidRPr="007B26CB" w:rsidRDefault="007B26CB" w:rsidP="007B26CB">
      <w:pPr>
        <w:rPr>
          <w:ins w:id="6569" w:author="Greg Stoike" w:date="2018-11-30T10:52:00Z"/>
          <w:rFonts w:ascii="Consolas" w:eastAsiaTheme="minorHAnsi" w:hAnsi="Consolas" w:cs="Lucida Sans Typewriter"/>
          <w:color w:val="268BD2"/>
          <w:sz w:val="16"/>
          <w:szCs w:val="16"/>
        </w:rPr>
      </w:pPr>
      <w:ins w:id="6570" w:author="Greg Stoike" w:date="2018-11-30T10:52:00Z">
        <w:r w:rsidRPr="007B26CB">
          <w:rPr>
            <w:rFonts w:ascii="Consolas" w:eastAsiaTheme="minorHAnsi" w:hAnsi="Consolas" w:cs="Lucida Sans Typewriter"/>
            <w:color w:val="268BD2"/>
            <w:sz w:val="16"/>
            <w:szCs w:val="16"/>
          </w:rPr>
          <w:t xml:space="preserve">                &lt;/Presentations&gt;</w:t>
        </w:r>
      </w:ins>
    </w:p>
    <w:p w14:paraId="2E4CE73D" w14:textId="77777777" w:rsidR="007B26CB" w:rsidRPr="007B26CB" w:rsidRDefault="007B26CB" w:rsidP="007B26CB">
      <w:pPr>
        <w:rPr>
          <w:ins w:id="6571" w:author="Greg Stoike" w:date="2018-11-30T10:52:00Z"/>
          <w:rFonts w:ascii="Consolas" w:eastAsiaTheme="minorHAnsi" w:hAnsi="Consolas" w:cs="Lucida Sans Typewriter"/>
          <w:color w:val="268BD2"/>
          <w:sz w:val="16"/>
          <w:szCs w:val="16"/>
        </w:rPr>
      </w:pPr>
      <w:ins w:id="6572" w:author="Greg Stoike" w:date="2018-11-30T10:52:00Z">
        <w:r w:rsidRPr="007B26CB">
          <w:rPr>
            <w:rFonts w:ascii="Consolas" w:eastAsiaTheme="minorHAnsi" w:hAnsi="Consolas" w:cs="Lucida Sans Typewriter"/>
            <w:color w:val="268BD2"/>
            <w:sz w:val="16"/>
            <w:szCs w:val="16"/>
          </w:rPr>
          <w:t xml:space="preserve">                &lt;ItemScoreDimensions&gt;</w:t>
        </w:r>
      </w:ins>
    </w:p>
    <w:p w14:paraId="574FDCDC" w14:textId="77777777" w:rsidR="007B26CB" w:rsidRPr="007B26CB" w:rsidRDefault="007B26CB" w:rsidP="007B26CB">
      <w:pPr>
        <w:rPr>
          <w:ins w:id="6573" w:author="Greg Stoike" w:date="2018-11-30T10:52:00Z"/>
          <w:rFonts w:ascii="Consolas" w:eastAsiaTheme="minorHAnsi" w:hAnsi="Consolas" w:cs="Lucida Sans Typewriter"/>
          <w:color w:val="268BD2"/>
          <w:sz w:val="16"/>
          <w:szCs w:val="16"/>
        </w:rPr>
      </w:pPr>
      <w:ins w:id="6574" w:author="Greg Stoike" w:date="2018-11-30T10:52:00Z">
        <w:r w:rsidRPr="007B26CB">
          <w:rPr>
            <w:rFonts w:ascii="Consolas" w:eastAsiaTheme="minorHAnsi" w:hAnsi="Consolas" w:cs="Lucida Sans Typewriter"/>
            <w:color w:val="268BD2"/>
            <w:sz w:val="16"/>
            <w:szCs w:val="16"/>
          </w:rPr>
          <w:t xml:space="preserve">                  &lt;ItemScoreDimension weight="1.0" scorePoints="2" measurementModel="IRTGPC"&gt;</w:t>
        </w:r>
      </w:ins>
    </w:p>
    <w:p w14:paraId="2DD8CBA0" w14:textId="77777777" w:rsidR="007B26CB" w:rsidRPr="007B26CB" w:rsidRDefault="007B26CB" w:rsidP="007B26CB">
      <w:pPr>
        <w:rPr>
          <w:ins w:id="6575" w:author="Greg Stoike" w:date="2018-11-30T10:52:00Z"/>
          <w:rFonts w:ascii="Consolas" w:eastAsiaTheme="minorHAnsi" w:hAnsi="Consolas" w:cs="Lucida Sans Typewriter"/>
          <w:color w:val="268BD2"/>
          <w:sz w:val="16"/>
          <w:szCs w:val="16"/>
        </w:rPr>
      </w:pPr>
      <w:ins w:id="6576" w:author="Greg Stoike" w:date="2018-11-30T10:52:00Z">
        <w:r w:rsidRPr="007B26CB">
          <w:rPr>
            <w:rFonts w:ascii="Consolas" w:eastAsiaTheme="minorHAnsi" w:hAnsi="Consolas" w:cs="Lucida Sans Typewriter"/>
            <w:color w:val="268BD2"/>
            <w:sz w:val="16"/>
            <w:szCs w:val="16"/>
          </w:rPr>
          <w:t xml:space="preserve">                    &lt;ItemScoreParameter value="0.6672400236129761" measurementParameter="a"/&gt;</w:t>
        </w:r>
      </w:ins>
    </w:p>
    <w:p w14:paraId="71087B95" w14:textId="77777777" w:rsidR="007B26CB" w:rsidRPr="007B26CB" w:rsidRDefault="007B26CB" w:rsidP="007B26CB">
      <w:pPr>
        <w:rPr>
          <w:ins w:id="6577" w:author="Greg Stoike" w:date="2018-11-30T10:52:00Z"/>
          <w:rFonts w:ascii="Consolas" w:eastAsiaTheme="minorHAnsi" w:hAnsi="Consolas" w:cs="Lucida Sans Typewriter"/>
          <w:color w:val="268BD2"/>
          <w:sz w:val="16"/>
          <w:szCs w:val="16"/>
        </w:rPr>
      </w:pPr>
      <w:ins w:id="6578" w:author="Greg Stoike" w:date="2018-11-30T10:52:00Z">
        <w:r w:rsidRPr="007B26CB">
          <w:rPr>
            <w:rFonts w:ascii="Consolas" w:eastAsiaTheme="minorHAnsi" w:hAnsi="Consolas" w:cs="Lucida Sans Typewriter"/>
            <w:color w:val="268BD2"/>
            <w:sz w:val="16"/>
            <w:szCs w:val="16"/>
          </w:rPr>
          <w:t xml:space="preserve">                    &lt;ItemScoreParameter value="1.8105599880218506" measurementParameter="b0"/&gt;</w:t>
        </w:r>
      </w:ins>
    </w:p>
    <w:p w14:paraId="6D7A07C0" w14:textId="77777777" w:rsidR="007B26CB" w:rsidRPr="007B26CB" w:rsidRDefault="007B26CB" w:rsidP="007B26CB">
      <w:pPr>
        <w:rPr>
          <w:ins w:id="6579" w:author="Greg Stoike" w:date="2018-11-30T10:52:00Z"/>
          <w:rFonts w:ascii="Consolas" w:eastAsiaTheme="minorHAnsi" w:hAnsi="Consolas" w:cs="Lucida Sans Typewriter"/>
          <w:color w:val="268BD2"/>
          <w:sz w:val="16"/>
          <w:szCs w:val="16"/>
        </w:rPr>
      </w:pPr>
      <w:ins w:id="6580" w:author="Greg Stoike" w:date="2018-11-30T10:52:00Z">
        <w:r w:rsidRPr="007B26CB">
          <w:rPr>
            <w:rFonts w:ascii="Consolas" w:eastAsiaTheme="minorHAnsi" w:hAnsi="Consolas" w:cs="Lucida Sans Typewriter"/>
            <w:color w:val="268BD2"/>
            <w:sz w:val="16"/>
            <w:szCs w:val="16"/>
          </w:rPr>
          <w:t xml:space="preserve">                    &lt;ItemScoreParameter value="3.380500078201294" measurementParameter="b1"/&gt;</w:t>
        </w:r>
      </w:ins>
    </w:p>
    <w:p w14:paraId="7D883E11" w14:textId="77777777" w:rsidR="007B26CB" w:rsidRPr="007B26CB" w:rsidRDefault="007B26CB" w:rsidP="007B26CB">
      <w:pPr>
        <w:rPr>
          <w:ins w:id="6581" w:author="Greg Stoike" w:date="2018-11-30T10:52:00Z"/>
          <w:rFonts w:ascii="Consolas" w:eastAsiaTheme="minorHAnsi" w:hAnsi="Consolas" w:cs="Lucida Sans Typewriter"/>
          <w:color w:val="268BD2"/>
          <w:sz w:val="16"/>
          <w:szCs w:val="16"/>
        </w:rPr>
      </w:pPr>
      <w:ins w:id="6582" w:author="Greg Stoike" w:date="2018-11-30T10:52:00Z">
        <w:r w:rsidRPr="007B26CB">
          <w:rPr>
            <w:rFonts w:ascii="Consolas" w:eastAsiaTheme="minorHAnsi" w:hAnsi="Consolas" w:cs="Lucida Sans Typewriter"/>
            <w:color w:val="268BD2"/>
            <w:sz w:val="16"/>
            <w:szCs w:val="16"/>
          </w:rPr>
          <w:t xml:space="preserve">                  &lt;/ItemScoreDimension&gt;</w:t>
        </w:r>
      </w:ins>
    </w:p>
    <w:p w14:paraId="6EC212FA" w14:textId="77777777" w:rsidR="007B26CB" w:rsidRPr="007B26CB" w:rsidRDefault="007B26CB" w:rsidP="007B26CB">
      <w:pPr>
        <w:rPr>
          <w:ins w:id="6583" w:author="Greg Stoike" w:date="2018-11-30T10:52:00Z"/>
          <w:rFonts w:ascii="Consolas" w:eastAsiaTheme="minorHAnsi" w:hAnsi="Consolas" w:cs="Lucida Sans Typewriter"/>
          <w:color w:val="268BD2"/>
          <w:sz w:val="16"/>
          <w:szCs w:val="16"/>
        </w:rPr>
      </w:pPr>
      <w:ins w:id="6584" w:author="Greg Stoike" w:date="2018-11-30T10:52:00Z">
        <w:r w:rsidRPr="007B26CB">
          <w:rPr>
            <w:rFonts w:ascii="Consolas" w:eastAsiaTheme="minorHAnsi" w:hAnsi="Consolas" w:cs="Lucida Sans Typewriter"/>
            <w:color w:val="268BD2"/>
            <w:sz w:val="16"/>
            <w:szCs w:val="16"/>
          </w:rPr>
          <w:t xml:space="preserve">                &lt;/ItemScoreDimensions&gt;</w:t>
        </w:r>
      </w:ins>
    </w:p>
    <w:p w14:paraId="265EE3F4" w14:textId="77777777" w:rsidR="007B26CB" w:rsidRPr="007B26CB" w:rsidRDefault="007B26CB" w:rsidP="007B26CB">
      <w:pPr>
        <w:rPr>
          <w:ins w:id="6585" w:author="Greg Stoike" w:date="2018-11-30T10:52:00Z"/>
          <w:rFonts w:ascii="Consolas" w:eastAsiaTheme="minorHAnsi" w:hAnsi="Consolas" w:cs="Lucida Sans Typewriter"/>
          <w:color w:val="268BD2"/>
          <w:sz w:val="16"/>
          <w:szCs w:val="16"/>
        </w:rPr>
      </w:pPr>
      <w:ins w:id="6586" w:author="Greg Stoike" w:date="2018-11-30T10:52:00Z">
        <w:r w:rsidRPr="007B26CB">
          <w:rPr>
            <w:rFonts w:ascii="Consolas" w:eastAsiaTheme="minorHAnsi" w:hAnsi="Consolas" w:cs="Lucida Sans Typewriter"/>
            <w:color w:val="268BD2"/>
            <w:sz w:val="16"/>
            <w:szCs w:val="16"/>
          </w:rPr>
          <w:t xml:space="preserve">                &lt;BlueprintReferences&gt;</w:t>
        </w:r>
      </w:ins>
    </w:p>
    <w:p w14:paraId="215BC71B" w14:textId="77777777" w:rsidR="007B26CB" w:rsidRPr="007B26CB" w:rsidRDefault="007B26CB" w:rsidP="007B26CB">
      <w:pPr>
        <w:rPr>
          <w:ins w:id="6587" w:author="Greg Stoike" w:date="2018-11-30T10:52:00Z"/>
          <w:rFonts w:ascii="Consolas" w:eastAsiaTheme="minorHAnsi" w:hAnsi="Consolas" w:cs="Lucida Sans Typewriter"/>
          <w:color w:val="268BD2"/>
          <w:sz w:val="16"/>
          <w:szCs w:val="16"/>
        </w:rPr>
      </w:pPr>
      <w:ins w:id="6588"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58F22AE0" w14:textId="77777777" w:rsidR="007B26CB" w:rsidRPr="007B26CB" w:rsidRDefault="007B26CB" w:rsidP="007B26CB">
      <w:pPr>
        <w:rPr>
          <w:ins w:id="6589" w:author="Greg Stoike" w:date="2018-11-30T10:52:00Z"/>
          <w:rFonts w:ascii="Consolas" w:eastAsiaTheme="minorHAnsi" w:hAnsi="Consolas" w:cs="Lucida Sans Typewriter"/>
          <w:color w:val="268BD2"/>
          <w:sz w:val="16"/>
          <w:szCs w:val="16"/>
        </w:rPr>
      </w:pPr>
      <w:ins w:id="6590"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5D63CBEF" w14:textId="77777777" w:rsidR="007B26CB" w:rsidRPr="007B26CB" w:rsidRDefault="007B26CB" w:rsidP="007B26CB">
      <w:pPr>
        <w:rPr>
          <w:ins w:id="6591" w:author="Greg Stoike" w:date="2018-11-30T10:52:00Z"/>
          <w:rFonts w:ascii="Consolas" w:eastAsiaTheme="minorHAnsi" w:hAnsi="Consolas" w:cs="Lucida Sans Typewriter"/>
          <w:color w:val="268BD2"/>
          <w:sz w:val="16"/>
          <w:szCs w:val="16"/>
        </w:rPr>
      </w:pPr>
      <w:ins w:id="6592" w:author="Greg Stoike" w:date="2018-11-30T10:52:00Z">
        <w:r w:rsidRPr="007B26CB">
          <w:rPr>
            <w:rFonts w:ascii="Consolas" w:eastAsiaTheme="minorHAnsi" w:hAnsi="Consolas" w:cs="Lucida Sans Typewriter"/>
            <w:color w:val="268BD2"/>
            <w:sz w:val="16"/>
            <w:szCs w:val="16"/>
          </w:rPr>
          <w:t xml:space="preserve">                  &lt;BlueprintReference idRef="1-LT|4-11"/&gt;</w:t>
        </w:r>
      </w:ins>
    </w:p>
    <w:p w14:paraId="589373A1" w14:textId="77777777" w:rsidR="007B26CB" w:rsidRPr="007B26CB" w:rsidRDefault="007B26CB" w:rsidP="007B26CB">
      <w:pPr>
        <w:rPr>
          <w:ins w:id="6593" w:author="Greg Stoike" w:date="2018-11-30T10:52:00Z"/>
          <w:rFonts w:ascii="Consolas" w:eastAsiaTheme="minorHAnsi" w:hAnsi="Consolas" w:cs="Lucida Sans Typewriter"/>
          <w:color w:val="268BD2"/>
          <w:sz w:val="16"/>
          <w:szCs w:val="16"/>
        </w:rPr>
      </w:pPr>
      <w:ins w:id="6594" w:author="Greg Stoike" w:date="2018-11-30T10:52:00Z">
        <w:r w:rsidRPr="007B26CB">
          <w:rPr>
            <w:rFonts w:ascii="Consolas" w:eastAsiaTheme="minorHAnsi" w:hAnsi="Consolas" w:cs="Lucida Sans Typewriter"/>
            <w:color w:val="268BD2"/>
            <w:sz w:val="16"/>
            <w:szCs w:val="16"/>
          </w:rPr>
          <w:t xml:space="preserve">                &lt;/BlueprintReferences&gt;</w:t>
        </w:r>
      </w:ins>
    </w:p>
    <w:p w14:paraId="2BC7BF3B" w14:textId="77777777" w:rsidR="007B26CB" w:rsidRPr="007B26CB" w:rsidRDefault="007B26CB" w:rsidP="007B26CB">
      <w:pPr>
        <w:rPr>
          <w:ins w:id="6595" w:author="Greg Stoike" w:date="2018-11-30T10:52:00Z"/>
          <w:rFonts w:ascii="Consolas" w:eastAsiaTheme="minorHAnsi" w:hAnsi="Consolas" w:cs="Lucida Sans Typewriter"/>
          <w:color w:val="268BD2"/>
          <w:sz w:val="16"/>
          <w:szCs w:val="16"/>
        </w:rPr>
      </w:pPr>
      <w:ins w:id="6596" w:author="Greg Stoike" w:date="2018-11-30T10:52:00Z">
        <w:r w:rsidRPr="007B26CB">
          <w:rPr>
            <w:rFonts w:ascii="Consolas" w:eastAsiaTheme="minorHAnsi" w:hAnsi="Consolas" w:cs="Lucida Sans Typewriter"/>
            <w:color w:val="268BD2"/>
            <w:sz w:val="16"/>
            <w:szCs w:val="16"/>
          </w:rPr>
          <w:t xml:space="preserve">              &lt;/Item&gt;</w:t>
        </w:r>
      </w:ins>
    </w:p>
    <w:p w14:paraId="290008CF" w14:textId="77777777" w:rsidR="007B26CB" w:rsidRPr="007B26CB" w:rsidRDefault="007B26CB" w:rsidP="007B26CB">
      <w:pPr>
        <w:rPr>
          <w:ins w:id="6597" w:author="Greg Stoike" w:date="2018-11-30T10:52:00Z"/>
          <w:rFonts w:ascii="Consolas" w:eastAsiaTheme="minorHAnsi" w:hAnsi="Consolas" w:cs="Lucida Sans Typewriter"/>
          <w:color w:val="268BD2"/>
          <w:sz w:val="16"/>
          <w:szCs w:val="16"/>
        </w:rPr>
      </w:pPr>
      <w:ins w:id="6598" w:author="Greg Stoike" w:date="2018-11-30T10:52:00Z">
        <w:r w:rsidRPr="007B26CB">
          <w:rPr>
            <w:rFonts w:ascii="Consolas" w:eastAsiaTheme="minorHAnsi" w:hAnsi="Consolas" w:cs="Lucida Sans Typewriter"/>
            <w:color w:val="268BD2"/>
            <w:sz w:val="16"/>
            <w:szCs w:val="16"/>
          </w:rPr>
          <w:t xml:space="preserve">              &lt;Item active="true" doNotScore="false" handScored="false" fieldTest="false" responseRequired="false" administrationRequired="false" id="44178" type="MC"&gt;</w:t>
        </w:r>
      </w:ins>
    </w:p>
    <w:p w14:paraId="015EC6E4" w14:textId="77777777" w:rsidR="007B26CB" w:rsidRPr="007B26CB" w:rsidRDefault="007B26CB" w:rsidP="007B26CB">
      <w:pPr>
        <w:rPr>
          <w:ins w:id="6599" w:author="Greg Stoike" w:date="2018-11-30T10:52:00Z"/>
          <w:rFonts w:ascii="Consolas" w:eastAsiaTheme="minorHAnsi" w:hAnsi="Consolas" w:cs="Lucida Sans Typewriter"/>
          <w:color w:val="268BD2"/>
          <w:sz w:val="16"/>
          <w:szCs w:val="16"/>
        </w:rPr>
      </w:pPr>
      <w:ins w:id="6600" w:author="Greg Stoike" w:date="2018-11-30T10:52:00Z">
        <w:r w:rsidRPr="007B26CB">
          <w:rPr>
            <w:rFonts w:ascii="Consolas" w:eastAsiaTheme="minorHAnsi" w:hAnsi="Consolas" w:cs="Lucida Sans Typewriter"/>
            <w:color w:val="268BD2"/>
            <w:sz w:val="16"/>
            <w:szCs w:val="16"/>
          </w:rPr>
          <w:t xml:space="preserve">                &lt;PoolProperties&gt;</w:t>
        </w:r>
      </w:ins>
    </w:p>
    <w:p w14:paraId="2C00DC91" w14:textId="77777777" w:rsidR="007B26CB" w:rsidRPr="007B26CB" w:rsidRDefault="007B26CB" w:rsidP="007B26CB">
      <w:pPr>
        <w:rPr>
          <w:ins w:id="6601" w:author="Greg Stoike" w:date="2018-11-30T10:52:00Z"/>
          <w:rFonts w:ascii="Consolas" w:eastAsiaTheme="minorHAnsi" w:hAnsi="Consolas" w:cs="Lucida Sans Typewriter"/>
          <w:color w:val="268BD2"/>
          <w:sz w:val="16"/>
          <w:szCs w:val="16"/>
        </w:rPr>
      </w:pPr>
      <w:ins w:id="6602"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381A61F2" w14:textId="77777777" w:rsidR="007B26CB" w:rsidRPr="007B26CB" w:rsidRDefault="007B26CB" w:rsidP="007B26CB">
      <w:pPr>
        <w:rPr>
          <w:ins w:id="6603" w:author="Greg Stoike" w:date="2018-11-30T10:52:00Z"/>
          <w:rFonts w:ascii="Consolas" w:eastAsiaTheme="minorHAnsi" w:hAnsi="Consolas" w:cs="Lucida Sans Typewriter"/>
          <w:color w:val="268BD2"/>
          <w:sz w:val="16"/>
          <w:szCs w:val="16"/>
        </w:rPr>
      </w:pPr>
      <w:ins w:id="6604" w:author="Greg Stoike" w:date="2018-11-30T10:52:00Z">
        <w:r w:rsidRPr="007B26CB">
          <w:rPr>
            <w:rFonts w:ascii="Consolas" w:eastAsiaTheme="minorHAnsi" w:hAnsi="Consolas" w:cs="Lucida Sans Typewriter"/>
            <w:color w:val="268BD2"/>
            <w:sz w:val="16"/>
            <w:szCs w:val="16"/>
          </w:rPr>
          <w:lastRenderedPageBreak/>
          <w:t xml:space="preserve">                  &lt;PoolProperty name="Appropriate for Hearing Impaired" value="Yes"/&gt;</w:t>
        </w:r>
      </w:ins>
    </w:p>
    <w:p w14:paraId="672C59E4" w14:textId="77777777" w:rsidR="007B26CB" w:rsidRPr="007B26CB" w:rsidRDefault="007B26CB" w:rsidP="007B26CB">
      <w:pPr>
        <w:rPr>
          <w:ins w:id="6605" w:author="Greg Stoike" w:date="2018-11-30T10:52:00Z"/>
          <w:rFonts w:ascii="Consolas" w:eastAsiaTheme="minorHAnsi" w:hAnsi="Consolas" w:cs="Lucida Sans Typewriter"/>
          <w:color w:val="268BD2"/>
          <w:sz w:val="16"/>
          <w:szCs w:val="16"/>
        </w:rPr>
      </w:pPr>
      <w:ins w:id="6606"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2B81613D" w14:textId="77777777" w:rsidR="007B26CB" w:rsidRPr="007B26CB" w:rsidRDefault="007B26CB" w:rsidP="007B26CB">
      <w:pPr>
        <w:rPr>
          <w:ins w:id="6607" w:author="Greg Stoike" w:date="2018-11-30T10:52:00Z"/>
          <w:rFonts w:ascii="Consolas" w:eastAsiaTheme="minorHAnsi" w:hAnsi="Consolas" w:cs="Lucida Sans Typewriter"/>
          <w:color w:val="268BD2"/>
          <w:sz w:val="16"/>
          <w:szCs w:val="16"/>
        </w:rPr>
      </w:pPr>
      <w:ins w:id="660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1D7C19BC" w14:textId="77777777" w:rsidR="007B26CB" w:rsidRPr="007B26CB" w:rsidRDefault="007B26CB" w:rsidP="007B26CB">
      <w:pPr>
        <w:rPr>
          <w:ins w:id="6609" w:author="Greg Stoike" w:date="2018-11-30T10:52:00Z"/>
          <w:rFonts w:ascii="Consolas" w:eastAsiaTheme="minorHAnsi" w:hAnsi="Consolas" w:cs="Lucida Sans Typewriter"/>
          <w:color w:val="268BD2"/>
          <w:sz w:val="16"/>
          <w:szCs w:val="16"/>
        </w:rPr>
      </w:pPr>
      <w:ins w:id="6610"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3CF3FA18" w14:textId="77777777" w:rsidR="007B26CB" w:rsidRPr="007B26CB" w:rsidRDefault="007B26CB" w:rsidP="007B26CB">
      <w:pPr>
        <w:rPr>
          <w:ins w:id="6611" w:author="Greg Stoike" w:date="2018-11-30T10:52:00Z"/>
          <w:rFonts w:ascii="Consolas" w:eastAsiaTheme="minorHAnsi" w:hAnsi="Consolas" w:cs="Lucida Sans Typewriter"/>
          <w:color w:val="268BD2"/>
          <w:sz w:val="16"/>
          <w:szCs w:val="16"/>
        </w:rPr>
      </w:pPr>
      <w:ins w:id="6612" w:author="Greg Stoike" w:date="2018-11-30T10:52:00Z">
        <w:r w:rsidRPr="007B26CB">
          <w:rPr>
            <w:rFonts w:ascii="Consolas" w:eastAsiaTheme="minorHAnsi" w:hAnsi="Consolas" w:cs="Lucida Sans Typewriter"/>
            <w:color w:val="268BD2"/>
            <w:sz w:val="16"/>
            <w:szCs w:val="16"/>
          </w:rPr>
          <w:t xml:space="preserve">                  &lt;PoolProperty name="Difficulty Category" value="Overall=Easy"/&gt;</w:t>
        </w:r>
      </w:ins>
    </w:p>
    <w:p w14:paraId="76CE386B" w14:textId="77777777" w:rsidR="007B26CB" w:rsidRPr="007B26CB" w:rsidRDefault="007B26CB" w:rsidP="007B26CB">
      <w:pPr>
        <w:rPr>
          <w:ins w:id="6613" w:author="Greg Stoike" w:date="2018-11-30T10:52:00Z"/>
          <w:rFonts w:ascii="Consolas" w:eastAsiaTheme="minorHAnsi" w:hAnsi="Consolas" w:cs="Lucida Sans Typewriter"/>
          <w:color w:val="268BD2"/>
          <w:sz w:val="16"/>
          <w:szCs w:val="16"/>
        </w:rPr>
      </w:pPr>
      <w:ins w:id="661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0574892" w14:textId="77777777" w:rsidR="007B26CB" w:rsidRPr="007B26CB" w:rsidRDefault="007B26CB" w:rsidP="007B26CB">
      <w:pPr>
        <w:rPr>
          <w:ins w:id="6615" w:author="Greg Stoike" w:date="2018-11-30T10:52:00Z"/>
          <w:rFonts w:ascii="Consolas" w:eastAsiaTheme="minorHAnsi" w:hAnsi="Consolas" w:cs="Lucida Sans Typewriter"/>
          <w:color w:val="268BD2"/>
          <w:sz w:val="16"/>
          <w:szCs w:val="16"/>
        </w:rPr>
      </w:pPr>
      <w:ins w:id="6616" w:author="Greg Stoike" w:date="2018-11-30T10:52:00Z">
        <w:r w:rsidRPr="007B26CB">
          <w:rPr>
            <w:rFonts w:ascii="Consolas" w:eastAsiaTheme="minorHAnsi" w:hAnsi="Consolas" w:cs="Lucida Sans Typewriter"/>
            <w:color w:val="268BD2"/>
            <w:sz w:val="16"/>
            <w:szCs w:val="16"/>
          </w:rPr>
          <w:t xml:space="preserve">                  &lt;PoolProperty name="Rubric Source" value="Answer Key"/&gt;</w:t>
        </w:r>
      </w:ins>
    </w:p>
    <w:p w14:paraId="0F87F1DE" w14:textId="77777777" w:rsidR="007B26CB" w:rsidRPr="007B26CB" w:rsidRDefault="007B26CB" w:rsidP="007B26CB">
      <w:pPr>
        <w:rPr>
          <w:ins w:id="6617" w:author="Greg Stoike" w:date="2018-11-30T10:52:00Z"/>
          <w:rFonts w:ascii="Consolas" w:eastAsiaTheme="minorHAnsi" w:hAnsi="Consolas" w:cs="Lucida Sans Typewriter"/>
          <w:color w:val="268BD2"/>
          <w:sz w:val="16"/>
          <w:szCs w:val="16"/>
        </w:rPr>
      </w:pPr>
      <w:ins w:id="6618" w:author="Greg Stoike" w:date="2018-11-30T10:52:00Z">
        <w:r w:rsidRPr="007B26CB">
          <w:rPr>
            <w:rFonts w:ascii="Consolas" w:eastAsiaTheme="minorHAnsi" w:hAnsi="Consolas" w:cs="Lucida Sans Typewriter"/>
            <w:color w:val="268BD2"/>
            <w:sz w:val="16"/>
            <w:szCs w:val="16"/>
          </w:rPr>
          <w:t xml:space="preserve">                  &lt;PoolProperty name="Scoring Engine" value="Automatic with Key"/&gt;</w:t>
        </w:r>
      </w:ins>
    </w:p>
    <w:p w14:paraId="6D56898B" w14:textId="77777777" w:rsidR="007B26CB" w:rsidRPr="007B26CB" w:rsidRDefault="007B26CB" w:rsidP="007B26CB">
      <w:pPr>
        <w:rPr>
          <w:ins w:id="6619" w:author="Greg Stoike" w:date="2018-11-30T10:52:00Z"/>
          <w:rFonts w:ascii="Consolas" w:eastAsiaTheme="minorHAnsi" w:hAnsi="Consolas" w:cs="Lucida Sans Typewriter"/>
          <w:color w:val="268BD2"/>
          <w:sz w:val="16"/>
          <w:szCs w:val="16"/>
        </w:rPr>
      </w:pPr>
      <w:ins w:id="6620"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2BE786AB" w14:textId="77777777" w:rsidR="007B26CB" w:rsidRPr="007B26CB" w:rsidRDefault="007B26CB" w:rsidP="007B26CB">
      <w:pPr>
        <w:rPr>
          <w:ins w:id="6621" w:author="Greg Stoike" w:date="2018-11-30T10:52:00Z"/>
          <w:rFonts w:ascii="Consolas" w:eastAsiaTheme="minorHAnsi" w:hAnsi="Consolas" w:cs="Lucida Sans Typewriter"/>
          <w:color w:val="268BD2"/>
          <w:sz w:val="16"/>
          <w:szCs w:val="16"/>
        </w:rPr>
      </w:pPr>
      <w:ins w:id="662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6C261A9F" w14:textId="77777777" w:rsidR="007B26CB" w:rsidRPr="007B26CB" w:rsidRDefault="007B26CB" w:rsidP="007B26CB">
      <w:pPr>
        <w:rPr>
          <w:ins w:id="6623" w:author="Greg Stoike" w:date="2018-11-30T10:52:00Z"/>
          <w:rFonts w:ascii="Consolas" w:eastAsiaTheme="minorHAnsi" w:hAnsi="Consolas" w:cs="Lucida Sans Typewriter"/>
          <w:color w:val="268BD2"/>
          <w:sz w:val="16"/>
          <w:szCs w:val="16"/>
        </w:rPr>
      </w:pPr>
      <w:ins w:id="6624" w:author="Greg Stoike" w:date="2018-11-30T10:52:00Z">
        <w:r w:rsidRPr="007B26CB">
          <w:rPr>
            <w:rFonts w:ascii="Consolas" w:eastAsiaTheme="minorHAnsi" w:hAnsi="Consolas" w:cs="Lucida Sans Typewriter"/>
            <w:color w:val="268BD2"/>
            <w:sz w:val="16"/>
            <w:szCs w:val="16"/>
          </w:rPr>
          <w:t xml:space="preserve">                  &lt;PoolProperty name="Answer Key" value="B"/&gt;</w:t>
        </w:r>
      </w:ins>
    </w:p>
    <w:p w14:paraId="0CD83110" w14:textId="77777777" w:rsidR="007B26CB" w:rsidRPr="007B26CB" w:rsidRDefault="007B26CB" w:rsidP="007B26CB">
      <w:pPr>
        <w:rPr>
          <w:ins w:id="6625" w:author="Greg Stoike" w:date="2018-11-30T10:52:00Z"/>
          <w:rFonts w:ascii="Consolas" w:eastAsiaTheme="minorHAnsi" w:hAnsi="Consolas" w:cs="Lucida Sans Typewriter"/>
          <w:color w:val="268BD2"/>
          <w:sz w:val="16"/>
          <w:szCs w:val="16"/>
        </w:rPr>
      </w:pPr>
      <w:ins w:id="6626" w:author="Greg Stoike" w:date="2018-11-30T10:52:00Z">
        <w:r w:rsidRPr="007B26CB">
          <w:rPr>
            <w:rFonts w:ascii="Consolas" w:eastAsiaTheme="minorHAnsi" w:hAnsi="Consolas" w:cs="Lucida Sans Typewriter"/>
            <w:color w:val="268BD2"/>
            <w:sz w:val="16"/>
            <w:szCs w:val="16"/>
          </w:rPr>
          <w:t xml:space="preserve">                &lt;/PoolProperties&gt;</w:t>
        </w:r>
      </w:ins>
    </w:p>
    <w:p w14:paraId="5CDEEA7C" w14:textId="77777777" w:rsidR="007B26CB" w:rsidRPr="007B26CB" w:rsidRDefault="007B26CB" w:rsidP="007B26CB">
      <w:pPr>
        <w:rPr>
          <w:ins w:id="6627" w:author="Greg Stoike" w:date="2018-11-30T10:52:00Z"/>
          <w:rFonts w:ascii="Consolas" w:eastAsiaTheme="minorHAnsi" w:hAnsi="Consolas" w:cs="Lucida Sans Typewriter"/>
          <w:color w:val="268BD2"/>
          <w:sz w:val="16"/>
          <w:szCs w:val="16"/>
        </w:rPr>
      </w:pPr>
      <w:ins w:id="6628" w:author="Greg Stoike" w:date="2018-11-30T10:52:00Z">
        <w:r w:rsidRPr="007B26CB">
          <w:rPr>
            <w:rFonts w:ascii="Consolas" w:eastAsiaTheme="minorHAnsi" w:hAnsi="Consolas" w:cs="Lucida Sans Typewriter"/>
            <w:color w:val="268BD2"/>
            <w:sz w:val="16"/>
            <w:szCs w:val="16"/>
          </w:rPr>
          <w:t xml:space="preserve">                &lt;Presentations&gt;</w:t>
        </w:r>
      </w:ins>
    </w:p>
    <w:p w14:paraId="6ED66F4F" w14:textId="77777777" w:rsidR="007B26CB" w:rsidRPr="007B26CB" w:rsidRDefault="007B26CB" w:rsidP="007B26CB">
      <w:pPr>
        <w:rPr>
          <w:ins w:id="6629" w:author="Greg Stoike" w:date="2018-11-30T10:52:00Z"/>
          <w:rFonts w:ascii="Consolas" w:eastAsiaTheme="minorHAnsi" w:hAnsi="Consolas" w:cs="Lucida Sans Typewriter"/>
          <w:color w:val="268BD2"/>
          <w:sz w:val="16"/>
          <w:szCs w:val="16"/>
        </w:rPr>
      </w:pPr>
      <w:ins w:id="663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337928DB" w14:textId="77777777" w:rsidR="007B26CB" w:rsidRPr="007B26CB" w:rsidRDefault="007B26CB" w:rsidP="007B26CB">
      <w:pPr>
        <w:rPr>
          <w:ins w:id="6631" w:author="Greg Stoike" w:date="2018-11-30T10:52:00Z"/>
          <w:rFonts w:ascii="Consolas" w:eastAsiaTheme="minorHAnsi" w:hAnsi="Consolas" w:cs="Lucida Sans Typewriter"/>
          <w:color w:val="268BD2"/>
          <w:sz w:val="16"/>
          <w:szCs w:val="16"/>
        </w:rPr>
      </w:pPr>
      <w:ins w:id="663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4A21167A" w14:textId="77777777" w:rsidR="007B26CB" w:rsidRPr="007B26CB" w:rsidRDefault="007B26CB" w:rsidP="007B26CB">
      <w:pPr>
        <w:rPr>
          <w:ins w:id="6633" w:author="Greg Stoike" w:date="2018-11-30T10:52:00Z"/>
          <w:rFonts w:ascii="Consolas" w:eastAsiaTheme="minorHAnsi" w:hAnsi="Consolas" w:cs="Lucida Sans Typewriter"/>
          <w:color w:val="268BD2"/>
          <w:sz w:val="16"/>
          <w:szCs w:val="16"/>
        </w:rPr>
      </w:pPr>
      <w:ins w:id="6634" w:author="Greg Stoike" w:date="2018-11-30T10:52:00Z">
        <w:r w:rsidRPr="007B26CB">
          <w:rPr>
            <w:rFonts w:ascii="Consolas" w:eastAsiaTheme="minorHAnsi" w:hAnsi="Consolas" w:cs="Lucida Sans Typewriter"/>
            <w:color w:val="268BD2"/>
            <w:sz w:val="16"/>
            <w:szCs w:val="16"/>
          </w:rPr>
          <w:t xml:space="preserve">                &lt;/Presentations&gt;</w:t>
        </w:r>
      </w:ins>
    </w:p>
    <w:p w14:paraId="726813A5" w14:textId="77777777" w:rsidR="007B26CB" w:rsidRPr="007B26CB" w:rsidRDefault="007B26CB" w:rsidP="007B26CB">
      <w:pPr>
        <w:rPr>
          <w:ins w:id="6635" w:author="Greg Stoike" w:date="2018-11-30T10:52:00Z"/>
          <w:rFonts w:ascii="Consolas" w:eastAsiaTheme="minorHAnsi" w:hAnsi="Consolas" w:cs="Lucida Sans Typewriter"/>
          <w:color w:val="268BD2"/>
          <w:sz w:val="16"/>
          <w:szCs w:val="16"/>
        </w:rPr>
      </w:pPr>
      <w:ins w:id="6636" w:author="Greg Stoike" w:date="2018-11-30T10:52:00Z">
        <w:r w:rsidRPr="007B26CB">
          <w:rPr>
            <w:rFonts w:ascii="Consolas" w:eastAsiaTheme="minorHAnsi" w:hAnsi="Consolas" w:cs="Lucida Sans Typewriter"/>
            <w:color w:val="268BD2"/>
            <w:sz w:val="16"/>
            <w:szCs w:val="16"/>
          </w:rPr>
          <w:t xml:space="preserve">                &lt;ItemScoreDimensions&gt;</w:t>
        </w:r>
      </w:ins>
    </w:p>
    <w:p w14:paraId="1DC68C2B" w14:textId="77777777" w:rsidR="007B26CB" w:rsidRPr="007B26CB" w:rsidRDefault="007B26CB" w:rsidP="007B26CB">
      <w:pPr>
        <w:rPr>
          <w:ins w:id="6637" w:author="Greg Stoike" w:date="2018-11-30T10:52:00Z"/>
          <w:rFonts w:ascii="Consolas" w:eastAsiaTheme="minorHAnsi" w:hAnsi="Consolas" w:cs="Lucida Sans Typewriter"/>
          <w:color w:val="268BD2"/>
          <w:sz w:val="16"/>
          <w:szCs w:val="16"/>
        </w:rPr>
      </w:pPr>
      <w:ins w:id="6638" w:author="Greg Stoike" w:date="2018-11-30T10:52:00Z">
        <w:r w:rsidRPr="007B26CB">
          <w:rPr>
            <w:rFonts w:ascii="Consolas" w:eastAsiaTheme="minorHAnsi" w:hAnsi="Consolas" w:cs="Lucida Sans Typewriter"/>
            <w:color w:val="268BD2"/>
            <w:sz w:val="16"/>
            <w:szCs w:val="16"/>
          </w:rPr>
          <w:t xml:space="preserve">                  &lt;ItemScoreDimension weight="1.0" scorePoints="1" measurementModel="IRT3PLn"&gt;</w:t>
        </w:r>
      </w:ins>
    </w:p>
    <w:p w14:paraId="64FBFE66" w14:textId="77777777" w:rsidR="007B26CB" w:rsidRPr="007B26CB" w:rsidRDefault="007B26CB" w:rsidP="007B26CB">
      <w:pPr>
        <w:rPr>
          <w:ins w:id="6639" w:author="Greg Stoike" w:date="2018-11-30T10:52:00Z"/>
          <w:rFonts w:ascii="Consolas" w:eastAsiaTheme="minorHAnsi" w:hAnsi="Consolas" w:cs="Lucida Sans Typewriter"/>
          <w:color w:val="268BD2"/>
          <w:sz w:val="16"/>
          <w:szCs w:val="16"/>
        </w:rPr>
      </w:pPr>
      <w:ins w:id="6640" w:author="Greg Stoike" w:date="2018-11-30T10:52:00Z">
        <w:r w:rsidRPr="007B26CB">
          <w:rPr>
            <w:rFonts w:ascii="Consolas" w:eastAsiaTheme="minorHAnsi" w:hAnsi="Consolas" w:cs="Lucida Sans Typewriter"/>
            <w:color w:val="268BD2"/>
            <w:sz w:val="16"/>
            <w:szCs w:val="16"/>
          </w:rPr>
          <w:t xml:space="preserve">                    &lt;ItemScoreParameter value="0.4378800094127655" measurementParameter="a"/&gt;</w:t>
        </w:r>
      </w:ins>
    </w:p>
    <w:p w14:paraId="325B7269" w14:textId="77777777" w:rsidR="007B26CB" w:rsidRPr="007B26CB" w:rsidRDefault="007B26CB" w:rsidP="007B26CB">
      <w:pPr>
        <w:rPr>
          <w:ins w:id="6641" w:author="Greg Stoike" w:date="2018-11-30T10:52:00Z"/>
          <w:rFonts w:ascii="Consolas" w:eastAsiaTheme="minorHAnsi" w:hAnsi="Consolas" w:cs="Lucida Sans Typewriter"/>
          <w:color w:val="268BD2"/>
          <w:sz w:val="16"/>
          <w:szCs w:val="16"/>
        </w:rPr>
      </w:pPr>
      <w:ins w:id="6642" w:author="Greg Stoike" w:date="2018-11-30T10:52:00Z">
        <w:r w:rsidRPr="007B26CB">
          <w:rPr>
            <w:rFonts w:ascii="Consolas" w:eastAsiaTheme="minorHAnsi" w:hAnsi="Consolas" w:cs="Lucida Sans Typewriter"/>
            <w:color w:val="268BD2"/>
            <w:sz w:val="16"/>
            <w:szCs w:val="16"/>
          </w:rPr>
          <w:t xml:space="preserve">                    &lt;ItemScoreParameter value="-0.5865100026130676" measurementParameter="b"/&gt;</w:t>
        </w:r>
      </w:ins>
    </w:p>
    <w:p w14:paraId="7940FA70" w14:textId="77777777" w:rsidR="007B26CB" w:rsidRPr="007B26CB" w:rsidRDefault="007B26CB" w:rsidP="007B26CB">
      <w:pPr>
        <w:rPr>
          <w:ins w:id="6643" w:author="Greg Stoike" w:date="2018-11-30T10:52:00Z"/>
          <w:rFonts w:ascii="Consolas" w:eastAsiaTheme="minorHAnsi" w:hAnsi="Consolas" w:cs="Lucida Sans Typewriter"/>
          <w:color w:val="268BD2"/>
          <w:sz w:val="16"/>
          <w:szCs w:val="16"/>
        </w:rPr>
      </w:pPr>
      <w:ins w:id="6644" w:author="Greg Stoike" w:date="2018-11-30T10:52:00Z">
        <w:r w:rsidRPr="007B26CB">
          <w:rPr>
            <w:rFonts w:ascii="Consolas" w:eastAsiaTheme="minorHAnsi" w:hAnsi="Consolas" w:cs="Lucida Sans Typewriter"/>
            <w:color w:val="268BD2"/>
            <w:sz w:val="16"/>
            <w:szCs w:val="16"/>
          </w:rPr>
          <w:t xml:space="preserve">                    &lt;ItemScoreParameter value="0.0" measurementParameter="c"/&gt;</w:t>
        </w:r>
      </w:ins>
    </w:p>
    <w:p w14:paraId="4CD481CA" w14:textId="77777777" w:rsidR="007B26CB" w:rsidRPr="007B26CB" w:rsidRDefault="007B26CB" w:rsidP="007B26CB">
      <w:pPr>
        <w:rPr>
          <w:ins w:id="6645" w:author="Greg Stoike" w:date="2018-11-30T10:52:00Z"/>
          <w:rFonts w:ascii="Consolas" w:eastAsiaTheme="minorHAnsi" w:hAnsi="Consolas" w:cs="Lucida Sans Typewriter"/>
          <w:color w:val="268BD2"/>
          <w:sz w:val="16"/>
          <w:szCs w:val="16"/>
        </w:rPr>
      </w:pPr>
      <w:ins w:id="6646" w:author="Greg Stoike" w:date="2018-11-30T10:52:00Z">
        <w:r w:rsidRPr="007B26CB">
          <w:rPr>
            <w:rFonts w:ascii="Consolas" w:eastAsiaTheme="minorHAnsi" w:hAnsi="Consolas" w:cs="Lucida Sans Typewriter"/>
            <w:color w:val="268BD2"/>
            <w:sz w:val="16"/>
            <w:szCs w:val="16"/>
          </w:rPr>
          <w:t xml:space="preserve">                  &lt;/ItemScoreDimension&gt;</w:t>
        </w:r>
      </w:ins>
    </w:p>
    <w:p w14:paraId="0F83F9D4" w14:textId="77777777" w:rsidR="007B26CB" w:rsidRPr="007B26CB" w:rsidRDefault="007B26CB" w:rsidP="007B26CB">
      <w:pPr>
        <w:rPr>
          <w:ins w:id="6647" w:author="Greg Stoike" w:date="2018-11-30T10:52:00Z"/>
          <w:rFonts w:ascii="Consolas" w:eastAsiaTheme="minorHAnsi" w:hAnsi="Consolas" w:cs="Lucida Sans Typewriter"/>
          <w:color w:val="268BD2"/>
          <w:sz w:val="16"/>
          <w:szCs w:val="16"/>
        </w:rPr>
      </w:pPr>
      <w:ins w:id="6648" w:author="Greg Stoike" w:date="2018-11-30T10:52:00Z">
        <w:r w:rsidRPr="007B26CB">
          <w:rPr>
            <w:rFonts w:ascii="Consolas" w:eastAsiaTheme="minorHAnsi" w:hAnsi="Consolas" w:cs="Lucida Sans Typewriter"/>
            <w:color w:val="268BD2"/>
            <w:sz w:val="16"/>
            <w:szCs w:val="16"/>
          </w:rPr>
          <w:t xml:space="preserve">                &lt;/ItemScoreDimensions&gt;</w:t>
        </w:r>
      </w:ins>
    </w:p>
    <w:p w14:paraId="5513EC84" w14:textId="77777777" w:rsidR="007B26CB" w:rsidRPr="007B26CB" w:rsidRDefault="007B26CB" w:rsidP="007B26CB">
      <w:pPr>
        <w:rPr>
          <w:ins w:id="6649" w:author="Greg Stoike" w:date="2018-11-30T10:52:00Z"/>
          <w:rFonts w:ascii="Consolas" w:eastAsiaTheme="minorHAnsi" w:hAnsi="Consolas" w:cs="Lucida Sans Typewriter"/>
          <w:color w:val="268BD2"/>
          <w:sz w:val="16"/>
          <w:szCs w:val="16"/>
        </w:rPr>
      </w:pPr>
      <w:ins w:id="6650" w:author="Greg Stoike" w:date="2018-11-30T10:52:00Z">
        <w:r w:rsidRPr="007B26CB">
          <w:rPr>
            <w:rFonts w:ascii="Consolas" w:eastAsiaTheme="minorHAnsi" w:hAnsi="Consolas" w:cs="Lucida Sans Typewriter"/>
            <w:color w:val="268BD2"/>
            <w:sz w:val="16"/>
            <w:szCs w:val="16"/>
          </w:rPr>
          <w:t xml:space="preserve">                &lt;BlueprintReferences&gt;</w:t>
        </w:r>
      </w:ins>
    </w:p>
    <w:p w14:paraId="78656E20" w14:textId="77777777" w:rsidR="007B26CB" w:rsidRPr="007B26CB" w:rsidRDefault="007B26CB" w:rsidP="007B26CB">
      <w:pPr>
        <w:rPr>
          <w:ins w:id="6651" w:author="Greg Stoike" w:date="2018-11-30T10:52:00Z"/>
          <w:rFonts w:ascii="Consolas" w:eastAsiaTheme="minorHAnsi" w:hAnsi="Consolas" w:cs="Lucida Sans Typewriter"/>
          <w:color w:val="268BD2"/>
          <w:sz w:val="16"/>
          <w:szCs w:val="16"/>
        </w:rPr>
      </w:pPr>
      <w:ins w:id="6652" w:author="Greg Stoike" w:date="2018-11-30T10:52:00Z">
        <w:r w:rsidRPr="007B26CB">
          <w:rPr>
            <w:rFonts w:ascii="Consolas" w:eastAsiaTheme="minorHAnsi" w:hAnsi="Consolas" w:cs="Lucida Sans Typewriter"/>
            <w:color w:val="268BD2"/>
            <w:sz w:val="16"/>
            <w:szCs w:val="16"/>
          </w:rPr>
          <w:t xml:space="preserve">                  &lt;BlueprintReference idRef="SBAC-ICA-FIXED-G11E-ELA-11"/&gt;</w:t>
        </w:r>
      </w:ins>
    </w:p>
    <w:p w14:paraId="663EAA39" w14:textId="77777777" w:rsidR="007B26CB" w:rsidRPr="007B26CB" w:rsidRDefault="007B26CB" w:rsidP="007B26CB">
      <w:pPr>
        <w:rPr>
          <w:ins w:id="6653" w:author="Greg Stoike" w:date="2018-11-30T10:52:00Z"/>
          <w:rFonts w:ascii="Consolas" w:eastAsiaTheme="minorHAnsi" w:hAnsi="Consolas" w:cs="Lucida Sans Typewriter"/>
          <w:color w:val="268BD2"/>
          <w:sz w:val="16"/>
          <w:szCs w:val="16"/>
        </w:rPr>
      </w:pPr>
      <w:ins w:id="6654" w:author="Greg Stoike" w:date="2018-11-30T10:52:00Z">
        <w:r w:rsidRPr="007B26CB">
          <w:rPr>
            <w:rFonts w:ascii="Consolas" w:eastAsiaTheme="minorHAnsi" w:hAnsi="Consolas" w:cs="Lucida Sans Typewriter"/>
            <w:color w:val="268BD2"/>
            <w:sz w:val="16"/>
            <w:szCs w:val="16"/>
          </w:rPr>
          <w:t xml:space="preserve">                  &lt;BlueprintReference idRef="1-LT"/&gt;</w:t>
        </w:r>
      </w:ins>
    </w:p>
    <w:p w14:paraId="0D153C6E" w14:textId="77777777" w:rsidR="007B26CB" w:rsidRPr="007B26CB" w:rsidRDefault="007B26CB" w:rsidP="007B26CB">
      <w:pPr>
        <w:rPr>
          <w:ins w:id="6655" w:author="Greg Stoike" w:date="2018-11-30T10:52:00Z"/>
          <w:rFonts w:ascii="Consolas" w:eastAsiaTheme="minorHAnsi" w:hAnsi="Consolas" w:cs="Lucida Sans Typewriter"/>
          <w:color w:val="268BD2"/>
          <w:sz w:val="16"/>
          <w:szCs w:val="16"/>
        </w:rPr>
      </w:pPr>
      <w:ins w:id="6656" w:author="Greg Stoike" w:date="2018-11-30T10:52:00Z">
        <w:r w:rsidRPr="007B26CB">
          <w:rPr>
            <w:rFonts w:ascii="Consolas" w:eastAsiaTheme="minorHAnsi" w:hAnsi="Consolas" w:cs="Lucida Sans Typewriter"/>
            <w:color w:val="268BD2"/>
            <w:sz w:val="16"/>
            <w:szCs w:val="16"/>
          </w:rPr>
          <w:t xml:space="preserve">                  &lt;BlueprintReference idRef="1-LT|7-11"/&gt;</w:t>
        </w:r>
      </w:ins>
    </w:p>
    <w:p w14:paraId="02BBF4C6" w14:textId="77777777" w:rsidR="007B26CB" w:rsidRPr="007B26CB" w:rsidRDefault="007B26CB" w:rsidP="007B26CB">
      <w:pPr>
        <w:rPr>
          <w:ins w:id="6657" w:author="Greg Stoike" w:date="2018-11-30T10:52:00Z"/>
          <w:rFonts w:ascii="Consolas" w:eastAsiaTheme="minorHAnsi" w:hAnsi="Consolas" w:cs="Lucida Sans Typewriter"/>
          <w:color w:val="268BD2"/>
          <w:sz w:val="16"/>
          <w:szCs w:val="16"/>
        </w:rPr>
      </w:pPr>
      <w:ins w:id="6658" w:author="Greg Stoike" w:date="2018-11-30T10:52:00Z">
        <w:r w:rsidRPr="007B26CB">
          <w:rPr>
            <w:rFonts w:ascii="Consolas" w:eastAsiaTheme="minorHAnsi" w:hAnsi="Consolas" w:cs="Lucida Sans Typewriter"/>
            <w:color w:val="268BD2"/>
            <w:sz w:val="16"/>
            <w:szCs w:val="16"/>
          </w:rPr>
          <w:t xml:space="preserve">                &lt;/BlueprintReferences&gt;</w:t>
        </w:r>
      </w:ins>
    </w:p>
    <w:p w14:paraId="7FA9F4DE" w14:textId="77777777" w:rsidR="007B26CB" w:rsidRPr="007B26CB" w:rsidRDefault="007B26CB" w:rsidP="007B26CB">
      <w:pPr>
        <w:rPr>
          <w:ins w:id="6659" w:author="Greg Stoike" w:date="2018-11-30T10:52:00Z"/>
          <w:rFonts w:ascii="Consolas" w:eastAsiaTheme="minorHAnsi" w:hAnsi="Consolas" w:cs="Lucida Sans Typewriter"/>
          <w:color w:val="268BD2"/>
          <w:sz w:val="16"/>
          <w:szCs w:val="16"/>
        </w:rPr>
      </w:pPr>
      <w:ins w:id="6660" w:author="Greg Stoike" w:date="2018-11-30T10:52:00Z">
        <w:r w:rsidRPr="007B26CB">
          <w:rPr>
            <w:rFonts w:ascii="Consolas" w:eastAsiaTheme="minorHAnsi" w:hAnsi="Consolas" w:cs="Lucida Sans Typewriter"/>
            <w:color w:val="268BD2"/>
            <w:sz w:val="16"/>
            <w:szCs w:val="16"/>
          </w:rPr>
          <w:t xml:space="preserve">              &lt;/Item&gt;</w:t>
        </w:r>
      </w:ins>
    </w:p>
    <w:p w14:paraId="3623D78C" w14:textId="77777777" w:rsidR="007B26CB" w:rsidRPr="007B26CB" w:rsidRDefault="007B26CB" w:rsidP="007B26CB">
      <w:pPr>
        <w:rPr>
          <w:ins w:id="6661" w:author="Greg Stoike" w:date="2018-11-30T10:52:00Z"/>
          <w:rFonts w:ascii="Consolas" w:eastAsiaTheme="minorHAnsi" w:hAnsi="Consolas" w:cs="Lucida Sans Typewriter"/>
          <w:color w:val="268BD2"/>
          <w:sz w:val="16"/>
          <w:szCs w:val="16"/>
        </w:rPr>
      </w:pPr>
      <w:ins w:id="6662" w:author="Greg Stoike" w:date="2018-11-30T10:52:00Z">
        <w:r w:rsidRPr="007B26CB">
          <w:rPr>
            <w:rFonts w:ascii="Consolas" w:eastAsiaTheme="minorHAnsi" w:hAnsi="Consolas" w:cs="Lucida Sans Typewriter"/>
            <w:color w:val="268BD2"/>
            <w:sz w:val="16"/>
            <w:szCs w:val="16"/>
          </w:rPr>
          <w:t xml:space="preserve">            &lt;/ItemGroup&gt;</w:t>
        </w:r>
      </w:ins>
    </w:p>
    <w:p w14:paraId="1810D9D2" w14:textId="77777777" w:rsidR="007B26CB" w:rsidRPr="007B26CB" w:rsidRDefault="007B26CB" w:rsidP="007B26CB">
      <w:pPr>
        <w:rPr>
          <w:ins w:id="6663" w:author="Greg Stoike" w:date="2018-11-30T10:52:00Z"/>
          <w:rFonts w:ascii="Consolas" w:eastAsiaTheme="minorHAnsi" w:hAnsi="Consolas" w:cs="Lucida Sans Typewriter"/>
          <w:color w:val="268BD2"/>
          <w:sz w:val="16"/>
          <w:szCs w:val="16"/>
        </w:rPr>
      </w:pPr>
      <w:ins w:id="6664" w:author="Greg Stoike" w:date="2018-11-30T10:52:00Z">
        <w:r w:rsidRPr="007B26CB">
          <w:rPr>
            <w:rFonts w:ascii="Consolas" w:eastAsiaTheme="minorHAnsi" w:hAnsi="Consolas" w:cs="Lucida Sans Typewriter"/>
            <w:color w:val="268BD2"/>
            <w:sz w:val="16"/>
            <w:szCs w:val="16"/>
          </w:rPr>
          <w:t xml:space="preserve">          &lt;/SegmentForm&gt;</w:t>
        </w:r>
      </w:ins>
    </w:p>
    <w:p w14:paraId="59811D76" w14:textId="77777777" w:rsidR="007B26CB" w:rsidRPr="007B26CB" w:rsidRDefault="007B26CB" w:rsidP="007B26CB">
      <w:pPr>
        <w:rPr>
          <w:ins w:id="6665" w:author="Greg Stoike" w:date="2018-11-30T10:52:00Z"/>
          <w:rFonts w:ascii="Consolas" w:eastAsiaTheme="minorHAnsi" w:hAnsi="Consolas" w:cs="Lucida Sans Typewriter"/>
          <w:color w:val="268BD2"/>
          <w:sz w:val="16"/>
          <w:szCs w:val="16"/>
        </w:rPr>
      </w:pPr>
      <w:ins w:id="6666" w:author="Greg Stoike" w:date="2018-11-30T10:52:00Z">
        <w:r w:rsidRPr="007B26CB">
          <w:rPr>
            <w:rFonts w:ascii="Consolas" w:eastAsiaTheme="minorHAnsi" w:hAnsi="Consolas" w:cs="Lucida Sans Typewriter"/>
            <w:color w:val="268BD2"/>
            <w:sz w:val="16"/>
            <w:szCs w:val="16"/>
          </w:rPr>
          <w:lastRenderedPageBreak/>
          <w:t xml:space="preserve">        &lt;/SegmentForms&gt;</w:t>
        </w:r>
      </w:ins>
    </w:p>
    <w:p w14:paraId="49541F58" w14:textId="77777777" w:rsidR="007B26CB" w:rsidRPr="007B26CB" w:rsidRDefault="007B26CB" w:rsidP="007B26CB">
      <w:pPr>
        <w:rPr>
          <w:ins w:id="6667" w:author="Greg Stoike" w:date="2018-11-30T10:52:00Z"/>
          <w:rFonts w:ascii="Consolas" w:eastAsiaTheme="minorHAnsi" w:hAnsi="Consolas" w:cs="Lucida Sans Typewriter"/>
          <w:color w:val="268BD2"/>
          <w:sz w:val="16"/>
          <w:szCs w:val="16"/>
        </w:rPr>
      </w:pPr>
      <w:ins w:id="6668" w:author="Greg Stoike" w:date="2018-11-30T10:52:00Z">
        <w:r w:rsidRPr="007B26CB">
          <w:rPr>
            <w:rFonts w:ascii="Consolas" w:eastAsiaTheme="minorHAnsi" w:hAnsi="Consolas" w:cs="Lucida Sans Typewriter"/>
            <w:color w:val="268BD2"/>
            <w:sz w:val="16"/>
            <w:szCs w:val="16"/>
          </w:rPr>
          <w:t xml:space="preserve">      &lt;/Segment&gt;</w:t>
        </w:r>
      </w:ins>
    </w:p>
    <w:p w14:paraId="3B4346E4" w14:textId="77777777" w:rsidR="007B26CB" w:rsidRPr="007B26CB" w:rsidRDefault="007B26CB" w:rsidP="007B26CB">
      <w:pPr>
        <w:rPr>
          <w:ins w:id="6669" w:author="Greg Stoike" w:date="2018-11-30T10:52:00Z"/>
          <w:rFonts w:ascii="Consolas" w:eastAsiaTheme="minorHAnsi" w:hAnsi="Consolas" w:cs="Lucida Sans Typewriter"/>
          <w:color w:val="268BD2"/>
          <w:sz w:val="16"/>
          <w:szCs w:val="16"/>
        </w:rPr>
      </w:pPr>
      <w:ins w:id="6670" w:author="Greg Stoike" w:date="2018-11-30T10:52:00Z">
        <w:r w:rsidRPr="007B26CB">
          <w:rPr>
            <w:rFonts w:ascii="Consolas" w:eastAsiaTheme="minorHAnsi" w:hAnsi="Consolas" w:cs="Lucida Sans Typewriter"/>
            <w:color w:val="268BD2"/>
            <w:sz w:val="16"/>
            <w:szCs w:val="16"/>
          </w:rPr>
          <w:t xml:space="preserve">    &lt;/Segments&gt;</w:t>
        </w:r>
      </w:ins>
    </w:p>
    <w:p w14:paraId="1F035D17" w14:textId="77777777" w:rsidR="007B26CB" w:rsidRPr="007B26CB" w:rsidRDefault="007B26CB" w:rsidP="007B26CB">
      <w:pPr>
        <w:rPr>
          <w:ins w:id="6671" w:author="Greg Stoike" w:date="2018-11-30T10:52:00Z"/>
          <w:rFonts w:ascii="Consolas" w:eastAsiaTheme="minorHAnsi" w:hAnsi="Consolas" w:cs="Lucida Sans Typewriter"/>
          <w:color w:val="268BD2"/>
          <w:sz w:val="16"/>
          <w:szCs w:val="16"/>
        </w:rPr>
      </w:pPr>
      <w:ins w:id="6672" w:author="Greg Stoike" w:date="2018-11-30T10:52:00Z">
        <w:r w:rsidRPr="007B26CB">
          <w:rPr>
            <w:rFonts w:ascii="Consolas" w:eastAsiaTheme="minorHAnsi" w:hAnsi="Consolas" w:cs="Lucida Sans Typewriter"/>
            <w:color w:val="268BD2"/>
            <w:sz w:val="16"/>
            <w:szCs w:val="16"/>
          </w:rPr>
          <w:t xml:space="preserve">  &lt;/Test&gt;</w:t>
        </w:r>
      </w:ins>
    </w:p>
    <w:p w14:paraId="5F17010A" w14:textId="77777777" w:rsidR="007B26CB" w:rsidRPr="007B26CB" w:rsidRDefault="007B26CB" w:rsidP="007B26CB">
      <w:pPr>
        <w:rPr>
          <w:ins w:id="6673" w:author="Greg Stoike" w:date="2018-11-30T10:52:00Z"/>
          <w:rFonts w:ascii="Consolas" w:eastAsiaTheme="minorHAnsi" w:hAnsi="Consolas" w:cs="Lucida Sans Typewriter"/>
          <w:color w:val="268BD2"/>
          <w:sz w:val="16"/>
          <w:szCs w:val="16"/>
        </w:rPr>
      </w:pPr>
      <w:ins w:id="6674" w:author="Greg Stoike" w:date="2018-11-30T10:52:00Z">
        <w:r w:rsidRPr="007B26CB">
          <w:rPr>
            <w:rFonts w:ascii="Consolas" w:eastAsiaTheme="minorHAnsi" w:hAnsi="Consolas" w:cs="Lucida Sans Typewriter"/>
            <w:color w:val="268BD2"/>
            <w:sz w:val="16"/>
            <w:szCs w:val="16"/>
          </w:rPr>
          <w:t xml:space="preserve">  &lt;Test id="SBAC-ICA-FIXED-G11E-Perf-HowWeLearn" label="High School ELA Performance Task - How We Learn (ICA)"&gt;</w:t>
        </w:r>
      </w:ins>
    </w:p>
    <w:p w14:paraId="108FB3A1" w14:textId="77777777" w:rsidR="007B26CB" w:rsidRPr="007B26CB" w:rsidRDefault="007B26CB" w:rsidP="007B26CB">
      <w:pPr>
        <w:rPr>
          <w:ins w:id="6675" w:author="Greg Stoike" w:date="2018-11-30T10:52:00Z"/>
          <w:rFonts w:ascii="Consolas" w:eastAsiaTheme="minorHAnsi" w:hAnsi="Consolas" w:cs="Lucida Sans Typewriter"/>
          <w:color w:val="268BD2"/>
          <w:sz w:val="16"/>
          <w:szCs w:val="16"/>
        </w:rPr>
      </w:pPr>
      <w:ins w:id="6676" w:author="Greg Stoike" w:date="2018-11-30T10:52:00Z">
        <w:r w:rsidRPr="007B26CB">
          <w:rPr>
            <w:rFonts w:ascii="Consolas" w:eastAsiaTheme="minorHAnsi" w:hAnsi="Consolas" w:cs="Lucida Sans Typewriter"/>
            <w:color w:val="268BD2"/>
            <w:sz w:val="16"/>
            <w:szCs w:val="16"/>
          </w:rPr>
          <w:t xml:space="preserve">    &lt;Grades&gt;</w:t>
        </w:r>
      </w:ins>
    </w:p>
    <w:p w14:paraId="73EAD68A" w14:textId="77777777" w:rsidR="007B26CB" w:rsidRPr="007B26CB" w:rsidRDefault="007B26CB" w:rsidP="007B26CB">
      <w:pPr>
        <w:rPr>
          <w:ins w:id="6677" w:author="Greg Stoike" w:date="2018-11-30T10:52:00Z"/>
          <w:rFonts w:ascii="Consolas" w:eastAsiaTheme="minorHAnsi" w:hAnsi="Consolas" w:cs="Lucida Sans Typewriter"/>
          <w:color w:val="268BD2"/>
          <w:sz w:val="16"/>
          <w:szCs w:val="16"/>
        </w:rPr>
      </w:pPr>
      <w:ins w:id="6678" w:author="Greg Stoike" w:date="2018-11-30T10:52:00Z">
        <w:r w:rsidRPr="007B26CB">
          <w:rPr>
            <w:rFonts w:ascii="Consolas" w:eastAsiaTheme="minorHAnsi" w:hAnsi="Consolas" w:cs="Lucida Sans Typewriter"/>
            <w:color w:val="268BD2"/>
            <w:sz w:val="16"/>
            <w:szCs w:val="16"/>
          </w:rPr>
          <w:t xml:space="preserve">      &lt;Grade value="11" label="grade 11"/&gt;</w:t>
        </w:r>
      </w:ins>
    </w:p>
    <w:p w14:paraId="13356F09" w14:textId="77777777" w:rsidR="007B26CB" w:rsidRPr="007B26CB" w:rsidRDefault="007B26CB" w:rsidP="007B26CB">
      <w:pPr>
        <w:rPr>
          <w:ins w:id="6679" w:author="Greg Stoike" w:date="2018-11-30T10:52:00Z"/>
          <w:rFonts w:ascii="Consolas" w:eastAsiaTheme="minorHAnsi" w:hAnsi="Consolas" w:cs="Lucida Sans Typewriter"/>
          <w:color w:val="268BD2"/>
          <w:sz w:val="16"/>
          <w:szCs w:val="16"/>
        </w:rPr>
      </w:pPr>
      <w:ins w:id="6680" w:author="Greg Stoike" w:date="2018-11-30T10:52:00Z">
        <w:r w:rsidRPr="007B26CB">
          <w:rPr>
            <w:rFonts w:ascii="Consolas" w:eastAsiaTheme="minorHAnsi" w:hAnsi="Consolas" w:cs="Lucida Sans Typewriter"/>
            <w:color w:val="268BD2"/>
            <w:sz w:val="16"/>
            <w:szCs w:val="16"/>
          </w:rPr>
          <w:t xml:space="preserve">    &lt;/Grades&gt;</w:t>
        </w:r>
      </w:ins>
    </w:p>
    <w:p w14:paraId="03F16C56" w14:textId="77777777" w:rsidR="007B26CB" w:rsidRPr="007B26CB" w:rsidRDefault="007B26CB" w:rsidP="007B26CB">
      <w:pPr>
        <w:rPr>
          <w:ins w:id="6681" w:author="Greg Stoike" w:date="2018-11-30T10:52:00Z"/>
          <w:rFonts w:ascii="Consolas" w:eastAsiaTheme="minorHAnsi" w:hAnsi="Consolas" w:cs="Lucida Sans Typewriter"/>
          <w:color w:val="268BD2"/>
          <w:sz w:val="16"/>
          <w:szCs w:val="16"/>
        </w:rPr>
      </w:pPr>
      <w:ins w:id="6682" w:author="Greg Stoike" w:date="2018-11-30T10:52:00Z">
        <w:r w:rsidRPr="007B26CB">
          <w:rPr>
            <w:rFonts w:ascii="Consolas" w:eastAsiaTheme="minorHAnsi" w:hAnsi="Consolas" w:cs="Lucida Sans Typewriter"/>
            <w:color w:val="268BD2"/>
            <w:sz w:val="16"/>
            <w:szCs w:val="16"/>
          </w:rPr>
          <w:t xml:space="preserve">    &lt;Segments&gt;</w:t>
        </w:r>
      </w:ins>
    </w:p>
    <w:p w14:paraId="5FD5DE55" w14:textId="77777777" w:rsidR="007B26CB" w:rsidRPr="007B26CB" w:rsidRDefault="007B26CB" w:rsidP="007B26CB">
      <w:pPr>
        <w:rPr>
          <w:ins w:id="6683" w:author="Greg Stoike" w:date="2018-11-30T10:52:00Z"/>
          <w:rFonts w:ascii="Consolas" w:eastAsiaTheme="minorHAnsi" w:hAnsi="Consolas" w:cs="Lucida Sans Typewriter"/>
          <w:color w:val="268BD2"/>
          <w:sz w:val="16"/>
          <w:szCs w:val="16"/>
        </w:rPr>
      </w:pPr>
      <w:ins w:id="6684" w:author="Greg Stoike" w:date="2018-11-30T10:52:00Z">
        <w:r w:rsidRPr="007B26CB">
          <w:rPr>
            <w:rFonts w:ascii="Consolas" w:eastAsiaTheme="minorHAnsi" w:hAnsi="Consolas" w:cs="Lucida Sans Typewriter"/>
            <w:color w:val="268BD2"/>
            <w:sz w:val="16"/>
            <w:szCs w:val="16"/>
          </w:rPr>
          <w:t xml:space="preserve">      &lt;Segment exitApproval="false" entryApproval="false" position="1" id="SBAC-ICA-FIXED-G11E-Perf-HowWeLearnA-ELA-11" label="(SBAC)SBAC-ICA-FIXED-G11E-Perf-HowWeLearnA-ELA-11-Winter-2017-2018" algorithmType="fixedform" algorithmImplementation="AIR FIXEDFORM1"&gt;</w:t>
        </w:r>
      </w:ins>
    </w:p>
    <w:p w14:paraId="2ABF3A79" w14:textId="77777777" w:rsidR="007B26CB" w:rsidRPr="007B26CB" w:rsidRDefault="007B26CB" w:rsidP="007B26CB">
      <w:pPr>
        <w:rPr>
          <w:ins w:id="6685" w:author="Greg Stoike" w:date="2018-11-30T10:52:00Z"/>
          <w:rFonts w:ascii="Consolas" w:eastAsiaTheme="minorHAnsi" w:hAnsi="Consolas" w:cs="Lucida Sans Typewriter"/>
          <w:color w:val="268BD2"/>
          <w:sz w:val="16"/>
          <w:szCs w:val="16"/>
        </w:rPr>
      </w:pPr>
      <w:ins w:id="6686" w:author="Greg Stoike" w:date="2018-11-30T10:52:00Z">
        <w:r w:rsidRPr="007B26CB">
          <w:rPr>
            <w:rFonts w:ascii="Consolas" w:eastAsiaTheme="minorHAnsi" w:hAnsi="Consolas" w:cs="Lucida Sans Typewriter"/>
            <w:color w:val="268BD2"/>
            <w:sz w:val="16"/>
            <w:szCs w:val="16"/>
          </w:rPr>
          <w:t xml:space="preserve">        &lt;SegmentBlueprint&gt;</w:t>
        </w:r>
      </w:ins>
    </w:p>
    <w:p w14:paraId="0532F466" w14:textId="77777777" w:rsidR="007B26CB" w:rsidRPr="007B26CB" w:rsidRDefault="007B26CB" w:rsidP="007B26CB">
      <w:pPr>
        <w:rPr>
          <w:ins w:id="6687" w:author="Greg Stoike" w:date="2018-11-30T10:52:00Z"/>
          <w:rFonts w:ascii="Consolas" w:eastAsiaTheme="minorHAnsi" w:hAnsi="Consolas" w:cs="Lucida Sans Typewriter"/>
          <w:color w:val="268BD2"/>
          <w:sz w:val="16"/>
          <w:szCs w:val="16"/>
        </w:rPr>
      </w:pPr>
      <w:ins w:id="668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 minExamItems="0" maxExamItems="3"/&gt;</w:t>
        </w:r>
      </w:ins>
    </w:p>
    <w:p w14:paraId="0ED6A8A0" w14:textId="77777777" w:rsidR="007B26CB" w:rsidRPr="007B26CB" w:rsidRDefault="007B26CB" w:rsidP="007B26CB">
      <w:pPr>
        <w:rPr>
          <w:ins w:id="6689" w:author="Greg Stoike" w:date="2018-11-30T10:52:00Z"/>
          <w:rFonts w:ascii="Consolas" w:eastAsiaTheme="minorHAnsi" w:hAnsi="Consolas" w:cs="Lucida Sans Typewriter"/>
          <w:color w:val="268BD2"/>
          <w:sz w:val="16"/>
          <w:szCs w:val="16"/>
        </w:rPr>
      </w:pPr>
      <w:ins w:id="6690"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idRef="4-CR|2-11" minExamItems="0" maxExamItems="3"/&gt;</w:t>
        </w:r>
      </w:ins>
    </w:p>
    <w:p w14:paraId="5C0FC51C" w14:textId="77777777" w:rsidR="007B26CB" w:rsidRPr="007B26CB" w:rsidRDefault="007B26CB" w:rsidP="007B26CB">
      <w:pPr>
        <w:rPr>
          <w:ins w:id="6691" w:author="Greg Stoike" w:date="2018-11-30T10:52:00Z"/>
          <w:rFonts w:ascii="Consolas" w:eastAsiaTheme="minorHAnsi" w:hAnsi="Consolas" w:cs="Lucida Sans Typewriter"/>
          <w:color w:val="268BD2"/>
          <w:sz w:val="16"/>
          <w:szCs w:val="16"/>
        </w:rPr>
      </w:pPr>
      <w:ins w:id="6692"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idRef="4-CR|4-11" minExamItems="0" maxExamItems="3"/&gt;</w:t>
        </w:r>
      </w:ins>
    </w:p>
    <w:p w14:paraId="6409ABD8" w14:textId="77777777" w:rsidR="007B26CB" w:rsidRPr="007B26CB" w:rsidRDefault="007B26CB" w:rsidP="007B26CB">
      <w:pPr>
        <w:rPr>
          <w:ins w:id="6693" w:author="Greg Stoike" w:date="2018-11-30T10:52:00Z"/>
          <w:rFonts w:ascii="Consolas" w:eastAsiaTheme="minorHAnsi" w:hAnsi="Consolas" w:cs="Lucida Sans Typewriter"/>
          <w:color w:val="268BD2"/>
          <w:sz w:val="16"/>
          <w:szCs w:val="16"/>
        </w:rPr>
      </w:pPr>
      <w:ins w:id="669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idRef="SBAC-ICA-FIXED-G11E-Perf-HowWeLearnA-ELA-11" minExamItems="2" maxExamItems="2"&gt;</w:t>
        </w:r>
      </w:ins>
    </w:p>
    <w:p w14:paraId="62127427" w14:textId="77777777" w:rsidR="007B26CB" w:rsidRPr="007B26CB" w:rsidRDefault="007B26CB" w:rsidP="007B26CB">
      <w:pPr>
        <w:rPr>
          <w:ins w:id="6695" w:author="Greg Stoike" w:date="2018-11-30T10:52:00Z"/>
          <w:rFonts w:ascii="Consolas" w:eastAsiaTheme="minorHAnsi" w:hAnsi="Consolas" w:cs="Lucida Sans Typewriter"/>
          <w:color w:val="268BD2"/>
          <w:sz w:val="16"/>
          <w:szCs w:val="16"/>
        </w:rPr>
      </w:pPr>
      <w:ins w:id="6696" w:author="Greg Stoike" w:date="2018-11-30T10:52:00Z">
        <w:r w:rsidRPr="007B26CB">
          <w:rPr>
            <w:rFonts w:ascii="Consolas" w:eastAsiaTheme="minorHAnsi" w:hAnsi="Consolas" w:cs="Lucida Sans Typewriter"/>
            <w:color w:val="268BD2"/>
            <w:sz w:val="16"/>
            <w:szCs w:val="16"/>
          </w:rPr>
          <w:t xml:space="preserve">            &lt;ItemSelection&gt;</w:t>
        </w:r>
      </w:ins>
    </w:p>
    <w:p w14:paraId="78FEF194" w14:textId="77777777" w:rsidR="007B26CB" w:rsidRPr="007B26CB" w:rsidRDefault="007B26CB" w:rsidP="007B26CB">
      <w:pPr>
        <w:rPr>
          <w:ins w:id="6697" w:author="Greg Stoike" w:date="2018-11-30T10:52:00Z"/>
          <w:rFonts w:ascii="Consolas" w:eastAsiaTheme="minorHAnsi" w:hAnsi="Consolas" w:cs="Lucida Sans Typewriter"/>
          <w:color w:val="268BD2"/>
          <w:sz w:val="16"/>
          <w:szCs w:val="16"/>
        </w:rPr>
      </w:pPr>
      <w:ins w:id="6698" w:author="Greg Stoike" w:date="2018-11-30T10:52:00Z">
        <w:r w:rsidRPr="007B26CB">
          <w:rPr>
            <w:rFonts w:ascii="Consolas" w:eastAsiaTheme="minorHAnsi" w:hAnsi="Consolas" w:cs="Lucida Sans Typewriter"/>
            <w:color w:val="268BD2"/>
            <w:sz w:val="16"/>
            <w:szCs w:val="16"/>
          </w:rPr>
          <w:t xml:space="preserve">              &lt;Property name="slope" value="85.8"/&gt;</w:t>
        </w:r>
      </w:ins>
    </w:p>
    <w:p w14:paraId="6786ACCE" w14:textId="77777777" w:rsidR="007B26CB" w:rsidRPr="007B26CB" w:rsidRDefault="007B26CB" w:rsidP="007B26CB">
      <w:pPr>
        <w:rPr>
          <w:ins w:id="6699" w:author="Greg Stoike" w:date="2018-11-30T10:52:00Z"/>
          <w:rFonts w:ascii="Consolas" w:eastAsiaTheme="minorHAnsi" w:hAnsi="Consolas" w:cs="Lucida Sans Typewriter"/>
          <w:color w:val="268BD2"/>
          <w:sz w:val="16"/>
          <w:szCs w:val="16"/>
        </w:rPr>
      </w:pPr>
      <w:ins w:id="6700" w:author="Greg Stoike" w:date="2018-11-30T10:52:00Z">
        <w:r w:rsidRPr="007B26CB">
          <w:rPr>
            <w:rFonts w:ascii="Consolas" w:eastAsiaTheme="minorHAnsi" w:hAnsi="Consolas" w:cs="Lucida Sans Typewriter"/>
            <w:color w:val="268BD2"/>
            <w:sz w:val="16"/>
            <w:szCs w:val="16"/>
          </w:rPr>
          <w:t xml:space="preserve">              &lt;Property name="intercept" value="2508.2"/&gt;</w:t>
        </w:r>
      </w:ins>
    </w:p>
    <w:p w14:paraId="34A0465C" w14:textId="77777777" w:rsidR="007B26CB" w:rsidRPr="007B26CB" w:rsidRDefault="007B26CB" w:rsidP="007B26CB">
      <w:pPr>
        <w:rPr>
          <w:ins w:id="6701" w:author="Greg Stoike" w:date="2018-11-30T10:52:00Z"/>
          <w:rFonts w:ascii="Consolas" w:eastAsiaTheme="minorHAnsi" w:hAnsi="Consolas" w:cs="Lucida Sans Typewriter"/>
          <w:color w:val="268BD2"/>
          <w:sz w:val="16"/>
          <w:szCs w:val="16"/>
        </w:rPr>
      </w:pPr>
      <w:ins w:id="6702" w:author="Greg Stoike" w:date="2018-11-30T10:52:00Z">
        <w:r w:rsidRPr="007B26CB">
          <w:rPr>
            <w:rFonts w:ascii="Consolas" w:eastAsiaTheme="minorHAnsi" w:hAnsi="Consolas" w:cs="Lucida Sans Typewriter"/>
            <w:color w:val="268BD2"/>
            <w:sz w:val="16"/>
            <w:szCs w:val="16"/>
          </w:rPr>
          <w:t xml:space="preserve">            &lt;/ItemSelection&gt;</w:t>
        </w:r>
      </w:ins>
    </w:p>
    <w:p w14:paraId="03B80401" w14:textId="77777777" w:rsidR="007B26CB" w:rsidRPr="007B26CB" w:rsidRDefault="007B26CB" w:rsidP="007B26CB">
      <w:pPr>
        <w:rPr>
          <w:ins w:id="6703" w:author="Greg Stoike" w:date="2018-11-30T10:52:00Z"/>
          <w:rFonts w:ascii="Consolas" w:eastAsiaTheme="minorHAnsi" w:hAnsi="Consolas" w:cs="Lucida Sans Typewriter"/>
          <w:color w:val="268BD2"/>
          <w:sz w:val="16"/>
          <w:szCs w:val="16"/>
        </w:rPr>
      </w:pPr>
      <w:ins w:id="6704" w:author="Greg Stoike" w:date="2018-11-30T10:52:00Z">
        <w:r w:rsidRPr="007B26CB">
          <w:rPr>
            <w:rFonts w:ascii="Consolas" w:eastAsiaTheme="minorHAnsi" w:hAnsi="Consolas" w:cs="Lucida Sans Typewriter"/>
            <w:color w:val="268BD2"/>
            <w:sz w:val="16"/>
            <w:szCs w:val="16"/>
          </w:rPr>
          <w:t xml:space="preserve">          &lt;/SegmentBlueprintElement&gt;</w:t>
        </w:r>
      </w:ins>
    </w:p>
    <w:p w14:paraId="457E3FE7" w14:textId="77777777" w:rsidR="007B26CB" w:rsidRPr="007B26CB" w:rsidRDefault="007B26CB" w:rsidP="007B26CB">
      <w:pPr>
        <w:rPr>
          <w:ins w:id="6705" w:author="Greg Stoike" w:date="2018-11-30T10:52:00Z"/>
          <w:rFonts w:ascii="Consolas" w:eastAsiaTheme="minorHAnsi" w:hAnsi="Consolas" w:cs="Lucida Sans Typewriter"/>
          <w:color w:val="268BD2"/>
          <w:sz w:val="16"/>
          <w:szCs w:val="16"/>
        </w:rPr>
      </w:pPr>
      <w:ins w:id="6706" w:author="Greg Stoike" w:date="2018-11-30T10:52:00Z">
        <w:r w:rsidRPr="007B26CB">
          <w:rPr>
            <w:rFonts w:ascii="Consolas" w:eastAsiaTheme="minorHAnsi" w:hAnsi="Consolas" w:cs="Lucida Sans Typewriter"/>
            <w:color w:val="268BD2"/>
            <w:sz w:val="16"/>
            <w:szCs w:val="16"/>
          </w:rPr>
          <w:t xml:space="preserve">        &lt;/SegmentBlueprint&gt;</w:t>
        </w:r>
      </w:ins>
    </w:p>
    <w:p w14:paraId="17665AD6" w14:textId="77777777" w:rsidR="007B26CB" w:rsidRPr="007B26CB" w:rsidRDefault="007B26CB" w:rsidP="007B26CB">
      <w:pPr>
        <w:rPr>
          <w:ins w:id="6707" w:author="Greg Stoike" w:date="2018-11-30T10:52:00Z"/>
          <w:rFonts w:ascii="Consolas" w:eastAsiaTheme="minorHAnsi" w:hAnsi="Consolas" w:cs="Lucida Sans Typewriter"/>
          <w:color w:val="268BD2"/>
          <w:sz w:val="16"/>
          <w:szCs w:val="16"/>
        </w:rPr>
      </w:pPr>
      <w:ins w:id="6708" w:author="Greg Stoike" w:date="2018-11-30T10:52:00Z">
        <w:r w:rsidRPr="007B26CB">
          <w:rPr>
            <w:rFonts w:ascii="Consolas" w:eastAsiaTheme="minorHAnsi" w:hAnsi="Consolas" w:cs="Lucida Sans Typewriter"/>
            <w:color w:val="268BD2"/>
            <w:sz w:val="16"/>
            <w:szCs w:val="16"/>
          </w:rPr>
          <w:t xml:space="preserve">        &lt;SegmentForms&gt;</w:t>
        </w:r>
      </w:ins>
    </w:p>
    <w:p w14:paraId="4CB77605" w14:textId="77777777" w:rsidR="007B26CB" w:rsidRPr="007B26CB" w:rsidRDefault="007B26CB" w:rsidP="007B26CB">
      <w:pPr>
        <w:rPr>
          <w:ins w:id="6709" w:author="Greg Stoike" w:date="2018-11-30T10:52:00Z"/>
          <w:rFonts w:ascii="Consolas" w:eastAsiaTheme="minorHAnsi" w:hAnsi="Consolas" w:cs="Lucida Sans Typewriter"/>
          <w:color w:val="268BD2"/>
          <w:sz w:val="16"/>
          <w:szCs w:val="16"/>
        </w:rPr>
      </w:pPr>
      <w:ins w:id="6710" w:author="Greg Stoike" w:date="2018-11-30T10:52:00Z">
        <w:r w:rsidRPr="007B26CB">
          <w:rPr>
            <w:rFonts w:ascii="Consolas" w:eastAsiaTheme="minorHAnsi" w:hAnsi="Consolas" w:cs="Lucida Sans Typewriter"/>
            <w:color w:val="268BD2"/>
            <w:sz w:val="16"/>
            <w:szCs w:val="16"/>
          </w:rPr>
          <w:t xml:space="preserve">          &lt;SegmentForm id="ELA ICA Perf G11a 2018 ENG" cohort="Default"&gt;</w:t>
        </w:r>
      </w:ins>
    </w:p>
    <w:p w14:paraId="35377316" w14:textId="77777777" w:rsidR="007B26CB" w:rsidRPr="007B26CB" w:rsidRDefault="007B26CB" w:rsidP="007B26CB">
      <w:pPr>
        <w:rPr>
          <w:ins w:id="6711" w:author="Greg Stoike" w:date="2018-11-30T10:52:00Z"/>
          <w:rFonts w:ascii="Consolas" w:eastAsiaTheme="minorHAnsi" w:hAnsi="Consolas" w:cs="Lucida Sans Typewriter"/>
          <w:color w:val="268BD2"/>
          <w:sz w:val="16"/>
          <w:szCs w:val="16"/>
        </w:rPr>
      </w:pPr>
      <w:ins w:id="6712" w:author="Greg Stoike" w:date="2018-11-30T10:52:00Z">
        <w:r w:rsidRPr="007B26CB">
          <w:rPr>
            <w:rFonts w:ascii="Consolas" w:eastAsiaTheme="minorHAnsi" w:hAnsi="Consolas" w:cs="Lucida Sans Typewriter"/>
            <w:color w:val="268BD2"/>
            <w:sz w:val="16"/>
            <w:szCs w:val="16"/>
          </w:rPr>
          <w:t xml:space="preserve">            &lt;Presentations&gt;</w:t>
        </w:r>
      </w:ins>
    </w:p>
    <w:p w14:paraId="2B46E198" w14:textId="77777777" w:rsidR="007B26CB" w:rsidRPr="007B26CB" w:rsidRDefault="007B26CB" w:rsidP="007B26CB">
      <w:pPr>
        <w:rPr>
          <w:ins w:id="6713" w:author="Greg Stoike" w:date="2018-11-30T10:52:00Z"/>
          <w:rFonts w:ascii="Consolas" w:eastAsiaTheme="minorHAnsi" w:hAnsi="Consolas" w:cs="Lucida Sans Typewriter"/>
          <w:color w:val="268BD2"/>
          <w:sz w:val="16"/>
          <w:szCs w:val="16"/>
        </w:rPr>
      </w:pPr>
      <w:ins w:id="6714"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59494C73" w14:textId="77777777" w:rsidR="007B26CB" w:rsidRPr="007B26CB" w:rsidRDefault="007B26CB" w:rsidP="007B26CB">
      <w:pPr>
        <w:rPr>
          <w:ins w:id="6715" w:author="Greg Stoike" w:date="2018-11-30T10:52:00Z"/>
          <w:rFonts w:ascii="Consolas" w:eastAsiaTheme="minorHAnsi" w:hAnsi="Consolas" w:cs="Lucida Sans Typewriter"/>
          <w:color w:val="268BD2"/>
          <w:sz w:val="16"/>
          <w:szCs w:val="16"/>
        </w:rPr>
      </w:pPr>
      <w:ins w:id="6716"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6C06B583" w14:textId="77777777" w:rsidR="007B26CB" w:rsidRPr="007B26CB" w:rsidRDefault="007B26CB" w:rsidP="007B26CB">
      <w:pPr>
        <w:rPr>
          <w:ins w:id="6717" w:author="Greg Stoike" w:date="2018-11-30T10:52:00Z"/>
          <w:rFonts w:ascii="Consolas" w:eastAsiaTheme="minorHAnsi" w:hAnsi="Consolas" w:cs="Lucida Sans Typewriter"/>
          <w:color w:val="268BD2"/>
          <w:sz w:val="16"/>
          <w:szCs w:val="16"/>
        </w:rPr>
      </w:pPr>
      <w:ins w:id="6718" w:author="Greg Stoike" w:date="2018-11-30T10:52:00Z">
        <w:r w:rsidRPr="007B26CB">
          <w:rPr>
            <w:rFonts w:ascii="Consolas" w:eastAsiaTheme="minorHAnsi" w:hAnsi="Consolas" w:cs="Lucida Sans Typewriter"/>
            <w:color w:val="268BD2"/>
            <w:sz w:val="16"/>
            <w:szCs w:val="16"/>
          </w:rPr>
          <w:t xml:space="preserve">            &lt;/Presentations&gt;</w:t>
        </w:r>
      </w:ins>
    </w:p>
    <w:p w14:paraId="586E4558" w14:textId="77777777" w:rsidR="007B26CB" w:rsidRPr="007B26CB" w:rsidRDefault="007B26CB" w:rsidP="007B26CB">
      <w:pPr>
        <w:rPr>
          <w:ins w:id="6719" w:author="Greg Stoike" w:date="2018-11-30T10:52:00Z"/>
          <w:rFonts w:ascii="Consolas" w:eastAsiaTheme="minorHAnsi" w:hAnsi="Consolas" w:cs="Lucida Sans Typewriter"/>
          <w:color w:val="268BD2"/>
          <w:sz w:val="16"/>
          <w:szCs w:val="16"/>
        </w:rPr>
      </w:pPr>
      <w:ins w:id="6720" w:author="Greg Stoike" w:date="2018-11-30T10:52:00Z">
        <w:r w:rsidRPr="007B26CB">
          <w:rPr>
            <w:rFonts w:ascii="Consolas" w:eastAsiaTheme="minorHAnsi" w:hAnsi="Consolas" w:cs="Lucida Sans Typewriter"/>
            <w:color w:val="268BD2"/>
            <w:sz w:val="16"/>
            <w:szCs w:val="16"/>
          </w:rPr>
          <w:t xml:space="preserve">            &lt;ItemGroup maxItems="ALL" maxResponses="ALL" id="2025"&gt;</w:t>
        </w:r>
      </w:ins>
    </w:p>
    <w:p w14:paraId="19672A65" w14:textId="77777777" w:rsidR="007B26CB" w:rsidRPr="007B26CB" w:rsidRDefault="007B26CB" w:rsidP="007B26CB">
      <w:pPr>
        <w:rPr>
          <w:ins w:id="6721" w:author="Greg Stoike" w:date="2018-11-30T10:52:00Z"/>
          <w:rFonts w:ascii="Consolas" w:eastAsiaTheme="minorHAnsi" w:hAnsi="Consolas" w:cs="Lucida Sans Typewriter"/>
          <w:color w:val="268BD2"/>
          <w:sz w:val="16"/>
          <w:szCs w:val="16"/>
        </w:rPr>
      </w:pPr>
      <w:ins w:id="6722" w:author="Greg Stoike" w:date="2018-11-30T10:52:00Z">
        <w:r w:rsidRPr="007B26CB">
          <w:rPr>
            <w:rFonts w:ascii="Consolas" w:eastAsiaTheme="minorHAnsi" w:hAnsi="Consolas" w:cs="Lucida Sans Typewriter"/>
            <w:color w:val="268BD2"/>
            <w:sz w:val="16"/>
            <w:szCs w:val="16"/>
          </w:rPr>
          <w:t xml:space="preserve">              &lt;Stimulus id="2025"/&gt;</w:t>
        </w:r>
      </w:ins>
    </w:p>
    <w:p w14:paraId="25D22DF9" w14:textId="77777777" w:rsidR="007B26CB" w:rsidRPr="007B26CB" w:rsidRDefault="007B26CB" w:rsidP="007B26CB">
      <w:pPr>
        <w:rPr>
          <w:ins w:id="6723" w:author="Greg Stoike" w:date="2018-11-30T10:52:00Z"/>
          <w:rFonts w:ascii="Consolas" w:eastAsiaTheme="minorHAnsi" w:hAnsi="Consolas" w:cs="Lucida Sans Typewriter"/>
          <w:color w:val="268BD2"/>
          <w:sz w:val="16"/>
          <w:szCs w:val="16"/>
        </w:rPr>
      </w:pPr>
      <w:ins w:id="6724" w:author="Greg Stoike" w:date="2018-11-30T10:52:00Z">
        <w:r w:rsidRPr="007B26CB">
          <w:rPr>
            <w:rFonts w:ascii="Consolas" w:eastAsiaTheme="minorHAnsi" w:hAnsi="Consolas" w:cs="Lucida Sans Typewriter"/>
            <w:color w:val="268BD2"/>
            <w:sz w:val="16"/>
            <w:szCs w:val="16"/>
          </w:rPr>
          <w:lastRenderedPageBreak/>
          <w:t xml:space="preserve">              &lt;Item active="true" doNotScore="false" handScored="true" fieldTest="false" responseRequired="false" administrationRequired="false" id="62023" type="SA"&gt;</w:t>
        </w:r>
      </w:ins>
    </w:p>
    <w:p w14:paraId="0B3A75AA" w14:textId="77777777" w:rsidR="007B26CB" w:rsidRPr="007B26CB" w:rsidRDefault="007B26CB" w:rsidP="007B26CB">
      <w:pPr>
        <w:rPr>
          <w:ins w:id="6725" w:author="Greg Stoike" w:date="2018-11-30T10:52:00Z"/>
          <w:rFonts w:ascii="Consolas" w:eastAsiaTheme="minorHAnsi" w:hAnsi="Consolas" w:cs="Lucida Sans Typewriter"/>
          <w:color w:val="268BD2"/>
          <w:sz w:val="16"/>
          <w:szCs w:val="16"/>
        </w:rPr>
      </w:pPr>
      <w:ins w:id="6726" w:author="Greg Stoike" w:date="2018-11-30T10:52:00Z">
        <w:r w:rsidRPr="007B26CB">
          <w:rPr>
            <w:rFonts w:ascii="Consolas" w:eastAsiaTheme="minorHAnsi" w:hAnsi="Consolas" w:cs="Lucida Sans Typewriter"/>
            <w:color w:val="268BD2"/>
            <w:sz w:val="16"/>
            <w:szCs w:val="16"/>
          </w:rPr>
          <w:t xml:space="preserve">                &lt;PoolProperties&gt;</w:t>
        </w:r>
      </w:ins>
    </w:p>
    <w:p w14:paraId="5CC0A3D1" w14:textId="77777777" w:rsidR="007B26CB" w:rsidRPr="007B26CB" w:rsidRDefault="007B26CB" w:rsidP="007B26CB">
      <w:pPr>
        <w:rPr>
          <w:ins w:id="6727" w:author="Greg Stoike" w:date="2018-11-30T10:52:00Z"/>
          <w:rFonts w:ascii="Consolas" w:eastAsiaTheme="minorHAnsi" w:hAnsi="Consolas" w:cs="Lucida Sans Typewriter"/>
          <w:color w:val="268BD2"/>
          <w:sz w:val="16"/>
          <w:szCs w:val="16"/>
        </w:rPr>
      </w:pPr>
      <w:ins w:id="6728"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65597771" w14:textId="77777777" w:rsidR="007B26CB" w:rsidRPr="007B26CB" w:rsidRDefault="007B26CB" w:rsidP="007B26CB">
      <w:pPr>
        <w:rPr>
          <w:ins w:id="6729" w:author="Greg Stoike" w:date="2018-11-30T10:52:00Z"/>
          <w:rFonts w:ascii="Consolas" w:eastAsiaTheme="minorHAnsi" w:hAnsi="Consolas" w:cs="Lucida Sans Typewriter"/>
          <w:color w:val="268BD2"/>
          <w:sz w:val="16"/>
          <w:szCs w:val="16"/>
        </w:rPr>
      </w:pPr>
      <w:ins w:id="6730"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3448272F" w14:textId="77777777" w:rsidR="007B26CB" w:rsidRPr="007B26CB" w:rsidRDefault="007B26CB" w:rsidP="007B26CB">
      <w:pPr>
        <w:rPr>
          <w:ins w:id="6731" w:author="Greg Stoike" w:date="2018-11-30T10:52:00Z"/>
          <w:rFonts w:ascii="Consolas" w:eastAsiaTheme="minorHAnsi" w:hAnsi="Consolas" w:cs="Lucida Sans Typewriter"/>
          <w:color w:val="268BD2"/>
          <w:sz w:val="16"/>
          <w:szCs w:val="16"/>
        </w:rPr>
      </w:pPr>
      <w:ins w:id="6732"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4F13F696" w14:textId="77777777" w:rsidR="007B26CB" w:rsidRPr="007B26CB" w:rsidRDefault="007B26CB" w:rsidP="007B26CB">
      <w:pPr>
        <w:rPr>
          <w:ins w:id="6733" w:author="Greg Stoike" w:date="2018-11-30T10:52:00Z"/>
          <w:rFonts w:ascii="Consolas" w:eastAsiaTheme="minorHAnsi" w:hAnsi="Consolas" w:cs="Lucida Sans Typewriter"/>
          <w:color w:val="268BD2"/>
          <w:sz w:val="16"/>
          <w:szCs w:val="16"/>
        </w:rPr>
      </w:pPr>
      <w:ins w:id="6734"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4BE7C164" w14:textId="77777777" w:rsidR="007B26CB" w:rsidRPr="007B26CB" w:rsidRDefault="007B26CB" w:rsidP="007B26CB">
      <w:pPr>
        <w:rPr>
          <w:ins w:id="6735" w:author="Greg Stoike" w:date="2018-11-30T10:52:00Z"/>
          <w:rFonts w:ascii="Consolas" w:eastAsiaTheme="minorHAnsi" w:hAnsi="Consolas" w:cs="Lucida Sans Typewriter"/>
          <w:color w:val="268BD2"/>
          <w:sz w:val="16"/>
          <w:szCs w:val="16"/>
        </w:rPr>
      </w:pPr>
      <w:ins w:id="6736" w:author="Greg Stoike" w:date="2018-11-30T10:52:00Z">
        <w:r w:rsidRPr="007B26CB">
          <w:rPr>
            <w:rFonts w:ascii="Consolas" w:eastAsiaTheme="minorHAnsi" w:hAnsi="Consolas" w:cs="Lucida Sans Typewriter"/>
            <w:color w:val="268BD2"/>
            <w:sz w:val="16"/>
            <w:szCs w:val="16"/>
          </w:rPr>
          <w:t xml:space="preserve">                  &lt;PoolProperty name="Depth of Knowledge" value="4"/&gt;</w:t>
        </w:r>
      </w:ins>
    </w:p>
    <w:p w14:paraId="14F2FE8F" w14:textId="77777777" w:rsidR="007B26CB" w:rsidRPr="007B26CB" w:rsidRDefault="007B26CB" w:rsidP="007B26CB">
      <w:pPr>
        <w:rPr>
          <w:ins w:id="6737" w:author="Greg Stoike" w:date="2018-11-30T10:52:00Z"/>
          <w:rFonts w:ascii="Consolas" w:eastAsiaTheme="minorHAnsi" w:hAnsi="Consolas" w:cs="Lucida Sans Typewriter"/>
          <w:color w:val="268BD2"/>
          <w:sz w:val="16"/>
          <w:szCs w:val="16"/>
        </w:rPr>
      </w:pPr>
      <w:ins w:id="6738" w:author="Greg Stoike" w:date="2018-11-30T10:52:00Z">
        <w:r w:rsidRPr="007B26CB">
          <w:rPr>
            <w:rFonts w:ascii="Consolas" w:eastAsiaTheme="minorHAnsi" w:hAnsi="Consolas" w:cs="Lucida Sans Typewriter"/>
            <w:color w:val="268BD2"/>
            <w:sz w:val="16"/>
            <w:szCs w:val="16"/>
          </w:rPr>
          <w:t xml:space="preserve">                  &lt;PoolProperty name="Difficulty Category" value="Overall=Difficult"/&gt;</w:t>
        </w:r>
      </w:ins>
    </w:p>
    <w:p w14:paraId="491C76A3" w14:textId="77777777" w:rsidR="007B26CB" w:rsidRPr="007B26CB" w:rsidRDefault="007B26CB" w:rsidP="007B26CB">
      <w:pPr>
        <w:rPr>
          <w:ins w:id="6739" w:author="Greg Stoike" w:date="2018-11-30T10:52:00Z"/>
          <w:rFonts w:ascii="Consolas" w:eastAsiaTheme="minorHAnsi" w:hAnsi="Consolas" w:cs="Lucida Sans Typewriter"/>
          <w:color w:val="268BD2"/>
          <w:sz w:val="16"/>
          <w:szCs w:val="16"/>
        </w:rPr>
      </w:pPr>
      <w:ins w:id="6740"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64001804" w14:textId="77777777" w:rsidR="007B26CB" w:rsidRPr="007B26CB" w:rsidRDefault="007B26CB" w:rsidP="007B26CB">
      <w:pPr>
        <w:rPr>
          <w:ins w:id="6741" w:author="Greg Stoike" w:date="2018-11-30T10:52:00Z"/>
          <w:rFonts w:ascii="Consolas" w:eastAsiaTheme="minorHAnsi" w:hAnsi="Consolas" w:cs="Lucida Sans Typewriter"/>
          <w:color w:val="268BD2"/>
          <w:sz w:val="16"/>
          <w:szCs w:val="16"/>
        </w:rPr>
      </w:pPr>
      <w:ins w:id="6742"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72A63242" w14:textId="77777777" w:rsidR="007B26CB" w:rsidRPr="007B26CB" w:rsidRDefault="007B26CB" w:rsidP="007B26CB">
      <w:pPr>
        <w:rPr>
          <w:ins w:id="6743" w:author="Greg Stoike" w:date="2018-11-30T10:52:00Z"/>
          <w:rFonts w:ascii="Consolas" w:eastAsiaTheme="minorHAnsi" w:hAnsi="Consolas" w:cs="Lucida Sans Typewriter"/>
          <w:color w:val="268BD2"/>
          <w:sz w:val="16"/>
          <w:szCs w:val="16"/>
        </w:rPr>
      </w:pPr>
      <w:ins w:id="6744"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6CE301E3" w14:textId="77777777" w:rsidR="007B26CB" w:rsidRPr="007B26CB" w:rsidRDefault="007B26CB" w:rsidP="007B26CB">
      <w:pPr>
        <w:rPr>
          <w:ins w:id="6745" w:author="Greg Stoike" w:date="2018-11-30T10:52:00Z"/>
          <w:rFonts w:ascii="Consolas" w:eastAsiaTheme="minorHAnsi" w:hAnsi="Consolas" w:cs="Lucida Sans Typewriter"/>
          <w:color w:val="268BD2"/>
          <w:sz w:val="16"/>
          <w:szCs w:val="16"/>
        </w:rPr>
      </w:pPr>
      <w:ins w:id="6746"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5BCC61AA" w14:textId="77777777" w:rsidR="007B26CB" w:rsidRPr="007B26CB" w:rsidRDefault="007B26CB" w:rsidP="007B26CB">
      <w:pPr>
        <w:rPr>
          <w:ins w:id="6747" w:author="Greg Stoike" w:date="2018-11-30T10:52:00Z"/>
          <w:rFonts w:ascii="Consolas" w:eastAsiaTheme="minorHAnsi" w:hAnsi="Consolas" w:cs="Lucida Sans Typewriter"/>
          <w:color w:val="268BD2"/>
          <w:sz w:val="16"/>
          <w:szCs w:val="16"/>
        </w:rPr>
      </w:pPr>
      <w:ins w:id="6748"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4ACBAEDE" w14:textId="77777777" w:rsidR="007B26CB" w:rsidRPr="007B26CB" w:rsidRDefault="007B26CB" w:rsidP="007B26CB">
      <w:pPr>
        <w:rPr>
          <w:ins w:id="6749" w:author="Greg Stoike" w:date="2018-11-30T10:52:00Z"/>
          <w:rFonts w:ascii="Consolas" w:eastAsiaTheme="minorHAnsi" w:hAnsi="Consolas" w:cs="Lucida Sans Typewriter"/>
          <w:color w:val="268BD2"/>
          <w:sz w:val="16"/>
          <w:szCs w:val="16"/>
        </w:rPr>
      </w:pPr>
      <w:ins w:id="6750"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03005B03" w14:textId="77777777" w:rsidR="007B26CB" w:rsidRPr="007B26CB" w:rsidRDefault="007B26CB" w:rsidP="007B26CB">
      <w:pPr>
        <w:rPr>
          <w:ins w:id="6751" w:author="Greg Stoike" w:date="2018-11-30T10:52:00Z"/>
          <w:rFonts w:ascii="Consolas" w:eastAsiaTheme="minorHAnsi" w:hAnsi="Consolas" w:cs="Lucida Sans Typewriter"/>
          <w:color w:val="268BD2"/>
          <w:sz w:val="16"/>
          <w:szCs w:val="16"/>
        </w:rPr>
      </w:pPr>
      <w:ins w:id="6752" w:author="Greg Stoike" w:date="2018-11-30T10:52:00Z">
        <w:r w:rsidRPr="007B26CB">
          <w:rPr>
            <w:rFonts w:ascii="Consolas" w:eastAsiaTheme="minorHAnsi" w:hAnsi="Consolas" w:cs="Lucida Sans Typewriter"/>
            <w:color w:val="268BD2"/>
            <w:sz w:val="16"/>
            <w:szCs w:val="16"/>
          </w:rPr>
          <w:t xml:space="preserve">                &lt;/PoolProperties&gt;</w:t>
        </w:r>
      </w:ins>
    </w:p>
    <w:p w14:paraId="3FB025D5" w14:textId="77777777" w:rsidR="007B26CB" w:rsidRPr="007B26CB" w:rsidRDefault="007B26CB" w:rsidP="007B26CB">
      <w:pPr>
        <w:rPr>
          <w:ins w:id="6753" w:author="Greg Stoike" w:date="2018-11-30T10:52:00Z"/>
          <w:rFonts w:ascii="Consolas" w:eastAsiaTheme="minorHAnsi" w:hAnsi="Consolas" w:cs="Lucida Sans Typewriter"/>
          <w:color w:val="268BD2"/>
          <w:sz w:val="16"/>
          <w:szCs w:val="16"/>
        </w:rPr>
      </w:pPr>
      <w:ins w:id="6754" w:author="Greg Stoike" w:date="2018-11-30T10:52:00Z">
        <w:r w:rsidRPr="007B26CB">
          <w:rPr>
            <w:rFonts w:ascii="Consolas" w:eastAsiaTheme="minorHAnsi" w:hAnsi="Consolas" w:cs="Lucida Sans Typewriter"/>
            <w:color w:val="268BD2"/>
            <w:sz w:val="16"/>
            <w:szCs w:val="16"/>
          </w:rPr>
          <w:t xml:space="preserve">                &lt;Presentations&gt;</w:t>
        </w:r>
      </w:ins>
    </w:p>
    <w:p w14:paraId="63A82882" w14:textId="77777777" w:rsidR="007B26CB" w:rsidRPr="007B26CB" w:rsidRDefault="007B26CB" w:rsidP="007B26CB">
      <w:pPr>
        <w:rPr>
          <w:ins w:id="6755" w:author="Greg Stoike" w:date="2018-11-30T10:52:00Z"/>
          <w:rFonts w:ascii="Consolas" w:eastAsiaTheme="minorHAnsi" w:hAnsi="Consolas" w:cs="Lucida Sans Typewriter"/>
          <w:color w:val="268BD2"/>
          <w:sz w:val="16"/>
          <w:szCs w:val="16"/>
        </w:rPr>
      </w:pPr>
      <w:ins w:id="6756"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526E2AF" w14:textId="77777777" w:rsidR="007B26CB" w:rsidRPr="007B26CB" w:rsidRDefault="007B26CB" w:rsidP="007B26CB">
      <w:pPr>
        <w:rPr>
          <w:ins w:id="6757" w:author="Greg Stoike" w:date="2018-11-30T10:52:00Z"/>
          <w:rFonts w:ascii="Consolas" w:eastAsiaTheme="minorHAnsi" w:hAnsi="Consolas" w:cs="Lucida Sans Typewriter"/>
          <w:color w:val="268BD2"/>
          <w:sz w:val="16"/>
          <w:szCs w:val="16"/>
        </w:rPr>
      </w:pPr>
      <w:ins w:id="6758"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7FD33D25" w14:textId="77777777" w:rsidR="007B26CB" w:rsidRPr="007B26CB" w:rsidRDefault="007B26CB" w:rsidP="007B26CB">
      <w:pPr>
        <w:rPr>
          <w:ins w:id="6759" w:author="Greg Stoike" w:date="2018-11-30T10:52:00Z"/>
          <w:rFonts w:ascii="Consolas" w:eastAsiaTheme="minorHAnsi" w:hAnsi="Consolas" w:cs="Lucida Sans Typewriter"/>
          <w:color w:val="268BD2"/>
          <w:sz w:val="16"/>
          <w:szCs w:val="16"/>
        </w:rPr>
      </w:pPr>
      <w:ins w:id="6760" w:author="Greg Stoike" w:date="2018-11-30T10:52:00Z">
        <w:r w:rsidRPr="007B26CB">
          <w:rPr>
            <w:rFonts w:ascii="Consolas" w:eastAsiaTheme="minorHAnsi" w:hAnsi="Consolas" w:cs="Lucida Sans Typewriter"/>
            <w:color w:val="268BD2"/>
            <w:sz w:val="16"/>
            <w:szCs w:val="16"/>
          </w:rPr>
          <w:t xml:space="preserve">                &lt;/Presentations&gt;</w:t>
        </w:r>
      </w:ins>
    </w:p>
    <w:p w14:paraId="65DDB205" w14:textId="77777777" w:rsidR="007B26CB" w:rsidRPr="007B26CB" w:rsidRDefault="007B26CB" w:rsidP="007B26CB">
      <w:pPr>
        <w:rPr>
          <w:ins w:id="6761" w:author="Greg Stoike" w:date="2018-11-30T10:52:00Z"/>
          <w:rFonts w:ascii="Consolas" w:eastAsiaTheme="minorHAnsi" w:hAnsi="Consolas" w:cs="Lucida Sans Typewriter"/>
          <w:color w:val="268BD2"/>
          <w:sz w:val="16"/>
          <w:szCs w:val="16"/>
        </w:rPr>
      </w:pPr>
      <w:ins w:id="6762" w:author="Greg Stoike" w:date="2018-11-30T10:52:00Z">
        <w:r w:rsidRPr="007B26CB">
          <w:rPr>
            <w:rFonts w:ascii="Consolas" w:eastAsiaTheme="minorHAnsi" w:hAnsi="Consolas" w:cs="Lucida Sans Typewriter"/>
            <w:color w:val="268BD2"/>
            <w:sz w:val="16"/>
            <w:szCs w:val="16"/>
          </w:rPr>
          <w:t xml:space="preserve">                &lt;ItemScoreDimensions&gt;</w:t>
        </w:r>
      </w:ins>
    </w:p>
    <w:p w14:paraId="05035425" w14:textId="77777777" w:rsidR="007B26CB" w:rsidRPr="007B26CB" w:rsidRDefault="007B26CB" w:rsidP="007B26CB">
      <w:pPr>
        <w:rPr>
          <w:ins w:id="6763" w:author="Greg Stoike" w:date="2018-11-30T10:52:00Z"/>
          <w:rFonts w:ascii="Consolas" w:eastAsiaTheme="minorHAnsi" w:hAnsi="Consolas" w:cs="Lucida Sans Typewriter"/>
          <w:color w:val="268BD2"/>
          <w:sz w:val="16"/>
          <w:szCs w:val="16"/>
        </w:rPr>
      </w:pPr>
      <w:ins w:id="6764" w:author="Greg Stoike" w:date="2018-11-30T10:52:00Z">
        <w:r w:rsidRPr="007B26CB">
          <w:rPr>
            <w:rFonts w:ascii="Consolas" w:eastAsiaTheme="minorHAnsi" w:hAnsi="Consolas" w:cs="Lucida Sans Typewriter"/>
            <w:color w:val="268BD2"/>
            <w:sz w:val="16"/>
            <w:szCs w:val="16"/>
          </w:rPr>
          <w:t xml:space="preserve">                  &lt;ItemScoreDimension weight="1.0" scorePoints="2" measurementModel="IRTGPC"&gt;</w:t>
        </w:r>
      </w:ins>
    </w:p>
    <w:p w14:paraId="6BBFB940" w14:textId="77777777" w:rsidR="007B26CB" w:rsidRPr="007B26CB" w:rsidRDefault="007B26CB" w:rsidP="007B26CB">
      <w:pPr>
        <w:rPr>
          <w:ins w:id="6765" w:author="Greg Stoike" w:date="2018-11-30T10:52:00Z"/>
          <w:rFonts w:ascii="Consolas" w:eastAsiaTheme="minorHAnsi" w:hAnsi="Consolas" w:cs="Lucida Sans Typewriter"/>
          <w:color w:val="268BD2"/>
          <w:sz w:val="16"/>
          <w:szCs w:val="16"/>
        </w:rPr>
      </w:pPr>
      <w:ins w:id="6766" w:author="Greg Stoike" w:date="2018-11-30T10:52:00Z">
        <w:r w:rsidRPr="007B26CB">
          <w:rPr>
            <w:rFonts w:ascii="Consolas" w:eastAsiaTheme="minorHAnsi" w:hAnsi="Consolas" w:cs="Lucida Sans Typewriter"/>
            <w:color w:val="268BD2"/>
            <w:sz w:val="16"/>
            <w:szCs w:val="16"/>
          </w:rPr>
          <w:t xml:space="preserve">                    &lt;ItemScoreParameter value="0.7306200265884399" measurementParameter="a"/&gt;</w:t>
        </w:r>
      </w:ins>
    </w:p>
    <w:p w14:paraId="3532B3BA" w14:textId="77777777" w:rsidR="007B26CB" w:rsidRPr="007B26CB" w:rsidRDefault="007B26CB" w:rsidP="007B26CB">
      <w:pPr>
        <w:rPr>
          <w:ins w:id="6767" w:author="Greg Stoike" w:date="2018-11-30T10:52:00Z"/>
          <w:rFonts w:ascii="Consolas" w:eastAsiaTheme="minorHAnsi" w:hAnsi="Consolas" w:cs="Lucida Sans Typewriter"/>
          <w:color w:val="268BD2"/>
          <w:sz w:val="16"/>
          <w:szCs w:val="16"/>
        </w:rPr>
      </w:pPr>
      <w:ins w:id="6768" w:author="Greg Stoike" w:date="2018-11-30T10:52:00Z">
        <w:r w:rsidRPr="007B26CB">
          <w:rPr>
            <w:rFonts w:ascii="Consolas" w:eastAsiaTheme="minorHAnsi" w:hAnsi="Consolas" w:cs="Lucida Sans Typewriter"/>
            <w:color w:val="268BD2"/>
            <w:sz w:val="16"/>
            <w:szCs w:val="16"/>
          </w:rPr>
          <w:t xml:space="preserve">                    &lt;ItemScoreParameter value="1.4085500240325928" measurementParameter="b0"/&gt;</w:t>
        </w:r>
      </w:ins>
    </w:p>
    <w:p w14:paraId="7525BA90" w14:textId="77777777" w:rsidR="007B26CB" w:rsidRPr="007B26CB" w:rsidRDefault="007B26CB" w:rsidP="007B26CB">
      <w:pPr>
        <w:rPr>
          <w:ins w:id="6769" w:author="Greg Stoike" w:date="2018-11-30T10:52:00Z"/>
          <w:rFonts w:ascii="Consolas" w:eastAsiaTheme="minorHAnsi" w:hAnsi="Consolas" w:cs="Lucida Sans Typewriter"/>
          <w:color w:val="268BD2"/>
          <w:sz w:val="16"/>
          <w:szCs w:val="16"/>
        </w:rPr>
      </w:pPr>
      <w:ins w:id="6770" w:author="Greg Stoike" w:date="2018-11-30T10:52:00Z">
        <w:r w:rsidRPr="007B26CB">
          <w:rPr>
            <w:rFonts w:ascii="Consolas" w:eastAsiaTheme="minorHAnsi" w:hAnsi="Consolas" w:cs="Lucida Sans Typewriter"/>
            <w:color w:val="268BD2"/>
            <w:sz w:val="16"/>
            <w:szCs w:val="16"/>
          </w:rPr>
          <w:t xml:space="preserve">                    &lt;ItemScoreParameter value="2.455169916152954" measurementParameter="b1"/&gt;</w:t>
        </w:r>
      </w:ins>
    </w:p>
    <w:p w14:paraId="437317E7" w14:textId="77777777" w:rsidR="007B26CB" w:rsidRPr="007B26CB" w:rsidRDefault="007B26CB" w:rsidP="007B26CB">
      <w:pPr>
        <w:rPr>
          <w:ins w:id="6771" w:author="Greg Stoike" w:date="2018-11-30T10:52:00Z"/>
          <w:rFonts w:ascii="Consolas" w:eastAsiaTheme="minorHAnsi" w:hAnsi="Consolas" w:cs="Lucida Sans Typewriter"/>
          <w:color w:val="268BD2"/>
          <w:sz w:val="16"/>
          <w:szCs w:val="16"/>
        </w:rPr>
      </w:pPr>
      <w:ins w:id="6772" w:author="Greg Stoike" w:date="2018-11-30T10:52:00Z">
        <w:r w:rsidRPr="007B26CB">
          <w:rPr>
            <w:rFonts w:ascii="Consolas" w:eastAsiaTheme="minorHAnsi" w:hAnsi="Consolas" w:cs="Lucida Sans Typewriter"/>
            <w:color w:val="268BD2"/>
            <w:sz w:val="16"/>
            <w:szCs w:val="16"/>
          </w:rPr>
          <w:t xml:space="preserve">                  &lt;/ItemScoreDimension&gt;</w:t>
        </w:r>
      </w:ins>
    </w:p>
    <w:p w14:paraId="3168E0D8" w14:textId="77777777" w:rsidR="007B26CB" w:rsidRPr="007B26CB" w:rsidRDefault="007B26CB" w:rsidP="007B26CB">
      <w:pPr>
        <w:rPr>
          <w:ins w:id="6773" w:author="Greg Stoike" w:date="2018-11-30T10:52:00Z"/>
          <w:rFonts w:ascii="Consolas" w:eastAsiaTheme="minorHAnsi" w:hAnsi="Consolas" w:cs="Lucida Sans Typewriter"/>
          <w:color w:val="268BD2"/>
          <w:sz w:val="16"/>
          <w:szCs w:val="16"/>
        </w:rPr>
      </w:pPr>
      <w:ins w:id="6774" w:author="Greg Stoike" w:date="2018-11-30T10:52:00Z">
        <w:r w:rsidRPr="007B26CB">
          <w:rPr>
            <w:rFonts w:ascii="Consolas" w:eastAsiaTheme="minorHAnsi" w:hAnsi="Consolas" w:cs="Lucida Sans Typewriter"/>
            <w:color w:val="268BD2"/>
            <w:sz w:val="16"/>
            <w:szCs w:val="16"/>
          </w:rPr>
          <w:t xml:space="preserve">                &lt;/ItemScoreDimensions&gt;</w:t>
        </w:r>
      </w:ins>
    </w:p>
    <w:p w14:paraId="1F8695D6" w14:textId="77777777" w:rsidR="007B26CB" w:rsidRPr="007B26CB" w:rsidRDefault="007B26CB" w:rsidP="007B26CB">
      <w:pPr>
        <w:rPr>
          <w:ins w:id="6775" w:author="Greg Stoike" w:date="2018-11-30T10:52:00Z"/>
          <w:rFonts w:ascii="Consolas" w:eastAsiaTheme="minorHAnsi" w:hAnsi="Consolas" w:cs="Lucida Sans Typewriter"/>
          <w:color w:val="268BD2"/>
          <w:sz w:val="16"/>
          <w:szCs w:val="16"/>
        </w:rPr>
      </w:pPr>
      <w:ins w:id="6776" w:author="Greg Stoike" w:date="2018-11-30T10:52:00Z">
        <w:r w:rsidRPr="007B26CB">
          <w:rPr>
            <w:rFonts w:ascii="Consolas" w:eastAsiaTheme="minorHAnsi" w:hAnsi="Consolas" w:cs="Lucida Sans Typewriter"/>
            <w:color w:val="268BD2"/>
            <w:sz w:val="16"/>
            <w:szCs w:val="16"/>
          </w:rPr>
          <w:t xml:space="preserve">                &lt;BlueprintReferences&gt;</w:t>
        </w:r>
      </w:ins>
    </w:p>
    <w:p w14:paraId="092F04A4" w14:textId="77777777" w:rsidR="007B26CB" w:rsidRPr="007B26CB" w:rsidRDefault="007B26CB" w:rsidP="007B26CB">
      <w:pPr>
        <w:rPr>
          <w:ins w:id="6777" w:author="Greg Stoike" w:date="2018-11-30T10:52:00Z"/>
          <w:rFonts w:ascii="Consolas" w:eastAsiaTheme="minorHAnsi" w:hAnsi="Consolas" w:cs="Lucida Sans Typewriter"/>
          <w:color w:val="268BD2"/>
          <w:sz w:val="16"/>
          <w:szCs w:val="16"/>
        </w:rPr>
      </w:pPr>
      <w:ins w:id="6778" w:author="Greg Stoike" w:date="2018-11-30T10:52:00Z">
        <w:r w:rsidRPr="007B26CB">
          <w:rPr>
            <w:rFonts w:ascii="Consolas" w:eastAsiaTheme="minorHAnsi" w:hAnsi="Consolas" w:cs="Lucida Sans Typewriter"/>
            <w:color w:val="268BD2"/>
            <w:sz w:val="16"/>
            <w:szCs w:val="16"/>
          </w:rPr>
          <w:t xml:space="preserve">                  &lt;BlueprintReference idRef="SBAC-ICA-FIXED-G11E-Perf-HowWeLearnA-ELA-11"/&gt;</w:t>
        </w:r>
      </w:ins>
    </w:p>
    <w:p w14:paraId="6BD1CF82" w14:textId="77777777" w:rsidR="007B26CB" w:rsidRPr="007B26CB" w:rsidRDefault="007B26CB" w:rsidP="007B26CB">
      <w:pPr>
        <w:rPr>
          <w:ins w:id="6779" w:author="Greg Stoike" w:date="2018-11-30T10:52:00Z"/>
          <w:rFonts w:ascii="Consolas" w:eastAsiaTheme="minorHAnsi" w:hAnsi="Consolas" w:cs="Lucida Sans Typewriter"/>
          <w:color w:val="268BD2"/>
          <w:sz w:val="16"/>
          <w:szCs w:val="16"/>
        </w:rPr>
      </w:pPr>
      <w:ins w:id="6780" w:author="Greg Stoike" w:date="2018-11-30T10:52:00Z">
        <w:r w:rsidRPr="007B26CB">
          <w:rPr>
            <w:rFonts w:ascii="Consolas" w:eastAsiaTheme="minorHAnsi" w:hAnsi="Consolas" w:cs="Lucida Sans Typewriter"/>
            <w:color w:val="268BD2"/>
            <w:sz w:val="16"/>
            <w:szCs w:val="16"/>
          </w:rPr>
          <w:t xml:space="preserve">                  &lt;BlueprintReference idRef="4-CR"/&gt;</w:t>
        </w:r>
      </w:ins>
    </w:p>
    <w:p w14:paraId="6B129673" w14:textId="77777777" w:rsidR="007B26CB" w:rsidRPr="007B26CB" w:rsidRDefault="007B26CB" w:rsidP="007B26CB">
      <w:pPr>
        <w:rPr>
          <w:ins w:id="6781" w:author="Greg Stoike" w:date="2018-11-30T10:52:00Z"/>
          <w:rFonts w:ascii="Consolas" w:eastAsiaTheme="minorHAnsi" w:hAnsi="Consolas" w:cs="Lucida Sans Typewriter"/>
          <w:color w:val="268BD2"/>
          <w:sz w:val="16"/>
          <w:szCs w:val="16"/>
        </w:rPr>
      </w:pPr>
      <w:ins w:id="6782" w:author="Greg Stoike" w:date="2018-11-30T10:52:00Z">
        <w:r w:rsidRPr="007B26CB">
          <w:rPr>
            <w:rFonts w:ascii="Consolas" w:eastAsiaTheme="minorHAnsi" w:hAnsi="Consolas" w:cs="Lucida Sans Typewriter"/>
            <w:color w:val="268BD2"/>
            <w:sz w:val="16"/>
            <w:szCs w:val="16"/>
          </w:rPr>
          <w:t xml:space="preserve">                  &lt;BlueprintReference idRef="4-CR|2-11"/&gt;</w:t>
        </w:r>
      </w:ins>
    </w:p>
    <w:p w14:paraId="4322AD18" w14:textId="77777777" w:rsidR="007B26CB" w:rsidRPr="007B26CB" w:rsidRDefault="007B26CB" w:rsidP="007B26CB">
      <w:pPr>
        <w:rPr>
          <w:ins w:id="6783" w:author="Greg Stoike" w:date="2018-11-30T10:52:00Z"/>
          <w:rFonts w:ascii="Consolas" w:eastAsiaTheme="minorHAnsi" w:hAnsi="Consolas" w:cs="Lucida Sans Typewriter"/>
          <w:color w:val="268BD2"/>
          <w:sz w:val="16"/>
          <w:szCs w:val="16"/>
        </w:rPr>
      </w:pPr>
      <w:ins w:id="6784" w:author="Greg Stoike" w:date="2018-11-30T10:52:00Z">
        <w:r w:rsidRPr="007B26CB">
          <w:rPr>
            <w:rFonts w:ascii="Consolas" w:eastAsiaTheme="minorHAnsi" w:hAnsi="Consolas" w:cs="Lucida Sans Typewriter"/>
            <w:color w:val="268BD2"/>
            <w:sz w:val="16"/>
            <w:szCs w:val="16"/>
          </w:rPr>
          <w:lastRenderedPageBreak/>
          <w:t xml:space="preserve">                &lt;/BlueprintReferences&gt;</w:t>
        </w:r>
      </w:ins>
    </w:p>
    <w:p w14:paraId="24573A2D" w14:textId="77777777" w:rsidR="007B26CB" w:rsidRPr="007B26CB" w:rsidRDefault="007B26CB" w:rsidP="007B26CB">
      <w:pPr>
        <w:rPr>
          <w:ins w:id="6785" w:author="Greg Stoike" w:date="2018-11-30T10:52:00Z"/>
          <w:rFonts w:ascii="Consolas" w:eastAsiaTheme="minorHAnsi" w:hAnsi="Consolas" w:cs="Lucida Sans Typewriter"/>
          <w:color w:val="268BD2"/>
          <w:sz w:val="16"/>
          <w:szCs w:val="16"/>
        </w:rPr>
      </w:pPr>
      <w:ins w:id="6786" w:author="Greg Stoike" w:date="2018-11-30T10:52:00Z">
        <w:r w:rsidRPr="007B26CB">
          <w:rPr>
            <w:rFonts w:ascii="Consolas" w:eastAsiaTheme="minorHAnsi" w:hAnsi="Consolas" w:cs="Lucida Sans Typewriter"/>
            <w:color w:val="268BD2"/>
            <w:sz w:val="16"/>
            <w:szCs w:val="16"/>
          </w:rPr>
          <w:t xml:space="preserve">              &lt;/Item&gt;</w:t>
        </w:r>
      </w:ins>
    </w:p>
    <w:p w14:paraId="415F9CA0" w14:textId="77777777" w:rsidR="007B26CB" w:rsidRPr="007B26CB" w:rsidRDefault="007B26CB" w:rsidP="007B26CB">
      <w:pPr>
        <w:rPr>
          <w:ins w:id="6787" w:author="Greg Stoike" w:date="2018-11-30T10:52:00Z"/>
          <w:rFonts w:ascii="Consolas" w:eastAsiaTheme="minorHAnsi" w:hAnsi="Consolas" w:cs="Lucida Sans Typewriter"/>
          <w:color w:val="268BD2"/>
          <w:sz w:val="16"/>
          <w:szCs w:val="16"/>
        </w:rPr>
      </w:pPr>
      <w:ins w:id="6788" w:author="Greg Stoike" w:date="2018-11-30T10:52:00Z">
        <w:r w:rsidRPr="007B26CB">
          <w:rPr>
            <w:rFonts w:ascii="Consolas" w:eastAsiaTheme="minorHAnsi" w:hAnsi="Consolas" w:cs="Lucida Sans Typewriter"/>
            <w:color w:val="268BD2"/>
            <w:sz w:val="16"/>
            <w:szCs w:val="16"/>
          </w:rPr>
          <w:t xml:space="preserve">              &lt;Item active="true" doNotScore="false" handScored="true" fieldTest="false" responseRequired="false" administrationRequired="false" id="62025" type="SA"&gt;</w:t>
        </w:r>
      </w:ins>
    </w:p>
    <w:p w14:paraId="0C087C85" w14:textId="77777777" w:rsidR="007B26CB" w:rsidRPr="007B26CB" w:rsidRDefault="007B26CB" w:rsidP="007B26CB">
      <w:pPr>
        <w:rPr>
          <w:ins w:id="6789" w:author="Greg Stoike" w:date="2018-11-30T10:52:00Z"/>
          <w:rFonts w:ascii="Consolas" w:eastAsiaTheme="minorHAnsi" w:hAnsi="Consolas" w:cs="Lucida Sans Typewriter"/>
          <w:color w:val="268BD2"/>
          <w:sz w:val="16"/>
          <w:szCs w:val="16"/>
        </w:rPr>
      </w:pPr>
      <w:ins w:id="6790" w:author="Greg Stoike" w:date="2018-11-30T10:52:00Z">
        <w:r w:rsidRPr="007B26CB">
          <w:rPr>
            <w:rFonts w:ascii="Consolas" w:eastAsiaTheme="minorHAnsi" w:hAnsi="Consolas" w:cs="Lucida Sans Typewriter"/>
            <w:color w:val="268BD2"/>
            <w:sz w:val="16"/>
            <w:szCs w:val="16"/>
          </w:rPr>
          <w:t xml:space="preserve">                &lt;PoolProperties&gt;</w:t>
        </w:r>
      </w:ins>
    </w:p>
    <w:p w14:paraId="3C9DBE5A" w14:textId="77777777" w:rsidR="007B26CB" w:rsidRPr="007B26CB" w:rsidRDefault="007B26CB" w:rsidP="007B26CB">
      <w:pPr>
        <w:rPr>
          <w:ins w:id="6791" w:author="Greg Stoike" w:date="2018-11-30T10:52:00Z"/>
          <w:rFonts w:ascii="Consolas" w:eastAsiaTheme="minorHAnsi" w:hAnsi="Consolas" w:cs="Lucida Sans Typewriter"/>
          <w:color w:val="268BD2"/>
          <w:sz w:val="16"/>
          <w:szCs w:val="16"/>
        </w:rPr>
      </w:pPr>
      <w:ins w:id="6792"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0A9C59D7" w14:textId="77777777" w:rsidR="007B26CB" w:rsidRPr="007B26CB" w:rsidRDefault="007B26CB" w:rsidP="007B26CB">
      <w:pPr>
        <w:rPr>
          <w:ins w:id="6793" w:author="Greg Stoike" w:date="2018-11-30T10:52:00Z"/>
          <w:rFonts w:ascii="Consolas" w:eastAsiaTheme="minorHAnsi" w:hAnsi="Consolas" w:cs="Lucida Sans Typewriter"/>
          <w:color w:val="268BD2"/>
          <w:sz w:val="16"/>
          <w:szCs w:val="16"/>
        </w:rPr>
      </w:pPr>
      <w:ins w:id="679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2B2F4A19" w14:textId="77777777" w:rsidR="007B26CB" w:rsidRPr="007B26CB" w:rsidRDefault="007B26CB" w:rsidP="007B26CB">
      <w:pPr>
        <w:rPr>
          <w:ins w:id="6795" w:author="Greg Stoike" w:date="2018-11-30T10:52:00Z"/>
          <w:rFonts w:ascii="Consolas" w:eastAsiaTheme="minorHAnsi" w:hAnsi="Consolas" w:cs="Lucida Sans Typewriter"/>
          <w:color w:val="268BD2"/>
          <w:sz w:val="16"/>
          <w:szCs w:val="16"/>
        </w:rPr>
      </w:pPr>
      <w:ins w:id="6796"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503A7560" w14:textId="77777777" w:rsidR="007B26CB" w:rsidRPr="007B26CB" w:rsidRDefault="007B26CB" w:rsidP="007B26CB">
      <w:pPr>
        <w:rPr>
          <w:ins w:id="6797" w:author="Greg Stoike" w:date="2018-11-30T10:52:00Z"/>
          <w:rFonts w:ascii="Consolas" w:eastAsiaTheme="minorHAnsi" w:hAnsi="Consolas" w:cs="Lucida Sans Typewriter"/>
          <w:color w:val="268BD2"/>
          <w:sz w:val="16"/>
          <w:szCs w:val="16"/>
        </w:rPr>
      </w:pPr>
      <w:ins w:id="679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6DB5CAF9" w14:textId="77777777" w:rsidR="007B26CB" w:rsidRPr="007B26CB" w:rsidRDefault="007B26CB" w:rsidP="007B26CB">
      <w:pPr>
        <w:rPr>
          <w:ins w:id="6799" w:author="Greg Stoike" w:date="2018-11-30T10:52:00Z"/>
          <w:rFonts w:ascii="Consolas" w:eastAsiaTheme="minorHAnsi" w:hAnsi="Consolas" w:cs="Lucida Sans Typewriter"/>
          <w:color w:val="268BD2"/>
          <w:sz w:val="16"/>
          <w:szCs w:val="16"/>
        </w:rPr>
      </w:pPr>
      <w:ins w:id="6800"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7238B042" w14:textId="77777777" w:rsidR="007B26CB" w:rsidRPr="007B26CB" w:rsidRDefault="007B26CB" w:rsidP="007B26CB">
      <w:pPr>
        <w:rPr>
          <w:ins w:id="6801" w:author="Greg Stoike" w:date="2018-11-30T10:52:00Z"/>
          <w:rFonts w:ascii="Consolas" w:eastAsiaTheme="minorHAnsi" w:hAnsi="Consolas" w:cs="Lucida Sans Typewriter"/>
          <w:color w:val="268BD2"/>
          <w:sz w:val="16"/>
          <w:szCs w:val="16"/>
        </w:rPr>
      </w:pPr>
      <w:ins w:id="6802" w:author="Greg Stoike" w:date="2018-11-30T10:52:00Z">
        <w:r w:rsidRPr="007B26CB">
          <w:rPr>
            <w:rFonts w:ascii="Consolas" w:eastAsiaTheme="minorHAnsi" w:hAnsi="Consolas" w:cs="Lucida Sans Typewriter"/>
            <w:color w:val="268BD2"/>
            <w:sz w:val="16"/>
            <w:szCs w:val="16"/>
          </w:rPr>
          <w:t xml:space="preserve">                  &lt;PoolProperty name="Difficulty Category" value="Overall=Moderate"/&gt;</w:t>
        </w:r>
      </w:ins>
    </w:p>
    <w:p w14:paraId="03CED349" w14:textId="77777777" w:rsidR="007B26CB" w:rsidRPr="007B26CB" w:rsidRDefault="007B26CB" w:rsidP="007B26CB">
      <w:pPr>
        <w:rPr>
          <w:ins w:id="6803" w:author="Greg Stoike" w:date="2018-11-30T10:52:00Z"/>
          <w:rFonts w:ascii="Consolas" w:eastAsiaTheme="minorHAnsi" w:hAnsi="Consolas" w:cs="Lucida Sans Typewriter"/>
          <w:color w:val="268BD2"/>
          <w:sz w:val="16"/>
          <w:szCs w:val="16"/>
        </w:rPr>
      </w:pPr>
      <w:ins w:id="680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308C3C03" w14:textId="77777777" w:rsidR="007B26CB" w:rsidRPr="007B26CB" w:rsidRDefault="007B26CB" w:rsidP="007B26CB">
      <w:pPr>
        <w:rPr>
          <w:ins w:id="6805" w:author="Greg Stoike" w:date="2018-11-30T10:52:00Z"/>
          <w:rFonts w:ascii="Consolas" w:eastAsiaTheme="minorHAnsi" w:hAnsi="Consolas" w:cs="Lucida Sans Typewriter"/>
          <w:color w:val="268BD2"/>
          <w:sz w:val="16"/>
          <w:szCs w:val="16"/>
        </w:rPr>
      </w:pPr>
      <w:ins w:id="680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0EE7042D" w14:textId="77777777" w:rsidR="007B26CB" w:rsidRPr="007B26CB" w:rsidRDefault="007B26CB" w:rsidP="007B26CB">
      <w:pPr>
        <w:rPr>
          <w:ins w:id="6807" w:author="Greg Stoike" w:date="2018-11-30T10:52:00Z"/>
          <w:rFonts w:ascii="Consolas" w:eastAsiaTheme="minorHAnsi" w:hAnsi="Consolas" w:cs="Lucida Sans Typewriter"/>
          <w:color w:val="268BD2"/>
          <w:sz w:val="16"/>
          <w:szCs w:val="16"/>
        </w:rPr>
      </w:pPr>
      <w:ins w:id="6808"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4F97F7F5" w14:textId="77777777" w:rsidR="007B26CB" w:rsidRPr="007B26CB" w:rsidRDefault="007B26CB" w:rsidP="007B26CB">
      <w:pPr>
        <w:rPr>
          <w:ins w:id="6809" w:author="Greg Stoike" w:date="2018-11-30T10:52:00Z"/>
          <w:rFonts w:ascii="Consolas" w:eastAsiaTheme="minorHAnsi" w:hAnsi="Consolas" w:cs="Lucida Sans Typewriter"/>
          <w:color w:val="268BD2"/>
          <w:sz w:val="16"/>
          <w:szCs w:val="16"/>
        </w:rPr>
      </w:pPr>
      <w:ins w:id="6810"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14104208" w14:textId="77777777" w:rsidR="007B26CB" w:rsidRPr="007B26CB" w:rsidRDefault="007B26CB" w:rsidP="007B26CB">
      <w:pPr>
        <w:rPr>
          <w:ins w:id="6811" w:author="Greg Stoike" w:date="2018-11-30T10:52:00Z"/>
          <w:rFonts w:ascii="Consolas" w:eastAsiaTheme="minorHAnsi" w:hAnsi="Consolas" w:cs="Lucida Sans Typewriter"/>
          <w:color w:val="268BD2"/>
          <w:sz w:val="16"/>
          <w:szCs w:val="16"/>
        </w:rPr>
      </w:pPr>
      <w:ins w:id="681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4EC1E015" w14:textId="77777777" w:rsidR="007B26CB" w:rsidRPr="007B26CB" w:rsidRDefault="007B26CB" w:rsidP="007B26CB">
      <w:pPr>
        <w:rPr>
          <w:ins w:id="6813" w:author="Greg Stoike" w:date="2018-11-30T10:52:00Z"/>
          <w:rFonts w:ascii="Consolas" w:eastAsiaTheme="minorHAnsi" w:hAnsi="Consolas" w:cs="Lucida Sans Typewriter"/>
          <w:color w:val="268BD2"/>
          <w:sz w:val="16"/>
          <w:szCs w:val="16"/>
        </w:rPr>
      </w:pPr>
      <w:ins w:id="6814" w:author="Greg Stoike" w:date="2018-11-30T10:52:00Z">
        <w:r w:rsidRPr="007B26CB">
          <w:rPr>
            <w:rFonts w:ascii="Consolas" w:eastAsiaTheme="minorHAnsi" w:hAnsi="Consolas" w:cs="Lucida Sans Typewriter"/>
            <w:color w:val="268BD2"/>
            <w:sz w:val="16"/>
            <w:szCs w:val="16"/>
          </w:rPr>
          <w:t xml:space="preserve">                  &lt;PoolProperty name="Answer Key" value="SA"/&gt;</w:t>
        </w:r>
      </w:ins>
    </w:p>
    <w:p w14:paraId="7EBE61CA" w14:textId="77777777" w:rsidR="007B26CB" w:rsidRPr="007B26CB" w:rsidRDefault="007B26CB" w:rsidP="007B26CB">
      <w:pPr>
        <w:rPr>
          <w:ins w:id="6815" w:author="Greg Stoike" w:date="2018-11-30T10:52:00Z"/>
          <w:rFonts w:ascii="Consolas" w:eastAsiaTheme="minorHAnsi" w:hAnsi="Consolas" w:cs="Lucida Sans Typewriter"/>
          <w:color w:val="268BD2"/>
          <w:sz w:val="16"/>
          <w:szCs w:val="16"/>
        </w:rPr>
      </w:pPr>
      <w:ins w:id="6816" w:author="Greg Stoike" w:date="2018-11-30T10:52:00Z">
        <w:r w:rsidRPr="007B26CB">
          <w:rPr>
            <w:rFonts w:ascii="Consolas" w:eastAsiaTheme="minorHAnsi" w:hAnsi="Consolas" w:cs="Lucida Sans Typewriter"/>
            <w:color w:val="268BD2"/>
            <w:sz w:val="16"/>
            <w:szCs w:val="16"/>
          </w:rPr>
          <w:t xml:space="preserve">                &lt;/PoolProperties&gt;</w:t>
        </w:r>
      </w:ins>
    </w:p>
    <w:p w14:paraId="68BA6C41" w14:textId="77777777" w:rsidR="007B26CB" w:rsidRPr="007B26CB" w:rsidRDefault="007B26CB" w:rsidP="007B26CB">
      <w:pPr>
        <w:rPr>
          <w:ins w:id="6817" w:author="Greg Stoike" w:date="2018-11-30T10:52:00Z"/>
          <w:rFonts w:ascii="Consolas" w:eastAsiaTheme="minorHAnsi" w:hAnsi="Consolas" w:cs="Lucida Sans Typewriter"/>
          <w:color w:val="268BD2"/>
          <w:sz w:val="16"/>
          <w:szCs w:val="16"/>
        </w:rPr>
      </w:pPr>
      <w:ins w:id="6818" w:author="Greg Stoike" w:date="2018-11-30T10:52:00Z">
        <w:r w:rsidRPr="007B26CB">
          <w:rPr>
            <w:rFonts w:ascii="Consolas" w:eastAsiaTheme="minorHAnsi" w:hAnsi="Consolas" w:cs="Lucida Sans Typewriter"/>
            <w:color w:val="268BD2"/>
            <w:sz w:val="16"/>
            <w:szCs w:val="16"/>
          </w:rPr>
          <w:t xml:space="preserve">                &lt;Presentations&gt;</w:t>
        </w:r>
      </w:ins>
    </w:p>
    <w:p w14:paraId="52D7ECC7" w14:textId="77777777" w:rsidR="007B26CB" w:rsidRPr="007B26CB" w:rsidRDefault="007B26CB" w:rsidP="007B26CB">
      <w:pPr>
        <w:rPr>
          <w:ins w:id="6819" w:author="Greg Stoike" w:date="2018-11-30T10:52:00Z"/>
          <w:rFonts w:ascii="Consolas" w:eastAsiaTheme="minorHAnsi" w:hAnsi="Consolas" w:cs="Lucida Sans Typewriter"/>
          <w:color w:val="268BD2"/>
          <w:sz w:val="16"/>
          <w:szCs w:val="16"/>
        </w:rPr>
      </w:pPr>
      <w:ins w:id="682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0A36F1A" w14:textId="77777777" w:rsidR="007B26CB" w:rsidRPr="007B26CB" w:rsidRDefault="007B26CB" w:rsidP="007B26CB">
      <w:pPr>
        <w:rPr>
          <w:ins w:id="6821" w:author="Greg Stoike" w:date="2018-11-30T10:52:00Z"/>
          <w:rFonts w:ascii="Consolas" w:eastAsiaTheme="minorHAnsi" w:hAnsi="Consolas" w:cs="Lucida Sans Typewriter"/>
          <w:color w:val="268BD2"/>
          <w:sz w:val="16"/>
          <w:szCs w:val="16"/>
        </w:rPr>
      </w:pPr>
      <w:ins w:id="682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58EA05FF" w14:textId="77777777" w:rsidR="007B26CB" w:rsidRPr="007B26CB" w:rsidRDefault="007B26CB" w:rsidP="007B26CB">
      <w:pPr>
        <w:rPr>
          <w:ins w:id="6823" w:author="Greg Stoike" w:date="2018-11-30T10:52:00Z"/>
          <w:rFonts w:ascii="Consolas" w:eastAsiaTheme="minorHAnsi" w:hAnsi="Consolas" w:cs="Lucida Sans Typewriter"/>
          <w:color w:val="268BD2"/>
          <w:sz w:val="16"/>
          <w:szCs w:val="16"/>
        </w:rPr>
      </w:pPr>
      <w:ins w:id="6824" w:author="Greg Stoike" w:date="2018-11-30T10:52:00Z">
        <w:r w:rsidRPr="007B26CB">
          <w:rPr>
            <w:rFonts w:ascii="Consolas" w:eastAsiaTheme="minorHAnsi" w:hAnsi="Consolas" w:cs="Lucida Sans Typewriter"/>
            <w:color w:val="268BD2"/>
            <w:sz w:val="16"/>
            <w:szCs w:val="16"/>
          </w:rPr>
          <w:t xml:space="preserve">                &lt;/Presentations&gt;</w:t>
        </w:r>
      </w:ins>
    </w:p>
    <w:p w14:paraId="24F4E167" w14:textId="77777777" w:rsidR="007B26CB" w:rsidRPr="007B26CB" w:rsidRDefault="007B26CB" w:rsidP="007B26CB">
      <w:pPr>
        <w:rPr>
          <w:ins w:id="6825" w:author="Greg Stoike" w:date="2018-11-30T10:52:00Z"/>
          <w:rFonts w:ascii="Consolas" w:eastAsiaTheme="minorHAnsi" w:hAnsi="Consolas" w:cs="Lucida Sans Typewriter"/>
          <w:color w:val="268BD2"/>
          <w:sz w:val="16"/>
          <w:szCs w:val="16"/>
        </w:rPr>
      </w:pPr>
      <w:ins w:id="6826" w:author="Greg Stoike" w:date="2018-11-30T10:52:00Z">
        <w:r w:rsidRPr="007B26CB">
          <w:rPr>
            <w:rFonts w:ascii="Consolas" w:eastAsiaTheme="minorHAnsi" w:hAnsi="Consolas" w:cs="Lucida Sans Typewriter"/>
            <w:color w:val="268BD2"/>
            <w:sz w:val="16"/>
            <w:szCs w:val="16"/>
          </w:rPr>
          <w:t xml:space="preserve">                &lt;ItemScoreDimensions&gt;</w:t>
        </w:r>
      </w:ins>
    </w:p>
    <w:p w14:paraId="6177F71F" w14:textId="77777777" w:rsidR="007B26CB" w:rsidRPr="007B26CB" w:rsidRDefault="007B26CB" w:rsidP="007B26CB">
      <w:pPr>
        <w:rPr>
          <w:ins w:id="6827" w:author="Greg Stoike" w:date="2018-11-30T10:52:00Z"/>
          <w:rFonts w:ascii="Consolas" w:eastAsiaTheme="minorHAnsi" w:hAnsi="Consolas" w:cs="Lucida Sans Typewriter"/>
          <w:color w:val="268BD2"/>
          <w:sz w:val="16"/>
          <w:szCs w:val="16"/>
        </w:rPr>
      </w:pPr>
      <w:ins w:id="6828" w:author="Greg Stoike" w:date="2018-11-30T10:52:00Z">
        <w:r w:rsidRPr="007B26CB">
          <w:rPr>
            <w:rFonts w:ascii="Consolas" w:eastAsiaTheme="minorHAnsi" w:hAnsi="Consolas" w:cs="Lucida Sans Typewriter"/>
            <w:color w:val="268BD2"/>
            <w:sz w:val="16"/>
            <w:szCs w:val="16"/>
          </w:rPr>
          <w:t xml:space="preserve">                  &lt;ItemScoreDimension weight="1.0" scorePoints="2" measurementModel="IRTGPC"&gt;</w:t>
        </w:r>
      </w:ins>
    </w:p>
    <w:p w14:paraId="52503DC5" w14:textId="77777777" w:rsidR="007B26CB" w:rsidRPr="007B26CB" w:rsidRDefault="007B26CB" w:rsidP="007B26CB">
      <w:pPr>
        <w:rPr>
          <w:ins w:id="6829" w:author="Greg Stoike" w:date="2018-11-30T10:52:00Z"/>
          <w:rFonts w:ascii="Consolas" w:eastAsiaTheme="minorHAnsi" w:hAnsi="Consolas" w:cs="Lucida Sans Typewriter"/>
          <w:color w:val="268BD2"/>
          <w:sz w:val="16"/>
          <w:szCs w:val="16"/>
        </w:rPr>
      </w:pPr>
      <w:ins w:id="6830" w:author="Greg Stoike" w:date="2018-11-30T10:52:00Z">
        <w:r w:rsidRPr="007B26CB">
          <w:rPr>
            <w:rFonts w:ascii="Consolas" w:eastAsiaTheme="minorHAnsi" w:hAnsi="Consolas" w:cs="Lucida Sans Typewriter"/>
            <w:color w:val="268BD2"/>
            <w:sz w:val="16"/>
            <w:szCs w:val="16"/>
          </w:rPr>
          <w:t xml:space="preserve">                    &lt;ItemScoreParameter value="0.6373000144958496" measurementParameter="a"/&gt;</w:t>
        </w:r>
      </w:ins>
    </w:p>
    <w:p w14:paraId="6B5EA2C7" w14:textId="77777777" w:rsidR="007B26CB" w:rsidRPr="007B26CB" w:rsidRDefault="007B26CB" w:rsidP="007B26CB">
      <w:pPr>
        <w:rPr>
          <w:ins w:id="6831" w:author="Greg Stoike" w:date="2018-11-30T10:52:00Z"/>
          <w:rFonts w:ascii="Consolas" w:eastAsiaTheme="minorHAnsi" w:hAnsi="Consolas" w:cs="Lucida Sans Typewriter"/>
          <w:color w:val="268BD2"/>
          <w:sz w:val="16"/>
          <w:szCs w:val="16"/>
        </w:rPr>
      </w:pPr>
      <w:ins w:id="6832" w:author="Greg Stoike" w:date="2018-11-30T10:52:00Z">
        <w:r w:rsidRPr="007B26CB">
          <w:rPr>
            <w:rFonts w:ascii="Consolas" w:eastAsiaTheme="minorHAnsi" w:hAnsi="Consolas" w:cs="Lucida Sans Typewriter"/>
            <w:color w:val="268BD2"/>
            <w:sz w:val="16"/>
            <w:szCs w:val="16"/>
          </w:rPr>
          <w:t xml:space="preserve">                    &lt;ItemScoreParameter value="0.8460400104522705" measurementParameter="b0"/&gt;</w:t>
        </w:r>
      </w:ins>
    </w:p>
    <w:p w14:paraId="2897A1EF" w14:textId="77777777" w:rsidR="007B26CB" w:rsidRPr="007B26CB" w:rsidRDefault="007B26CB" w:rsidP="007B26CB">
      <w:pPr>
        <w:rPr>
          <w:ins w:id="6833" w:author="Greg Stoike" w:date="2018-11-30T10:52:00Z"/>
          <w:rFonts w:ascii="Consolas" w:eastAsiaTheme="minorHAnsi" w:hAnsi="Consolas" w:cs="Lucida Sans Typewriter"/>
          <w:color w:val="268BD2"/>
          <w:sz w:val="16"/>
          <w:szCs w:val="16"/>
        </w:rPr>
      </w:pPr>
      <w:ins w:id="6834" w:author="Greg Stoike" w:date="2018-11-30T10:52:00Z">
        <w:r w:rsidRPr="007B26CB">
          <w:rPr>
            <w:rFonts w:ascii="Consolas" w:eastAsiaTheme="minorHAnsi" w:hAnsi="Consolas" w:cs="Lucida Sans Typewriter"/>
            <w:color w:val="268BD2"/>
            <w:sz w:val="16"/>
            <w:szCs w:val="16"/>
          </w:rPr>
          <w:t xml:space="preserve">                    &lt;ItemScoreParameter value="1.5986000299453735" measurementParameter="b1"/&gt;</w:t>
        </w:r>
      </w:ins>
    </w:p>
    <w:p w14:paraId="5C2C0831" w14:textId="77777777" w:rsidR="007B26CB" w:rsidRPr="007B26CB" w:rsidRDefault="007B26CB" w:rsidP="007B26CB">
      <w:pPr>
        <w:rPr>
          <w:ins w:id="6835" w:author="Greg Stoike" w:date="2018-11-30T10:52:00Z"/>
          <w:rFonts w:ascii="Consolas" w:eastAsiaTheme="minorHAnsi" w:hAnsi="Consolas" w:cs="Lucida Sans Typewriter"/>
          <w:color w:val="268BD2"/>
          <w:sz w:val="16"/>
          <w:szCs w:val="16"/>
        </w:rPr>
      </w:pPr>
      <w:ins w:id="6836" w:author="Greg Stoike" w:date="2018-11-30T10:52:00Z">
        <w:r w:rsidRPr="007B26CB">
          <w:rPr>
            <w:rFonts w:ascii="Consolas" w:eastAsiaTheme="minorHAnsi" w:hAnsi="Consolas" w:cs="Lucida Sans Typewriter"/>
            <w:color w:val="268BD2"/>
            <w:sz w:val="16"/>
            <w:szCs w:val="16"/>
          </w:rPr>
          <w:t xml:space="preserve">                  &lt;/ItemScoreDimension&gt;</w:t>
        </w:r>
      </w:ins>
    </w:p>
    <w:p w14:paraId="20432CC0" w14:textId="77777777" w:rsidR="007B26CB" w:rsidRPr="007B26CB" w:rsidRDefault="007B26CB" w:rsidP="007B26CB">
      <w:pPr>
        <w:rPr>
          <w:ins w:id="6837" w:author="Greg Stoike" w:date="2018-11-30T10:52:00Z"/>
          <w:rFonts w:ascii="Consolas" w:eastAsiaTheme="minorHAnsi" w:hAnsi="Consolas" w:cs="Lucida Sans Typewriter"/>
          <w:color w:val="268BD2"/>
          <w:sz w:val="16"/>
          <w:szCs w:val="16"/>
        </w:rPr>
      </w:pPr>
      <w:ins w:id="6838" w:author="Greg Stoike" w:date="2018-11-30T10:52:00Z">
        <w:r w:rsidRPr="007B26CB">
          <w:rPr>
            <w:rFonts w:ascii="Consolas" w:eastAsiaTheme="minorHAnsi" w:hAnsi="Consolas" w:cs="Lucida Sans Typewriter"/>
            <w:color w:val="268BD2"/>
            <w:sz w:val="16"/>
            <w:szCs w:val="16"/>
          </w:rPr>
          <w:t xml:space="preserve">                &lt;/ItemScoreDimensions&gt;</w:t>
        </w:r>
      </w:ins>
    </w:p>
    <w:p w14:paraId="4C187945" w14:textId="77777777" w:rsidR="007B26CB" w:rsidRPr="007B26CB" w:rsidRDefault="007B26CB" w:rsidP="007B26CB">
      <w:pPr>
        <w:rPr>
          <w:ins w:id="6839" w:author="Greg Stoike" w:date="2018-11-30T10:52:00Z"/>
          <w:rFonts w:ascii="Consolas" w:eastAsiaTheme="minorHAnsi" w:hAnsi="Consolas" w:cs="Lucida Sans Typewriter"/>
          <w:color w:val="268BD2"/>
          <w:sz w:val="16"/>
          <w:szCs w:val="16"/>
        </w:rPr>
      </w:pPr>
      <w:ins w:id="6840" w:author="Greg Stoike" w:date="2018-11-30T10:52:00Z">
        <w:r w:rsidRPr="007B26CB">
          <w:rPr>
            <w:rFonts w:ascii="Consolas" w:eastAsiaTheme="minorHAnsi" w:hAnsi="Consolas" w:cs="Lucida Sans Typewriter"/>
            <w:color w:val="268BD2"/>
            <w:sz w:val="16"/>
            <w:szCs w:val="16"/>
          </w:rPr>
          <w:t xml:space="preserve">                &lt;BlueprintReferences&gt;</w:t>
        </w:r>
      </w:ins>
    </w:p>
    <w:p w14:paraId="61F13CC2" w14:textId="77777777" w:rsidR="007B26CB" w:rsidRPr="007B26CB" w:rsidRDefault="007B26CB" w:rsidP="007B26CB">
      <w:pPr>
        <w:rPr>
          <w:ins w:id="6841" w:author="Greg Stoike" w:date="2018-11-30T10:52:00Z"/>
          <w:rFonts w:ascii="Consolas" w:eastAsiaTheme="minorHAnsi" w:hAnsi="Consolas" w:cs="Lucida Sans Typewriter"/>
          <w:color w:val="268BD2"/>
          <w:sz w:val="16"/>
          <w:szCs w:val="16"/>
        </w:rPr>
      </w:pPr>
      <w:ins w:id="6842" w:author="Greg Stoike" w:date="2018-11-30T10:52:00Z">
        <w:r w:rsidRPr="007B26CB">
          <w:rPr>
            <w:rFonts w:ascii="Consolas" w:eastAsiaTheme="minorHAnsi" w:hAnsi="Consolas" w:cs="Lucida Sans Typewriter"/>
            <w:color w:val="268BD2"/>
            <w:sz w:val="16"/>
            <w:szCs w:val="16"/>
          </w:rPr>
          <w:t xml:space="preserve">                  &lt;BlueprintReference idRef="SBAC-ICA-FIXED-G11E-Perf-HowWeLearnA-ELA-11"/&gt;</w:t>
        </w:r>
      </w:ins>
    </w:p>
    <w:p w14:paraId="7EB4BF81" w14:textId="77777777" w:rsidR="007B26CB" w:rsidRPr="007B26CB" w:rsidRDefault="007B26CB" w:rsidP="007B26CB">
      <w:pPr>
        <w:rPr>
          <w:ins w:id="6843" w:author="Greg Stoike" w:date="2018-11-30T10:52:00Z"/>
          <w:rFonts w:ascii="Consolas" w:eastAsiaTheme="minorHAnsi" w:hAnsi="Consolas" w:cs="Lucida Sans Typewriter"/>
          <w:color w:val="268BD2"/>
          <w:sz w:val="16"/>
          <w:szCs w:val="16"/>
        </w:rPr>
      </w:pPr>
      <w:ins w:id="6844" w:author="Greg Stoike" w:date="2018-11-30T10:52:00Z">
        <w:r w:rsidRPr="007B26CB">
          <w:rPr>
            <w:rFonts w:ascii="Consolas" w:eastAsiaTheme="minorHAnsi" w:hAnsi="Consolas" w:cs="Lucida Sans Typewriter"/>
            <w:color w:val="268BD2"/>
            <w:sz w:val="16"/>
            <w:szCs w:val="16"/>
          </w:rPr>
          <w:lastRenderedPageBreak/>
          <w:t xml:space="preserve">                  &lt;BlueprintReference idRef="4-CR"/&gt;</w:t>
        </w:r>
      </w:ins>
    </w:p>
    <w:p w14:paraId="7723C0AE" w14:textId="77777777" w:rsidR="007B26CB" w:rsidRPr="007B26CB" w:rsidRDefault="007B26CB" w:rsidP="007B26CB">
      <w:pPr>
        <w:rPr>
          <w:ins w:id="6845" w:author="Greg Stoike" w:date="2018-11-30T10:52:00Z"/>
          <w:rFonts w:ascii="Consolas" w:eastAsiaTheme="minorHAnsi" w:hAnsi="Consolas" w:cs="Lucida Sans Typewriter"/>
          <w:color w:val="268BD2"/>
          <w:sz w:val="16"/>
          <w:szCs w:val="16"/>
        </w:rPr>
      </w:pPr>
      <w:ins w:id="6846" w:author="Greg Stoike" w:date="2018-11-30T10:52:00Z">
        <w:r w:rsidRPr="007B26CB">
          <w:rPr>
            <w:rFonts w:ascii="Consolas" w:eastAsiaTheme="minorHAnsi" w:hAnsi="Consolas" w:cs="Lucida Sans Typewriter"/>
            <w:color w:val="268BD2"/>
            <w:sz w:val="16"/>
            <w:szCs w:val="16"/>
          </w:rPr>
          <w:t xml:space="preserve">                  &lt;BlueprintReference idRef="4-CR|4-11"/&gt;</w:t>
        </w:r>
      </w:ins>
    </w:p>
    <w:p w14:paraId="31A3C720" w14:textId="77777777" w:rsidR="007B26CB" w:rsidRPr="007B26CB" w:rsidRDefault="007B26CB" w:rsidP="007B26CB">
      <w:pPr>
        <w:rPr>
          <w:ins w:id="6847" w:author="Greg Stoike" w:date="2018-11-30T10:52:00Z"/>
          <w:rFonts w:ascii="Consolas" w:eastAsiaTheme="minorHAnsi" w:hAnsi="Consolas" w:cs="Lucida Sans Typewriter"/>
          <w:color w:val="268BD2"/>
          <w:sz w:val="16"/>
          <w:szCs w:val="16"/>
        </w:rPr>
      </w:pPr>
      <w:ins w:id="6848" w:author="Greg Stoike" w:date="2018-11-30T10:52:00Z">
        <w:r w:rsidRPr="007B26CB">
          <w:rPr>
            <w:rFonts w:ascii="Consolas" w:eastAsiaTheme="minorHAnsi" w:hAnsi="Consolas" w:cs="Lucida Sans Typewriter"/>
            <w:color w:val="268BD2"/>
            <w:sz w:val="16"/>
            <w:szCs w:val="16"/>
          </w:rPr>
          <w:t xml:space="preserve">                &lt;/BlueprintReferences&gt;</w:t>
        </w:r>
      </w:ins>
    </w:p>
    <w:p w14:paraId="731AF076" w14:textId="77777777" w:rsidR="007B26CB" w:rsidRPr="007B26CB" w:rsidRDefault="007B26CB" w:rsidP="007B26CB">
      <w:pPr>
        <w:rPr>
          <w:ins w:id="6849" w:author="Greg Stoike" w:date="2018-11-30T10:52:00Z"/>
          <w:rFonts w:ascii="Consolas" w:eastAsiaTheme="minorHAnsi" w:hAnsi="Consolas" w:cs="Lucida Sans Typewriter"/>
          <w:color w:val="268BD2"/>
          <w:sz w:val="16"/>
          <w:szCs w:val="16"/>
        </w:rPr>
      </w:pPr>
      <w:ins w:id="6850" w:author="Greg Stoike" w:date="2018-11-30T10:52:00Z">
        <w:r w:rsidRPr="007B26CB">
          <w:rPr>
            <w:rFonts w:ascii="Consolas" w:eastAsiaTheme="minorHAnsi" w:hAnsi="Consolas" w:cs="Lucida Sans Typewriter"/>
            <w:color w:val="268BD2"/>
            <w:sz w:val="16"/>
            <w:szCs w:val="16"/>
          </w:rPr>
          <w:t xml:space="preserve">              &lt;/Item&gt;</w:t>
        </w:r>
      </w:ins>
    </w:p>
    <w:p w14:paraId="6B87D6E6" w14:textId="77777777" w:rsidR="007B26CB" w:rsidRPr="007B26CB" w:rsidRDefault="007B26CB" w:rsidP="007B26CB">
      <w:pPr>
        <w:rPr>
          <w:ins w:id="6851" w:author="Greg Stoike" w:date="2018-11-30T10:52:00Z"/>
          <w:rFonts w:ascii="Consolas" w:eastAsiaTheme="minorHAnsi" w:hAnsi="Consolas" w:cs="Lucida Sans Typewriter"/>
          <w:color w:val="268BD2"/>
          <w:sz w:val="16"/>
          <w:szCs w:val="16"/>
        </w:rPr>
      </w:pPr>
      <w:ins w:id="6852" w:author="Greg Stoike" w:date="2018-11-30T10:52:00Z">
        <w:r w:rsidRPr="007B26CB">
          <w:rPr>
            <w:rFonts w:ascii="Consolas" w:eastAsiaTheme="minorHAnsi" w:hAnsi="Consolas" w:cs="Lucida Sans Typewriter"/>
            <w:color w:val="268BD2"/>
            <w:sz w:val="16"/>
            <w:szCs w:val="16"/>
          </w:rPr>
          <w:t xml:space="preserve">            &lt;/ItemGroup&gt;</w:t>
        </w:r>
      </w:ins>
    </w:p>
    <w:p w14:paraId="554C3575" w14:textId="77777777" w:rsidR="007B26CB" w:rsidRPr="007B26CB" w:rsidRDefault="007B26CB" w:rsidP="007B26CB">
      <w:pPr>
        <w:rPr>
          <w:ins w:id="6853" w:author="Greg Stoike" w:date="2018-11-30T10:52:00Z"/>
          <w:rFonts w:ascii="Consolas" w:eastAsiaTheme="minorHAnsi" w:hAnsi="Consolas" w:cs="Lucida Sans Typewriter"/>
          <w:color w:val="268BD2"/>
          <w:sz w:val="16"/>
          <w:szCs w:val="16"/>
        </w:rPr>
      </w:pPr>
      <w:ins w:id="6854" w:author="Greg Stoike" w:date="2018-11-30T10:52:00Z">
        <w:r w:rsidRPr="007B26CB">
          <w:rPr>
            <w:rFonts w:ascii="Consolas" w:eastAsiaTheme="minorHAnsi" w:hAnsi="Consolas" w:cs="Lucida Sans Typewriter"/>
            <w:color w:val="268BD2"/>
            <w:sz w:val="16"/>
            <w:szCs w:val="16"/>
          </w:rPr>
          <w:t xml:space="preserve">          &lt;/SegmentForm&gt;</w:t>
        </w:r>
      </w:ins>
    </w:p>
    <w:p w14:paraId="67ABA5BD" w14:textId="77777777" w:rsidR="007B26CB" w:rsidRPr="007B26CB" w:rsidRDefault="007B26CB" w:rsidP="007B26CB">
      <w:pPr>
        <w:rPr>
          <w:ins w:id="6855" w:author="Greg Stoike" w:date="2018-11-30T10:52:00Z"/>
          <w:rFonts w:ascii="Consolas" w:eastAsiaTheme="minorHAnsi" w:hAnsi="Consolas" w:cs="Lucida Sans Typewriter"/>
          <w:color w:val="268BD2"/>
          <w:sz w:val="16"/>
          <w:szCs w:val="16"/>
        </w:rPr>
      </w:pPr>
      <w:ins w:id="6856" w:author="Greg Stoike" w:date="2018-11-30T10:52:00Z">
        <w:r w:rsidRPr="007B26CB">
          <w:rPr>
            <w:rFonts w:ascii="Consolas" w:eastAsiaTheme="minorHAnsi" w:hAnsi="Consolas" w:cs="Lucida Sans Typewriter"/>
            <w:color w:val="268BD2"/>
            <w:sz w:val="16"/>
            <w:szCs w:val="16"/>
          </w:rPr>
          <w:t xml:space="preserve">        &lt;/SegmentForms&gt;</w:t>
        </w:r>
      </w:ins>
    </w:p>
    <w:p w14:paraId="3F023481" w14:textId="77777777" w:rsidR="007B26CB" w:rsidRPr="007B26CB" w:rsidRDefault="007B26CB" w:rsidP="007B26CB">
      <w:pPr>
        <w:rPr>
          <w:ins w:id="6857" w:author="Greg Stoike" w:date="2018-11-30T10:52:00Z"/>
          <w:rFonts w:ascii="Consolas" w:eastAsiaTheme="minorHAnsi" w:hAnsi="Consolas" w:cs="Lucida Sans Typewriter"/>
          <w:color w:val="268BD2"/>
          <w:sz w:val="16"/>
          <w:szCs w:val="16"/>
        </w:rPr>
      </w:pPr>
      <w:ins w:id="6858" w:author="Greg Stoike" w:date="2018-11-30T10:52:00Z">
        <w:r w:rsidRPr="007B26CB">
          <w:rPr>
            <w:rFonts w:ascii="Consolas" w:eastAsiaTheme="minorHAnsi" w:hAnsi="Consolas" w:cs="Lucida Sans Typewriter"/>
            <w:color w:val="268BD2"/>
            <w:sz w:val="16"/>
            <w:szCs w:val="16"/>
          </w:rPr>
          <w:t xml:space="preserve">      &lt;/Segment&gt;</w:t>
        </w:r>
      </w:ins>
    </w:p>
    <w:p w14:paraId="52A50178" w14:textId="77777777" w:rsidR="007B26CB" w:rsidRPr="007B26CB" w:rsidRDefault="007B26CB" w:rsidP="007B26CB">
      <w:pPr>
        <w:rPr>
          <w:ins w:id="6859" w:author="Greg Stoike" w:date="2018-11-30T10:52:00Z"/>
          <w:rFonts w:ascii="Consolas" w:eastAsiaTheme="minorHAnsi" w:hAnsi="Consolas" w:cs="Lucida Sans Typewriter"/>
          <w:color w:val="268BD2"/>
          <w:sz w:val="16"/>
          <w:szCs w:val="16"/>
        </w:rPr>
      </w:pPr>
      <w:ins w:id="6860" w:author="Greg Stoike" w:date="2018-11-30T10:52:00Z">
        <w:r w:rsidRPr="007B26CB">
          <w:rPr>
            <w:rFonts w:ascii="Consolas" w:eastAsiaTheme="minorHAnsi" w:hAnsi="Consolas" w:cs="Lucida Sans Typewriter"/>
            <w:color w:val="268BD2"/>
            <w:sz w:val="16"/>
            <w:szCs w:val="16"/>
          </w:rPr>
          <w:t xml:space="preserve">      &lt;Segment exitApproval="false" entryApproval="false" position="2" id="SBAC-ICA-FIXED-G11E-Perf-HowWeLearnB-ELA-11" label="(SBAC)SBAC-ICA-FIXED-G11E-Perf-HowWeLearnB-ELA-11-Winter-2017-2018" algorithmType="fixedform" algorithmImplementation="AIR FIXEDFORM1"&gt;</w:t>
        </w:r>
      </w:ins>
    </w:p>
    <w:p w14:paraId="1F3632CF" w14:textId="77777777" w:rsidR="007B26CB" w:rsidRPr="007B26CB" w:rsidRDefault="007B26CB" w:rsidP="007B26CB">
      <w:pPr>
        <w:rPr>
          <w:ins w:id="6861" w:author="Greg Stoike" w:date="2018-11-30T10:52:00Z"/>
          <w:rFonts w:ascii="Consolas" w:eastAsiaTheme="minorHAnsi" w:hAnsi="Consolas" w:cs="Lucida Sans Typewriter"/>
          <w:color w:val="268BD2"/>
          <w:sz w:val="16"/>
          <w:szCs w:val="16"/>
        </w:rPr>
      </w:pPr>
      <w:ins w:id="6862" w:author="Greg Stoike" w:date="2018-11-30T10:52:00Z">
        <w:r w:rsidRPr="007B26CB">
          <w:rPr>
            <w:rFonts w:ascii="Consolas" w:eastAsiaTheme="minorHAnsi" w:hAnsi="Consolas" w:cs="Lucida Sans Typewriter"/>
            <w:color w:val="268BD2"/>
            <w:sz w:val="16"/>
            <w:szCs w:val="16"/>
          </w:rPr>
          <w:t xml:space="preserve">        &lt;SegmentBlueprint&gt;</w:t>
        </w:r>
      </w:ins>
    </w:p>
    <w:p w14:paraId="7D47FD59" w14:textId="77777777" w:rsidR="007B26CB" w:rsidRPr="007B26CB" w:rsidRDefault="007B26CB" w:rsidP="007B26CB">
      <w:pPr>
        <w:rPr>
          <w:ins w:id="6863" w:author="Greg Stoike" w:date="2018-11-30T10:52:00Z"/>
          <w:rFonts w:ascii="Consolas" w:eastAsiaTheme="minorHAnsi" w:hAnsi="Consolas" w:cs="Lucida Sans Typewriter"/>
          <w:color w:val="268BD2"/>
          <w:sz w:val="16"/>
          <w:szCs w:val="16"/>
        </w:rPr>
      </w:pPr>
      <w:ins w:id="6864"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 minExamItems="0" maxExamItems="1"/&gt;</w:t>
        </w:r>
      </w:ins>
    </w:p>
    <w:p w14:paraId="4DCF2A7B" w14:textId="77777777" w:rsidR="007B26CB" w:rsidRPr="007B26CB" w:rsidRDefault="007B26CB" w:rsidP="007B26CB">
      <w:pPr>
        <w:rPr>
          <w:ins w:id="6865" w:author="Greg Stoike" w:date="2018-11-30T10:52:00Z"/>
          <w:rFonts w:ascii="Consolas" w:eastAsiaTheme="minorHAnsi" w:hAnsi="Consolas" w:cs="Lucida Sans Typewriter"/>
          <w:color w:val="268BD2"/>
          <w:sz w:val="16"/>
          <w:szCs w:val="16"/>
        </w:rPr>
      </w:pPr>
      <w:ins w:id="6866"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idRef="2-W|4-11" minExamItems="0" maxExamItems="1"/&gt;</w:t>
        </w:r>
      </w:ins>
    </w:p>
    <w:p w14:paraId="1F9D80EF" w14:textId="77777777" w:rsidR="007B26CB" w:rsidRPr="007B26CB" w:rsidRDefault="007B26CB" w:rsidP="007B26CB">
      <w:pPr>
        <w:rPr>
          <w:ins w:id="6867" w:author="Greg Stoike" w:date="2018-11-30T10:52:00Z"/>
          <w:rFonts w:ascii="Consolas" w:eastAsiaTheme="minorHAnsi" w:hAnsi="Consolas" w:cs="Lucida Sans Typewriter"/>
          <w:color w:val="268BD2"/>
          <w:sz w:val="16"/>
          <w:szCs w:val="16"/>
        </w:rPr>
      </w:pPr>
      <w:ins w:id="6868" w:author="Greg Stoike" w:date="2018-11-30T10:52:00Z">
        <w:r w:rsidRPr="007B26CB">
          <w:rPr>
            <w:rFonts w:ascii="Consolas" w:eastAsiaTheme="minorHAnsi" w:hAnsi="Consolas" w:cs="Lucida Sans Typewriter"/>
            <w:color w:val="268BD2"/>
            <w:sz w:val="16"/>
            <w:szCs w:val="16"/>
          </w:rPr>
          <w:t xml:space="preserve">          &lt;SegmentBlueprintElement minFieldTestItems="0" maxFieldTestItems="0" idRef="SBAC-ICA-FIXED-G11E-Perf-HowWeLearnB-ELA-11" minExamItems="1" maxExamItems="1"&gt;</w:t>
        </w:r>
      </w:ins>
    </w:p>
    <w:p w14:paraId="786818E7" w14:textId="77777777" w:rsidR="007B26CB" w:rsidRPr="007B26CB" w:rsidRDefault="007B26CB" w:rsidP="007B26CB">
      <w:pPr>
        <w:rPr>
          <w:ins w:id="6869" w:author="Greg Stoike" w:date="2018-11-30T10:52:00Z"/>
          <w:rFonts w:ascii="Consolas" w:eastAsiaTheme="minorHAnsi" w:hAnsi="Consolas" w:cs="Lucida Sans Typewriter"/>
          <w:color w:val="268BD2"/>
          <w:sz w:val="16"/>
          <w:szCs w:val="16"/>
        </w:rPr>
      </w:pPr>
      <w:ins w:id="6870" w:author="Greg Stoike" w:date="2018-11-30T10:52:00Z">
        <w:r w:rsidRPr="007B26CB">
          <w:rPr>
            <w:rFonts w:ascii="Consolas" w:eastAsiaTheme="minorHAnsi" w:hAnsi="Consolas" w:cs="Lucida Sans Typewriter"/>
            <w:color w:val="268BD2"/>
            <w:sz w:val="16"/>
            <w:szCs w:val="16"/>
          </w:rPr>
          <w:t xml:space="preserve">            &lt;ItemSelection&gt;</w:t>
        </w:r>
      </w:ins>
    </w:p>
    <w:p w14:paraId="4C904C14" w14:textId="77777777" w:rsidR="007B26CB" w:rsidRPr="007B26CB" w:rsidRDefault="007B26CB" w:rsidP="007B26CB">
      <w:pPr>
        <w:rPr>
          <w:ins w:id="6871" w:author="Greg Stoike" w:date="2018-11-30T10:52:00Z"/>
          <w:rFonts w:ascii="Consolas" w:eastAsiaTheme="minorHAnsi" w:hAnsi="Consolas" w:cs="Lucida Sans Typewriter"/>
          <w:color w:val="268BD2"/>
          <w:sz w:val="16"/>
          <w:szCs w:val="16"/>
        </w:rPr>
      </w:pPr>
      <w:ins w:id="6872" w:author="Greg Stoike" w:date="2018-11-30T10:52:00Z">
        <w:r w:rsidRPr="007B26CB">
          <w:rPr>
            <w:rFonts w:ascii="Consolas" w:eastAsiaTheme="minorHAnsi" w:hAnsi="Consolas" w:cs="Lucida Sans Typewriter"/>
            <w:color w:val="268BD2"/>
            <w:sz w:val="16"/>
            <w:szCs w:val="16"/>
          </w:rPr>
          <w:t xml:space="preserve">              &lt;Property name="slope" value="85.8"/&gt;</w:t>
        </w:r>
      </w:ins>
    </w:p>
    <w:p w14:paraId="56C38656" w14:textId="77777777" w:rsidR="007B26CB" w:rsidRPr="007B26CB" w:rsidRDefault="007B26CB" w:rsidP="007B26CB">
      <w:pPr>
        <w:rPr>
          <w:ins w:id="6873" w:author="Greg Stoike" w:date="2018-11-30T10:52:00Z"/>
          <w:rFonts w:ascii="Consolas" w:eastAsiaTheme="minorHAnsi" w:hAnsi="Consolas" w:cs="Lucida Sans Typewriter"/>
          <w:color w:val="268BD2"/>
          <w:sz w:val="16"/>
          <w:szCs w:val="16"/>
        </w:rPr>
      </w:pPr>
      <w:ins w:id="6874" w:author="Greg Stoike" w:date="2018-11-30T10:52:00Z">
        <w:r w:rsidRPr="007B26CB">
          <w:rPr>
            <w:rFonts w:ascii="Consolas" w:eastAsiaTheme="minorHAnsi" w:hAnsi="Consolas" w:cs="Lucida Sans Typewriter"/>
            <w:color w:val="268BD2"/>
            <w:sz w:val="16"/>
            <w:szCs w:val="16"/>
          </w:rPr>
          <w:t xml:space="preserve">              &lt;Property name="intercept" value="2508.2"/&gt;</w:t>
        </w:r>
      </w:ins>
    </w:p>
    <w:p w14:paraId="260580BD" w14:textId="77777777" w:rsidR="007B26CB" w:rsidRPr="007B26CB" w:rsidRDefault="007B26CB" w:rsidP="007B26CB">
      <w:pPr>
        <w:rPr>
          <w:ins w:id="6875" w:author="Greg Stoike" w:date="2018-11-30T10:52:00Z"/>
          <w:rFonts w:ascii="Consolas" w:eastAsiaTheme="minorHAnsi" w:hAnsi="Consolas" w:cs="Lucida Sans Typewriter"/>
          <w:color w:val="268BD2"/>
          <w:sz w:val="16"/>
          <w:szCs w:val="16"/>
        </w:rPr>
      </w:pPr>
      <w:ins w:id="6876" w:author="Greg Stoike" w:date="2018-11-30T10:52:00Z">
        <w:r w:rsidRPr="007B26CB">
          <w:rPr>
            <w:rFonts w:ascii="Consolas" w:eastAsiaTheme="minorHAnsi" w:hAnsi="Consolas" w:cs="Lucida Sans Typewriter"/>
            <w:color w:val="268BD2"/>
            <w:sz w:val="16"/>
            <w:szCs w:val="16"/>
          </w:rPr>
          <w:t xml:space="preserve">            &lt;/ItemSelection&gt;</w:t>
        </w:r>
      </w:ins>
    </w:p>
    <w:p w14:paraId="3C2890ED" w14:textId="77777777" w:rsidR="007B26CB" w:rsidRPr="007B26CB" w:rsidRDefault="007B26CB" w:rsidP="007B26CB">
      <w:pPr>
        <w:rPr>
          <w:ins w:id="6877" w:author="Greg Stoike" w:date="2018-11-30T10:52:00Z"/>
          <w:rFonts w:ascii="Consolas" w:eastAsiaTheme="minorHAnsi" w:hAnsi="Consolas" w:cs="Lucida Sans Typewriter"/>
          <w:color w:val="268BD2"/>
          <w:sz w:val="16"/>
          <w:szCs w:val="16"/>
        </w:rPr>
      </w:pPr>
      <w:ins w:id="6878" w:author="Greg Stoike" w:date="2018-11-30T10:52:00Z">
        <w:r w:rsidRPr="007B26CB">
          <w:rPr>
            <w:rFonts w:ascii="Consolas" w:eastAsiaTheme="minorHAnsi" w:hAnsi="Consolas" w:cs="Lucida Sans Typewriter"/>
            <w:color w:val="268BD2"/>
            <w:sz w:val="16"/>
            <w:szCs w:val="16"/>
          </w:rPr>
          <w:t xml:space="preserve">          &lt;/SegmentBlueprintElement&gt;</w:t>
        </w:r>
      </w:ins>
    </w:p>
    <w:p w14:paraId="7B4CABC3" w14:textId="77777777" w:rsidR="007B26CB" w:rsidRPr="007B26CB" w:rsidRDefault="007B26CB" w:rsidP="007B26CB">
      <w:pPr>
        <w:rPr>
          <w:ins w:id="6879" w:author="Greg Stoike" w:date="2018-11-30T10:52:00Z"/>
          <w:rFonts w:ascii="Consolas" w:eastAsiaTheme="minorHAnsi" w:hAnsi="Consolas" w:cs="Lucida Sans Typewriter"/>
          <w:color w:val="268BD2"/>
          <w:sz w:val="16"/>
          <w:szCs w:val="16"/>
        </w:rPr>
      </w:pPr>
      <w:ins w:id="6880" w:author="Greg Stoike" w:date="2018-11-30T10:52:00Z">
        <w:r w:rsidRPr="007B26CB">
          <w:rPr>
            <w:rFonts w:ascii="Consolas" w:eastAsiaTheme="minorHAnsi" w:hAnsi="Consolas" w:cs="Lucida Sans Typewriter"/>
            <w:color w:val="268BD2"/>
            <w:sz w:val="16"/>
            <w:szCs w:val="16"/>
          </w:rPr>
          <w:t xml:space="preserve">        &lt;/SegmentBlueprint&gt;</w:t>
        </w:r>
      </w:ins>
    </w:p>
    <w:p w14:paraId="4766459C" w14:textId="77777777" w:rsidR="007B26CB" w:rsidRPr="007B26CB" w:rsidRDefault="007B26CB" w:rsidP="007B26CB">
      <w:pPr>
        <w:rPr>
          <w:ins w:id="6881" w:author="Greg Stoike" w:date="2018-11-30T10:52:00Z"/>
          <w:rFonts w:ascii="Consolas" w:eastAsiaTheme="minorHAnsi" w:hAnsi="Consolas" w:cs="Lucida Sans Typewriter"/>
          <w:color w:val="268BD2"/>
          <w:sz w:val="16"/>
          <w:szCs w:val="16"/>
        </w:rPr>
      </w:pPr>
      <w:ins w:id="6882" w:author="Greg Stoike" w:date="2018-11-30T10:52:00Z">
        <w:r w:rsidRPr="007B26CB">
          <w:rPr>
            <w:rFonts w:ascii="Consolas" w:eastAsiaTheme="minorHAnsi" w:hAnsi="Consolas" w:cs="Lucida Sans Typewriter"/>
            <w:color w:val="268BD2"/>
            <w:sz w:val="16"/>
            <w:szCs w:val="16"/>
          </w:rPr>
          <w:t xml:space="preserve">        &lt;SegmentForms&gt;</w:t>
        </w:r>
      </w:ins>
    </w:p>
    <w:p w14:paraId="39894F8F" w14:textId="77777777" w:rsidR="007B26CB" w:rsidRPr="007B26CB" w:rsidRDefault="007B26CB" w:rsidP="007B26CB">
      <w:pPr>
        <w:rPr>
          <w:ins w:id="6883" w:author="Greg Stoike" w:date="2018-11-30T10:52:00Z"/>
          <w:rFonts w:ascii="Consolas" w:eastAsiaTheme="minorHAnsi" w:hAnsi="Consolas" w:cs="Lucida Sans Typewriter"/>
          <w:color w:val="268BD2"/>
          <w:sz w:val="16"/>
          <w:szCs w:val="16"/>
        </w:rPr>
      </w:pPr>
      <w:ins w:id="6884" w:author="Greg Stoike" w:date="2018-11-30T10:52:00Z">
        <w:r w:rsidRPr="007B26CB">
          <w:rPr>
            <w:rFonts w:ascii="Consolas" w:eastAsiaTheme="minorHAnsi" w:hAnsi="Consolas" w:cs="Lucida Sans Typewriter"/>
            <w:color w:val="268BD2"/>
            <w:sz w:val="16"/>
            <w:szCs w:val="16"/>
          </w:rPr>
          <w:t xml:space="preserve">          &lt;SegmentForm id="ELA ICA Perf G11b 2018 ENG" cohort="Default"&gt;</w:t>
        </w:r>
      </w:ins>
    </w:p>
    <w:p w14:paraId="63BDEB47" w14:textId="77777777" w:rsidR="007B26CB" w:rsidRPr="007B26CB" w:rsidRDefault="007B26CB" w:rsidP="007B26CB">
      <w:pPr>
        <w:rPr>
          <w:ins w:id="6885" w:author="Greg Stoike" w:date="2018-11-30T10:52:00Z"/>
          <w:rFonts w:ascii="Consolas" w:eastAsiaTheme="minorHAnsi" w:hAnsi="Consolas" w:cs="Lucida Sans Typewriter"/>
          <w:color w:val="268BD2"/>
          <w:sz w:val="16"/>
          <w:szCs w:val="16"/>
        </w:rPr>
      </w:pPr>
      <w:ins w:id="6886" w:author="Greg Stoike" w:date="2018-11-30T10:52:00Z">
        <w:r w:rsidRPr="007B26CB">
          <w:rPr>
            <w:rFonts w:ascii="Consolas" w:eastAsiaTheme="minorHAnsi" w:hAnsi="Consolas" w:cs="Lucida Sans Typewriter"/>
            <w:color w:val="268BD2"/>
            <w:sz w:val="16"/>
            <w:szCs w:val="16"/>
          </w:rPr>
          <w:t xml:space="preserve">            &lt;Presentations&gt;</w:t>
        </w:r>
      </w:ins>
    </w:p>
    <w:p w14:paraId="07F7E3D4" w14:textId="77777777" w:rsidR="007B26CB" w:rsidRPr="007B26CB" w:rsidRDefault="007B26CB" w:rsidP="007B26CB">
      <w:pPr>
        <w:rPr>
          <w:ins w:id="6887" w:author="Greg Stoike" w:date="2018-11-30T10:52:00Z"/>
          <w:rFonts w:ascii="Consolas" w:eastAsiaTheme="minorHAnsi" w:hAnsi="Consolas" w:cs="Lucida Sans Typewriter"/>
          <w:color w:val="268BD2"/>
          <w:sz w:val="16"/>
          <w:szCs w:val="16"/>
        </w:rPr>
      </w:pPr>
      <w:ins w:id="6888"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4BEBF81C" w14:textId="77777777" w:rsidR="007B26CB" w:rsidRPr="007B26CB" w:rsidRDefault="007B26CB" w:rsidP="007B26CB">
      <w:pPr>
        <w:rPr>
          <w:ins w:id="6889" w:author="Greg Stoike" w:date="2018-11-30T10:52:00Z"/>
          <w:rFonts w:ascii="Consolas" w:eastAsiaTheme="minorHAnsi" w:hAnsi="Consolas" w:cs="Lucida Sans Typewriter"/>
          <w:color w:val="268BD2"/>
          <w:sz w:val="16"/>
          <w:szCs w:val="16"/>
        </w:rPr>
      </w:pPr>
      <w:ins w:id="6890"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369A1793" w14:textId="77777777" w:rsidR="007B26CB" w:rsidRPr="007B26CB" w:rsidRDefault="007B26CB" w:rsidP="007B26CB">
      <w:pPr>
        <w:rPr>
          <w:ins w:id="6891" w:author="Greg Stoike" w:date="2018-11-30T10:52:00Z"/>
          <w:rFonts w:ascii="Consolas" w:eastAsiaTheme="minorHAnsi" w:hAnsi="Consolas" w:cs="Lucida Sans Typewriter"/>
          <w:color w:val="268BD2"/>
          <w:sz w:val="16"/>
          <w:szCs w:val="16"/>
        </w:rPr>
      </w:pPr>
      <w:ins w:id="6892" w:author="Greg Stoike" w:date="2018-11-30T10:52:00Z">
        <w:r w:rsidRPr="007B26CB">
          <w:rPr>
            <w:rFonts w:ascii="Consolas" w:eastAsiaTheme="minorHAnsi" w:hAnsi="Consolas" w:cs="Lucida Sans Typewriter"/>
            <w:color w:val="268BD2"/>
            <w:sz w:val="16"/>
            <w:szCs w:val="16"/>
          </w:rPr>
          <w:t xml:space="preserve">            &lt;/Presentations&gt;</w:t>
        </w:r>
      </w:ins>
    </w:p>
    <w:p w14:paraId="50872E3B" w14:textId="77777777" w:rsidR="007B26CB" w:rsidRPr="007B26CB" w:rsidRDefault="007B26CB" w:rsidP="007B26CB">
      <w:pPr>
        <w:rPr>
          <w:ins w:id="6893" w:author="Greg Stoike" w:date="2018-11-30T10:52:00Z"/>
          <w:rFonts w:ascii="Consolas" w:eastAsiaTheme="minorHAnsi" w:hAnsi="Consolas" w:cs="Lucida Sans Typewriter"/>
          <w:color w:val="268BD2"/>
          <w:sz w:val="16"/>
          <w:szCs w:val="16"/>
        </w:rPr>
      </w:pPr>
      <w:ins w:id="6894" w:author="Greg Stoike" w:date="2018-11-30T10:52:00Z">
        <w:r w:rsidRPr="007B26CB">
          <w:rPr>
            <w:rFonts w:ascii="Consolas" w:eastAsiaTheme="minorHAnsi" w:hAnsi="Consolas" w:cs="Lucida Sans Typewriter"/>
            <w:color w:val="268BD2"/>
            <w:sz w:val="16"/>
            <w:szCs w:val="16"/>
          </w:rPr>
          <w:t xml:space="preserve">            &lt;ItemGroup maxItems="ALL" maxResponses="ALL" id="2025"&gt;</w:t>
        </w:r>
      </w:ins>
    </w:p>
    <w:p w14:paraId="6D056060" w14:textId="77777777" w:rsidR="007B26CB" w:rsidRPr="007B26CB" w:rsidRDefault="007B26CB" w:rsidP="007B26CB">
      <w:pPr>
        <w:rPr>
          <w:ins w:id="6895" w:author="Greg Stoike" w:date="2018-11-30T10:52:00Z"/>
          <w:rFonts w:ascii="Consolas" w:eastAsiaTheme="minorHAnsi" w:hAnsi="Consolas" w:cs="Lucida Sans Typewriter"/>
          <w:color w:val="268BD2"/>
          <w:sz w:val="16"/>
          <w:szCs w:val="16"/>
        </w:rPr>
      </w:pPr>
      <w:ins w:id="6896" w:author="Greg Stoike" w:date="2018-11-30T10:52:00Z">
        <w:r w:rsidRPr="007B26CB">
          <w:rPr>
            <w:rFonts w:ascii="Consolas" w:eastAsiaTheme="minorHAnsi" w:hAnsi="Consolas" w:cs="Lucida Sans Typewriter"/>
            <w:color w:val="268BD2"/>
            <w:sz w:val="16"/>
            <w:szCs w:val="16"/>
          </w:rPr>
          <w:t xml:space="preserve">              &lt;Stimulus id="2025"/&gt;</w:t>
        </w:r>
      </w:ins>
    </w:p>
    <w:p w14:paraId="024F4601" w14:textId="77777777" w:rsidR="007B26CB" w:rsidRPr="007B26CB" w:rsidRDefault="007B26CB" w:rsidP="007B26CB">
      <w:pPr>
        <w:rPr>
          <w:ins w:id="6897" w:author="Greg Stoike" w:date="2018-11-30T10:52:00Z"/>
          <w:rFonts w:ascii="Consolas" w:eastAsiaTheme="minorHAnsi" w:hAnsi="Consolas" w:cs="Lucida Sans Typewriter"/>
          <w:color w:val="268BD2"/>
          <w:sz w:val="16"/>
          <w:szCs w:val="16"/>
        </w:rPr>
      </w:pPr>
      <w:ins w:id="6898" w:author="Greg Stoike" w:date="2018-11-30T10:52:00Z">
        <w:r w:rsidRPr="007B26CB">
          <w:rPr>
            <w:rFonts w:ascii="Consolas" w:eastAsiaTheme="minorHAnsi" w:hAnsi="Consolas" w:cs="Lucida Sans Typewriter"/>
            <w:color w:val="268BD2"/>
            <w:sz w:val="16"/>
            <w:szCs w:val="16"/>
          </w:rPr>
          <w:t xml:space="preserve">              &lt;Item active="true" doNotScore="false" handScored="true" fieldTest="false" responseRequired="false" administrationRequired="false" id="62027" type="WER"&gt;</w:t>
        </w:r>
      </w:ins>
    </w:p>
    <w:p w14:paraId="363D430B" w14:textId="77777777" w:rsidR="007B26CB" w:rsidRPr="007B26CB" w:rsidRDefault="007B26CB" w:rsidP="007B26CB">
      <w:pPr>
        <w:rPr>
          <w:ins w:id="6899" w:author="Greg Stoike" w:date="2018-11-30T10:52:00Z"/>
          <w:rFonts w:ascii="Consolas" w:eastAsiaTheme="minorHAnsi" w:hAnsi="Consolas" w:cs="Lucida Sans Typewriter"/>
          <w:color w:val="268BD2"/>
          <w:sz w:val="16"/>
          <w:szCs w:val="16"/>
        </w:rPr>
      </w:pPr>
      <w:ins w:id="6900" w:author="Greg Stoike" w:date="2018-11-30T10:52:00Z">
        <w:r w:rsidRPr="007B26CB">
          <w:rPr>
            <w:rFonts w:ascii="Consolas" w:eastAsiaTheme="minorHAnsi" w:hAnsi="Consolas" w:cs="Lucida Sans Typewriter"/>
            <w:color w:val="268BD2"/>
            <w:sz w:val="16"/>
            <w:szCs w:val="16"/>
          </w:rPr>
          <w:t xml:space="preserve">                &lt;PoolProperties&gt;</w:t>
        </w:r>
      </w:ins>
    </w:p>
    <w:p w14:paraId="6741DD0E" w14:textId="77777777" w:rsidR="007B26CB" w:rsidRPr="007B26CB" w:rsidRDefault="007B26CB" w:rsidP="007B26CB">
      <w:pPr>
        <w:rPr>
          <w:ins w:id="6901" w:author="Greg Stoike" w:date="2018-11-30T10:52:00Z"/>
          <w:rFonts w:ascii="Consolas" w:eastAsiaTheme="minorHAnsi" w:hAnsi="Consolas" w:cs="Lucida Sans Typewriter"/>
          <w:color w:val="268BD2"/>
          <w:sz w:val="16"/>
          <w:szCs w:val="16"/>
        </w:rPr>
      </w:pPr>
      <w:ins w:id="6902" w:author="Greg Stoike" w:date="2018-11-30T10:52:00Z">
        <w:r w:rsidRPr="007B26CB">
          <w:rPr>
            <w:rFonts w:ascii="Consolas" w:eastAsiaTheme="minorHAnsi" w:hAnsi="Consolas" w:cs="Lucida Sans Typewriter"/>
            <w:color w:val="268BD2"/>
            <w:sz w:val="16"/>
            <w:szCs w:val="16"/>
          </w:rPr>
          <w:lastRenderedPageBreak/>
          <w:t xml:space="preserve">                  &lt;PoolProperty name="Answer Key" value="WER"/&gt;</w:t>
        </w:r>
      </w:ins>
    </w:p>
    <w:p w14:paraId="64CA4DAE" w14:textId="77777777" w:rsidR="007B26CB" w:rsidRPr="007B26CB" w:rsidRDefault="007B26CB" w:rsidP="007B26CB">
      <w:pPr>
        <w:rPr>
          <w:ins w:id="6903" w:author="Greg Stoike" w:date="2018-11-30T10:52:00Z"/>
          <w:rFonts w:ascii="Consolas" w:eastAsiaTheme="minorHAnsi" w:hAnsi="Consolas" w:cs="Lucida Sans Typewriter"/>
          <w:color w:val="268BD2"/>
          <w:sz w:val="16"/>
          <w:szCs w:val="16"/>
        </w:rPr>
      </w:pPr>
      <w:ins w:id="6904" w:author="Greg Stoike" w:date="2018-11-30T10:52:00Z">
        <w:r w:rsidRPr="007B26CB">
          <w:rPr>
            <w:rFonts w:ascii="Consolas" w:eastAsiaTheme="minorHAnsi" w:hAnsi="Consolas" w:cs="Lucida Sans Typewriter"/>
            <w:color w:val="268BD2"/>
            <w:sz w:val="16"/>
            <w:szCs w:val="16"/>
          </w:rPr>
          <w:t xml:space="preserve">                  &lt;PoolProperty name="Appropriate for Hearing Impaired" value="Yes"/&gt;</w:t>
        </w:r>
      </w:ins>
    </w:p>
    <w:p w14:paraId="4013061F" w14:textId="77777777" w:rsidR="007B26CB" w:rsidRPr="007B26CB" w:rsidRDefault="007B26CB" w:rsidP="007B26CB">
      <w:pPr>
        <w:rPr>
          <w:ins w:id="6905" w:author="Greg Stoike" w:date="2018-11-30T10:52:00Z"/>
          <w:rFonts w:ascii="Consolas" w:eastAsiaTheme="minorHAnsi" w:hAnsi="Consolas" w:cs="Lucida Sans Typewriter"/>
          <w:color w:val="268BD2"/>
          <w:sz w:val="16"/>
          <w:szCs w:val="16"/>
        </w:rPr>
      </w:pPr>
      <w:ins w:id="6906" w:author="Greg Stoike" w:date="2018-11-30T10:52:00Z">
        <w:r w:rsidRPr="007B26CB">
          <w:rPr>
            <w:rFonts w:ascii="Consolas" w:eastAsiaTheme="minorHAnsi" w:hAnsi="Consolas" w:cs="Lucida Sans Typewriter"/>
            <w:color w:val="268BD2"/>
            <w:sz w:val="16"/>
            <w:szCs w:val="16"/>
          </w:rPr>
          <w:t xml:space="preserve">                  &lt;PoolProperty name="ASL" value="N"/&gt;</w:t>
        </w:r>
      </w:ins>
    </w:p>
    <w:p w14:paraId="34DE9B0B" w14:textId="77777777" w:rsidR="007B26CB" w:rsidRPr="007B26CB" w:rsidRDefault="007B26CB" w:rsidP="007B26CB">
      <w:pPr>
        <w:rPr>
          <w:ins w:id="6907" w:author="Greg Stoike" w:date="2018-11-30T10:52:00Z"/>
          <w:rFonts w:ascii="Consolas" w:eastAsiaTheme="minorHAnsi" w:hAnsi="Consolas" w:cs="Lucida Sans Typewriter"/>
          <w:color w:val="268BD2"/>
          <w:sz w:val="16"/>
          <w:szCs w:val="16"/>
        </w:rPr>
      </w:pPr>
      <w:ins w:id="6908" w:author="Greg Stoike" w:date="2018-11-30T10:52:00Z">
        <w:r w:rsidRPr="007B26CB">
          <w:rPr>
            <w:rFonts w:ascii="Consolas" w:eastAsiaTheme="minorHAnsi" w:hAnsi="Consolas" w:cs="Lucida Sans Typewriter"/>
            <w:color w:val="268BD2"/>
            <w:sz w:val="16"/>
            <w:szCs w:val="16"/>
          </w:rPr>
          <w:t xml:space="preserve">                  &lt;PoolProperty name="Braille" value="BRF"/&gt;</w:t>
        </w:r>
      </w:ins>
    </w:p>
    <w:p w14:paraId="5AEECF49" w14:textId="77777777" w:rsidR="007B26CB" w:rsidRPr="007B26CB" w:rsidRDefault="007B26CB" w:rsidP="007B26CB">
      <w:pPr>
        <w:rPr>
          <w:ins w:id="6909" w:author="Greg Stoike" w:date="2018-11-30T10:52:00Z"/>
          <w:rFonts w:ascii="Consolas" w:eastAsiaTheme="minorHAnsi" w:hAnsi="Consolas" w:cs="Lucida Sans Typewriter"/>
          <w:color w:val="268BD2"/>
          <w:sz w:val="16"/>
          <w:szCs w:val="16"/>
        </w:rPr>
      </w:pPr>
      <w:ins w:id="6910" w:author="Greg Stoike" w:date="2018-11-30T10:52:00Z">
        <w:r w:rsidRPr="007B26CB">
          <w:rPr>
            <w:rFonts w:ascii="Consolas" w:eastAsiaTheme="minorHAnsi" w:hAnsi="Consolas" w:cs="Lucida Sans Typewriter"/>
            <w:color w:val="268BD2"/>
            <w:sz w:val="16"/>
            <w:szCs w:val="16"/>
          </w:rPr>
          <w:t xml:space="preserve">                  &lt;PoolProperty name="Depth of Knowledge" value="3"/&gt;</w:t>
        </w:r>
      </w:ins>
    </w:p>
    <w:p w14:paraId="1692F8A4" w14:textId="77777777" w:rsidR="007B26CB" w:rsidRPr="007B26CB" w:rsidRDefault="007B26CB" w:rsidP="007B26CB">
      <w:pPr>
        <w:rPr>
          <w:ins w:id="6911" w:author="Greg Stoike" w:date="2018-11-30T10:52:00Z"/>
          <w:rFonts w:ascii="Consolas" w:eastAsiaTheme="minorHAnsi" w:hAnsi="Consolas" w:cs="Lucida Sans Typewriter"/>
          <w:color w:val="268BD2"/>
          <w:sz w:val="16"/>
          <w:szCs w:val="16"/>
        </w:rPr>
      </w:pPr>
      <w:ins w:id="6912" w:author="Greg Stoike" w:date="2018-11-30T10:52:00Z">
        <w:r w:rsidRPr="007B26CB">
          <w:rPr>
            <w:rFonts w:ascii="Consolas" w:eastAsiaTheme="minorHAnsi" w:hAnsi="Consolas" w:cs="Lucida Sans Typewriter"/>
            <w:color w:val="268BD2"/>
            <w:sz w:val="16"/>
            <w:szCs w:val="16"/>
          </w:rPr>
          <w:t xml:space="preserve">                  &lt;PoolProperty name="Difficulty Category" value="Conventions=Moderate|Evidence%2FPurpose=Difficult"/&gt;</w:t>
        </w:r>
      </w:ins>
    </w:p>
    <w:p w14:paraId="1F596C3E" w14:textId="77777777" w:rsidR="007B26CB" w:rsidRPr="007B26CB" w:rsidRDefault="007B26CB" w:rsidP="007B26CB">
      <w:pPr>
        <w:rPr>
          <w:ins w:id="6913" w:author="Greg Stoike" w:date="2018-11-30T10:52:00Z"/>
          <w:rFonts w:ascii="Consolas" w:eastAsiaTheme="minorHAnsi" w:hAnsi="Consolas" w:cs="Lucida Sans Typewriter"/>
          <w:color w:val="268BD2"/>
          <w:sz w:val="16"/>
          <w:szCs w:val="16"/>
        </w:rPr>
      </w:pPr>
      <w:ins w:id="6914" w:author="Greg Stoike" w:date="2018-11-30T10:52:00Z">
        <w:r w:rsidRPr="007B26CB">
          <w:rPr>
            <w:rFonts w:ascii="Consolas" w:eastAsiaTheme="minorHAnsi" w:hAnsi="Consolas" w:cs="Lucida Sans Typewriter"/>
            <w:color w:val="268BD2"/>
            <w:sz w:val="16"/>
            <w:szCs w:val="16"/>
          </w:rPr>
          <w:t xml:space="preserve">                  &lt;PoolProperty name="Grade" value="11"/&gt;</w:t>
        </w:r>
      </w:ins>
    </w:p>
    <w:p w14:paraId="449A56FF" w14:textId="77777777" w:rsidR="007B26CB" w:rsidRPr="007B26CB" w:rsidRDefault="007B26CB" w:rsidP="007B26CB">
      <w:pPr>
        <w:rPr>
          <w:ins w:id="6915" w:author="Greg Stoike" w:date="2018-11-30T10:52:00Z"/>
          <w:rFonts w:ascii="Consolas" w:eastAsiaTheme="minorHAnsi" w:hAnsi="Consolas" w:cs="Lucida Sans Typewriter"/>
          <w:color w:val="268BD2"/>
          <w:sz w:val="16"/>
          <w:szCs w:val="16"/>
        </w:rPr>
      </w:pPr>
      <w:ins w:id="6916" w:author="Greg Stoike" w:date="2018-11-30T10:52:00Z">
        <w:r w:rsidRPr="007B26CB">
          <w:rPr>
            <w:rFonts w:ascii="Consolas" w:eastAsiaTheme="minorHAnsi" w:hAnsi="Consolas" w:cs="Lucida Sans Typewriter"/>
            <w:color w:val="268BD2"/>
            <w:sz w:val="16"/>
            <w:szCs w:val="16"/>
          </w:rPr>
          <w:t xml:space="preserve">                  &lt;PoolProperty name="Rubric Source" value="Human Rubric"/&gt;</w:t>
        </w:r>
      </w:ins>
    </w:p>
    <w:p w14:paraId="7008519F" w14:textId="77777777" w:rsidR="007B26CB" w:rsidRPr="007B26CB" w:rsidRDefault="007B26CB" w:rsidP="007B26CB">
      <w:pPr>
        <w:rPr>
          <w:ins w:id="6917" w:author="Greg Stoike" w:date="2018-11-30T10:52:00Z"/>
          <w:rFonts w:ascii="Consolas" w:eastAsiaTheme="minorHAnsi" w:hAnsi="Consolas" w:cs="Lucida Sans Typewriter"/>
          <w:color w:val="268BD2"/>
          <w:sz w:val="16"/>
          <w:szCs w:val="16"/>
        </w:rPr>
      </w:pPr>
      <w:ins w:id="6918" w:author="Greg Stoike" w:date="2018-11-30T10:52:00Z">
        <w:r w:rsidRPr="007B26CB">
          <w:rPr>
            <w:rFonts w:ascii="Consolas" w:eastAsiaTheme="minorHAnsi" w:hAnsi="Consolas" w:cs="Lucida Sans Typewriter"/>
            <w:color w:val="268BD2"/>
            <w:sz w:val="16"/>
            <w:szCs w:val="16"/>
          </w:rPr>
          <w:t xml:space="preserve">                  &lt;PoolProperty name="Scoring Engine" value="HandScored"/&gt;</w:t>
        </w:r>
      </w:ins>
    </w:p>
    <w:p w14:paraId="0A302A90" w14:textId="77777777" w:rsidR="007B26CB" w:rsidRPr="007B26CB" w:rsidRDefault="007B26CB" w:rsidP="007B26CB">
      <w:pPr>
        <w:rPr>
          <w:ins w:id="6919" w:author="Greg Stoike" w:date="2018-11-30T10:52:00Z"/>
          <w:rFonts w:ascii="Consolas" w:eastAsiaTheme="minorHAnsi" w:hAnsi="Consolas" w:cs="Lucida Sans Typewriter"/>
          <w:color w:val="268BD2"/>
          <w:sz w:val="16"/>
          <w:szCs w:val="16"/>
        </w:rPr>
      </w:pPr>
      <w:ins w:id="6920" w:author="Greg Stoike" w:date="2018-11-30T10:52:00Z">
        <w:r w:rsidRPr="007B26CB">
          <w:rPr>
            <w:rFonts w:ascii="Consolas" w:eastAsiaTheme="minorHAnsi" w:hAnsi="Consolas" w:cs="Lucida Sans Typewriter"/>
            <w:color w:val="268BD2"/>
            <w:sz w:val="16"/>
            <w:szCs w:val="16"/>
          </w:rPr>
          <w:t xml:space="preserve">                  &lt;PoolProperty name="Spanish Translation" value="N"/&gt;</w:t>
        </w:r>
      </w:ins>
    </w:p>
    <w:p w14:paraId="74DD9C11" w14:textId="77777777" w:rsidR="007B26CB" w:rsidRPr="007B26CB" w:rsidRDefault="007B26CB" w:rsidP="007B26CB">
      <w:pPr>
        <w:rPr>
          <w:ins w:id="6921" w:author="Greg Stoike" w:date="2018-11-30T10:52:00Z"/>
          <w:rFonts w:ascii="Consolas" w:eastAsiaTheme="minorHAnsi" w:hAnsi="Consolas" w:cs="Lucida Sans Typewriter"/>
          <w:color w:val="268BD2"/>
          <w:sz w:val="16"/>
          <w:szCs w:val="16"/>
        </w:rPr>
      </w:pPr>
      <w:ins w:id="6922" w:author="Greg Stoike" w:date="2018-11-30T10:52:00Z">
        <w:r w:rsidRPr="007B26CB">
          <w:rPr>
            <w:rFonts w:ascii="Consolas" w:eastAsiaTheme="minorHAnsi" w:hAnsi="Consolas" w:cs="Lucida Sans Typewriter"/>
            <w:color w:val="268BD2"/>
            <w:sz w:val="16"/>
            <w:szCs w:val="16"/>
          </w:rPr>
          <w:t xml:space="preserve">                  &lt;PoolProperty name="Test Pool" value="Interim"/&gt;</w:t>
        </w:r>
      </w:ins>
    </w:p>
    <w:p w14:paraId="74B93C7F" w14:textId="77777777" w:rsidR="007B26CB" w:rsidRPr="007B26CB" w:rsidRDefault="007B26CB" w:rsidP="007B26CB">
      <w:pPr>
        <w:rPr>
          <w:ins w:id="6923" w:author="Greg Stoike" w:date="2018-11-30T10:52:00Z"/>
          <w:rFonts w:ascii="Consolas" w:eastAsiaTheme="minorHAnsi" w:hAnsi="Consolas" w:cs="Lucida Sans Typewriter"/>
          <w:color w:val="268BD2"/>
          <w:sz w:val="16"/>
          <w:szCs w:val="16"/>
        </w:rPr>
      </w:pPr>
      <w:ins w:id="6924" w:author="Greg Stoike" w:date="2018-11-30T10:52:00Z">
        <w:r w:rsidRPr="007B26CB">
          <w:rPr>
            <w:rFonts w:ascii="Consolas" w:eastAsiaTheme="minorHAnsi" w:hAnsi="Consolas" w:cs="Lucida Sans Typewriter"/>
            <w:color w:val="268BD2"/>
            <w:sz w:val="16"/>
            <w:szCs w:val="16"/>
          </w:rPr>
          <w:t xml:space="preserve">                  &lt;PoolProperty name="Answer Key" value="WER"/&gt;</w:t>
        </w:r>
      </w:ins>
    </w:p>
    <w:p w14:paraId="0152CBF4" w14:textId="77777777" w:rsidR="007B26CB" w:rsidRPr="007B26CB" w:rsidRDefault="007B26CB" w:rsidP="007B26CB">
      <w:pPr>
        <w:rPr>
          <w:ins w:id="6925" w:author="Greg Stoike" w:date="2018-11-30T10:52:00Z"/>
          <w:rFonts w:ascii="Consolas" w:eastAsiaTheme="minorHAnsi" w:hAnsi="Consolas" w:cs="Lucida Sans Typewriter"/>
          <w:color w:val="268BD2"/>
          <w:sz w:val="16"/>
          <w:szCs w:val="16"/>
        </w:rPr>
      </w:pPr>
      <w:ins w:id="6926" w:author="Greg Stoike" w:date="2018-11-30T10:52:00Z">
        <w:r w:rsidRPr="007B26CB">
          <w:rPr>
            <w:rFonts w:ascii="Consolas" w:eastAsiaTheme="minorHAnsi" w:hAnsi="Consolas" w:cs="Lucida Sans Typewriter"/>
            <w:color w:val="268BD2"/>
            <w:sz w:val="16"/>
            <w:szCs w:val="16"/>
          </w:rPr>
          <w:t xml:space="preserve">                &lt;/PoolProperties&gt;</w:t>
        </w:r>
      </w:ins>
    </w:p>
    <w:p w14:paraId="6066EDD6" w14:textId="77777777" w:rsidR="007B26CB" w:rsidRPr="007B26CB" w:rsidRDefault="007B26CB" w:rsidP="007B26CB">
      <w:pPr>
        <w:rPr>
          <w:ins w:id="6927" w:author="Greg Stoike" w:date="2018-11-30T10:52:00Z"/>
          <w:rFonts w:ascii="Consolas" w:eastAsiaTheme="minorHAnsi" w:hAnsi="Consolas" w:cs="Lucida Sans Typewriter"/>
          <w:color w:val="268BD2"/>
          <w:sz w:val="16"/>
          <w:szCs w:val="16"/>
        </w:rPr>
      </w:pPr>
      <w:ins w:id="6928" w:author="Greg Stoike" w:date="2018-11-30T10:52:00Z">
        <w:r w:rsidRPr="007B26CB">
          <w:rPr>
            <w:rFonts w:ascii="Consolas" w:eastAsiaTheme="minorHAnsi" w:hAnsi="Consolas" w:cs="Lucida Sans Typewriter"/>
            <w:color w:val="268BD2"/>
            <w:sz w:val="16"/>
            <w:szCs w:val="16"/>
          </w:rPr>
          <w:t xml:space="preserve">                &lt;Presentations&gt;</w:t>
        </w:r>
      </w:ins>
    </w:p>
    <w:p w14:paraId="67BF0C4C" w14:textId="77777777" w:rsidR="007B26CB" w:rsidRPr="007B26CB" w:rsidRDefault="007B26CB" w:rsidP="007B26CB">
      <w:pPr>
        <w:rPr>
          <w:ins w:id="6929" w:author="Greg Stoike" w:date="2018-11-30T10:52:00Z"/>
          <w:rFonts w:ascii="Consolas" w:eastAsiaTheme="minorHAnsi" w:hAnsi="Consolas" w:cs="Lucida Sans Typewriter"/>
          <w:color w:val="268BD2"/>
          <w:sz w:val="16"/>
          <w:szCs w:val="16"/>
        </w:rPr>
      </w:pPr>
      <w:ins w:id="6930" w:author="Greg Stoike" w:date="2018-11-30T10:52:00Z">
        <w:r w:rsidRPr="007B26CB">
          <w:rPr>
            <w:rFonts w:ascii="Consolas" w:eastAsiaTheme="minorHAnsi" w:hAnsi="Consolas" w:cs="Lucida Sans Typewriter"/>
            <w:color w:val="268BD2"/>
            <w:sz w:val="16"/>
            <w:szCs w:val="16"/>
          </w:rPr>
          <w:t xml:space="preserve">                  &lt;Presentation label="Braille" code="ENU-Braille"/&gt;</w:t>
        </w:r>
      </w:ins>
    </w:p>
    <w:p w14:paraId="2747B7F2" w14:textId="77777777" w:rsidR="007B26CB" w:rsidRPr="007B26CB" w:rsidRDefault="007B26CB" w:rsidP="007B26CB">
      <w:pPr>
        <w:rPr>
          <w:ins w:id="6931" w:author="Greg Stoike" w:date="2018-11-30T10:52:00Z"/>
          <w:rFonts w:ascii="Consolas" w:eastAsiaTheme="minorHAnsi" w:hAnsi="Consolas" w:cs="Lucida Sans Typewriter"/>
          <w:color w:val="268BD2"/>
          <w:sz w:val="16"/>
          <w:szCs w:val="16"/>
        </w:rPr>
      </w:pPr>
      <w:ins w:id="6932" w:author="Greg Stoike" w:date="2018-11-30T10:52:00Z">
        <w:r w:rsidRPr="007B26CB">
          <w:rPr>
            <w:rFonts w:ascii="Consolas" w:eastAsiaTheme="minorHAnsi" w:hAnsi="Consolas" w:cs="Lucida Sans Typewriter"/>
            <w:color w:val="268BD2"/>
            <w:sz w:val="16"/>
            <w:szCs w:val="16"/>
          </w:rPr>
          <w:t xml:space="preserve">                  &lt;Presentation label="English" code="ENU"/&gt;</w:t>
        </w:r>
      </w:ins>
    </w:p>
    <w:p w14:paraId="05688DD1" w14:textId="77777777" w:rsidR="007B26CB" w:rsidRPr="007B26CB" w:rsidRDefault="007B26CB" w:rsidP="007B26CB">
      <w:pPr>
        <w:rPr>
          <w:ins w:id="6933" w:author="Greg Stoike" w:date="2018-11-30T10:52:00Z"/>
          <w:rFonts w:ascii="Consolas" w:eastAsiaTheme="minorHAnsi" w:hAnsi="Consolas" w:cs="Lucida Sans Typewriter"/>
          <w:color w:val="268BD2"/>
          <w:sz w:val="16"/>
          <w:szCs w:val="16"/>
        </w:rPr>
      </w:pPr>
      <w:ins w:id="6934" w:author="Greg Stoike" w:date="2018-11-30T10:52:00Z">
        <w:r w:rsidRPr="007B26CB">
          <w:rPr>
            <w:rFonts w:ascii="Consolas" w:eastAsiaTheme="minorHAnsi" w:hAnsi="Consolas" w:cs="Lucida Sans Typewriter"/>
            <w:color w:val="268BD2"/>
            <w:sz w:val="16"/>
            <w:szCs w:val="16"/>
          </w:rPr>
          <w:t xml:space="preserve">                &lt;/Presentations&gt;</w:t>
        </w:r>
      </w:ins>
    </w:p>
    <w:p w14:paraId="171548AB" w14:textId="77777777" w:rsidR="007B26CB" w:rsidRPr="007B26CB" w:rsidRDefault="007B26CB" w:rsidP="007B26CB">
      <w:pPr>
        <w:rPr>
          <w:ins w:id="6935" w:author="Greg Stoike" w:date="2018-11-30T10:52:00Z"/>
          <w:rFonts w:ascii="Consolas" w:eastAsiaTheme="minorHAnsi" w:hAnsi="Consolas" w:cs="Lucida Sans Typewriter"/>
          <w:color w:val="268BD2"/>
          <w:sz w:val="16"/>
          <w:szCs w:val="16"/>
        </w:rPr>
      </w:pPr>
      <w:ins w:id="6936" w:author="Greg Stoike" w:date="2018-11-30T10:52:00Z">
        <w:r w:rsidRPr="007B26CB">
          <w:rPr>
            <w:rFonts w:ascii="Consolas" w:eastAsiaTheme="minorHAnsi" w:hAnsi="Consolas" w:cs="Lucida Sans Typewriter"/>
            <w:color w:val="268BD2"/>
            <w:sz w:val="16"/>
            <w:szCs w:val="16"/>
          </w:rPr>
          <w:t xml:space="preserve">                &lt;ItemScoreDimensions&gt;</w:t>
        </w:r>
      </w:ins>
    </w:p>
    <w:p w14:paraId="26919560" w14:textId="77777777" w:rsidR="007B26CB" w:rsidRPr="007B26CB" w:rsidRDefault="007B26CB" w:rsidP="007B26CB">
      <w:pPr>
        <w:rPr>
          <w:ins w:id="6937" w:author="Greg Stoike" w:date="2018-11-30T10:52:00Z"/>
          <w:rFonts w:ascii="Consolas" w:eastAsiaTheme="minorHAnsi" w:hAnsi="Consolas" w:cs="Lucida Sans Typewriter"/>
          <w:color w:val="268BD2"/>
          <w:sz w:val="16"/>
          <w:szCs w:val="16"/>
        </w:rPr>
      </w:pPr>
      <w:ins w:id="6938" w:author="Greg Stoike" w:date="2018-11-30T10:52:00Z">
        <w:r w:rsidRPr="007B26CB">
          <w:rPr>
            <w:rFonts w:ascii="Consolas" w:eastAsiaTheme="minorHAnsi" w:hAnsi="Consolas" w:cs="Lucida Sans Typewriter"/>
            <w:color w:val="268BD2"/>
            <w:sz w:val="16"/>
            <w:szCs w:val="16"/>
          </w:rPr>
          <w:t xml:space="preserve">                  &lt;ItemScoreDimension dimension="C" weight="1.0" scorePoints="2" measurementModel="IRTGPC"&gt;</w:t>
        </w:r>
      </w:ins>
    </w:p>
    <w:p w14:paraId="3A1C41C4" w14:textId="77777777" w:rsidR="007B26CB" w:rsidRPr="007B26CB" w:rsidRDefault="007B26CB" w:rsidP="007B26CB">
      <w:pPr>
        <w:rPr>
          <w:ins w:id="6939" w:author="Greg Stoike" w:date="2018-11-30T10:52:00Z"/>
          <w:rFonts w:ascii="Consolas" w:eastAsiaTheme="minorHAnsi" w:hAnsi="Consolas" w:cs="Lucida Sans Typewriter"/>
          <w:color w:val="268BD2"/>
          <w:sz w:val="16"/>
          <w:szCs w:val="16"/>
        </w:rPr>
      </w:pPr>
      <w:ins w:id="6940" w:author="Greg Stoike" w:date="2018-11-30T10:52:00Z">
        <w:r w:rsidRPr="007B26CB">
          <w:rPr>
            <w:rFonts w:ascii="Consolas" w:eastAsiaTheme="minorHAnsi" w:hAnsi="Consolas" w:cs="Lucida Sans Typewriter"/>
            <w:color w:val="268BD2"/>
            <w:sz w:val="16"/>
            <w:szCs w:val="16"/>
          </w:rPr>
          <w:t xml:space="preserve">                    &lt;ItemScoreParameter value="0.5691199898719788" measurementParameter="a"/&gt;</w:t>
        </w:r>
      </w:ins>
    </w:p>
    <w:p w14:paraId="6913D764" w14:textId="77777777" w:rsidR="007B26CB" w:rsidRPr="007B26CB" w:rsidRDefault="007B26CB" w:rsidP="007B26CB">
      <w:pPr>
        <w:rPr>
          <w:ins w:id="6941" w:author="Greg Stoike" w:date="2018-11-30T10:52:00Z"/>
          <w:rFonts w:ascii="Consolas" w:eastAsiaTheme="minorHAnsi" w:hAnsi="Consolas" w:cs="Lucida Sans Typewriter"/>
          <w:color w:val="268BD2"/>
          <w:sz w:val="16"/>
          <w:szCs w:val="16"/>
        </w:rPr>
      </w:pPr>
      <w:ins w:id="6942" w:author="Greg Stoike" w:date="2018-11-30T10:52:00Z">
        <w:r w:rsidRPr="007B26CB">
          <w:rPr>
            <w:rFonts w:ascii="Consolas" w:eastAsiaTheme="minorHAnsi" w:hAnsi="Consolas" w:cs="Lucida Sans Typewriter"/>
            <w:color w:val="268BD2"/>
            <w:sz w:val="16"/>
            <w:szCs w:val="16"/>
          </w:rPr>
          <w:t xml:space="preserve">                    &lt;ItemScoreParameter value="0.9350799918174744" measurementParameter="b0"/&gt;</w:t>
        </w:r>
      </w:ins>
    </w:p>
    <w:p w14:paraId="393AF357" w14:textId="77777777" w:rsidR="007B26CB" w:rsidRPr="007B26CB" w:rsidRDefault="007B26CB" w:rsidP="007B26CB">
      <w:pPr>
        <w:rPr>
          <w:ins w:id="6943" w:author="Greg Stoike" w:date="2018-11-30T10:52:00Z"/>
          <w:rFonts w:ascii="Consolas" w:eastAsiaTheme="minorHAnsi" w:hAnsi="Consolas" w:cs="Lucida Sans Typewriter"/>
          <w:color w:val="268BD2"/>
          <w:sz w:val="16"/>
          <w:szCs w:val="16"/>
        </w:rPr>
      </w:pPr>
      <w:ins w:id="6944" w:author="Greg Stoike" w:date="2018-11-30T10:52:00Z">
        <w:r w:rsidRPr="007B26CB">
          <w:rPr>
            <w:rFonts w:ascii="Consolas" w:eastAsiaTheme="minorHAnsi" w:hAnsi="Consolas" w:cs="Lucida Sans Typewriter"/>
            <w:color w:val="268BD2"/>
            <w:sz w:val="16"/>
            <w:szCs w:val="16"/>
          </w:rPr>
          <w:t xml:space="preserve">                    &lt;ItemScoreParameter value="0.9502400159835815" measurementParameter="b1"/&gt;</w:t>
        </w:r>
      </w:ins>
    </w:p>
    <w:p w14:paraId="25962C8B" w14:textId="77777777" w:rsidR="007B26CB" w:rsidRPr="007B26CB" w:rsidRDefault="007B26CB" w:rsidP="007B26CB">
      <w:pPr>
        <w:rPr>
          <w:ins w:id="6945" w:author="Greg Stoike" w:date="2018-11-30T10:52:00Z"/>
          <w:rFonts w:ascii="Consolas" w:eastAsiaTheme="minorHAnsi" w:hAnsi="Consolas" w:cs="Lucida Sans Typewriter"/>
          <w:color w:val="268BD2"/>
          <w:sz w:val="16"/>
          <w:szCs w:val="16"/>
        </w:rPr>
      </w:pPr>
      <w:ins w:id="6946" w:author="Greg Stoike" w:date="2018-11-30T10:52:00Z">
        <w:r w:rsidRPr="007B26CB">
          <w:rPr>
            <w:rFonts w:ascii="Consolas" w:eastAsiaTheme="minorHAnsi" w:hAnsi="Consolas" w:cs="Lucida Sans Typewriter"/>
            <w:color w:val="268BD2"/>
            <w:sz w:val="16"/>
            <w:szCs w:val="16"/>
          </w:rPr>
          <w:t xml:space="preserve">                  &lt;/ItemScoreDimension&gt;</w:t>
        </w:r>
      </w:ins>
    </w:p>
    <w:p w14:paraId="0D37A578" w14:textId="77777777" w:rsidR="007B26CB" w:rsidRPr="007B26CB" w:rsidRDefault="007B26CB" w:rsidP="007B26CB">
      <w:pPr>
        <w:rPr>
          <w:ins w:id="6947" w:author="Greg Stoike" w:date="2018-11-30T10:52:00Z"/>
          <w:rFonts w:ascii="Consolas" w:eastAsiaTheme="minorHAnsi" w:hAnsi="Consolas" w:cs="Lucida Sans Typewriter"/>
          <w:color w:val="268BD2"/>
          <w:sz w:val="16"/>
          <w:szCs w:val="16"/>
        </w:rPr>
      </w:pPr>
      <w:ins w:id="6948" w:author="Greg Stoike" w:date="2018-11-30T10:52:00Z">
        <w:r w:rsidRPr="007B26CB">
          <w:rPr>
            <w:rFonts w:ascii="Consolas" w:eastAsiaTheme="minorHAnsi" w:hAnsi="Consolas" w:cs="Lucida Sans Typewriter"/>
            <w:color w:val="268BD2"/>
            <w:sz w:val="16"/>
            <w:szCs w:val="16"/>
          </w:rPr>
          <w:t xml:space="preserve">                  &lt;ItemScoreDimension dimension="D" weight="1.0" scorePoints="4" measurementModel="IRTGPC"&gt;</w:t>
        </w:r>
      </w:ins>
    </w:p>
    <w:p w14:paraId="2AD39F52" w14:textId="77777777" w:rsidR="007B26CB" w:rsidRPr="007B26CB" w:rsidRDefault="007B26CB" w:rsidP="007B26CB">
      <w:pPr>
        <w:rPr>
          <w:ins w:id="6949" w:author="Greg Stoike" w:date="2018-11-30T10:52:00Z"/>
          <w:rFonts w:ascii="Consolas" w:eastAsiaTheme="minorHAnsi" w:hAnsi="Consolas" w:cs="Lucida Sans Typewriter"/>
          <w:color w:val="268BD2"/>
          <w:sz w:val="16"/>
          <w:szCs w:val="16"/>
        </w:rPr>
      </w:pPr>
      <w:ins w:id="6950" w:author="Greg Stoike" w:date="2018-11-30T10:52:00Z">
        <w:r w:rsidRPr="007B26CB">
          <w:rPr>
            <w:rFonts w:ascii="Consolas" w:eastAsiaTheme="minorHAnsi" w:hAnsi="Consolas" w:cs="Lucida Sans Typewriter"/>
            <w:color w:val="268BD2"/>
            <w:sz w:val="16"/>
            <w:szCs w:val="16"/>
          </w:rPr>
          <w:t xml:space="preserve">                    &lt;ItemScoreParameter value="0.4726099967956543" measurementParameter="a"/&gt;</w:t>
        </w:r>
      </w:ins>
    </w:p>
    <w:p w14:paraId="1393E582" w14:textId="77777777" w:rsidR="007B26CB" w:rsidRPr="007B26CB" w:rsidRDefault="007B26CB" w:rsidP="007B26CB">
      <w:pPr>
        <w:rPr>
          <w:ins w:id="6951" w:author="Greg Stoike" w:date="2018-11-30T10:52:00Z"/>
          <w:rFonts w:ascii="Consolas" w:eastAsiaTheme="minorHAnsi" w:hAnsi="Consolas" w:cs="Lucida Sans Typewriter"/>
          <w:color w:val="268BD2"/>
          <w:sz w:val="16"/>
          <w:szCs w:val="16"/>
        </w:rPr>
      </w:pPr>
      <w:ins w:id="6952" w:author="Greg Stoike" w:date="2018-11-30T10:52:00Z">
        <w:r w:rsidRPr="007B26CB">
          <w:rPr>
            <w:rFonts w:ascii="Consolas" w:eastAsiaTheme="minorHAnsi" w:hAnsi="Consolas" w:cs="Lucida Sans Typewriter"/>
            <w:color w:val="268BD2"/>
            <w:sz w:val="16"/>
            <w:szCs w:val="16"/>
          </w:rPr>
          <w:t xml:space="preserve">                    &lt;ItemScoreParameter value="-0.528439998626709" measurementParameter="b0"/&gt;</w:t>
        </w:r>
      </w:ins>
    </w:p>
    <w:p w14:paraId="2BD8621A" w14:textId="77777777" w:rsidR="007B26CB" w:rsidRPr="007B26CB" w:rsidRDefault="007B26CB" w:rsidP="007B26CB">
      <w:pPr>
        <w:rPr>
          <w:ins w:id="6953" w:author="Greg Stoike" w:date="2018-11-30T10:52:00Z"/>
          <w:rFonts w:ascii="Consolas" w:eastAsiaTheme="minorHAnsi" w:hAnsi="Consolas" w:cs="Lucida Sans Typewriter"/>
          <w:color w:val="268BD2"/>
          <w:sz w:val="16"/>
          <w:szCs w:val="16"/>
        </w:rPr>
      </w:pPr>
      <w:ins w:id="6954" w:author="Greg Stoike" w:date="2018-11-30T10:52:00Z">
        <w:r w:rsidRPr="007B26CB">
          <w:rPr>
            <w:rFonts w:ascii="Consolas" w:eastAsiaTheme="minorHAnsi" w:hAnsi="Consolas" w:cs="Lucida Sans Typewriter"/>
            <w:color w:val="268BD2"/>
            <w:sz w:val="16"/>
            <w:szCs w:val="16"/>
          </w:rPr>
          <w:t xml:space="preserve">                    &lt;ItemScoreParameter value="0.5647199749946594" measurementParameter="b1"/&gt;</w:t>
        </w:r>
      </w:ins>
    </w:p>
    <w:p w14:paraId="273849ED" w14:textId="77777777" w:rsidR="007B26CB" w:rsidRPr="007B26CB" w:rsidRDefault="007B26CB" w:rsidP="007B26CB">
      <w:pPr>
        <w:rPr>
          <w:ins w:id="6955" w:author="Greg Stoike" w:date="2018-11-30T10:52:00Z"/>
          <w:rFonts w:ascii="Consolas" w:eastAsiaTheme="minorHAnsi" w:hAnsi="Consolas" w:cs="Lucida Sans Typewriter"/>
          <w:color w:val="268BD2"/>
          <w:sz w:val="16"/>
          <w:szCs w:val="16"/>
        </w:rPr>
      </w:pPr>
      <w:ins w:id="6956" w:author="Greg Stoike" w:date="2018-11-30T10:52:00Z">
        <w:r w:rsidRPr="007B26CB">
          <w:rPr>
            <w:rFonts w:ascii="Consolas" w:eastAsiaTheme="minorHAnsi" w:hAnsi="Consolas" w:cs="Lucida Sans Typewriter"/>
            <w:color w:val="268BD2"/>
            <w:sz w:val="16"/>
            <w:szCs w:val="16"/>
          </w:rPr>
          <w:t xml:space="preserve">                    &lt;ItemScoreParameter value="2.844170093536377" measurementParameter="b2"/&gt;</w:t>
        </w:r>
      </w:ins>
    </w:p>
    <w:p w14:paraId="3578D1B4" w14:textId="77777777" w:rsidR="007B26CB" w:rsidRPr="007B26CB" w:rsidRDefault="007B26CB" w:rsidP="007B26CB">
      <w:pPr>
        <w:rPr>
          <w:ins w:id="6957" w:author="Greg Stoike" w:date="2018-11-30T10:52:00Z"/>
          <w:rFonts w:ascii="Consolas" w:eastAsiaTheme="minorHAnsi" w:hAnsi="Consolas" w:cs="Lucida Sans Typewriter"/>
          <w:color w:val="268BD2"/>
          <w:sz w:val="16"/>
          <w:szCs w:val="16"/>
        </w:rPr>
      </w:pPr>
      <w:ins w:id="6958" w:author="Greg Stoike" w:date="2018-11-30T10:52:00Z">
        <w:r w:rsidRPr="007B26CB">
          <w:rPr>
            <w:rFonts w:ascii="Consolas" w:eastAsiaTheme="minorHAnsi" w:hAnsi="Consolas" w:cs="Lucida Sans Typewriter"/>
            <w:color w:val="268BD2"/>
            <w:sz w:val="16"/>
            <w:szCs w:val="16"/>
          </w:rPr>
          <w:t xml:space="preserve">                    &lt;ItemScoreParameter value="4.879580020904541" measurementParameter="b3"/&gt;</w:t>
        </w:r>
      </w:ins>
    </w:p>
    <w:p w14:paraId="7711C09A" w14:textId="77777777" w:rsidR="007B26CB" w:rsidRPr="007B26CB" w:rsidRDefault="007B26CB" w:rsidP="007B26CB">
      <w:pPr>
        <w:rPr>
          <w:ins w:id="6959" w:author="Greg Stoike" w:date="2018-11-30T10:52:00Z"/>
          <w:rFonts w:ascii="Consolas" w:eastAsiaTheme="minorHAnsi" w:hAnsi="Consolas" w:cs="Lucida Sans Typewriter"/>
          <w:color w:val="268BD2"/>
          <w:sz w:val="16"/>
          <w:szCs w:val="16"/>
        </w:rPr>
      </w:pPr>
      <w:ins w:id="6960" w:author="Greg Stoike" w:date="2018-11-30T10:52:00Z">
        <w:r w:rsidRPr="007B26CB">
          <w:rPr>
            <w:rFonts w:ascii="Consolas" w:eastAsiaTheme="minorHAnsi" w:hAnsi="Consolas" w:cs="Lucida Sans Typewriter"/>
            <w:color w:val="268BD2"/>
            <w:sz w:val="16"/>
            <w:szCs w:val="16"/>
          </w:rPr>
          <w:t xml:space="preserve">                  &lt;/ItemScoreDimension&gt;</w:t>
        </w:r>
      </w:ins>
    </w:p>
    <w:p w14:paraId="7F16C875" w14:textId="77777777" w:rsidR="007B26CB" w:rsidRPr="007B26CB" w:rsidRDefault="007B26CB" w:rsidP="007B26CB">
      <w:pPr>
        <w:rPr>
          <w:ins w:id="6961" w:author="Greg Stoike" w:date="2018-11-30T10:52:00Z"/>
          <w:rFonts w:ascii="Consolas" w:eastAsiaTheme="minorHAnsi" w:hAnsi="Consolas" w:cs="Lucida Sans Typewriter"/>
          <w:color w:val="268BD2"/>
          <w:sz w:val="16"/>
          <w:szCs w:val="16"/>
        </w:rPr>
      </w:pPr>
      <w:ins w:id="6962" w:author="Greg Stoike" w:date="2018-11-30T10:52:00Z">
        <w:r w:rsidRPr="007B26CB">
          <w:rPr>
            <w:rFonts w:ascii="Consolas" w:eastAsiaTheme="minorHAnsi" w:hAnsi="Consolas" w:cs="Lucida Sans Typewriter"/>
            <w:color w:val="268BD2"/>
            <w:sz w:val="16"/>
            <w:szCs w:val="16"/>
          </w:rPr>
          <w:t xml:space="preserve">                &lt;/ItemScoreDimensions&gt;</w:t>
        </w:r>
      </w:ins>
    </w:p>
    <w:p w14:paraId="28151BBA" w14:textId="77777777" w:rsidR="007B26CB" w:rsidRPr="007B26CB" w:rsidRDefault="007B26CB" w:rsidP="007B26CB">
      <w:pPr>
        <w:rPr>
          <w:ins w:id="6963" w:author="Greg Stoike" w:date="2018-11-30T10:52:00Z"/>
          <w:rFonts w:ascii="Consolas" w:eastAsiaTheme="minorHAnsi" w:hAnsi="Consolas" w:cs="Lucida Sans Typewriter"/>
          <w:color w:val="268BD2"/>
          <w:sz w:val="16"/>
          <w:szCs w:val="16"/>
        </w:rPr>
      </w:pPr>
      <w:ins w:id="6964" w:author="Greg Stoike" w:date="2018-11-30T10:52:00Z">
        <w:r w:rsidRPr="007B26CB">
          <w:rPr>
            <w:rFonts w:ascii="Consolas" w:eastAsiaTheme="minorHAnsi" w:hAnsi="Consolas" w:cs="Lucida Sans Typewriter"/>
            <w:color w:val="268BD2"/>
            <w:sz w:val="16"/>
            <w:szCs w:val="16"/>
          </w:rPr>
          <w:t xml:space="preserve">                &lt;BlueprintReferences&gt;</w:t>
        </w:r>
      </w:ins>
    </w:p>
    <w:p w14:paraId="4CD585B6" w14:textId="77777777" w:rsidR="007B26CB" w:rsidRPr="007B26CB" w:rsidRDefault="007B26CB" w:rsidP="007B26CB">
      <w:pPr>
        <w:rPr>
          <w:ins w:id="6965" w:author="Greg Stoike" w:date="2018-11-30T10:52:00Z"/>
          <w:rFonts w:ascii="Consolas" w:eastAsiaTheme="minorHAnsi" w:hAnsi="Consolas" w:cs="Lucida Sans Typewriter"/>
          <w:color w:val="268BD2"/>
          <w:sz w:val="16"/>
          <w:szCs w:val="16"/>
        </w:rPr>
      </w:pPr>
      <w:ins w:id="6966" w:author="Greg Stoike" w:date="2018-11-30T10:52:00Z">
        <w:r w:rsidRPr="007B26CB">
          <w:rPr>
            <w:rFonts w:ascii="Consolas" w:eastAsiaTheme="minorHAnsi" w:hAnsi="Consolas" w:cs="Lucida Sans Typewriter"/>
            <w:color w:val="268BD2"/>
            <w:sz w:val="16"/>
            <w:szCs w:val="16"/>
          </w:rPr>
          <w:t xml:space="preserve">                  &lt;BlueprintReference idRef="SBAC-ICA-FIXED-G11E-Perf-HowWeLearnB-ELA-11"/&gt;</w:t>
        </w:r>
      </w:ins>
    </w:p>
    <w:p w14:paraId="36777A79" w14:textId="77777777" w:rsidR="007B26CB" w:rsidRPr="007B26CB" w:rsidRDefault="007B26CB" w:rsidP="007B26CB">
      <w:pPr>
        <w:rPr>
          <w:ins w:id="6967" w:author="Greg Stoike" w:date="2018-11-30T10:52:00Z"/>
          <w:rFonts w:ascii="Consolas" w:eastAsiaTheme="minorHAnsi" w:hAnsi="Consolas" w:cs="Lucida Sans Typewriter"/>
          <w:color w:val="268BD2"/>
          <w:sz w:val="16"/>
          <w:szCs w:val="16"/>
        </w:rPr>
      </w:pPr>
      <w:ins w:id="6968" w:author="Greg Stoike" w:date="2018-11-30T10:52:00Z">
        <w:r w:rsidRPr="007B26CB">
          <w:rPr>
            <w:rFonts w:ascii="Consolas" w:eastAsiaTheme="minorHAnsi" w:hAnsi="Consolas" w:cs="Lucida Sans Typewriter"/>
            <w:color w:val="268BD2"/>
            <w:sz w:val="16"/>
            <w:szCs w:val="16"/>
          </w:rPr>
          <w:t xml:space="preserve">                  &lt;BlueprintReference idRef="2-W"/&gt;</w:t>
        </w:r>
      </w:ins>
    </w:p>
    <w:p w14:paraId="20A24841" w14:textId="77777777" w:rsidR="007B26CB" w:rsidRPr="007B26CB" w:rsidRDefault="007B26CB" w:rsidP="007B26CB">
      <w:pPr>
        <w:rPr>
          <w:ins w:id="6969" w:author="Greg Stoike" w:date="2018-11-30T10:52:00Z"/>
          <w:rFonts w:ascii="Consolas" w:eastAsiaTheme="minorHAnsi" w:hAnsi="Consolas" w:cs="Lucida Sans Typewriter"/>
          <w:color w:val="268BD2"/>
          <w:sz w:val="16"/>
          <w:szCs w:val="16"/>
        </w:rPr>
      </w:pPr>
      <w:ins w:id="6970" w:author="Greg Stoike" w:date="2018-11-30T10:52:00Z">
        <w:r w:rsidRPr="007B26CB">
          <w:rPr>
            <w:rFonts w:ascii="Consolas" w:eastAsiaTheme="minorHAnsi" w:hAnsi="Consolas" w:cs="Lucida Sans Typewriter"/>
            <w:color w:val="268BD2"/>
            <w:sz w:val="16"/>
            <w:szCs w:val="16"/>
          </w:rPr>
          <w:t xml:space="preserve">                  &lt;BlueprintReference idRef="2-W|4-11"/&gt;</w:t>
        </w:r>
      </w:ins>
    </w:p>
    <w:p w14:paraId="0CBAA65B" w14:textId="77777777" w:rsidR="007B26CB" w:rsidRPr="007B26CB" w:rsidRDefault="007B26CB" w:rsidP="007B26CB">
      <w:pPr>
        <w:rPr>
          <w:ins w:id="6971" w:author="Greg Stoike" w:date="2018-11-30T10:52:00Z"/>
          <w:rFonts w:ascii="Consolas" w:eastAsiaTheme="minorHAnsi" w:hAnsi="Consolas" w:cs="Lucida Sans Typewriter"/>
          <w:color w:val="268BD2"/>
          <w:sz w:val="16"/>
          <w:szCs w:val="16"/>
        </w:rPr>
      </w:pPr>
      <w:ins w:id="6972" w:author="Greg Stoike" w:date="2018-11-30T10:52:00Z">
        <w:r w:rsidRPr="007B26CB">
          <w:rPr>
            <w:rFonts w:ascii="Consolas" w:eastAsiaTheme="minorHAnsi" w:hAnsi="Consolas" w:cs="Lucida Sans Typewriter"/>
            <w:color w:val="268BD2"/>
            <w:sz w:val="16"/>
            <w:szCs w:val="16"/>
          </w:rPr>
          <w:t xml:space="preserve">                &lt;/BlueprintReferences&gt;</w:t>
        </w:r>
      </w:ins>
    </w:p>
    <w:p w14:paraId="6F8CA222" w14:textId="77777777" w:rsidR="007B26CB" w:rsidRPr="007B26CB" w:rsidRDefault="007B26CB" w:rsidP="007B26CB">
      <w:pPr>
        <w:rPr>
          <w:ins w:id="6973" w:author="Greg Stoike" w:date="2018-11-30T10:52:00Z"/>
          <w:rFonts w:ascii="Consolas" w:eastAsiaTheme="minorHAnsi" w:hAnsi="Consolas" w:cs="Lucida Sans Typewriter"/>
          <w:color w:val="268BD2"/>
          <w:sz w:val="16"/>
          <w:szCs w:val="16"/>
        </w:rPr>
      </w:pPr>
      <w:ins w:id="6974" w:author="Greg Stoike" w:date="2018-11-30T10:52:00Z">
        <w:r w:rsidRPr="007B26CB">
          <w:rPr>
            <w:rFonts w:ascii="Consolas" w:eastAsiaTheme="minorHAnsi" w:hAnsi="Consolas" w:cs="Lucida Sans Typewriter"/>
            <w:color w:val="268BD2"/>
            <w:sz w:val="16"/>
            <w:szCs w:val="16"/>
          </w:rPr>
          <w:t xml:space="preserve">              &lt;/Item&gt;</w:t>
        </w:r>
      </w:ins>
    </w:p>
    <w:p w14:paraId="0134F195" w14:textId="77777777" w:rsidR="007B26CB" w:rsidRPr="007B26CB" w:rsidRDefault="007B26CB" w:rsidP="007B26CB">
      <w:pPr>
        <w:rPr>
          <w:ins w:id="6975" w:author="Greg Stoike" w:date="2018-11-30T10:52:00Z"/>
          <w:rFonts w:ascii="Consolas" w:eastAsiaTheme="minorHAnsi" w:hAnsi="Consolas" w:cs="Lucida Sans Typewriter"/>
          <w:color w:val="268BD2"/>
          <w:sz w:val="16"/>
          <w:szCs w:val="16"/>
        </w:rPr>
      </w:pPr>
      <w:ins w:id="6976" w:author="Greg Stoike" w:date="2018-11-30T10:52:00Z">
        <w:r w:rsidRPr="007B26CB">
          <w:rPr>
            <w:rFonts w:ascii="Consolas" w:eastAsiaTheme="minorHAnsi" w:hAnsi="Consolas" w:cs="Lucida Sans Typewriter"/>
            <w:color w:val="268BD2"/>
            <w:sz w:val="16"/>
            <w:szCs w:val="16"/>
          </w:rPr>
          <w:t xml:space="preserve">            &lt;/ItemGroup&gt;</w:t>
        </w:r>
      </w:ins>
    </w:p>
    <w:p w14:paraId="6724A516" w14:textId="77777777" w:rsidR="007B26CB" w:rsidRPr="007B26CB" w:rsidRDefault="007B26CB" w:rsidP="007B26CB">
      <w:pPr>
        <w:rPr>
          <w:ins w:id="6977" w:author="Greg Stoike" w:date="2018-11-30T10:52:00Z"/>
          <w:rFonts w:ascii="Consolas" w:eastAsiaTheme="minorHAnsi" w:hAnsi="Consolas" w:cs="Lucida Sans Typewriter"/>
          <w:color w:val="268BD2"/>
          <w:sz w:val="16"/>
          <w:szCs w:val="16"/>
        </w:rPr>
      </w:pPr>
      <w:ins w:id="6978" w:author="Greg Stoike" w:date="2018-11-30T10:52:00Z">
        <w:r w:rsidRPr="007B26CB">
          <w:rPr>
            <w:rFonts w:ascii="Consolas" w:eastAsiaTheme="minorHAnsi" w:hAnsi="Consolas" w:cs="Lucida Sans Typewriter"/>
            <w:color w:val="268BD2"/>
            <w:sz w:val="16"/>
            <w:szCs w:val="16"/>
          </w:rPr>
          <w:t xml:space="preserve">          &lt;/SegmentForm&gt;</w:t>
        </w:r>
      </w:ins>
    </w:p>
    <w:p w14:paraId="03DE3389" w14:textId="77777777" w:rsidR="007B26CB" w:rsidRPr="007B26CB" w:rsidRDefault="007B26CB" w:rsidP="007B26CB">
      <w:pPr>
        <w:rPr>
          <w:ins w:id="6979" w:author="Greg Stoike" w:date="2018-11-30T10:52:00Z"/>
          <w:rFonts w:ascii="Consolas" w:eastAsiaTheme="minorHAnsi" w:hAnsi="Consolas" w:cs="Lucida Sans Typewriter"/>
          <w:color w:val="268BD2"/>
          <w:sz w:val="16"/>
          <w:szCs w:val="16"/>
        </w:rPr>
      </w:pPr>
      <w:ins w:id="6980" w:author="Greg Stoike" w:date="2018-11-30T10:52:00Z">
        <w:r w:rsidRPr="007B26CB">
          <w:rPr>
            <w:rFonts w:ascii="Consolas" w:eastAsiaTheme="minorHAnsi" w:hAnsi="Consolas" w:cs="Lucida Sans Typewriter"/>
            <w:color w:val="268BD2"/>
            <w:sz w:val="16"/>
            <w:szCs w:val="16"/>
          </w:rPr>
          <w:t xml:space="preserve">        &lt;/SegmentForms&gt;</w:t>
        </w:r>
      </w:ins>
    </w:p>
    <w:p w14:paraId="7E6BB4FB" w14:textId="77777777" w:rsidR="007B26CB" w:rsidRPr="007B26CB" w:rsidRDefault="007B26CB" w:rsidP="007B26CB">
      <w:pPr>
        <w:rPr>
          <w:ins w:id="6981" w:author="Greg Stoike" w:date="2018-11-30T10:52:00Z"/>
          <w:rFonts w:ascii="Consolas" w:eastAsiaTheme="minorHAnsi" w:hAnsi="Consolas" w:cs="Lucida Sans Typewriter"/>
          <w:color w:val="268BD2"/>
          <w:sz w:val="16"/>
          <w:szCs w:val="16"/>
        </w:rPr>
      </w:pPr>
      <w:ins w:id="6982" w:author="Greg Stoike" w:date="2018-11-30T10:52:00Z">
        <w:r w:rsidRPr="007B26CB">
          <w:rPr>
            <w:rFonts w:ascii="Consolas" w:eastAsiaTheme="minorHAnsi" w:hAnsi="Consolas" w:cs="Lucida Sans Typewriter"/>
            <w:color w:val="268BD2"/>
            <w:sz w:val="16"/>
            <w:szCs w:val="16"/>
          </w:rPr>
          <w:t xml:space="preserve">      &lt;/Segment&gt;</w:t>
        </w:r>
      </w:ins>
    </w:p>
    <w:p w14:paraId="050AF374" w14:textId="77777777" w:rsidR="007B26CB" w:rsidRPr="007B26CB" w:rsidRDefault="007B26CB" w:rsidP="007B26CB">
      <w:pPr>
        <w:rPr>
          <w:ins w:id="6983" w:author="Greg Stoike" w:date="2018-11-30T10:52:00Z"/>
          <w:rFonts w:ascii="Consolas" w:eastAsiaTheme="minorHAnsi" w:hAnsi="Consolas" w:cs="Lucida Sans Typewriter"/>
          <w:color w:val="268BD2"/>
          <w:sz w:val="16"/>
          <w:szCs w:val="16"/>
        </w:rPr>
      </w:pPr>
      <w:ins w:id="6984" w:author="Greg Stoike" w:date="2018-11-30T10:52:00Z">
        <w:r w:rsidRPr="007B26CB">
          <w:rPr>
            <w:rFonts w:ascii="Consolas" w:eastAsiaTheme="minorHAnsi" w:hAnsi="Consolas" w:cs="Lucida Sans Typewriter"/>
            <w:color w:val="268BD2"/>
            <w:sz w:val="16"/>
            <w:szCs w:val="16"/>
          </w:rPr>
          <w:t xml:space="preserve">    &lt;/Segments&gt;</w:t>
        </w:r>
      </w:ins>
    </w:p>
    <w:p w14:paraId="102A5CC5" w14:textId="77777777" w:rsidR="007B26CB" w:rsidRPr="007B26CB" w:rsidRDefault="007B26CB" w:rsidP="007B26CB">
      <w:pPr>
        <w:rPr>
          <w:ins w:id="6985" w:author="Greg Stoike" w:date="2018-11-30T10:52:00Z"/>
          <w:rFonts w:ascii="Consolas" w:eastAsiaTheme="minorHAnsi" w:hAnsi="Consolas" w:cs="Lucida Sans Typewriter"/>
          <w:color w:val="268BD2"/>
          <w:sz w:val="16"/>
          <w:szCs w:val="16"/>
        </w:rPr>
      </w:pPr>
      <w:ins w:id="6986" w:author="Greg Stoike" w:date="2018-11-30T10:52:00Z">
        <w:r w:rsidRPr="007B26CB">
          <w:rPr>
            <w:rFonts w:ascii="Consolas" w:eastAsiaTheme="minorHAnsi" w:hAnsi="Consolas" w:cs="Lucida Sans Typewriter"/>
            <w:color w:val="268BD2"/>
            <w:sz w:val="16"/>
            <w:szCs w:val="16"/>
          </w:rPr>
          <w:t xml:space="preserve">  &lt;/Test&gt;</w:t>
        </w:r>
      </w:ins>
    </w:p>
    <w:p w14:paraId="1676B796" w14:textId="4435AAD0" w:rsidR="00914B33" w:rsidRPr="00914B33" w:rsidDel="007B26CB" w:rsidRDefault="007B26CB" w:rsidP="007B26C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87" w:author="Greg Stoike" w:date="2018-11-30T10:52:00Z"/>
          <w:rFonts w:ascii="Consolas" w:eastAsiaTheme="minorHAnsi" w:hAnsi="Consolas" w:cs="Lucida Sans Typewriter"/>
          <w:color w:val="268BD2"/>
          <w:sz w:val="16"/>
          <w:szCs w:val="16"/>
        </w:rPr>
      </w:pPr>
      <w:ins w:id="6988" w:author="Greg Stoike" w:date="2018-11-30T10:52:00Z">
        <w:r w:rsidRPr="007B26CB">
          <w:rPr>
            <w:rFonts w:ascii="Consolas" w:eastAsiaTheme="minorHAnsi" w:hAnsi="Consolas" w:cs="Lucida Sans Typewriter"/>
            <w:color w:val="268BD2"/>
            <w:sz w:val="16"/>
            <w:szCs w:val="16"/>
          </w:rPr>
          <w:t>&lt;/TestPackage&gt;</w:t>
        </w:r>
      </w:ins>
      <w:del w:id="6989" w:author="Greg Stoike" w:date="2018-11-30T10:52:00Z">
        <w:r w:rsidR="00914B33" w:rsidRPr="00914B33" w:rsidDel="007B26CB">
          <w:rPr>
            <w:rFonts w:ascii="Consolas" w:eastAsiaTheme="minorHAnsi" w:hAnsi="Consolas" w:cs="Lucida Sans Typewriter"/>
            <w:color w:val="268BD2"/>
            <w:sz w:val="16"/>
            <w:szCs w:val="16"/>
          </w:rPr>
          <w:delText>&lt;TestPackage id="SBAC-ICA-FIXED-G11E-Winter-2017-2018-New" publisher="SBAC" publishDate="2017-06-14T18:55:00Z" subject="ELA" type="interim" version="12093" bankKey="200" academicYear="2018"&gt;</w:delText>
        </w:r>
      </w:del>
    </w:p>
    <w:p w14:paraId="636DBA80" w14:textId="1B7C81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90" w:author="Greg Stoike" w:date="2018-11-30T10:52:00Z"/>
          <w:rFonts w:ascii="Consolas" w:eastAsiaTheme="minorHAnsi" w:hAnsi="Consolas" w:cs="Lucida Sans Typewriter"/>
          <w:color w:val="268BD2"/>
          <w:sz w:val="16"/>
          <w:szCs w:val="16"/>
        </w:rPr>
      </w:pPr>
      <w:del w:id="6991" w:author="Greg Stoike" w:date="2018-11-30T10:52:00Z">
        <w:r w:rsidRPr="00914B33" w:rsidDel="007B26CB">
          <w:rPr>
            <w:rFonts w:ascii="Consolas" w:eastAsiaTheme="minorHAnsi" w:hAnsi="Consolas" w:cs="Lucida Sans Typewriter"/>
            <w:color w:val="268BD2"/>
            <w:sz w:val="16"/>
            <w:szCs w:val="16"/>
          </w:rPr>
          <w:delText xml:space="preserve">  &lt;Blueprint&gt;</w:delText>
        </w:r>
      </w:del>
    </w:p>
    <w:p w14:paraId="0398A582" w14:textId="6BF78CD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92" w:author="Greg Stoike" w:date="2018-11-30T10:52:00Z"/>
          <w:rFonts w:ascii="Consolas" w:eastAsiaTheme="minorHAnsi" w:hAnsi="Consolas" w:cs="Lucida Sans Typewriter"/>
          <w:color w:val="268BD2"/>
          <w:sz w:val="16"/>
          <w:szCs w:val="16"/>
        </w:rPr>
      </w:pPr>
      <w:del w:id="6993" w:author="Greg Stoike" w:date="2018-11-30T10:52:00Z">
        <w:r w:rsidRPr="00914B33" w:rsidDel="007B26CB">
          <w:rPr>
            <w:rFonts w:ascii="Consolas" w:eastAsiaTheme="minorHAnsi" w:hAnsi="Consolas" w:cs="Lucida Sans Typewriter"/>
            <w:color w:val="268BD2"/>
            <w:sz w:val="16"/>
            <w:szCs w:val="16"/>
          </w:rPr>
          <w:delText xml:space="preserve">    &lt;BlueprintElement id="SBAC-ICA-FIXED-G11E-COMBINED-2017" type="package"&gt;</w:delText>
        </w:r>
      </w:del>
    </w:p>
    <w:p w14:paraId="12121A03" w14:textId="479B94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94" w:author="Greg Stoike" w:date="2018-11-30T10:52:00Z"/>
          <w:rFonts w:ascii="Consolas" w:eastAsiaTheme="minorHAnsi" w:hAnsi="Consolas" w:cs="Lucida Sans Typewriter"/>
          <w:color w:val="268BD2"/>
          <w:sz w:val="16"/>
          <w:szCs w:val="16"/>
        </w:rPr>
      </w:pPr>
      <w:del w:id="6995"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5B7C97E4" w14:textId="16B611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96" w:author="Greg Stoike" w:date="2018-11-30T10:52:00Z"/>
          <w:rFonts w:ascii="Consolas" w:eastAsiaTheme="minorHAnsi" w:hAnsi="Consolas" w:cs="Lucida Sans Typewriter"/>
          <w:color w:val="268BD2"/>
          <w:sz w:val="16"/>
          <w:szCs w:val="16"/>
        </w:rPr>
      </w:pPr>
      <w:del w:id="6997" w:author="Greg Stoike" w:date="2018-11-30T10:52:00Z">
        <w:r w:rsidRPr="00914B33" w:rsidDel="007B26CB">
          <w:rPr>
            <w:rFonts w:ascii="Consolas" w:eastAsiaTheme="minorHAnsi" w:hAnsi="Consolas" w:cs="Lucida Sans Typewriter"/>
            <w:color w:val="268BD2"/>
            <w:sz w:val="16"/>
            <w:szCs w:val="16"/>
          </w:rPr>
          <w:delText xml:space="preserve">        &lt;PerformanceLevels&gt;</w:delText>
        </w:r>
      </w:del>
    </w:p>
    <w:p w14:paraId="55DBE583" w14:textId="437D5FC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6998" w:author="Greg Stoike" w:date="2018-11-30T10:52:00Z"/>
          <w:rFonts w:ascii="Consolas" w:eastAsiaTheme="minorHAnsi" w:hAnsi="Consolas" w:cs="Lucida Sans Typewriter"/>
          <w:color w:val="268BD2"/>
          <w:sz w:val="16"/>
          <w:szCs w:val="16"/>
        </w:rPr>
      </w:pPr>
      <w:del w:id="6999" w:author="Greg Stoike" w:date="2018-11-30T10:52:00Z">
        <w:r w:rsidRPr="00914B33" w:rsidDel="007B26CB">
          <w:rPr>
            <w:rFonts w:ascii="Consolas" w:eastAsiaTheme="minorHAnsi" w:hAnsi="Consolas" w:cs="Lucida Sans Typewriter"/>
            <w:color w:val="268BD2"/>
            <w:sz w:val="16"/>
            <w:szCs w:val="16"/>
          </w:rPr>
          <w:delText xml:space="preserve">          &lt;PerformanceLevel scaledHi="2493.0" scaledLo="2299.0" pLevel="1"/&gt;</w:delText>
        </w:r>
      </w:del>
    </w:p>
    <w:p w14:paraId="7000AAB4" w14:textId="4AA2A1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00" w:author="Greg Stoike" w:date="2018-11-30T10:52:00Z"/>
          <w:rFonts w:ascii="Consolas" w:eastAsiaTheme="minorHAnsi" w:hAnsi="Consolas" w:cs="Lucida Sans Typewriter"/>
          <w:color w:val="268BD2"/>
          <w:sz w:val="16"/>
          <w:szCs w:val="16"/>
        </w:rPr>
      </w:pPr>
      <w:del w:id="7001" w:author="Greg Stoike" w:date="2018-11-30T10:52:00Z">
        <w:r w:rsidRPr="00914B33" w:rsidDel="007B26CB">
          <w:rPr>
            <w:rFonts w:ascii="Consolas" w:eastAsiaTheme="minorHAnsi" w:hAnsi="Consolas" w:cs="Lucida Sans Typewriter"/>
            <w:color w:val="268BD2"/>
            <w:sz w:val="16"/>
            <w:szCs w:val="16"/>
          </w:rPr>
          <w:delText xml:space="preserve">          &lt;PerformanceLevel scaledHi="2583.0" scaledLo="2493.0" pLevel="2"/&gt;</w:delText>
        </w:r>
      </w:del>
    </w:p>
    <w:p w14:paraId="64A1AC9B" w14:textId="12262C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02" w:author="Greg Stoike" w:date="2018-11-30T10:52:00Z"/>
          <w:rFonts w:ascii="Consolas" w:eastAsiaTheme="minorHAnsi" w:hAnsi="Consolas" w:cs="Lucida Sans Typewriter"/>
          <w:color w:val="268BD2"/>
          <w:sz w:val="16"/>
          <w:szCs w:val="16"/>
        </w:rPr>
      </w:pPr>
      <w:del w:id="7003" w:author="Greg Stoike" w:date="2018-11-30T10:52:00Z">
        <w:r w:rsidRPr="00914B33" w:rsidDel="007B26CB">
          <w:rPr>
            <w:rFonts w:ascii="Consolas" w:eastAsiaTheme="minorHAnsi" w:hAnsi="Consolas" w:cs="Lucida Sans Typewriter"/>
            <w:color w:val="268BD2"/>
            <w:sz w:val="16"/>
            <w:szCs w:val="16"/>
          </w:rPr>
          <w:delText xml:space="preserve">          &lt;PerformanceLevel scaledHi="2682.0" scaledLo="2583.0" pLevel="3"/&gt;</w:delText>
        </w:r>
      </w:del>
    </w:p>
    <w:p w14:paraId="2967A1D5" w14:textId="4BBEE8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04" w:author="Greg Stoike" w:date="2018-11-30T10:52:00Z"/>
          <w:rFonts w:ascii="Consolas" w:eastAsiaTheme="minorHAnsi" w:hAnsi="Consolas" w:cs="Lucida Sans Typewriter"/>
          <w:color w:val="268BD2"/>
          <w:sz w:val="16"/>
          <w:szCs w:val="16"/>
        </w:rPr>
      </w:pPr>
      <w:del w:id="7005" w:author="Greg Stoike" w:date="2018-11-30T10:52:00Z">
        <w:r w:rsidRPr="00914B33" w:rsidDel="007B26CB">
          <w:rPr>
            <w:rFonts w:ascii="Consolas" w:eastAsiaTheme="minorHAnsi" w:hAnsi="Consolas" w:cs="Lucida Sans Typewriter"/>
            <w:color w:val="268BD2"/>
            <w:sz w:val="16"/>
            <w:szCs w:val="16"/>
          </w:rPr>
          <w:delText xml:space="preserve">          &lt;PerformanceLevel scaledHi="2795.0" scaledLo="2682.0" pLevel="4"/&gt;</w:delText>
        </w:r>
      </w:del>
    </w:p>
    <w:p w14:paraId="07B834F6" w14:textId="58620B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06" w:author="Greg Stoike" w:date="2018-11-30T10:52:00Z"/>
          <w:rFonts w:ascii="Consolas" w:eastAsiaTheme="minorHAnsi" w:hAnsi="Consolas" w:cs="Lucida Sans Typewriter"/>
          <w:color w:val="268BD2"/>
          <w:sz w:val="16"/>
          <w:szCs w:val="16"/>
        </w:rPr>
      </w:pPr>
      <w:del w:id="7007" w:author="Greg Stoike" w:date="2018-11-30T10:52:00Z">
        <w:r w:rsidRPr="00914B33" w:rsidDel="007B26CB">
          <w:rPr>
            <w:rFonts w:ascii="Consolas" w:eastAsiaTheme="minorHAnsi" w:hAnsi="Consolas" w:cs="Lucida Sans Typewriter"/>
            <w:color w:val="268BD2"/>
            <w:sz w:val="16"/>
            <w:szCs w:val="16"/>
          </w:rPr>
          <w:delText xml:space="preserve">        &lt;/PerformanceLevels&gt;</w:delText>
        </w:r>
      </w:del>
    </w:p>
    <w:p w14:paraId="40D466E8" w14:textId="700ADC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08" w:author="Greg Stoike" w:date="2018-11-30T10:52:00Z"/>
          <w:rFonts w:ascii="Consolas" w:eastAsiaTheme="minorHAnsi" w:hAnsi="Consolas" w:cs="Lucida Sans Typewriter"/>
          <w:color w:val="268BD2"/>
          <w:sz w:val="16"/>
          <w:szCs w:val="16"/>
        </w:rPr>
      </w:pPr>
      <w:del w:id="7009"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2F7CAC32" w14:textId="4D3C4A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10" w:author="Greg Stoike" w:date="2018-11-30T10:52:00Z"/>
          <w:rFonts w:ascii="Consolas" w:eastAsiaTheme="minorHAnsi" w:hAnsi="Consolas" w:cs="Lucida Sans Typewriter"/>
          <w:color w:val="268BD2"/>
          <w:sz w:val="16"/>
          <w:szCs w:val="16"/>
        </w:rPr>
      </w:pPr>
      <w:del w:id="7011" w:author="Greg Stoike" w:date="2018-11-30T10:52:00Z">
        <w:r w:rsidRPr="00914B33" w:rsidDel="007B26CB">
          <w:rPr>
            <w:rFonts w:ascii="Consolas" w:eastAsiaTheme="minorHAnsi" w:hAnsi="Consolas" w:cs="Lucida Sans Typewriter"/>
            <w:color w:val="268BD2"/>
            <w:sz w:val="16"/>
            <w:szCs w:val="16"/>
          </w:rPr>
          <w:delText xml:space="preserve">          &lt;Rule name="TestPerformanceLevel" measure="PerformanceLevel" computationOrder="35"/&gt;</w:delText>
        </w:r>
      </w:del>
    </w:p>
    <w:p w14:paraId="5CE6D2CE" w14:textId="597DD4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12" w:author="Greg Stoike" w:date="2018-11-30T10:52:00Z"/>
          <w:rFonts w:ascii="Consolas" w:eastAsiaTheme="minorHAnsi" w:hAnsi="Consolas" w:cs="Lucida Sans Typewriter"/>
          <w:color w:val="268BD2"/>
          <w:sz w:val="16"/>
          <w:szCs w:val="16"/>
        </w:rPr>
      </w:pPr>
      <w:del w:id="7013" w:author="Greg Stoike" w:date="2018-11-30T10:52:00Z">
        <w:r w:rsidRPr="00914B33" w:rsidDel="007B26CB">
          <w:rPr>
            <w:rFonts w:ascii="Consolas" w:eastAsiaTheme="minorHAnsi" w:hAnsi="Consolas" w:cs="Lucida Sans Typewriter"/>
            <w:color w:val="268BD2"/>
            <w:sz w:val="16"/>
            <w:szCs w:val="16"/>
          </w:rPr>
          <w:delText xml:space="preserve">          &lt;Rule name="SBACAccommodationUseCodes" measure="AccommodationCodes" computationOrder="300"&gt;</w:delText>
        </w:r>
      </w:del>
    </w:p>
    <w:p w14:paraId="1E31FE1B" w14:textId="0D4006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14" w:author="Greg Stoike" w:date="2018-11-30T10:52:00Z"/>
          <w:rFonts w:ascii="Consolas" w:eastAsiaTheme="minorHAnsi" w:hAnsi="Consolas" w:cs="Lucida Sans Typewriter"/>
          <w:color w:val="268BD2"/>
          <w:sz w:val="16"/>
          <w:szCs w:val="16"/>
        </w:rPr>
      </w:pPr>
      <w:del w:id="7015" w:author="Greg Stoike" w:date="2018-11-30T10:52:00Z">
        <w:r w:rsidRPr="00914B33" w:rsidDel="007B26CB">
          <w:rPr>
            <w:rFonts w:ascii="Consolas" w:eastAsiaTheme="minorHAnsi" w:hAnsi="Consolas" w:cs="Lucida Sans Typewriter"/>
            <w:color w:val="268BD2"/>
            <w:sz w:val="16"/>
            <w:szCs w:val="16"/>
          </w:rPr>
          <w:delText xml:space="preserve">            &lt;Parameter name="accomNoCodes" id="A04CEA62-7A8C-4C39-859D-CEDA15FAA0AA" type="string" position="1"&gt;</w:delText>
        </w:r>
      </w:del>
    </w:p>
    <w:p w14:paraId="7EEE2068" w14:textId="3C2BBA5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16" w:author="Greg Stoike" w:date="2018-11-30T10:52:00Z"/>
          <w:rFonts w:ascii="Consolas" w:eastAsiaTheme="minorHAnsi" w:hAnsi="Consolas" w:cs="Lucida Sans Typewriter"/>
          <w:color w:val="268BD2"/>
          <w:sz w:val="16"/>
          <w:szCs w:val="16"/>
        </w:rPr>
      </w:pPr>
      <w:del w:id="7017" w:author="Greg Stoike" w:date="2018-11-30T10:52:00Z">
        <w:r w:rsidRPr="00914B33" w:rsidDel="007B26CB">
          <w:rPr>
            <w:rFonts w:ascii="Consolas" w:eastAsiaTheme="minorHAnsi" w:hAnsi="Consolas" w:cs="Lucida Sans Typewriter"/>
            <w:color w:val="268BD2"/>
            <w:sz w:val="16"/>
            <w:szCs w:val="16"/>
          </w:rPr>
          <w:delText xml:space="preserve">              &lt;Property name="indextype" value="string"/&gt;</w:delText>
        </w:r>
      </w:del>
    </w:p>
    <w:p w14:paraId="105E2461" w14:textId="1F3093C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18" w:author="Greg Stoike" w:date="2018-11-30T10:52:00Z"/>
          <w:rFonts w:ascii="Consolas" w:eastAsiaTheme="minorHAnsi" w:hAnsi="Consolas" w:cs="Lucida Sans Typewriter"/>
          <w:color w:val="268BD2"/>
          <w:sz w:val="16"/>
          <w:szCs w:val="16"/>
        </w:rPr>
      </w:pPr>
      <w:del w:id="7019" w:author="Greg Stoike" w:date="2018-11-30T10:52:00Z">
        <w:r w:rsidRPr="00914B33" w:rsidDel="007B26CB">
          <w:rPr>
            <w:rFonts w:ascii="Consolas" w:eastAsiaTheme="minorHAnsi" w:hAnsi="Consolas" w:cs="Lucida Sans Typewriter"/>
            <w:color w:val="268BD2"/>
            <w:sz w:val="16"/>
            <w:szCs w:val="16"/>
          </w:rPr>
          <w:delText xml:space="preserve">              &lt;Value value="TDS_PS_L0" index="Print Size"/&gt;</w:delText>
        </w:r>
      </w:del>
    </w:p>
    <w:p w14:paraId="06A6549D" w14:textId="44409A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20" w:author="Greg Stoike" w:date="2018-11-30T10:52:00Z"/>
          <w:rFonts w:ascii="Consolas" w:eastAsiaTheme="minorHAnsi" w:hAnsi="Consolas" w:cs="Lucida Sans Typewriter"/>
          <w:color w:val="268BD2"/>
          <w:sz w:val="16"/>
          <w:szCs w:val="16"/>
        </w:rPr>
      </w:pPr>
      <w:del w:id="702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3608C76E" w14:textId="75476E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22" w:author="Greg Stoike" w:date="2018-11-30T10:52:00Z"/>
          <w:rFonts w:ascii="Consolas" w:eastAsiaTheme="minorHAnsi" w:hAnsi="Consolas" w:cs="Lucida Sans Typewriter"/>
          <w:color w:val="268BD2"/>
          <w:sz w:val="16"/>
          <w:szCs w:val="16"/>
        </w:rPr>
      </w:pPr>
      <w:del w:id="7023"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09D789E0" w14:textId="0A6C75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24" w:author="Greg Stoike" w:date="2018-11-30T10:52:00Z"/>
          <w:rFonts w:ascii="Consolas" w:eastAsiaTheme="minorHAnsi" w:hAnsi="Consolas" w:cs="Lucida Sans Typewriter"/>
          <w:color w:val="268BD2"/>
          <w:sz w:val="16"/>
          <w:szCs w:val="16"/>
        </w:rPr>
      </w:pPr>
      <w:del w:id="7025" w:author="Greg Stoike" w:date="2018-11-30T10:52:00Z">
        <w:r w:rsidRPr="00914B33" w:rsidDel="007B26CB">
          <w:rPr>
            <w:rFonts w:ascii="Consolas" w:eastAsiaTheme="minorHAnsi" w:hAnsi="Consolas" w:cs="Lucida Sans Typewriter"/>
            <w:color w:val="268BD2"/>
            <w:sz w:val="16"/>
            <w:szCs w:val="16"/>
          </w:rPr>
          <w:delText xml:space="preserve">          &lt;Rule name="ScaleScore" computationOrder="30"/&gt;</w:delText>
        </w:r>
      </w:del>
    </w:p>
    <w:p w14:paraId="2CD111B8" w14:textId="2B2378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26" w:author="Greg Stoike" w:date="2018-11-30T10:52:00Z"/>
          <w:rFonts w:ascii="Consolas" w:eastAsiaTheme="minorHAnsi" w:hAnsi="Consolas" w:cs="Lucida Sans Typewriter"/>
          <w:color w:val="268BD2"/>
          <w:sz w:val="16"/>
          <w:szCs w:val="16"/>
        </w:rPr>
      </w:pPr>
      <w:del w:id="7027" w:author="Greg Stoike" w:date="2018-11-30T10:52:00Z">
        <w:r w:rsidRPr="00914B33" w:rsidDel="007B26CB">
          <w:rPr>
            <w:rFonts w:ascii="Consolas" w:eastAsiaTheme="minorHAnsi" w:hAnsi="Consolas" w:cs="Lucida Sans Typewriter"/>
            <w:color w:val="268BD2"/>
            <w:sz w:val="16"/>
            <w:szCs w:val="16"/>
          </w:rPr>
          <w:delText xml:space="preserve">          &lt;Rule name="SBACAttemptedness" measure="Attempted" computationOrder="10"&gt;</w:delText>
        </w:r>
      </w:del>
    </w:p>
    <w:p w14:paraId="6BA19449" w14:textId="35F64B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28" w:author="Greg Stoike" w:date="2018-11-30T10:52:00Z"/>
          <w:rFonts w:ascii="Consolas" w:eastAsiaTheme="minorHAnsi" w:hAnsi="Consolas" w:cs="Lucida Sans Typewriter"/>
          <w:color w:val="268BD2"/>
          <w:sz w:val="16"/>
          <w:szCs w:val="16"/>
        </w:rPr>
      </w:pPr>
      <w:del w:id="7029" w:author="Greg Stoike" w:date="2018-11-30T10:52:00Z">
        <w:r w:rsidRPr="00914B33" w:rsidDel="007B26CB">
          <w:rPr>
            <w:rFonts w:ascii="Consolas" w:eastAsiaTheme="minorHAnsi" w:hAnsi="Consolas" w:cs="Lucida Sans Typewriter"/>
            <w:color w:val="268BD2"/>
            <w:sz w:val="16"/>
            <w:szCs w:val="16"/>
          </w:rPr>
          <w:delText xml:space="preserve">            &lt;Parameter name="testPart" id="1511FAA2-FB95-4E48-ACA9-7E73AB947D33" type="int" position="1"&gt;</w:delText>
        </w:r>
      </w:del>
    </w:p>
    <w:p w14:paraId="30C2A98F" w14:textId="735C53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30" w:author="Greg Stoike" w:date="2018-11-30T10:52:00Z"/>
          <w:rFonts w:ascii="Consolas" w:eastAsiaTheme="minorHAnsi" w:hAnsi="Consolas" w:cs="Lucida Sans Typewriter"/>
          <w:color w:val="268BD2"/>
          <w:sz w:val="16"/>
          <w:szCs w:val="16"/>
        </w:rPr>
      </w:pPr>
      <w:del w:id="7031" w:author="Greg Stoike" w:date="2018-11-30T10:52:00Z">
        <w:r w:rsidRPr="00914B33" w:rsidDel="007B26CB">
          <w:rPr>
            <w:rFonts w:ascii="Consolas" w:eastAsiaTheme="minorHAnsi" w:hAnsi="Consolas" w:cs="Lucida Sans Typewriter"/>
            <w:color w:val="268BD2"/>
            <w:sz w:val="16"/>
            <w:szCs w:val="16"/>
          </w:rPr>
          <w:delText xml:space="preserve">              &lt;Property name="indextype" value="string"/&gt;</w:delText>
        </w:r>
      </w:del>
    </w:p>
    <w:p w14:paraId="36EFA24D" w14:textId="14E53E3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32" w:author="Greg Stoike" w:date="2018-11-30T10:52:00Z"/>
          <w:rFonts w:ascii="Consolas" w:eastAsiaTheme="minorHAnsi" w:hAnsi="Consolas" w:cs="Lucida Sans Typewriter"/>
          <w:color w:val="268BD2"/>
          <w:sz w:val="16"/>
          <w:szCs w:val="16"/>
        </w:rPr>
      </w:pPr>
      <w:del w:id="7033" w:author="Greg Stoike" w:date="2018-11-30T10:52:00Z">
        <w:r w:rsidRPr="00914B33" w:rsidDel="007B26CB">
          <w:rPr>
            <w:rFonts w:ascii="Consolas" w:eastAsiaTheme="minorHAnsi" w:hAnsi="Consolas" w:cs="Lucida Sans Typewriter"/>
            <w:color w:val="268BD2"/>
            <w:sz w:val="16"/>
            <w:szCs w:val="16"/>
          </w:rPr>
          <w:delText xml:space="preserve">              &lt;Value value="1" index="SBAC-ICA-FIXED-G11E-COMBINED-ELA-11"/&gt;</w:delText>
        </w:r>
      </w:del>
    </w:p>
    <w:p w14:paraId="2232252A" w14:textId="5A7EF4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34" w:author="Greg Stoike" w:date="2018-11-30T10:52:00Z"/>
          <w:rFonts w:ascii="Consolas" w:eastAsiaTheme="minorHAnsi" w:hAnsi="Consolas" w:cs="Lucida Sans Typewriter"/>
          <w:color w:val="268BD2"/>
          <w:sz w:val="16"/>
          <w:szCs w:val="16"/>
        </w:rPr>
      </w:pPr>
      <w:del w:id="7035" w:author="Greg Stoike" w:date="2018-11-30T10:52:00Z">
        <w:r w:rsidRPr="00914B33" w:rsidDel="007B26CB">
          <w:rPr>
            <w:rFonts w:ascii="Consolas" w:eastAsiaTheme="minorHAnsi" w:hAnsi="Consolas" w:cs="Lucida Sans Typewriter"/>
            <w:color w:val="268BD2"/>
            <w:sz w:val="16"/>
            <w:szCs w:val="16"/>
          </w:rPr>
          <w:delText xml:space="preserve">              &lt;Value value="2" index="SBAC-ICA-FIXED-G11E-Perf-HowWeLearnA-COMBINED-ELA-11"/&gt;</w:delText>
        </w:r>
      </w:del>
    </w:p>
    <w:p w14:paraId="78C870C8" w14:textId="58B568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36" w:author="Greg Stoike" w:date="2018-11-30T10:52:00Z"/>
          <w:rFonts w:ascii="Consolas" w:eastAsiaTheme="minorHAnsi" w:hAnsi="Consolas" w:cs="Lucida Sans Typewriter"/>
          <w:color w:val="268BD2"/>
          <w:sz w:val="16"/>
          <w:szCs w:val="16"/>
        </w:rPr>
      </w:pPr>
      <w:del w:id="7037" w:author="Greg Stoike" w:date="2018-11-30T10:52:00Z">
        <w:r w:rsidRPr="00914B33" w:rsidDel="007B26CB">
          <w:rPr>
            <w:rFonts w:ascii="Consolas" w:eastAsiaTheme="minorHAnsi" w:hAnsi="Consolas" w:cs="Lucida Sans Typewriter"/>
            <w:color w:val="268BD2"/>
            <w:sz w:val="16"/>
            <w:szCs w:val="16"/>
          </w:rPr>
          <w:delText xml:space="preserve">              &lt;Value value="2" index="SBAC-ICA-FIXED-G11E-Perf-HowWeLearnB-COMBINED-ELA-11"/&gt;</w:delText>
        </w:r>
      </w:del>
    </w:p>
    <w:p w14:paraId="3C9B8F29" w14:textId="7C5284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38" w:author="Greg Stoike" w:date="2018-11-30T10:52:00Z"/>
          <w:rFonts w:ascii="Consolas" w:eastAsiaTheme="minorHAnsi" w:hAnsi="Consolas" w:cs="Lucida Sans Typewriter"/>
          <w:color w:val="268BD2"/>
          <w:sz w:val="16"/>
          <w:szCs w:val="16"/>
        </w:rPr>
      </w:pPr>
      <w:del w:id="703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36CFDDF4" w14:textId="5FF5BB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40" w:author="Greg Stoike" w:date="2018-11-30T10:52:00Z"/>
          <w:rFonts w:ascii="Consolas" w:eastAsiaTheme="minorHAnsi" w:hAnsi="Consolas" w:cs="Lucida Sans Typewriter"/>
          <w:color w:val="268BD2"/>
          <w:sz w:val="16"/>
          <w:szCs w:val="16"/>
        </w:rPr>
      </w:pPr>
      <w:del w:id="7041"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5F82AD1C" w14:textId="69FFF28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42" w:author="Greg Stoike" w:date="2018-11-30T10:52:00Z"/>
          <w:rFonts w:ascii="Consolas" w:eastAsiaTheme="minorHAnsi" w:hAnsi="Consolas" w:cs="Lucida Sans Typewriter"/>
          <w:color w:val="268BD2"/>
          <w:sz w:val="16"/>
          <w:szCs w:val="16"/>
        </w:rPr>
      </w:pPr>
      <w:del w:id="7043" w:author="Greg Stoike" w:date="2018-11-30T10:52:00Z">
        <w:r w:rsidRPr="00914B33" w:rsidDel="007B26CB">
          <w:rPr>
            <w:rFonts w:ascii="Consolas" w:eastAsiaTheme="minorHAnsi" w:hAnsi="Consolas" w:cs="Lucida Sans Typewriter"/>
            <w:color w:val="268BD2"/>
            <w:sz w:val="16"/>
            <w:szCs w:val="16"/>
          </w:rPr>
          <w:delText xml:space="preserve">          &lt;Rule name="ItemCountScored" computationOrder="100"/&gt;</w:delText>
        </w:r>
      </w:del>
    </w:p>
    <w:p w14:paraId="3337F259" w14:textId="1C7F39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44" w:author="Greg Stoike" w:date="2018-11-30T10:52:00Z"/>
          <w:rFonts w:ascii="Consolas" w:eastAsiaTheme="minorHAnsi" w:hAnsi="Consolas" w:cs="Lucida Sans Typewriter"/>
          <w:color w:val="268BD2"/>
          <w:sz w:val="16"/>
          <w:szCs w:val="16"/>
        </w:rPr>
      </w:pPr>
      <w:del w:id="7045" w:author="Greg Stoike" w:date="2018-11-30T10:52:00Z">
        <w:r w:rsidRPr="00914B33" w:rsidDel="007B26CB">
          <w:rPr>
            <w:rFonts w:ascii="Consolas" w:eastAsiaTheme="minorHAnsi" w:hAnsi="Consolas" w:cs="Lucida Sans Typewriter"/>
            <w:color w:val="268BD2"/>
            <w:sz w:val="16"/>
            <w:szCs w:val="16"/>
          </w:rPr>
          <w:delText xml:space="preserve">          &lt;Rule name="RawScore" computationOrder="110"/&gt;</w:delText>
        </w:r>
      </w:del>
    </w:p>
    <w:p w14:paraId="04591EBF" w14:textId="3A5273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46" w:author="Greg Stoike" w:date="2018-11-30T10:52:00Z"/>
          <w:rFonts w:ascii="Consolas" w:eastAsiaTheme="minorHAnsi" w:hAnsi="Consolas" w:cs="Lucida Sans Typewriter"/>
          <w:color w:val="268BD2"/>
          <w:sz w:val="16"/>
          <w:szCs w:val="16"/>
        </w:rPr>
      </w:pPr>
      <w:del w:id="7047" w:author="Greg Stoike" w:date="2018-11-30T10:52:00Z">
        <w:r w:rsidRPr="00914B33" w:rsidDel="007B26CB">
          <w:rPr>
            <w:rFonts w:ascii="Consolas" w:eastAsiaTheme="minorHAnsi" w:hAnsi="Consolas" w:cs="Lucida Sans Typewriter"/>
            <w:color w:val="268BD2"/>
            <w:sz w:val="16"/>
            <w:szCs w:val="16"/>
          </w:rPr>
          <w:delText xml:space="preserve">          &lt;Rule name="ItemCount" computationOrder="90"/&gt;</w:delText>
        </w:r>
      </w:del>
    </w:p>
    <w:p w14:paraId="69FD33C4" w14:textId="5203E8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48" w:author="Greg Stoike" w:date="2018-11-30T10:52:00Z"/>
          <w:rFonts w:ascii="Consolas" w:eastAsiaTheme="minorHAnsi" w:hAnsi="Consolas" w:cs="Lucida Sans Typewriter"/>
          <w:color w:val="268BD2"/>
          <w:sz w:val="16"/>
          <w:szCs w:val="16"/>
        </w:rPr>
      </w:pPr>
      <w:del w:id="7049" w:author="Greg Stoike" w:date="2018-11-30T10:52:00Z">
        <w:r w:rsidRPr="00914B33" w:rsidDel="007B26CB">
          <w:rPr>
            <w:rFonts w:ascii="Consolas" w:eastAsiaTheme="minorHAnsi" w:hAnsi="Consolas" w:cs="Lucida Sans Typewriter"/>
            <w:color w:val="268BD2"/>
            <w:sz w:val="16"/>
            <w:szCs w:val="16"/>
          </w:rPr>
          <w:delText xml:space="preserve">          &lt;Rule name="SBACTheta" measure="ThetaScore" computationOrder="20"&gt;</w:delText>
        </w:r>
      </w:del>
    </w:p>
    <w:p w14:paraId="31B7D0C1" w14:textId="318FBA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50" w:author="Greg Stoike" w:date="2018-11-30T10:52:00Z"/>
          <w:rFonts w:ascii="Consolas" w:eastAsiaTheme="minorHAnsi" w:hAnsi="Consolas" w:cs="Lucida Sans Typewriter"/>
          <w:color w:val="268BD2"/>
          <w:sz w:val="16"/>
          <w:szCs w:val="16"/>
        </w:rPr>
      </w:pPr>
      <w:del w:id="7051" w:author="Greg Stoike" w:date="2018-11-30T10:52:00Z">
        <w:r w:rsidRPr="00914B33" w:rsidDel="007B26CB">
          <w:rPr>
            <w:rFonts w:ascii="Consolas" w:eastAsiaTheme="minorHAnsi" w:hAnsi="Consolas" w:cs="Lucida Sans Typewriter"/>
            <w:color w:val="268BD2"/>
            <w:sz w:val="16"/>
            <w:szCs w:val="16"/>
          </w:rPr>
          <w:delText xml:space="preserve">            &lt;Parameter name="LOT" id="933D98F3-34BC-4957-8FAE-0B66CB0AB41E" type="double" position="1"&gt;</w:delText>
        </w:r>
      </w:del>
    </w:p>
    <w:p w14:paraId="73D03AD3" w14:textId="3B4054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52" w:author="Greg Stoike" w:date="2018-11-30T10:52:00Z"/>
          <w:rFonts w:ascii="Consolas" w:eastAsiaTheme="minorHAnsi" w:hAnsi="Consolas" w:cs="Lucida Sans Typewriter"/>
          <w:color w:val="268BD2"/>
          <w:sz w:val="16"/>
          <w:szCs w:val="16"/>
        </w:rPr>
      </w:pPr>
      <w:del w:id="7053"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166DB222" w14:textId="4F9407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54" w:author="Greg Stoike" w:date="2018-11-30T10:52:00Z"/>
          <w:rFonts w:ascii="Consolas" w:eastAsiaTheme="minorHAnsi" w:hAnsi="Consolas" w:cs="Lucida Sans Typewriter"/>
          <w:color w:val="268BD2"/>
          <w:sz w:val="16"/>
          <w:szCs w:val="16"/>
        </w:rPr>
      </w:pPr>
      <w:del w:id="705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09577109" w14:textId="1BAE39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56" w:author="Greg Stoike" w:date="2018-11-30T10:52:00Z"/>
          <w:rFonts w:ascii="Consolas" w:eastAsiaTheme="minorHAnsi" w:hAnsi="Consolas" w:cs="Lucida Sans Typewriter"/>
          <w:color w:val="268BD2"/>
          <w:sz w:val="16"/>
          <w:szCs w:val="16"/>
        </w:rPr>
      </w:pPr>
      <w:del w:id="7057" w:author="Greg Stoike" w:date="2018-11-30T10:52:00Z">
        <w:r w:rsidRPr="00914B33" w:rsidDel="007B26CB">
          <w:rPr>
            <w:rFonts w:ascii="Consolas" w:eastAsiaTheme="minorHAnsi" w:hAnsi="Consolas" w:cs="Lucida Sans Typewriter"/>
            <w:color w:val="268BD2"/>
            <w:sz w:val="16"/>
            <w:szCs w:val="16"/>
          </w:rPr>
          <w:delText xml:space="preserve">            &lt;Parameter name="HOT" id="11D307FC-7B83-4ECC-AAF8-C5E1445897C8" type="double" position="2"&gt;</w:delText>
        </w:r>
      </w:del>
    </w:p>
    <w:p w14:paraId="7A981FF6" w14:textId="340756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58" w:author="Greg Stoike" w:date="2018-11-30T10:52:00Z"/>
          <w:rFonts w:ascii="Consolas" w:eastAsiaTheme="minorHAnsi" w:hAnsi="Consolas" w:cs="Lucida Sans Typewriter"/>
          <w:color w:val="268BD2"/>
          <w:sz w:val="16"/>
          <w:szCs w:val="16"/>
        </w:rPr>
      </w:pPr>
      <w:del w:id="7059"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390F1B53" w14:textId="428DBF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60" w:author="Greg Stoike" w:date="2018-11-30T10:52:00Z"/>
          <w:rFonts w:ascii="Consolas" w:eastAsiaTheme="minorHAnsi" w:hAnsi="Consolas" w:cs="Lucida Sans Typewriter"/>
          <w:color w:val="268BD2"/>
          <w:sz w:val="16"/>
          <w:szCs w:val="16"/>
        </w:rPr>
      </w:pPr>
      <w:del w:id="706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3981BD7" w14:textId="28289E8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62" w:author="Greg Stoike" w:date="2018-11-30T10:52:00Z"/>
          <w:rFonts w:ascii="Consolas" w:eastAsiaTheme="minorHAnsi" w:hAnsi="Consolas" w:cs="Lucida Sans Typewriter"/>
          <w:color w:val="268BD2"/>
          <w:sz w:val="16"/>
          <w:szCs w:val="16"/>
        </w:rPr>
      </w:pPr>
      <w:del w:id="7063" w:author="Greg Stoike" w:date="2018-11-30T10:52:00Z">
        <w:r w:rsidRPr="00914B33" w:rsidDel="007B26CB">
          <w:rPr>
            <w:rFonts w:ascii="Consolas" w:eastAsiaTheme="minorHAnsi" w:hAnsi="Consolas" w:cs="Lucida Sans Typewriter"/>
            <w:color w:val="268BD2"/>
            <w:sz w:val="16"/>
            <w:szCs w:val="16"/>
          </w:rPr>
          <w:delText xml:space="preserve">            &lt;Parameter name="seLimit" id="E766945F-93FF-4671-B21D-ADCEFDB02AF3" type="double" position="3"&gt;</w:delText>
        </w:r>
      </w:del>
    </w:p>
    <w:p w14:paraId="4D70D508" w14:textId="6C1327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64" w:author="Greg Stoike" w:date="2018-11-30T10:52:00Z"/>
          <w:rFonts w:ascii="Consolas" w:eastAsiaTheme="minorHAnsi" w:hAnsi="Consolas" w:cs="Lucida Sans Typewriter"/>
          <w:color w:val="268BD2"/>
          <w:sz w:val="16"/>
          <w:szCs w:val="16"/>
        </w:rPr>
      </w:pPr>
      <w:del w:id="7065" w:author="Greg Stoike" w:date="2018-11-30T10:52:00Z">
        <w:r w:rsidRPr="00914B33" w:rsidDel="007B26CB">
          <w:rPr>
            <w:rFonts w:ascii="Consolas" w:eastAsiaTheme="minorHAnsi" w:hAnsi="Consolas" w:cs="Lucida Sans Typewriter"/>
            <w:color w:val="268BD2"/>
            <w:sz w:val="16"/>
            <w:szCs w:val="16"/>
          </w:rPr>
          <w:delText xml:space="preserve">              &lt;Value value="2.5"/&gt;</w:delText>
        </w:r>
      </w:del>
    </w:p>
    <w:p w14:paraId="7CA96A25" w14:textId="6ABEB7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66" w:author="Greg Stoike" w:date="2018-11-30T10:52:00Z"/>
          <w:rFonts w:ascii="Consolas" w:eastAsiaTheme="minorHAnsi" w:hAnsi="Consolas" w:cs="Lucida Sans Typewriter"/>
          <w:color w:val="268BD2"/>
          <w:sz w:val="16"/>
          <w:szCs w:val="16"/>
        </w:rPr>
      </w:pPr>
      <w:del w:id="706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0A5A1045" w14:textId="15C58F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68" w:author="Greg Stoike" w:date="2018-11-30T10:52:00Z"/>
          <w:rFonts w:ascii="Consolas" w:eastAsiaTheme="minorHAnsi" w:hAnsi="Consolas" w:cs="Lucida Sans Typewriter"/>
          <w:color w:val="268BD2"/>
          <w:sz w:val="16"/>
          <w:szCs w:val="16"/>
        </w:rPr>
      </w:pPr>
      <w:del w:id="7069"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3C2EE03D" w14:textId="5270CC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70" w:author="Greg Stoike" w:date="2018-11-30T10:52:00Z"/>
          <w:rFonts w:ascii="Consolas" w:eastAsiaTheme="minorHAnsi" w:hAnsi="Consolas" w:cs="Lucida Sans Typewriter"/>
          <w:color w:val="268BD2"/>
          <w:sz w:val="16"/>
          <w:szCs w:val="16"/>
        </w:rPr>
      </w:pPr>
      <w:del w:id="7071"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6D5D4E56" w14:textId="607A49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72" w:author="Greg Stoike" w:date="2018-11-30T10:52:00Z"/>
          <w:rFonts w:ascii="Consolas" w:eastAsiaTheme="minorHAnsi" w:hAnsi="Consolas" w:cs="Lucida Sans Typewriter"/>
          <w:color w:val="268BD2"/>
          <w:sz w:val="16"/>
          <w:szCs w:val="16"/>
        </w:rPr>
      </w:pPr>
      <w:del w:id="7073"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2F9332B4" w14:textId="03B1AC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74" w:author="Greg Stoike" w:date="2018-11-30T10:52:00Z"/>
          <w:rFonts w:ascii="Consolas" w:eastAsiaTheme="minorHAnsi" w:hAnsi="Consolas" w:cs="Lucida Sans Typewriter"/>
          <w:color w:val="268BD2"/>
          <w:sz w:val="16"/>
          <w:szCs w:val="16"/>
        </w:rPr>
      </w:pPr>
      <w:del w:id="7075" w:author="Greg Stoike" w:date="2018-11-30T10:52:00Z">
        <w:r w:rsidRPr="00914B33" w:rsidDel="007B26CB">
          <w:rPr>
            <w:rFonts w:ascii="Consolas" w:eastAsiaTheme="minorHAnsi" w:hAnsi="Consolas" w:cs="Lucida Sans Typewriter"/>
            <w:color w:val="268BD2"/>
            <w:sz w:val="16"/>
            <w:szCs w:val="16"/>
          </w:rPr>
          <w:delText xml:space="preserve">      &lt;BlueprintElement id="SBAC-ICA-FIXED-G11E-ELA-11" type="test"/&gt;</w:delText>
        </w:r>
      </w:del>
    </w:p>
    <w:p w14:paraId="3D0CE7CD" w14:textId="455448A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76" w:author="Greg Stoike" w:date="2018-11-30T10:52:00Z"/>
          <w:rFonts w:ascii="Consolas" w:eastAsiaTheme="minorHAnsi" w:hAnsi="Consolas" w:cs="Lucida Sans Typewriter"/>
          <w:color w:val="268BD2"/>
          <w:sz w:val="16"/>
          <w:szCs w:val="16"/>
        </w:rPr>
      </w:pPr>
      <w:del w:id="7077" w:author="Greg Stoike" w:date="2018-11-30T10:52:00Z">
        <w:r w:rsidRPr="00914B33" w:rsidDel="007B26CB">
          <w:rPr>
            <w:rFonts w:ascii="Consolas" w:eastAsiaTheme="minorHAnsi" w:hAnsi="Consolas" w:cs="Lucida Sans Typewriter"/>
            <w:color w:val="268BD2"/>
            <w:sz w:val="16"/>
            <w:szCs w:val="16"/>
          </w:rPr>
          <w:delText xml:space="preserve">      &lt;BlueprintElement id="SBAC-ICA-FIXED-G11E-Perf-HowWeLearn" type="test"&gt;</w:delText>
        </w:r>
      </w:del>
    </w:p>
    <w:p w14:paraId="33257718" w14:textId="4D9B17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78" w:author="Greg Stoike" w:date="2018-11-30T10:52:00Z"/>
          <w:rFonts w:ascii="Consolas" w:eastAsiaTheme="minorHAnsi" w:hAnsi="Consolas" w:cs="Lucida Sans Typewriter"/>
          <w:color w:val="268BD2"/>
          <w:sz w:val="16"/>
          <w:szCs w:val="16"/>
        </w:rPr>
      </w:pPr>
      <w:del w:id="7079" w:author="Greg Stoike" w:date="2018-11-30T10:52:00Z">
        <w:r w:rsidRPr="00914B33" w:rsidDel="007B26CB">
          <w:rPr>
            <w:rFonts w:ascii="Consolas" w:eastAsiaTheme="minorHAnsi" w:hAnsi="Consolas" w:cs="Lucida Sans Typewriter"/>
            <w:color w:val="268BD2"/>
            <w:sz w:val="16"/>
            <w:szCs w:val="16"/>
          </w:rPr>
          <w:delText xml:space="preserve">        &lt;BlueprintElement id="SBAC-ICA-FIXED-G11E-Perf-HowWeLearnA-ELA-11" type="segment"/&gt;</w:delText>
        </w:r>
      </w:del>
    </w:p>
    <w:p w14:paraId="3F56A278" w14:textId="13ED02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80" w:author="Greg Stoike" w:date="2018-11-30T10:52:00Z"/>
          <w:rFonts w:ascii="Consolas" w:eastAsiaTheme="minorHAnsi" w:hAnsi="Consolas" w:cs="Lucida Sans Typewriter"/>
          <w:color w:val="268BD2"/>
          <w:sz w:val="16"/>
          <w:szCs w:val="16"/>
        </w:rPr>
      </w:pPr>
      <w:del w:id="7081" w:author="Greg Stoike" w:date="2018-11-30T10:52:00Z">
        <w:r w:rsidRPr="00914B33" w:rsidDel="007B26CB">
          <w:rPr>
            <w:rFonts w:ascii="Consolas" w:eastAsiaTheme="minorHAnsi" w:hAnsi="Consolas" w:cs="Lucida Sans Typewriter"/>
            <w:color w:val="268BD2"/>
            <w:sz w:val="16"/>
            <w:szCs w:val="16"/>
          </w:rPr>
          <w:delText xml:space="preserve">        &lt;BlueprintElement id="SBAC-ICA-FIXED-G11E-Perf-HowWeLearnB-ELA-11" type="segment"/&gt;</w:delText>
        </w:r>
      </w:del>
    </w:p>
    <w:p w14:paraId="79A3ABC2" w14:textId="286D3D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82" w:author="Greg Stoike" w:date="2018-11-30T10:52:00Z"/>
          <w:rFonts w:ascii="Consolas" w:eastAsiaTheme="minorHAnsi" w:hAnsi="Consolas" w:cs="Lucida Sans Typewriter"/>
          <w:color w:val="268BD2"/>
          <w:sz w:val="16"/>
          <w:szCs w:val="16"/>
        </w:rPr>
      </w:pPr>
      <w:del w:id="7083"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17012D56" w14:textId="75915F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84" w:author="Greg Stoike" w:date="2018-11-30T10:52:00Z"/>
          <w:rFonts w:ascii="Consolas" w:eastAsiaTheme="minorHAnsi" w:hAnsi="Consolas" w:cs="Lucida Sans Typewriter"/>
          <w:color w:val="268BD2"/>
          <w:sz w:val="16"/>
          <w:szCs w:val="16"/>
        </w:rPr>
      </w:pPr>
      <w:del w:id="7085"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2334F976" w14:textId="64BE1E5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86" w:author="Greg Stoike" w:date="2018-11-30T10:52:00Z"/>
          <w:rFonts w:ascii="Consolas" w:eastAsiaTheme="minorHAnsi" w:hAnsi="Consolas" w:cs="Lucida Sans Typewriter"/>
          <w:color w:val="268BD2"/>
          <w:sz w:val="16"/>
          <w:szCs w:val="16"/>
        </w:rPr>
      </w:pPr>
      <w:del w:id="7087" w:author="Greg Stoike" w:date="2018-11-30T10:52:00Z">
        <w:r w:rsidRPr="00914B33" w:rsidDel="007B26CB">
          <w:rPr>
            <w:rFonts w:ascii="Consolas" w:eastAsiaTheme="minorHAnsi" w:hAnsi="Consolas" w:cs="Lucida Sans Typewriter"/>
            <w:color w:val="268BD2"/>
            <w:sz w:val="16"/>
            <w:szCs w:val="16"/>
          </w:rPr>
          <w:delText xml:space="preserve">    &lt;BlueprintElement id="SOCK_LS" type="sock"&gt;</w:delText>
        </w:r>
      </w:del>
    </w:p>
    <w:p w14:paraId="4252E6B4" w14:textId="20D9E0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88" w:author="Greg Stoike" w:date="2018-11-30T10:52:00Z"/>
          <w:rFonts w:ascii="Consolas" w:eastAsiaTheme="minorHAnsi" w:hAnsi="Consolas" w:cs="Lucida Sans Typewriter"/>
          <w:color w:val="268BD2"/>
          <w:sz w:val="16"/>
          <w:szCs w:val="16"/>
        </w:rPr>
      </w:pPr>
      <w:del w:id="7089"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01696222" w14:textId="573B4A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90" w:author="Greg Stoike" w:date="2018-11-30T10:52:00Z"/>
          <w:rFonts w:ascii="Consolas" w:eastAsiaTheme="minorHAnsi" w:hAnsi="Consolas" w:cs="Lucida Sans Typewriter"/>
          <w:color w:val="268BD2"/>
          <w:sz w:val="16"/>
          <w:szCs w:val="16"/>
        </w:rPr>
      </w:pPr>
      <w:del w:id="7091"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42E6648E" w14:textId="7190ED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92" w:author="Greg Stoike" w:date="2018-11-30T10:52:00Z"/>
          <w:rFonts w:ascii="Consolas" w:eastAsiaTheme="minorHAnsi" w:hAnsi="Consolas" w:cs="Lucida Sans Typewriter"/>
          <w:color w:val="268BD2"/>
          <w:sz w:val="16"/>
          <w:szCs w:val="16"/>
        </w:rPr>
      </w:pPr>
      <w:del w:id="7093" w:author="Greg Stoike" w:date="2018-11-30T10:52:00Z">
        <w:r w:rsidRPr="00914B33" w:rsidDel="007B26CB">
          <w:rPr>
            <w:rFonts w:ascii="Consolas" w:eastAsiaTheme="minorHAnsi" w:hAnsi="Consolas" w:cs="Lucida Sans Typewriter"/>
            <w:color w:val="268BD2"/>
            <w:sz w:val="16"/>
            <w:szCs w:val="16"/>
          </w:rPr>
          <w:delText xml:space="preserve">          &lt;Rule name="ScaleScore" computationOrder="53"/&gt;</w:delText>
        </w:r>
      </w:del>
    </w:p>
    <w:p w14:paraId="1BAC69E4" w14:textId="67E68B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94" w:author="Greg Stoike" w:date="2018-11-30T10:52:00Z"/>
          <w:rFonts w:ascii="Consolas" w:eastAsiaTheme="minorHAnsi" w:hAnsi="Consolas" w:cs="Lucida Sans Typewriter"/>
          <w:color w:val="268BD2"/>
          <w:sz w:val="16"/>
          <w:szCs w:val="16"/>
        </w:rPr>
      </w:pPr>
      <w:del w:id="7095" w:author="Greg Stoike" w:date="2018-11-30T10:52:00Z">
        <w:r w:rsidRPr="00914B33" w:rsidDel="007B26CB">
          <w:rPr>
            <w:rFonts w:ascii="Consolas" w:eastAsiaTheme="minorHAnsi" w:hAnsi="Consolas" w:cs="Lucida Sans Typewriter"/>
            <w:color w:val="268BD2"/>
            <w:sz w:val="16"/>
            <w:szCs w:val="16"/>
          </w:rPr>
          <w:delText xml:space="preserve">          &lt;Rule name="MultipleStrandItemCount" measure="ItemCount" computationOrder="123"&gt;</w:delText>
        </w:r>
      </w:del>
    </w:p>
    <w:p w14:paraId="406707A6" w14:textId="7F700E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96" w:author="Greg Stoike" w:date="2018-11-30T10:52:00Z"/>
          <w:rFonts w:ascii="Consolas" w:eastAsiaTheme="minorHAnsi" w:hAnsi="Consolas" w:cs="Lucida Sans Typewriter"/>
          <w:color w:val="268BD2"/>
          <w:sz w:val="16"/>
          <w:szCs w:val="16"/>
        </w:rPr>
      </w:pPr>
      <w:del w:id="7097" w:author="Greg Stoike" w:date="2018-11-30T10:52:00Z">
        <w:r w:rsidRPr="00914B33" w:rsidDel="007B26CB">
          <w:rPr>
            <w:rFonts w:ascii="Consolas" w:eastAsiaTheme="minorHAnsi" w:hAnsi="Consolas" w:cs="Lucida Sans Typewriter"/>
            <w:color w:val="268BD2"/>
            <w:sz w:val="16"/>
            <w:szCs w:val="16"/>
          </w:rPr>
          <w:delText xml:space="preserve">            &lt;Parameter name="subscales" id="1360E978-9481-4AC6-A5D6-6A0E2042292B" type="string" position="1"&gt;</w:delText>
        </w:r>
      </w:del>
    </w:p>
    <w:p w14:paraId="4B9D5182" w14:textId="2081EA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098" w:author="Greg Stoike" w:date="2018-11-30T10:52:00Z"/>
          <w:rFonts w:ascii="Consolas" w:eastAsiaTheme="minorHAnsi" w:hAnsi="Consolas" w:cs="Lucida Sans Typewriter"/>
          <w:color w:val="268BD2"/>
          <w:sz w:val="16"/>
          <w:szCs w:val="16"/>
        </w:rPr>
      </w:pPr>
      <w:del w:id="7099"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6D4CB8C6" w14:textId="18E880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00" w:author="Greg Stoike" w:date="2018-11-30T10:52:00Z"/>
          <w:rFonts w:ascii="Consolas" w:eastAsiaTheme="minorHAnsi" w:hAnsi="Consolas" w:cs="Lucida Sans Typewriter"/>
          <w:color w:val="268BD2"/>
          <w:sz w:val="16"/>
          <w:szCs w:val="16"/>
        </w:rPr>
      </w:pPr>
      <w:del w:id="7101" w:author="Greg Stoike" w:date="2018-11-30T10:52:00Z">
        <w:r w:rsidRPr="00914B33" w:rsidDel="007B26CB">
          <w:rPr>
            <w:rFonts w:ascii="Consolas" w:eastAsiaTheme="minorHAnsi" w:hAnsi="Consolas" w:cs="Lucida Sans Typewriter"/>
            <w:color w:val="268BD2"/>
            <w:sz w:val="16"/>
            <w:szCs w:val="16"/>
          </w:rPr>
          <w:delText xml:space="preserve">              &lt;Value value="3-L" index="1"/&gt;</w:delText>
        </w:r>
      </w:del>
    </w:p>
    <w:p w14:paraId="335967E3" w14:textId="1CD84E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02" w:author="Greg Stoike" w:date="2018-11-30T10:52:00Z"/>
          <w:rFonts w:ascii="Consolas" w:eastAsiaTheme="minorHAnsi" w:hAnsi="Consolas" w:cs="Lucida Sans Typewriter"/>
          <w:color w:val="268BD2"/>
          <w:sz w:val="16"/>
          <w:szCs w:val="16"/>
        </w:rPr>
      </w:pPr>
      <w:del w:id="7103" w:author="Greg Stoike" w:date="2018-11-30T10:52:00Z">
        <w:r w:rsidRPr="00914B33" w:rsidDel="007B26CB">
          <w:rPr>
            <w:rFonts w:ascii="Consolas" w:eastAsiaTheme="minorHAnsi" w:hAnsi="Consolas" w:cs="Lucida Sans Typewriter"/>
            <w:color w:val="268BD2"/>
            <w:sz w:val="16"/>
            <w:szCs w:val="16"/>
          </w:rPr>
          <w:delText xml:space="preserve">              &lt;Value value="3-S" index="2"/&gt;</w:delText>
        </w:r>
      </w:del>
    </w:p>
    <w:p w14:paraId="07F32EEF" w14:textId="1A7A6C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04" w:author="Greg Stoike" w:date="2018-11-30T10:52:00Z"/>
          <w:rFonts w:ascii="Consolas" w:eastAsiaTheme="minorHAnsi" w:hAnsi="Consolas" w:cs="Lucida Sans Typewriter"/>
          <w:color w:val="268BD2"/>
          <w:sz w:val="16"/>
          <w:szCs w:val="16"/>
        </w:rPr>
      </w:pPr>
      <w:del w:id="710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75C3489" w14:textId="2D851D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06" w:author="Greg Stoike" w:date="2018-11-30T10:52:00Z"/>
          <w:rFonts w:ascii="Consolas" w:eastAsiaTheme="minorHAnsi" w:hAnsi="Consolas" w:cs="Lucida Sans Typewriter"/>
          <w:color w:val="268BD2"/>
          <w:sz w:val="16"/>
          <w:szCs w:val="16"/>
        </w:rPr>
      </w:pPr>
      <w:del w:id="7107"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4758179A" w14:textId="4C4D16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08" w:author="Greg Stoike" w:date="2018-11-30T10:52:00Z"/>
          <w:rFonts w:ascii="Consolas" w:eastAsiaTheme="minorHAnsi" w:hAnsi="Consolas" w:cs="Lucida Sans Typewriter"/>
          <w:color w:val="268BD2"/>
          <w:sz w:val="16"/>
          <w:szCs w:val="16"/>
        </w:rPr>
      </w:pPr>
      <w:del w:id="7109" w:author="Greg Stoike" w:date="2018-11-30T10:52:00Z">
        <w:r w:rsidRPr="00914B33" w:rsidDel="007B26CB">
          <w:rPr>
            <w:rFonts w:ascii="Consolas" w:eastAsiaTheme="minorHAnsi" w:hAnsi="Consolas" w:cs="Lucida Sans Typewriter"/>
            <w:color w:val="268BD2"/>
            <w:sz w:val="16"/>
            <w:szCs w:val="16"/>
          </w:rPr>
          <w:delText xml:space="preserve">          &lt;Rule name="SBACMultiStrandTheta" measure="ThetaScore" computationOrder="43"&gt;</w:delText>
        </w:r>
      </w:del>
    </w:p>
    <w:p w14:paraId="198E52C1" w14:textId="54159E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10" w:author="Greg Stoike" w:date="2018-11-30T10:52:00Z"/>
          <w:rFonts w:ascii="Consolas" w:eastAsiaTheme="minorHAnsi" w:hAnsi="Consolas" w:cs="Lucida Sans Typewriter"/>
          <w:color w:val="268BD2"/>
          <w:sz w:val="16"/>
          <w:szCs w:val="16"/>
        </w:rPr>
      </w:pPr>
      <w:del w:id="7111" w:author="Greg Stoike" w:date="2018-11-30T10:52:00Z">
        <w:r w:rsidRPr="00914B33" w:rsidDel="007B26CB">
          <w:rPr>
            <w:rFonts w:ascii="Consolas" w:eastAsiaTheme="minorHAnsi" w:hAnsi="Consolas" w:cs="Lucida Sans Typewriter"/>
            <w:color w:val="268BD2"/>
            <w:sz w:val="16"/>
            <w:szCs w:val="16"/>
          </w:rPr>
          <w:delText xml:space="preserve">            &lt;Parameter name="LOT" id="2BA8722F-BA15-42B1-B33B-88BC3578846D" type="double" position="1"&gt;</w:delText>
        </w:r>
      </w:del>
    </w:p>
    <w:p w14:paraId="0409677F" w14:textId="193A4F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12" w:author="Greg Stoike" w:date="2018-11-30T10:52:00Z"/>
          <w:rFonts w:ascii="Consolas" w:eastAsiaTheme="minorHAnsi" w:hAnsi="Consolas" w:cs="Lucida Sans Typewriter"/>
          <w:color w:val="268BD2"/>
          <w:sz w:val="16"/>
          <w:szCs w:val="16"/>
        </w:rPr>
      </w:pPr>
      <w:del w:id="7113"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77D41B25" w14:textId="7514E1E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14" w:author="Greg Stoike" w:date="2018-11-30T10:52:00Z"/>
          <w:rFonts w:ascii="Consolas" w:eastAsiaTheme="minorHAnsi" w:hAnsi="Consolas" w:cs="Lucida Sans Typewriter"/>
          <w:color w:val="268BD2"/>
          <w:sz w:val="16"/>
          <w:szCs w:val="16"/>
        </w:rPr>
      </w:pPr>
      <w:del w:id="711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F225A7F" w14:textId="38E7FE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16" w:author="Greg Stoike" w:date="2018-11-30T10:52:00Z"/>
          <w:rFonts w:ascii="Consolas" w:eastAsiaTheme="minorHAnsi" w:hAnsi="Consolas" w:cs="Lucida Sans Typewriter"/>
          <w:color w:val="268BD2"/>
          <w:sz w:val="16"/>
          <w:szCs w:val="16"/>
        </w:rPr>
      </w:pPr>
      <w:del w:id="7117" w:author="Greg Stoike" w:date="2018-11-30T10:52:00Z">
        <w:r w:rsidRPr="00914B33" w:rsidDel="007B26CB">
          <w:rPr>
            <w:rFonts w:ascii="Consolas" w:eastAsiaTheme="minorHAnsi" w:hAnsi="Consolas" w:cs="Lucida Sans Typewriter"/>
            <w:color w:val="268BD2"/>
            <w:sz w:val="16"/>
            <w:szCs w:val="16"/>
          </w:rPr>
          <w:delText xml:space="preserve">            &lt;Parameter name="HOT" id="7BBC58A2-CD87-4543-A9E1-A0EAC9021049" type="double" position="2"&gt;</w:delText>
        </w:r>
      </w:del>
    </w:p>
    <w:p w14:paraId="03F67DF3" w14:textId="6F66E8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18" w:author="Greg Stoike" w:date="2018-11-30T10:52:00Z"/>
          <w:rFonts w:ascii="Consolas" w:eastAsiaTheme="minorHAnsi" w:hAnsi="Consolas" w:cs="Lucida Sans Typewriter"/>
          <w:color w:val="268BD2"/>
          <w:sz w:val="16"/>
          <w:szCs w:val="16"/>
        </w:rPr>
      </w:pPr>
      <w:del w:id="7119"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224A9584" w14:textId="376A62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20" w:author="Greg Stoike" w:date="2018-11-30T10:52:00Z"/>
          <w:rFonts w:ascii="Consolas" w:eastAsiaTheme="minorHAnsi" w:hAnsi="Consolas" w:cs="Lucida Sans Typewriter"/>
          <w:color w:val="268BD2"/>
          <w:sz w:val="16"/>
          <w:szCs w:val="16"/>
        </w:rPr>
      </w:pPr>
      <w:del w:id="712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2256B24F" w14:textId="6446E3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22" w:author="Greg Stoike" w:date="2018-11-30T10:52:00Z"/>
          <w:rFonts w:ascii="Consolas" w:eastAsiaTheme="minorHAnsi" w:hAnsi="Consolas" w:cs="Lucida Sans Typewriter"/>
          <w:color w:val="268BD2"/>
          <w:sz w:val="16"/>
          <w:szCs w:val="16"/>
        </w:rPr>
      </w:pPr>
      <w:del w:id="7123" w:author="Greg Stoike" w:date="2018-11-30T10:52:00Z">
        <w:r w:rsidRPr="00914B33" w:rsidDel="007B26CB">
          <w:rPr>
            <w:rFonts w:ascii="Consolas" w:eastAsiaTheme="minorHAnsi" w:hAnsi="Consolas" w:cs="Lucida Sans Typewriter"/>
            <w:color w:val="268BD2"/>
            <w:sz w:val="16"/>
            <w:szCs w:val="16"/>
          </w:rPr>
          <w:delText xml:space="preserve">            &lt;Parameter name="seLimit" id="CD0140A4-FF7F-4B7D-946E-688695B29929" type="double" position="3"&gt;</w:delText>
        </w:r>
      </w:del>
    </w:p>
    <w:p w14:paraId="730353DE" w14:textId="680B3E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24" w:author="Greg Stoike" w:date="2018-11-30T10:52:00Z"/>
          <w:rFonts w:ascii="Consolas" w:eastAsiaTheme="minorHAnsi" w:hAnsi="Consolas" w:cs="Lucida Sans Typewriter"/>
          <w:color w:val="268BD2"/>
          <w:sz w:val="16"/>
          <w:szCs w:val="16"/>
        </w:rPr>
      </w:pPr>
      <w:del w:id="7125" w:author="Greg Stoike" w:date="2018-11-30T10:52:00Z">
        <w:r w:rsidRPr="00914B33" w:rsidDel="007B26CB">
          <w:rPr>
            <w:rFonts w:ascii="Consolas" w:eastAsiaTheme="minorHAnsi" w:hAnsi="Consolas" w:cs="Lucida Sans Typewriter"/>
            <w:color w:val="268BD2"/>
            <w:sz w:val="16"/>
            <w:szCs w:val="16"/>
          </w:rPr>
          <w:delText xml:space="preserve">              &lt;Value value="2.5"/&gt;</w:delText>
        </w:r>
      </w:del>
    </w:p>
    <w:p w14:paraId="61B55D50" w14:textId="7861207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26" w:author="Greg Stoike" w:date="2018-11-30T10:52:00Z"/>
          <w:rFonts w:ascii="Consolas" w:eastAsiaTheme="minorHAnsi" w:hAnsi="Consolas" w:cs="Lucida Sans Typewriter"/>
          <w:color w:val="268BD2"/>
          <w:sz w:val="16"/>
          <w:szCs w:val="16"/>
        </w:rPr>
      </w:pPr>
      <w:del w:id="712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05C9B509" w14:textId="3687BE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28" w:author="Greg Stoike" w:date="2018-11-30T10:52:00Z"/>
          <w:rFonts w:ascii="Consolas" w:eastAsiaTheme="minorHAnsi" w:hAnsi="Consolas" w:cs="Lucida Sans Typewriter"/>
          <w:color w:val="268BD2"/>
          <w:sz w:val="16"/>
          <w:szCs w:val="16"/>
        </w:rPr>
      </w:pPr>
      <w:del w:id="7129" w:author="Greg Stoike" w:date="2018-11-30T10:52:00Z">
        <w:r w:rsidRPr="00914B33" w:rsidDel="007B26CB">
          <w:rPr>
            <w:rFonts w:ascii="Consolas" w:eastAsiaTheme="minorHAnsi" w:hAnsi="Consolas" w:cs="Lucida Sans Typewriter"/>
            <w:color w:val="268BD2"/>
            <w:sz w:val="16"/>
            <w:szCs w:val="16"/>
          </w:rPr>
          <w:delText xml:space="preserve">            &lt;Parameter name="strands" id="111B0A47-379F-49B2-B704-6D968C64DDCE" type="string" position="4"&gt;</w:delText>
        </w:r>
      </w:del>
    </w:p>
    <w:p w14:paraId="2632CE1F" w14:textId="6DA886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30" w:author="Greg Stoike" w:date="2018-11-30T10:52:00Z"/>
          <w:rFonts w:ascii="Consolas" w:eastAsiaTheme="minorHAnsi" w:hAnsi="Consolas" w:cs="Lucida Sans Typewriter"/>
          <w:color w:val="268BD2"/>
          <w:sz w:val="16"/>
          <w:szCs w:val="16"/>
        </w:rPr>
      </w:pPr>
      <w:del w:id="7131"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061A496A" w14:textId="614F387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32" w:author="Greg Stoike" w:date="2018-11-30T10:52:00Z"/>
          <w:rFonts w:ascii="Consolas" w:eastAsiaTheme="minorHAnsi" w:hAnsi="Consolas" w:cs="Lucida Sans Typewriter"/>
          <w:color w:val="268BD2"/>
          <w:sz w:val="16"/>
          <w:szCs w:val="16"/>
        </w:rPr>
      </w:pPr>
      <w:del w:id="7133" w:author="Greg Stoike" w:date="2018-11-30T10:52:00Z">
        <w:r w:rsidRPr="00914B33" w:rsidDel="007B26CB">
          <w:rPr>
            <w:rFonts w:ascii="Consolas" w:eastAsiaTheme="minorHAnsi" w:hAnsi="Consolas" w:cs="Lucida Sans Typewriter"/>
            <w:color w:val="268BD2"/>
            <w:sz w:val="16"/>
            <w:szCs w:val="16"/>
          </w:rPr>
          <w:delText xml:space="preserve">              &lt;Value value="3-L" index="1"/&gt;</w:delText>
        </w:r>
      </w:del>
    </w:p>
    <w:p w14:paraId="397F2C4B" w14:textId="38FD59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34" w:author="Greg Stoike" w:date="2018-11-30T10:52:00Z"/>
          <w:rFonts w:ascii="Consolas" w:eastAsiaTheme="minorHAnsi" w:hAnsi="Consolas" w:cs="Lucida Sans Typewriter"/>
          <w:color w:val="268BD2"/>
          <w:sz w:val="16"/>
          <w:szCs w:val="16"/>
        </w:rPr>
      </w:pPr>
      <w:del w:id="7135" w:author="Greg Stoike" w:date="2018-11-30T10:52:00Z">
        <w:r w:rsidRPr="00914B33" w:rsidDel="007B26CB">
          <w:rPr>
            <w:rFonts w:ascii="Consolas" w:eastAsiaTheme="minorHAnsi" w:hAnsi="Consolas" w:cs="Lucida Sans Typewriter"/>
            <w:color w:val="268BD2"/>
            <w:sz w:val="16"/>
            <w:szCs w:val="16"/>
          </w:rPr>
          <w:delText xml:space="preserve">              &lt;Value value="3-S" index="2"/&gt;</w:delText>
        </w:r>
      </w:del>
    </w:p>
    <w:p w14:paraId="5ED30958" w14:textId="120DC8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36" w:author="Greg Stoike" w:date="2018-11-30T10:52:00Z"/>
          <w:rFonts w:ascii="Consolas" w:eastAsiaTheme="minorHAnsi" w:hAnsi="Consolas" w:cs="Lucida Sans Typewriter"/>
          <w:color w:val="268BD2"/>
          <w:sz w:val="16"/>
          <w:szCs w:val="16"/>
        </w:rPr>
      </w:pPr>
      <w:del w:id="713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611A557A" w14:textId="04E899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38" w:author="Greg Stoike" w:date="2018-11-30T10:52:00Z"/>
          <w:rFonts w:ascii="Consolas" w:eastAsiaTheme="minorHAnsi" w:hAnsi="Consolas" w:cs="Lucida Sans Typewriter"/>
          <w:color w:val="268BD2"/>
          <w:sz w:val="16"/>
          <w:szCs w:val="16"/>
        </w:rPr>
      </w:pPr>
      <w:del w:id="7139"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4A4E015C" w14:textId="5BEAD9F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40" w:author="Greg Stoike" w:date="2018-11-30T10:52:00Z"/>
          <w:rFonts w:ascii="Consolas" w:eastAsiaTheme="minorHAnsi" w:hAnsi="Consolas" w:cs="Lucida Sans Typewriter"/>
          <w:color w:val="268BD2"/>
          <w:sz w:val="16"/>
          <w:szCs w:val="16"/>
        </w:rPr>
      </w:pPr>
      <w:del w:id="7141" w:author="Greg Stoike" w:date="2018-11-30T10:52:00Z">
        <w:r w:rsidRPr="00914B33" w:rsidDel="007B26CB">
          <w:rPr>
            <w:rFonts w:ascii="Consolas" w:eastAsiaTheme="minorHAnsi" w:hAnsi="Consolas" w:cs="Lucida Sans Typewriter"/>
            <w:color w:val="268BD2"/>
            <w:sz w:val="16"/>
            <w:szCs w:val="16"/>
          </w:rPr>
          <w:delText xml:space="preserve">          &lt;Rule name="MultipleStrandItemCountScored" measure="ItemCountScored" computationOrder="133"&gt;</w:delText>
        </w:r>
      </w:del>
    </w:p>
    <w:p w14:paraId="2D9710AC" w14:textId="5088EE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42" w:author="Greg Stoike" w:date="2018-11-30T10:52:00Z"/>
          <w:rFonts w:ascii="Consolas" w:eastAsiaTheme="minorHAnsi" w:hAnsi="Consolas" w:cs="Lucida Sans Typewriter"/>
          <w:color w:val="268BD2"/>
          <w:sz w:val="16"/>
          <w:szCs w:val="16"/>
        </w:rPr>
      </w:pPr>
      <w:del w:id="7143" w:author="Greg Stoike" w:date="2018-11-30T10:52:00Z">
        <w:r w:rsidRPr="00914B33" w:rsidDel="007B26CB">
          <w:rPr>
            <w:rFonts w:ascii="Consolas" w:eastAsiaTheme="minorHAnsi" w:hAnsi="Consolas" w:cs="Lucida Sans Typewriter"/>
            <w:color w:val="268BD2"/>
            <w:sz w:val="16"/>
            <w:szCs w:val="16"/>
          </w:rPr>
          <w:delText xml:space="preserve">            &lt;Parameter name="subscales" id="AE57944A-5F49-4849-8744-A0C5A3F3EC10" type="string" position="1"&gt;</w:delText>
        </w:r>
      </w:del>
    </w:p>
    <w:p w14:paraId="17675FB1" w14:textId="47A227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44" w:author="Greg Stoike" w:date="2018-11-30T10:52:00Z"/>
          <w:rFonts w:ascii="Consolas" w:eastAsiaTheme="minorHAnsi" w:hAnsi="Consolas" w:cs="Lucida Sans Typewriter"/>
          <w:color w:val="268BD2"/>
          <w:sz w:val="16"/>
          <w:szCs w:val="16"/>
        </w:rPr>
      </w:pPr>
      <w:del w:id="7145"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73CECE88" w14:textId="0E76CB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46" w:author="Greg Stoike" w:date="2018-11-30T10:52:00Z"/>
          <w:rFonts w:ascii="Consolas" w:eastAsiaTheme="minorHAnsi" w:hAnsi="Consolas" w:cs="Lucida Sans Typewriter"/>
          <w:color w:val="268BD2"/>
          <w:sz w:val="16"/>
          <w:szCs w:val="16"/>
        </w:rPr>
      </w:pPr>
      <w:del w:id="7147" w:author="Greg Stoike" w:date="2018-11-30T10:52:00Z">
        <w:r w:rsidRPr="00914B33" w:rsidDel="007B26CB">
          <w:rPr>
            <w:rFonts w:ascii="Consolas" w:eastAsiaTheme="minorHAnsi" w:hAnsi="Consolas" w:cs="Lucida Sans Typewriter"/>
            <w:color w:val="268BD2"/>
            <w:sz w:val="16"/>
            <w:szCs w:val="16"/>
          </w:rPr>
          <w:delText xml:space="preserve">              &lt;Value value="3-L" index="1"/&gt;</w:delText>
        </w:r>
      </w:del>
    </w:p>
    <w:p w14:paraId="5FD63150" w14:textId="608F269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48" w:author="Greg Stoike" w:date="2018-11-30T10:52:00Z"/>
          <w:rFonts w:ascii="Consolas" w:eastAsiaTheme="minorHAnsi" w:hAnsi="Consolas" w:cs="Lucida Sans Typewriter"/>
          <w:color w:val="268BD2"/>
          <w:sz w:val="16"/>
          <w:szCs w:val="16"/>
        </w:rPr>
      </w:pPr>
      <w:del w:id="7149" w:author="Greg Stoike" w:date="2018-11-30T10:52:00Z">
        <w:r w:rsidRPr="00914B33" w:rsidDel="007B26CB">
          <w:rPr>
            <w:rFonts w:ascii="Consolas" w:eastAsiaTheme="minorHAnsi" w:hAnsi="Consolas" w:cs="Lucida Sans Typewriter"/>
            <w:color w:val="268BD2"/>
            <w:sz w:val="16"/>
            <w:szCs w:val="16"/>
          </w:rPr>
          <w:delText xml:space="preserve">              &lt;Value value="3-S" index="2"/&gt;</w:delText>
        </w:r>
      </w:del>
    </w:p>
    <w:p w14:paraId="372EB848" w14:textId="78F784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50" w:author="Greg Stoike" w:date="2018-11-30T10:52:00Z"/>
          <w:rFonts w:ascii="Consolas" w:eastAsiaTheme="minorHAnsi" w:hAnsi="Consolas" w:cs="Lucida Sans Typewriter"/>
          <w:color w:val="268BD2"/>
          <w:sz w:val="16"/>
          <w:szCs w:val="16"/>
        </w:rPr>
      </w:pPr>
      <w:del w:id="715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660836B" w14:textId="06FB94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52" w:author="Greg Stoike" w:date="2018-11-30T10:52:00Z"/>
          <w:rFonts w:ascii="Consolas" w:eastAsiaTheme="minorHAnsi" w:hAnsi="Consolas" w:cs="Lucida Sans Typewriter"/>
          <w:color w:val="268BD2"/>
          <w:sz w:val="16"/>
          <w:szCs w:val="16"/>
        </w:rPr>
      </w:pPr>
      <w:del w:id="7153"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0F9E4A82" w14:textId="0FA7832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54" w:author="Greg Stoike" w:date="2018-11-30T10:52:00Z"/>
          <w:rFonts w:ascii="Consolas" w:eastAsiaTheme="minorHAnsi" w:hAnsi="Consolas" w:cs="Lucida Sans Typewriter"/>
          <w:color w:val="268BD2"/>
          <w:sz w:val="16"/>
          <w:szCs w:val="16"/>
        </w:rPr>
      </w:pPr>
      <w:del w:id="7155" w:author="Greg Stoike" w:date="2018-11-30T10:52:00Z">
        <w:r w:rsidRPr="00914B33" w:rsidDel="007B26CB">
          <w:rPr>
            <w:rFonts w:ascii="Consolas" w:eastAsiaTheme="minorHAnsi" w:hAnsi="Consolas" w:cs="Lucida Sans Typewriter"/>
            <w:color w:val="268BD2"/>
            <w:sz w:val="16"/>
            <w:szCs w:val="16"/>
          </w:rPr>
          <w:delText xml:space="preserve">          &lt;Rule name="SEBasedPLWithRounding" measure="PerformanceLevel" computationOrder="83"&gt;</w:delText>
        </w:r>
      </w:del>
    </w:p>
    <w:p w14:paraId="469D1E44" w14:textId="67ECFC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56" w:author="Greg Stoike" w:date="2018-11-30T10:52:00Z"/>
          <w:rFonts w:ascii="Consolas" w:eastAsiaTheme="minorHAnsi" w:hAnsi="Consolas" w:cs="Lucida Sans Typewriter"/>
          <w:color w:val="268BD2"/>
          <w:sz w:val="16"/>
          <w:szCs w:val="16"/>
        </w:rPr>
      </w:pPr>
      <w:del w:id="7157" w:author="Greg Stoike" w:date="2018-11-30T10:52:00Z">
        <w:r w:rsidRPr="00914B33" w:rsidDel="007B26CB">
          <w:rPr>
            <w:rFonts w:ascii="Consolas" w:eastAsiaTheme="minorHAnsi" w:hAnsi="Consolas" w:cs="Lucida Sans Typewriter"/>
            <w:color w:val="268BD2"/>
            <w:sz w:val="16"/>
            <w:szCs w:val="16"/>
          </w:rPr>
          <w:delText xml:space="preserve">            &lt;Parameter name="seMultiple" id="7B19E304-3863-4F12-9A75-E311DD578EC1" type="double" position="1"&gt;</w:delText>
        </w:r>
      </w:del>
    </w:p>
    <w:p w14:paraId="149EE3A8" w14:textId="62E8D7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58" w:author="Greg Stoike" w:date="2018-11-30T10:52:00Z"/>
          <w:rFonts w:ascii="Consolas" w:eastAsiaTheme="minorHAnsi" w:hAnsi="Consolas" w:cs="Lucida Sans Typewriter"/>
          <w:color w:val="268BD2"/>
          <w:sz w:val="16"/>
          <w:szCs w:val="16"/>
        </w:rPr>
      </w:pPr>
      <w:del w:id="7159" w:author="Greg Stoike" w:date="2018-11-30T10:52:00Z">
        <w:r w:rsidRPr="00914B33" w:rsidDel="007B26CB">
          <w:rPr>
            <w:rFonts w:ascii="Consolas" w:eastAsiaTheme="minorHAnsi" w:hAnsi="Consolas" w:cs="Lucida Sans Typewriter"/>
            <w:color w:val="268BD2"/>
            <w:sz w:val="16"/>
            <w:szCs w:val="16"/>
          </w:rPr>
          <w:delText xml:space="preserve">              &lt;Value value="1.5"/&gt;</w:delText>
        </w:r>
      </w:del>
    </w:p>
    <w:p w14:paraId="2E906C6A" w14:textId="05E388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60" w:author="Greg Stoike" w:date="2018-11-30T10:52:00Z"/>
          <w:rFonts w:ascii="Consolas" w:eastAsiaTheme="minorHAnsi" w:hAnsi="Consolas" w:cs="Lucida Sans Typewriter"/>
          <w:color w:val="268BD2"/>
          <w:sz w:val="16"/>
          <w:szCs w:val="16"/>
        </w:rPr>
      </w:pPr>
      <w:del w:id="716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759BE3D0" w14:textId="74B6CD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62" w:author="Greg Stoike" w:date="2018-11-30T10:52:00Z"/>
          <w:rFonts w:ascii="Consolas" w:eastAsiaTheme="minorHAnsi" w:hAnsi="Consolas" w:cs="Lucida Sans Typewriter"/>
          <w:color w:val="268BD2"/>
          <w:sz w:val="16"/>
          <w:szCs w:val="16"/>
        </w:rPr>
      </w:pPr>
      <w:del w:id="7163" w:author="Greg Stoike" w:date="2018-11-30T10:52:00Z">
        <w:r w:rsidRPr="00914B33" w:rsidDel="007B26CB">
          <w:rPr>
            <w:rFonts w:ascii="Consolas" w:eastAsiaTheme="minorHAnsi" w:hAnsi="Consolas" w:cs="Lucida Sans Typewriter"/>
            <w:color w:val="268BD2"/>
            <w:sz w:val="16"/>
            <w:szCs w:val="16"/>
          </w:rPr>
          <w:delText xml:space="preserve">            &lt;Parameter name="proficientPerformanceLevel" id="2EE0DDB3-7AD5-495E-B1CE-72D4C2BB1AAC" type="int" position="2"&gt;</w:delText>
        </w:r>
      </w:del>
    </w:p>
    <w:p w14:paraId="787FA370" w14:textId="7A42B2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64" w:author="Greg Stoike" w:date="2018-11-30T10:52:00Z"/>
          <w:rFonts w:ascii="Consolas" w:eastAsiaTheme="minorHAnsi" w:hAnsi="Consolas" w:cs="Lucida Sans Typewriter"/>
          <w:color w:val="268BD2"/>
          <w:sz w:val="16"/>
          <w:szCs w:val="16"/>
        </w:rPr>
      </w:pPr>
      <w:del w:id="7165" w:author="Greg Stoike" w:date="2018-11-30T10:52:00Z">
        <w:r w:rsidRPr="00914B33" w:rsidDel="007B26CB">
          <w:rPr>
            <w:rFonts w:ascii="Consolas" w:eastAsiaTheme="minorHAnsi" w:hAnsi="Consolas" w:cs="Lucida Sans Typewriter"/>
            <w:color w:val="268BD2"/>
            <w:sz w:val="16"/>
            <w:szCs w:val="16"/>
          </w:rPr>
          <w:delText xml:space="preserve">              &lt;Value value="3"/&gt;</w:delText>
        </w:r>
      </w:del>
    </w:p>
    <w:p w14:paraId="53ADE9B6" w14:textId="7502C4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66" w:author="Greg Stoike" w:date="2018-11-30T10:52:00Z"/>
          <w:rFonts w:ascii="Consolas" w:eastAsiaTheme="minorHAnsi" w:hAnsi="Consolas" w:cs="Lucida Sans Typewriter"/>
          <w:color w:val="268BD2"/>
          <w:sz w:val="16"/>
          <w:szCs w:val="16"/>
        </w:rPr>
      </w:pPr>
      <w:del w:id="716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51EBC5DB" w14:textId="585426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68" w:author="Greg Stoike" w:date="2018-11-30T10:52:00Z"/>
          <w:rFonts w:ascii="Consolas" w:eastAsiaTheme="minorHAnsi" w:hAnsi="Consolas" w:cs="Lucida Sans Typewriter"/>
          <w:color w:val="268BD2"/>
          <w:sz w:val="16"/>
          <w:szCs w:val="16"/>
        </w:rPr>
      </w:pPr>
      <w:del w:id="7169" w:author="Greg Stoike" w:date="2018-11-30T10:52:00Z">
        <w:r w:rsidRPr="00914B33" w:rsidDel="007B26CB">
          <w:rPr>
            <w:rFonts w:ascii="Consolas" w:eastAsiaTheme="minorHAnsi" w:hAnsi="Consolas" w:cs="Lucida Sans Typewriter"/>
            <w:color w:val="268BD2"/>
            <w:sz w:val="16"/>
            <w:szCs w:val="16"/>
          </w:rPr>
          <w:delText xml:space="preserve">            &lt;Parameter name="LOT" id="4363F62B-647C-4831-B334-DA5A1B5EA596" type="double" position="3"&gt;</w:delText>
        </w:r>
      </w:del>
    </w:p>
    <w:p w14:paraId="5D123B1F" w14:textId="78BD15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70" w:author="Greg Stoike" w:date="2018-11-30T10:52:00Z"/>
          <w:rFonts w:ascii="Consolas" w:eastAsiaTheme="minorHAnsi" w:hAnsi="Consolas" w:cs="Lucida Sans Typewriter"/>
          <w:color w:val="268BD2"/>
          <w:sz w:val="16"/>
          <w:szCs w:val="16"/>
        </w:rPr>
      </w:pPr>
      <w:del w:id="7171"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1F7308ED" w14:textId="1A1AEA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72" w:author="Greg Stoike" w:date="2018-11-30T10:52:00Z"/>
          <w:rFonts w:ascii="Consolas" w:eastAsiaTheme="minorHAnsi" w:hAnsi="Consolas" w:cs="Lucida Sans Typewriter"/>
          <w:color w:val="268BD2"/>
          <w:sz w:val="16"/>
          <w:szCs w:val="16"/>
        </w:rPr>
      </w:pPr>
      <w:del w:id="717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B2A3ED2" w14:textId="355067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74" w:author="Greg Stoike" w:date="2018-11-30T10:52:00Z"/>
          <w:rFonts w:ascii="Consolas" w:eastAsiaTheme="minorHAnsi" w:hAnsi="Consolas" w:cs="Lucida Sans Typewriter"/>
          <w:color w:val="268BD2"/>
          <w:sz w:val="16"/>
          <w:szCs w:val="16"/>
        </w:rPr>
      </w:pPr>
      <w:del w:id="7175" w:author="Greg Stoike" w:date="2018-11-30T10:52:00Z">
        <w:r w:rsidRPr="00914B33" w:rsidDel="007B26CB">
          <w:rPr>
            <w:rFonts w:ascii="Consolas" w:eastAsiaTheme="minorHAnsi" w:hAnsi="Consolas" w:cs="Lucida Sans Typewriter"/>
            <w:color w:val="268BD2"/>
            <w:sz w:val="16"/>
            <w:szCs w:val="16"/>
          </w:rPr>
          <w:delText xml:space="preserve">            &lt;Parameter name="HOT" id="8191A641-6455-4AAF-840F-FF13BD6E5747" type="double" position="4"&gt;</w:delText>
        </w:r>
      </w:del>
    </w:p>
    <w:p w14:paraId="3EB8C625" w14:textId="0297F7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76" w:author="Greg Stoike" w:date="2018-11-30T10:52:00Z"/>
          <w:rFonts w:ascii="Consolas" w:eastAsiaTheme="minorHAnsi" w:hAnsi="Consolas" w:cs="Lucida Sans Typewriter"/>
          <w:color w:val="268BD2"/>
          <w:sz w:val="16"/>
          <w:szCs w:val="16"/>
        </w:rPr>
      </w:pPr>
      <w:del w:id="7177"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51965AB3" w14:textId="29E932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78" w:author="Greg Stoike" w:date="2018-11-30T10:52:00Z"/>
          <w:rFonts w:ascii="Consolas" w:eastAsiaTheme="minorHAnsi" w:hAnsi="Consolas" w:cs="Lucida Sans Typewriter"/>
          <w:color w:val="268BD2"/>
          <w:sz w:val="16"/>
          <w:szCs w:val="16"/>
        </w:rPr>
      </w:pPr>
      <w:del w:id="717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0225607" w14:textId="58F0EF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80" w:author="Greg Stoike" w:date="2018-11-30T10:52:00Z"/>
          <w:rFonts w:ascii="Consolas" w:eastAsiaTheme="minorHAnsi" w:hAnsi="Consolas" w:cs="Lucida Sans Typewriter"/>
          <w:color w:val="268BD2"/>
          <w:sz w:val="16"/>
          <w:szCs w:val="16"/>
        </w:rPr>
      </w:pPr>
      <w:del w:id="7181"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104B0B95" w14:textId="0C5316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82" w:author="Greg Stoike" w:date="2018-11-30T10:52:00Z"/>
          <w:rFonts w:ascii="Consolas" w:eastAsiaTheme="minorHAnsi" w:hAnsi="Consolas" w:cs="Lucida Sans Typewriter"/>
          <w:color w:val="268BD2"/>
          <w:sz w:val="16"/>
          <w:szCs w:val="16"/>
        </w:rPr>
      </w:pPr>
      <w:del w:id="7183" w:author="Greg Stoike" w:date="2018-11-30T10:52:00Z">
        <w:r w:rsidRPr="00914B33" w:rsidDel="007B26CB">
          <w:rPr>
            <w:rFonts w:ascii="Consolas" w:eastAsiaTheme="minorHAnsi" w:hAnsi="Consolas" w:cs="Lucida Sans Typewriter"/>
            <w:color w:val="268BD2"/>
            <w:sz w:val="16"/>
            <w:szCs w:val="16"/>
          </w:rPr>
          <w:delText xml:space="preserve">          &lt;Rule name="MultiStrandRawScore" measure="RawScore" computationOrder="143"&gt;</w:delText>
        </w:r>
      </w:del>
    </w:p>
    <w:p w14:paraId="2A082015" w14:textId="04997C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84" w:author="Greg Stoike" w:date="2018-11-30T10:52:00Z"/>
          <w:rFonts w:ascii="Consolas" w:eastAsiaTheme="minorHAnsi" w:hAnsi="Consolas" w:cs="Lucida Sans Typewriter"/>
          <w:color w:val="268BD2"/>
          <w:sz w:val="16"/>
          <w:szCs w:val="16"/>
        </w:rPr>
      </w:pPr>
      <w:del w:id="7185" w:author="Greg Stoike" w:date="2018-11-30T10:52:00Z">
        <w:r w:rsidRPr="00914B33" w:rsidDel="007B26CB">
          <w:rPr>
            <w:rFonts w:ascii="Consolas" w:eastAsiaTheme="minorHAnsi" w:hAnsi="Consolas" w:cs="Lucida Sans Typewriter"/>
            <w:color w:val="268BD2"/>
            <w:sz w:val="16"/>
            <w:szCs w:val="16"/>
          </w:rPr>
          <w:delText xml:space="preserve">            &lt;Parameter name="subscales" id="0F564274-3BBC-4A78-A363-71ACFEB12D55" type="string" position="1"&gt;</w:delText>
        </w:r>
      </w:del>
    </w:p>
    <w:p w14:paraId="14C38E03" w14:textId="4649C6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86" w:author="Greg Stoike" w:date="2018-11-30T10:52:00Z"/>
          <w:rFonts w:ascii="Consolas" w:eastAsiaTheme="minorHAnsi" w:hAnsi="Consolas" w:cs="Lucida Sans Typewriter"/>
          <w:color w:val="268BD2"/>
          <w:sz w:val="16"/>
          <w:szCs w:val="16"/>
        </w:rPr>
      </w:pPr>
      <w:del w:id="7187"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2D2BCE66" w14:textId="666F6D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88" w:author="Greg Stoike" w:date="2018-11-30T10:52:00Z"/>
          <w:rFonts w:ascii="Consolas" w:eastAsiaTheme="minorHAnsi" w:hAnsi="Consolas" w:cs="Lucida Sans Typewriter"/>
          <w:color w:val="268BD2"/>
          <w:sz w:val="16"/>
          <w:szCs w:val="16"/>
        </w:rPr>
      </w:pPr>
      <w:del w:id="7189" w:author="Greg Stoike" w:date="2018-11-30T10:52:00Z">
        <w:r w:rsidRPr="00914B33" w:rsidDel="007B26CB">
          <w:rPr>
            <w:rFonts w:ascii="Consolas" w:eastAsiaTheme="minorHAnsi" w:hAnsi="Consolas" w:cs="Lucida Sans Typewriter"/>
            <w:color w:val="268BD2"/>
            <w:sz w:val="16"/>
            <w:szCs w:val="16"/>
          </w:rPr>
          <w:delText xml:space="preserve">              &lt;Value value="3-L" index="1"/&gt;</w:delText>
        </w:r>
      </w:del>
    </w:p>
    <w:p w14:paraId="0499F992" w14:textId="768994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90" w:author="Greg Stoike" w:date="2018-11-30T10:52:00Z"/>
          <w:rFonts w:ascii="Consolas" w:eastAsiaTheme="minorHAnsi" w:hAnsi="Consolas" w:cs="Lucida Sans Typewriter"/>
          <w:color w:val="268BD2"/>
          <w:sz w:val="16"/>
          <w:szCs w:val="16"/>
        </w:rPr>
      </w:pPr>
      <w:del w:id="7191" w:author="Greg Stoike" w:date="2018-11-30T10:52:00Z">
        <w:r w:rsidRPr="00914B33" w:rsidDel="007B26CB">
          <w:rPr>
            <w:rFonts w:ascii="Consolas" w:eastAsiaTheme="minorHAnsi" w:hAnsi="Consolas" w:cs="Lucida Sans Typewriter"/>
            <w:color w:val="268BD2"/>
            <w:sz w:val="16"/>
            <w:szCs w:val="16"/>
          </w:rPr>
          <w:delText xml:space="preserve">              &lt;Value value="3-S" index="2"/&gt;</w:delText>
        </w:r>
      </w:del>
    </w:p>
    <w:p w14:paraId="220819B4" w14:textId="4A1F3E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92" w:author="Greg Stoike" w:date="2018-11-30T10:52:00Z"/>
          <w:rFonts w:ascii="Consolas" w:eastAsiaTheme="minorHAnsi" w:hAnsi="Consolas" w:cs="Lucida Sans Typewriter"/>
          <w:color w:val="268BD2"/>
          <w:sz w:val="16"/>
          <w:szCs w:val="16"/>
        </w:rPr>
      </w:pPr>
      <w:del w:id="719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2BCEC2B1" w14:textId="5C63D8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94" w:author="Greg Stoike" w:date="2018-11-30T10:52:00Z"/>
          <w:rFonts w:ascii="Consolas" w:eastAsiaTheme="minorHAnsi" w:hAnsi="Consolas" w:cs="Lucida Sans Typewriter"/>
          <w:color w:val="268BD2"/>
          <w:sz w:val="16"/>
          <w:szCs w:val="16"/>
        </w:rPr>
      </w:pPr>
      <w:del w:id="7195"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360FD1E6" w14:textId="2AE9866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96" w:author="Greg Stoike" w:date="2018-11-30T10:52:00Z"/>
          <w:rFonts w:ascii="Consolas" w:eastAsiaTheme="minorHAnsi" w:hAnsi="Consolas" w:cs="Lucida Sans Typewriter"/>
          <w:color w:val="268BD2"/>
          <w:sz w:val="16"/>
          <w:szCs w:val="16"/>
        </w:rPr>
      </w:pPr>
      <w:del w:id="7197"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17F436FB" w14:textId="64D608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198" w:author="Greg Stoike" w:date="2018-11-30T10:52:00Z"/>
          <w:rFonts w:ascii="Consolas" w:eastAsiaTheme="minorHAnsi" w:hAnsi="Consolas" w:cs="Lucida Sans Typewriter"/>
          <w:color w:val="268BD2"/>
          <w:sz w:val="16"/>
          <w:szCs w:val="16"/>
        </w:rPr>
      </w:pPr>
      <w:del w:id="7199"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0EEDE72B" w14:textId="465A5C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00" w:author="Greg Stoike" w:date="2018-11-30T10:52:00Z"/>
          <w:rFonts w:ascii="Consolas" w:eastAsiaTheme="minorHAnsi" w:hAnsi="Consolas" w:cs="Lucida Sans Typewriter"/>
          <w:color w:val="268BD2"/>
          <w:sz w:val="16"/>
          <w:szCs w:val="16"/>
        </w:rPr>
      </w:pPr>
      <w:del w:id="7201"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57CA27FF" w14:textId="17A43F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02" w:author="Greg Stoike" w:date="2018-11-30T10:52:00Z"/>
          <w:rFonts w:ascii="Consolas" w:eastAsiaTheme="minorHAnsi" w:hAnsi="Consolas" w:cs="Lucida Sans Typewriter"/>
          <w:color w:val="268BD2"/>
          <w:sz w:val="16"/>
          <w:szCs w:val="16"/>
        </w:rPr>
      </w:pPr>
      <w:del w:id="7203" w:author="Greg Stoike" w:date="2018-11-30T10:52:00Z">
        <w:r w:rsidRPr="00914B33" w:rsidDel="007B26CB">
          <w:rPr>
            <w:rFonts w:ascii="Consolas" w:eastAsiaTheme="minorHAnsi" w:hAnsi="Consolas" w:cs="Lucida Sans Typewriter"/>
            <w:color w:val="268BD2"/>
            <w:sz w:val="16"/>
            <w:szCs w:val="16"/>
          </w:rPr>
          <w:delText xml:space="preserve">    &lt;BlueprintElement id="SOCK_R" type="sock"&gt;</w:delText>
        </w:r>
      </w:del>
    </w:p>
    <w:p w14:paraId="016D5781" w14:textId="5633BA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04" w:author="Greg Stoike" w:date="2018-11-30T10:52:00Z"/>
          <w:rFonts w:ascii="Consolas" w:eastAsiaTheme="minorHAnsi" w:hAnsi="Consolas" w:cs="Lucida Sans Typewriter"/>
          <w:color w:val="268BD2"/>
          <w:sz w:val="16"/>
          <w:szCs w:val="16"/>
        </w:rPr>
      </w:pPr>
      <w:del w:id="7205"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5AC2989F" w14:textId="2138576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06" w:author="Greg Stoike" w:date="2018-11-30T10:52:00Z"/>
          <w:rFonts w:ascii="Consolas" w:eastAsiaTheme="minorHAnsi" w:hAnsi="Consolas" w:cs="Lucida Sans Typewriter"/>
          <w:color w:val="268BD2"/>
          <w:sz w:val="16"/>
          <w:szCs w:val="16"/>
        </w:rPr>
      </w:pPr>
      <w:del w:id="7207"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766604C5" w14:textId="69BCEE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08" w:author="Greg Stoike" w:date="2018-11-30T10:52:00Z"/>
          <w:rFonts w:ascii="Consolas" w:eastAsiaTheme="minorHAnsi" w:hAnsi="Consolas" w:cs="Lucida Sans Typewriter"/>
          <w:color w:val="268BD2"/>
          <w:sz w:val="16"/>
          <w:szCs w:val="16"/>
        </w:rPr>
      </w:pPr>
      <w:del w:id="7209" w:author="Greg Stoike" w:date="2018-11-30T10:52:00Z">
        <w:r w:rsidRPr="00914B33" w:rsidDel="007B26CB">
          <w:rPr>
            <w:rFonts w:ascii="Consolas" w:eastAsiaTheme="minorHAnsi" w:hAnsi="Consolas" w:cs="Lucida Sans Typewriter"/>
            <w:color w:val="268BD2"/>
            <w:sz w:val="16"/>
            <w:szCs w:val="16"/>
          </w:rPr>
          <w:delText xml:space="preserve">          &lt;Rule name="ScaleScore" computationOrder="52"/&gt;</w:delText>
        </w:r>
      </w:del>
    </w:p>
    <w:p w14:paraId="42D1EC48" w14:textId="2B65EC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10" w:author="Greg Stoike" w:date="2018-11-30T10:52:00Z"/>
          <w:rFonts w:ascii="Consolas" w:eastAsiaTheme="minorHAnsi" w:hAnsi="Consolas" w:cs="Lucida Sans Typewriter"/>
          <w:color w:val="268BD2"/>
          <w:sz w:val="16"/>
          <w:szCs w:val="16"/>
        </w:rPr>
      </w:pPr>
      <w:del w:id="7211" w:author="Greg Stoike" w:date="2018-11-30T10:52:00Z">
        <w:r w:rsidRPr="00914B33" w:rsidDel="007B26CB">
          <w:rPr>
            <w:rFonts w:ascii="Consolas" w:eastAsiaTheme="minorHAnsi" w:hAnsi="Consolas" w:cs="Lucida Sans Typewriter"/>
            <w:color w:val="268BD2"/>
            <w:sz w:val="16"/>
            <w:szCs w:val="16"/>
          </w:rPr>
          <w:delText xml:space="preserve">          &lt;Rule name="SBACMultiStrandTheta" measure="ThetaScore" computationOrder="42"&gt;</w:delText>
        </w:r>
      </w:del>
    </w:p>
    <w:p w14:paraId="0A626398" w14:textId="09448DE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12" w:author="Greg Stoike" w:date="2018-11-30T10:52:00Z"/>
          <w:rFonts w:ascii="Consolas" w:eastAsiaTheme="minorHAnsi" w:hAnsi="Consolas" w:cs="Lucida Sans Typewriter"/>
          <w:color w:val="268BD2"/>
          <w:sz w:val="16"/>
          <w:szCs w:val="16"/>
        </w:rPr>
      </w:pPr>
      <w:del w:id="7213" w:author="Greg Stoike" w:date="2018-11-30T10:52:00Z">
        <w:r w:rsidRPr="00914B33" w:rsidDel="007B26CB">
          <w:rPr>
            <w:rFonts w:ascii="Consolas" w:eastAsiaTheme="minorHAnsi" w:hAnsi="Consolas" w:cs="Lucida Sans Typewriter"/>
            <w:color w:val="268BD2"/>
            <w:sz w:val="16"/>
            <w:szCs w:val="16"/>
          </w:rPr>
          <w:delText xml:space="preserve">            &lt;Parameter name="LOT" id="2BA8722F-BA15-42B1-B33B-88BC3578846D" type="double" position="1"&gt;</w:delText>
        </w:r>
      </w:del>
    </w:p>
    <w:p w14:paraId="7B938519" w14:textId="050A96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14" w:author="Greg Stoike" w:date="2018-11-30T10:52:00Z"/>
          <w:rFonts w:ascii="Consolas" w:eastAsiaTheme="minorHAnsi" w:hAnsi="Consolas" w:cs="Lucida Sans Typewriter"/>
          <w:color w:val="268BD2"/>
          <w:sz w:val="16"/>
          <w:szCs w:val="16"/>
        </w:rPr>
      </w:pPr>
      <w:del w:id="7215"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656609D7" w14:textId="3270F8A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16" w:author="Greg Stoike" w:date="2018-11-30T10:52:00Z"/>
          <w:rFonts w:ascii="Consolas" w:eastAsiaTheme="minorHAnsi" w:hAnsi="Consolas" w:cs="Lucida Sans Typewriter"/>
          <w:color w:val="268BD2"/>
          <w:sz w:val="16"/>
          <w:szCs w:val="16"/>
        </w:rPr>
      </w:pPr>
      <w:del w:id="721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6945D64" w14:textId="1389A6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18" w:author="Greg Stoike" w:date="2018-11-30T10:52:00Z"/>
          <w:rFonts w:ascii="Consolas" w:eastAsiaTheme="minorHAnsi" w:hAnsi="Consolas" w:cs="Lucida Sans Typewriter"/>
          <w:color w:val="268BD2"/>
          <w:sz w:val="16"/>
          <w:szCs w:val="16"/>
        </w:rPr>
      </w:pPr>
      <w:del w:id="7219" w:author="Greg Stoike" w:date="2018-11-30T10:52:00Z">
        <w:r w:rsidRPr="00914B33" w:rsidDel="007B26CB">
          <w:rPr>
            <w:rFonts w:ascii="Consolas" w:eastAsiaTheme="minorHAnsi" w:hAnsi="Consolas" w:cs="Lucida Sans Typewriter"/>
            <w:color w:val="268BD2"/>
            <w:sz w:val="16"/>
            <w:szCs w:val="16"/>
          </w:rPr>
          <w:delText xml:space="preserve">            &lt;Parameter name="HOT" id="7BBC58A2-CD87-4543-A9E1-A0EAC9021049" type="double" position="2"&gt;</w:delText>
        </w:r>
      </w:del>
    </w:p>
    <w:p w14:paraId="54CF8877" w14:textId="5BEE08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20" w:author="Greg Stoike" w:date="2018-11-30T10:52:00Z"/>
          <w:rFonts w:ascii="Consolas" w:eastAsiaTheme="minorHAnsi" w:hAnsi="Consolas" w:cs="Lucida Sans Typewriter"/>
          <w:color w:val="268BD2"/>
          <w:sz w:val="16"/>
          <w:szCs w:val="16"/>
        </w:rPr>
      </w:pPr>
      <w:del w:id="7221"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38B30D7B" w14:textId="2BB819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22" w:author="Greg Stoike" w:date="2018-11-30T10:52:00Z"/>
          <w:rFonts w:ascii="Consolas" w:eastAsiaTheme="minorHAnsi" w:hAnsi="Consolas" w:cs="Lucida Sans Typewriter"/>
          <w:color w:val="268BD2"/>
          <w:sz w:val="16"/>
          <w:szCs w:val="16"/>
        </w:rPr>
      </w:pPr>
      <w:del w:id="722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4818EFC4" w14:textId="634F83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24" w:author="Greg Stoike" w:date="2018-11-30T10:52:00Z"/>
          <w:rFonts w:ascii="Consolas" w:eastAsiaTheme="minorHAnsi" w:hAnsi="Consolas" w:cs="Lucida Sans Typewriter"/>
          <w:color w:val="268BD2"/>
          <w:sz w:val="16"/>
          <w:szCs w:val="16"/>
        </w:rPr>
      </w:pPr>
      <w:del w:id="7225" w:author="Greg Stoike" w:date="2018-11-30T10:52:00Z">
        <w:r w:rsidRPr="00914B33" w:rsidDel="007B26CB">
          <w:rPr>
            <w:rFonts w:ascii="Consolas" w:eastAsiaTheme="minorHAnsi" w:hAnsi="Consolas" w:cs="Lucida Sans Typewriter"/>
            <w:color w:val="268BD2"/>
            <w:sz w:val="16"/>
            <w:szCs w:val="16"/>
          </w:rPr>
          <w:delText xml:space="preserve">            &lt;Parameter name="seLimit" id="CD0140A4-FF7F-4B7D-946E-688695B29929" type="double" position="3"&gt;</w:delText>
        </w:r>
      </w:del>
    </w:p>
    <w:p w14:paraId="7FB30200" w14:textId="7D6696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26" w:author="Greg Stoike" w:date="2018-11-30T10:52:00Z"/>
          <w:rFonts w:ascii="Consolas" w:eastAsiaTheme="minorHAnsi" w:hAnsi="Consolas" w:cs="Lucida Sans Typewriter"/>
          <w:color w:val="268BD2"/>
          <w:sz w:val="16"/>
          <w:szCs w:val="16"/>
        </w:rPr>
      </w:pPr>
      <w:del w:id="7227" w:author="Greg Stoike" w:date="2018-11-30T10:52:00Z">
        <w:r w:rsidRPr="00914B33" w:rsidDel="007B26CB">
          <w:rPr>
            <w:rFonts w:ascii="Consolas" w:eastAsiaTheme="minorHAnsi" w:hAnsi="Consolas" w:cs="Lucida Sans Typewriter"/>
            <w:color w:val="268BD2"/>
            <w:sz w:val="16"/>
            <w:szCs w:val="16"/>
          </w:rPr>
          <w:delText xml:space="preserve">              &lt;Value value="2.5"/&gt;</w:delText>
        </w:r>
      </w:del>
    </w:p>
    <w:p w14:paraId="1160A500" w14:textId="39EC63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28" w:author="Greg Stoike" w:date="2018-11-30T10:52:00Z"/>
          <w:rFonts w:ascii="Consolas" w:eastAsiaTheme="minorHAnsi" w:hAnsi="Consolas" w:cs="Lucida Sans Typewriter"/>
          <w:color w:val="268BD2"/>
          <w:sz w:val="16"/>
          <w:szCs w:val="16"/>
        </w:rPr>
      </w:pPr>
      <w:del w:id="722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43A6B329" w14:textId="1CCB324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30" w:author="Greg Stoike" w:date="2018-11-30T10:52:00Z"/>
          <w:rFonts w:ascii="Consolas" w:eastAsiaTheme="minorHAnsi" w:hAnsi="Consolas" w:cs="Lucida Sans Typewriter"/>
          <w:color w:val="268BD2"/>
          <w:sz w:val="16"/>
          <w:szCs w:val="16"/>
        </w:rPr>
      </w:pPr>
      <w:del w:id="7231" w:author="Greg Stoike" w:date="2018-11-30T10:52:00Z">
        <w:r w:rsidRPr="00914B33" w:rsidDel="007B26CB">
          <w:rPr>
            <w:rFonts w:ascii="Consolas" w:eastAsiaTheme="minorHAnsi" w:hAnsi="Consolas" w:cs="Lucida Sans Typewriter"/>
            <w:color w:val="268BD2"/>
            <w:sz w:val="16"/>
            <w:szCs w:val="16"/>
          </w:rPr>
          <w:delText xml:space="preserve">            &lt;Parameter name="strands" id="111B0A47-379F-49B2-B704-6D968C64DDCE" type="string" position="4"&gt;</w:delText>
        </w:r>
      </w:del>
    </w:p>
    <w:p w14:paraId="6D3414A4" w14:textId="02B7AD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32" w:author="Greg Stoike" w:date="2018-11-30T10:52:00Z"/>
          <w:rFonts w:ascii="Consolas" w:eastAsiaTheme="minorHAnsi" w:hAnsi="Consolas" w:cs="Lucida Sans Typewriter"/>
          <w:color w:val="268BD2"/>
          <w:sz w:val="16"/>
          <w:szCs w:val="16"/>
        </w:rPr>
      </w:pPr>
      <w:del w:id="7233"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0208D53D" w14:textId="7624DD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34" w:author="Greg Stoike" w:date="2018-11-30T10:52:00Z"/>
          <w:rFonts w:ascii="Consolas" w:eastAsiaTheme="minorHAnsi" w:hAnsi="Consolas" w:cs="Lucida Sans Typewriter"/>
          <w:color w:val="268BD2"/>
          <w:sz w:val="16"/>
          <w:szCs w:val="16"/>
        </w:rPr>
      </w:pPr>
      <w:del w:id="7235" w:author="Greg Stoike" w:date="2018-11-30T10:52:00Z">
        <w:r w:rsidRPr="00914B33" w:rsidDel="007B26CB">
          <w:rPr>
            <w:rFonts w:ascii="Consolas" w:eastAsiaTheme="minorHAnsi" w:hAnsi="Consolas" w:cs="Lucida Sans Typewriter"/>
            <w:color w:val="268BD2"/>
            <w:sz w:val="16"/>
            <w:szCs w:val="16"/>
          </w:rPr>
          <w:delText xml:space="preserve">              &lt;Value value="1-IT" index="1"/&gt;</w:delText>
        </w:r>
      </w:del>
    </w:p>
    <w:p w14:paraId="27E929CD" w14:textId="7F7065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36" w:author="Greg Stoike" w:date="2018-11-30T10:52:00Z"/>
          <w:rFonts w:ascii="Consolas" w:eastAsiaTheme="minorHAnsi" w:hAnsi="Consolas" w:cs="Lucida Sans Typewriter"/>
          <w:color w:val="268BD2"/>
          <w:sz w:val="16"/>
          <w:szCs w:val="16"/>
        </w:rPr>
      </w:pPr>
      <w:del w:id="7237" w:author="Greg Stoike" w:date="2018-11-30T10:52:00Z">
        <w:r w:rsidRPr="00914B33" w:rsidDel="007B26CB">
          <w:rPr>
            <w:rFonts w:ascii="Consolas" w:eastAsiaTheme="minorHAnsi" w:hAnsi="Consolas" w:cs="Lucida Sans Typewriter"/>
            <w:color w:val="268BD2"/>
            <w:sz w:val="16"/>
            <w:szCs w:val="16"/>
          </w:rPr>
          <w:delText xml:space="preserve">              &lt;Value value="1-LT" index="2"/&gt;</w:delText>
        </w:r>
      </w:del>
    </w:p>
    <w:p w14:paraId="36F5707F" w14:textId="64BBC31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38" w:author="Greg Stoike" w:date="2018-11-30T10:52:00Z"/>
          <w:rFonts w:ascii="Consolas" w:eastAsiaTheme="minorHAnsi" w:hAnsi="Consolas" w:cs="Lucida Sans Typewriter"/>
          <w:color w:val="268BD2"/>
          <w:sz w:val="16"/>
          <w:szCs w:val="16"/>
        </w:rPr>
      </w:pPr>
      <w:del w:id="723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00E98C83" w14:textId="23FDB1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40" w:author="Greg Stoike" w:date="2018-11-30T10:52:00Z"/>
          <w:rFonts w:ascii="Consolas" w:eastAsiaTheme="minorHAnsi" w:hAnsi="Consolas" w:cs="Lucida Sans Typewriter"/>
          <w:color w:val="268BD2"/>
          <w:sz w:val="16"/>
          <w:szCs w:val="16"/>
        </w:rPr>
      </w:pPr>
      <w:del w:id="7241"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1AC01EEF" w14:textId="5E11EC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42" w:author="Greg Stoike" w:date="2018-11-30T10:52:00Z"/>
          <w:rFonts w:ascii="Consolas" w:eastAsiaTheme="minorHAnsi" w:hAnsi="Consolas" w:cs="Lucida Sans Typewriter"/>
          <w:color w:val="268BD2"/>
          <w:sz w:val="16"/>
          <w:szCs w:val="16"/>
        </w:rPr>
      </w:pPr>
      <w:del w:id="7243" w:author="Greg Stoike" w:date="2018-11-30T10:52:00Z">
        <w:r w:rsidRPr="00914B33" w:rsidDel="007B26CB">
          <w:rPr>
            <w:rFonts w:ascii="Consolas" w:eastAsiaTheme="minorHAnsi" w:hAnsi="Consolas" w:cs="Lucida Sans Typewriter"/>
            <w:color w:val="268BD2"/>
            <w:sz w:val="16"/>
            <w:szCs w:val="16"/>
          </w:rPr>
          <w:delText xml:space="preserve">          &lt;Rule name="MultipleStrandItemCountScored" measure="ItemCountScored" computationOrder="132"&gt;</w:delText>
        </w:r>
      </w:del>
    </w:p>
    <w:p w14:paraId="576F8A25" w14:textId="33CE7D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44" w:author="Greg Stoike" w:date="2018-11-30T10:52:00Z"/>
          <w:rFonts w:ascii="Consolas" w:eastAsiaTheme="minorHAnsi" w:hAnsi="Consolas" w:cs="Lucida Sans Typewriter"/>
          <w:color w:val="268BD2"/>
          <w:sz w:val="16"/>
          <w:szCs w:val="16"/>
        </w:rPr>
      </w:pPr>
      <w:del w:id="7245" w:author="Greg Stoike" w:date="2018-11-30T10:52:00Z">
        <w:r w:rsidRPr="00914B33" w:rsidDel="007B26CB">
          <w:rPr>
            <w:rFonts w:ascii="Consolas" w:eastAsiaTheme="minorHAnsi" w:hAnsi="Consolas" w:cs="Lucida Sans Typewriter"/>
            <w:color w:val="268BD2"/>
            <w:sz w:val="16"/>
            <w:szCs w:val="16"/>
          </w:rPr>
          <w:delText xml:space="preserve">            &lt;Parameter name="subscales" id="AE57944A-5F49-4849-8744-A0C5A3F3EC10" type="string" position="1"&gt;</w:delText>
        </w:r>
      </w:del>
    </w:p>
    <w:p w14:paraId="6D13922E" w14:textId="32D022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46" w:author="Greg Stoike" w:date="2018-11-30T10:52:00Z"/>
          <w:rFonts w:ascii="Consolas" w:eastAsiaTheme="minorHAnsi" w:hAnsi="Consolas" w:cs="Lucida Sans Typewriter"/>
          <w:color w:val="268BD2"/>
          <w:sz w:val="16"/>
          <w:szCs w:val="16"/>
        </w:rPr>
      </w:pPr>
      <w:del w:id="7247"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22DBE40D" w14:textId="134846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48" w:author="Greg Stoike" w:date="2018-11-30T10:52:00Z"/>
          <w:rFonts w:ascii="Consolas" w:eastAsiaTheme="minorHAnsi" w:hAnsi="Consolas" w:cs="Lucida Sans Typewriter"/>
          <w:color w:val="268BD2"/>
          <w:sz w:val="16"/>
          <w:szCs w:val="16"/>
        </w:rPr>
      </w:pPr>
      <w:del w:id="7249" w:author="Greg Stoike" w:date="2018-11-30T10:52:00Z">
        <w:r w:rsidRPr="00914B33" w:rsidDel="007B26CB">
          <w:rPr>
            <w:rFonts w:ascii="Consolas" w:eastAsiaTheme="minorHAnsi" w:hAnsi="Consolas" w:cs="Lucida Sans Typewriter"/>
            <w:color w:val="268BD2"/>
            <w:sz w:val="16"/>
            <w:szCs w:val="16"/>
          </w:rPr>
          <w:delText xml:space="preserve">              &lt;Value value="1-IT" index="1"/&gt;</w:delText>
        </w:r>
      </w:del>
    </w:p>
    <w:p w14:paraId="68C88B94" w14:textId="3A61A9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50" w:author="Greg Stoike" w:date="2018-11-30T10:52:00Z"/>
          <w:rFonts w:ascii="Consolas" w:eastAsiaTheme="minorHAnsi" w:hAnsi="Consolas" w:cs="Lucida Sans Typewriter"/>
          <w:color w:val="268BD2"/>
          <w:sz w:val="16"/>
          <w:szCs w:val="16"/>
        </w:rPr>
      </w:pPr>
      <w:del w:id="7251" w:author="Greg Stoike" w:date="2018-11-30T10:52:00Z">
        <w:r w:rsidRPr="00914B33" w:rsidDel="007B26CB">
          <w:rPr>
            <w:rFonts w:ascii="Consolas" w:eastAsiaTheme="minorHAnsi" w:hAnsi="Consolas" w:cs="Lucida Sans Typewriter"/>
            <w:color w:val="268BD2"/>
            <w:sz w:val="16"/>
            <w:szCs w:val="16"/>
          </w:rPr>
          <w:delText xml:space="preserve">              &lt;Value value="1-LT" index="2"/&gt;</w:delText>
        </w:r>
      </w:del>
    </w:p>
    <w:p w14:paraId="709FAA31" w14:textId="6E850E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52" w:author="Greg Stoike" w:date="2018-11-30T10:52:00Z"/>
          <w:rFonts w:ascii="Consolas" w:eastAsiaTheme="minorHAnsi" w:hAnsi="Consolas" w:cs="Lucida Sans Typewriter"/>
          <w:color w:val="268BD2"/>
          <w:sz w:val="16"/>
          <w:szCs w:val="16"/>
        </w:rPr>
      </w:pPr>
      <w:del w:id="725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38511C8D" w14:textId="48D8FF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54" w:author="Greg Stoike" w:date="2018-11-30T10:52:00Z"/>
          <w:rFonts w:ascii="Consolas" w:eastAsiaTheme="minorHAnsi" w:hAnsi="Consolas" w:cs="Lucida Sans Typewriter"/>
          <w:color w:val="268BD2"/>
          <w:sz w:val="16"/>
          <w:szCs w:val="16"/>
        </w:rPr>
      </w:pPr>
      <w:del w:id="7255"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1AC125B7" w14:textId="00775C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56" w:author="Greg Stoike" w:date="2018-11-30T10:52:00Z"/>
          <w:rFonts w:ascii="Consolas" w:eastAsiaTheme="minorHAnsi" w:hAnsi="Consolas" w:cs="Lucida Sans Typewriter"/>
          <w:color w:val="268BD2"/>
          <w:sz w:val="16"/>
          <w:szCs w:val="16"/>
        </w:rPr>
      </w:pPr>
      <w:del w:id="7257" w:author="Greg Stoike" w:date="2018-11-30T10:52:00Z">
        <w:r w:rsidRPr="00914B33" w:rsidDel="007B26CB">
          <w:rPr>
            <w:rFonts w:ascii="Consolas" w:eastAsiaTheme="minorHAnsi" w:hAnsi="Consolas" w:cs="Lucida Sans Typewriter"/>
            <w:color w:val="268BD2"/>
            <w:sz w:val="16"/>
            <w:szCs w:val="16"/>
          </w:rPr>
          <w:delText xml:space="preserve">          &lt;Rule name="SEBasedPLWithRounding" measure="PerformanceLevel" computationOrder="82"&gt;</w:delText>
        </w:r>
      </w:del>
    </w:p>
    <w:p w14:paraId="7ED0A4CF" w14:textId="2B2631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58" w:author="Greg Stoike" w:date="2018-11-30T10:52:00Z"/>
          <w:rFonts w:ascii="Consolas" w:eastAsiaTheme="minorHAnsi" w:hAnsi="Consolas" w:cs="Lucida Sans Typewriter"/>
          <w:color w:val="268BD2"/>
          <w:sz w:val="16"/>
          <w:szCs w:val="16"/>
        </w:rPr>
      </w:pPr>
      <w:del w:id="7259" w:author="Greg Stoike" w:date="2018-11-30T10:52:00Z">
        <w:r w:rsidRPr="00914B33" w:rsidDel="007B26CB">
          <w:rPr>
            <w:rFonts w:ascii="Consolas" w:eastAsiaTheme="minorHAnsi" w:hAnsi="Consolas" w:cs="Lucida Sans Typewriter"/>
            <w:color w:val="268BD2"/>
            <w:sz w:val="16"/>
            <w:szCs w:val="16"/>
          </w:rPr>
          <w:delText xml:space="preserve">            &lt;Parameter name="seMultiple" id="7B19E304-3863-4F12-9A75-E311DD578EC1" type="double" position="1"&gt;</w:delText>
        </w:r>
      </w:del>
    </w:p>
    <w:p w14:paraId="254F9668" w14:textId="7FA816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60" w:author="Greg Stoike" w:date="2018-11-30T10:52:00Z"/>
          <w:rFonts w:ascii="Consolas" w:eastAsiaTheme="minorHAnsi" w:hAnsi="Consolas" w:cs="Lucida Sans Typewriter"/>
          <w:color w:val="268BD2"/>
          <w:sz w:val="16"/>
          <w:szCs w:val="16"/>
        </w:rPr>
      </w:pPr>
      <w:del w:id="7261" w:author="Greg Stoike" w:date="2018-11-30T10:52:00Z">
        <w:r w:rsidRPr="00914B33" w:rsidDel="007B26CB">
          <w:rPr>
            <w:rFonts w:ascii="Consolas" w:eastAsiaTheme="minorHAnsi" w:hAnsi="Consolas" w:cs="Lucida Sans Typewriter"/>
            <w:color w:val="268BD2"/>
            <w:sz w:val="16"/>
            <w:szCs w:val="16"/>
          </w:rPr>
          <w:delText xml:space="preserve">              &lt;Value value="1.5"/&gt;</w:delText>
        </w:r>
      </w:del>
    </w:p>
    <w:p w14:paraId="7949DB56" w14:textId="235AE5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62" w:author="Greg Stoike" w:date="2018-11-30T10:52:00Z"/>
          <w:rFonts w:ascii="Consolas" w:eastAsiaTheme="minorHAnsi" w:hAnsi="Consolas" w:cs="Lucida Sans Typewriter"/>
          <w:color w:val="268BD2"/>
          <w:sz w:val="16"/>
          <w:szCs w:val="16"/>
        </w:rPr>
      </w:pPr>
      <w:del w:id="726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21705DFE" w14:textId="453FC09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64" w:author="Greg Stoike" w:date="2018-11-30T10:52:00Z"/>
          <w:rFonts w:ascii="Consolas" w:eastAsiaTheme="minorHAnsi" w:hAnsi="Consolas" w:cs="Lucida Sans Typewriter"/>
          <w:color w:val="268BD2"/>
          <w:sz w:val="16"/>
          <w:szCs w:val="16"/>
        </w:rPr>
      </w:pPr>
      <w:del w:id="7265" w:author="Greg Stoike" w:date="2018-11-30T10:52:00Z">
        <w:r w:rsidRPr="00914B33" w:rsidDel="007B26CB">
          <w:rPr>
            <w:rFonts w:ascii="Consolas" w:eastAsiaTheme="minorHAnsi" w:hAnsi="Consolas" w:cs="Lucida Sans Typewriter"/>
            <w:color w:val="268BD2"/>
            <w:sz w:val="16"/>
            <w:szCs w:val="16"/>
          </w:rPr>
          <w:delText xml:space="preserve">            &lt;Parameter name="proficientPerformanceLevel" id="2EE0DDB3-7AD5-495E-B1CE-72D4C2BB1AAC" type="int" position="2"&gt;</w:delText>
        </w:r>
      </w:del>
    </w:p>
    <w:p w14:paraId="6ED2948A" w14:textId="467C34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66" w:author="Greg Stoike" w:date="2018-11-30T10:52:00Z"/>
          <w:rFonts w:ascii="Consolas" w:eastAsiaTheme="minorHAnsi" w:hAnsi="Consolas" w:cs="Lucida Sans Typewriter"/>
          <w:color w:val="268BD2"/>
          <w:sz w:val="16"/>
          <w:szCs w:val="16"/>
        </w:rPr>
      </w:pPr>
      <w:del w:id="7267" w:author="Greg Stoike" w:date="2018-11-30T10:52:00Z">
        <w:r w:rsidRPr="00914B33" w:rsidDel="007B26CB">
          <w:rPr>
            <w:rFonts w:ascii="Consolas" w:eastAsiaTheme="minorHAnsi" w:hAnsi="Consolas" w:cs="Lucida Sans Typewriter"/>
            <w:color w:val="268BD2"/>
            <w:sz w:val="16"/>
            <w:szCs w:val="16"/>
          </w:rPr>
          <w:delText xml:space="preserve">              &lt;Value value="3"/&gt;</w:delText>
        </w:r>
      </w:del>
    </w:p>
    <w:p w14:paraId="1F9965F9" w14:textId="6581DE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68" w:author="Greg Stoike" w:date="2018-11-30T10:52:00Z"/>
          <w:rFonts w:ascii="Consolas" w:eastAsiaTheme="minorHAnsi" w:hAnsi="Consolas" w:cs="Lucida Sans Typewriter"/>
          <w:color w:val="268BD2"/>
          <w:sz w:val="16"/>
          <w:szCs w:val="16"/>
        </w:rPr>
      </w:pPr>
      <w:del w:id="726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5AE9D467" w14:textId="7FA96D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70" w:author="Greg Stoike" w:date="2018-11-30T10:52:00Z"/>
          <w:rFonts w:ascii="Consolas" w:eastAsiaTheme="minorHAnsi" w:hAnsi="Consolas" w:cs="Lucida Sans Typewriter"/>
          <w:color w:val="268BD2"/>
          <w:sz w:val="16"/>
          <w:szCs w:val="16"/>
        </w:rPr>
      </w:pPr>
      <w:del w:id="7271" w:author="Greg Stoike" w:date="2018-11-30T10:52:00Z">
        <w:r w:rsidRPr="00914B33" w:rsidDel="007B26CB">
          <w:rPr>
            <w:rFonts w:ascii="Consolas" w:eastAsiaTheme="minorHAnsi" w:hAnsi="Consolas" w:cs="Lucida Sans Typewriter"/>
            <w:color w:val="268BD2"/>
            <w:sz w:val="16"/>
            <w:szCs w:val="16"/>
          </w:rPr>
          <w:delText xml:space="preserve">            &lt;Parameter name="LOT" id="4363F62B-647C-4831-B334-DA5A1B5EA596" type="double" position="3"&gt;</w:delText>
        </w:r>
      </w:del>
    </w:p>
    <w:p w14:paraId="5786502E" w14:textId="74404F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72" w:author="Greg Stoike" w:date="2018-11-30T10:52:00Z"/>
          <w:rFonts w:ascii="Consolas" w:eastAsiaTheme="minorHAnsi" w:hAnsi="Consolas" w:cs="Lucida Sans Typewriter"/>
          <w:color w:val="268BD2"/>
          <w:sz w:val="16"/>
          <w:szCs w:val="16"/>
        </w:rPr>
      </w:pPr>
      <w:del w:id="7273"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56BEC99B" w14:textId="295510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74" w:author="Greg Stoike" w:date="2018-11-30T10:52:00Z"/>
          <w:rFonts w:ascii="Consolas" w:eastAsiaTheme="minorHAnsi" w:hAnsi="Consolas" w:cs="Lucida Sans Typewriter"/>
          <w:color w:val="268BD2"/>
          <w:sz w:val="16"/>
          <w:szCs w:val="16"/>
        </w:rPr>
      </w:pPr>
      <w:del w:id="727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7049116D" w14:textId="4B7681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76" w:author="Greg Stoike" w:date="2018-11-30T10:52:00Z"/>
          <w:rFonts w:ascii="Consolas" w:eastAsiaTheme="minorHAnsi" w:hAnsi="Consolas" w:cs="Lucida Sans Typewriter"/>
          <w:color w:val="268BD2"/>
          <w:sz w:val="16"/>
          <w:szCs w:val="16"/>
        </w:rPr>
      </w:pPr>
      <w:del w:id="7277" w:author="Greg Stoike" w:date="2018-11-30T10:52:00Z">
        <w:r w:rsidRPr="00914B33" w:rsidDel="007B26CB">
          <w:rPr>
            <w:rFonts w:ascii="Consolas" w:eastAsiaTheme="minorHAnsi" w:hAnsi="Consolas" w:cs="Lucida Sans Typewriter"/>
            <w:color w:val="268BD2"/>
            <w:sz w:val="16"/>
            <w:szCs w:val="16"/>
          </w:rPr>
          <w:delText xml:space="preserve">            &lt;Parameter name="HOT" id="8191A641-6455-4AAF-840F-FF13BD6E5747" type="double" position="4"&gt;</w:delText>
        </w:r>
      </w:del>
    </w:p>
    <w:p w14:paraId="3E2E85CC" w14:textId="278FFD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78" w:author="Greg Stoike" w:date="2018-11-30T10:52:00Z"/>
          <w:rFonts w:ascii="Consolas" w:eastAsiaTheme="minorHAnsi" w:hAnsi="Consolas" w:cs="Lucida Sans Typewriter"/>
          <w:color w:val="268BD2"/>
          <w:sz w:val="16"/>
          <w:szCs w:val="16"/>
        </w:rPr>
      </w:pPr>
      <w:del w:id="7279"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19CFBF0D" w14:textId="5C3133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80" w:author="Greg Stoike" w:date="2018-11-30T10:52:00Z"/>
          <w:rFonts w:ascii="Consolas" w:eastAsiaTheme="minorHAnsi" w:hAnsi="Consolas" w:cs="Lucida Sans Typewriter"/>
          <w:color w:val="268BD2"/>
          <w:sz w:val="16"/>
          <w:szCs w:val="16"/>
        </w:rPr>
      </w:pPr>
      <w:del w:id="728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51E10454" w14:textId="2525E1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82" w:author="Greg Stoike" w:date="2018-11-30T10:52:00Z"/>
          <w:rFonts w:ascii="Consolas" w:eastAsiaTheme="minorHAnsi" w:hAnsi="Consolas" w:cs="Lucida Sans Typewriter"/>
          <w:color w:val="268BD2"/>
          <w:sz w:val="16"/>
          <w:szCs w:val="16"/>
        </w:rPr>
      </w:pPr>
      <w:del w:id="7283"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406FE39B" w14:textId="051BAD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84" w:author="Greg Stoike" w:date="2018-11-30T10:52:00Z"/>
          <w:rFonts w:ascii="Consolas" w:eastAsiaTheme="minorHAnsi" w:hAnsi="Consolas" w:cs="Lucida Sans Typewriter"/>
          <w:color w:val="268BD2"/>
          <w:sz w:val="16"/>
          <w:szCs w:val="16"/>
        </w:rPr>
      </w:pPr>
      <w:del w:id="7285" w:author="Greg Stoike" w:date="2018-11-30T10:52:00Z">
        <w:r w:rsidRPr="00914B33" w:rsidDel="007B26CB">
          <w:rPr>
            <w:rFonts w:ascii="Consolas" w:eastAsiaTheme="minorHAnsi" w:hAnsi="Consolas" w:cs="Lucida Sans Typewriter"/>
            <w:color w:val="268BD2"/>
            <w:sz w:val="16"/>
            <w:szCs w:val="16"/>
          </w:rPr>
          <w:delText xml:space="preserve">          &lt;Rule name="MultipleStrandItemCount" measure="ItemCount" computationOrder="122"&gt;</w:delText>
        </w:r>
      </w:del>
    </w:p>
    <w:p w14:paraId="1F7B8A07" w14:textId="49D1CF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86" w:author="Greg Stoike" w:date="2018-11-30T10:52:00Z"/>
          <w:rFonts w:ascii="Consolas" w:eastAsiaTheme="minorHAnsi" w:hAnsi="Consolas" w:cs="Lucida Sans Typewriter"/>
          <w:color w:val="268BD2"/>
          <w:sz w:val="16"/>
          <w:szCs w:val="16"/>
        </w:rPr>
      </w:pPr>
      <w:del w:id="7287" w:author="Greg Stoike" w:date="2018-11-30T10:52:00Z">
        <w:r w:rsidRPr="00914B33" w:rsidDel="007B26CB">
          <w:rPr>
            <w:rFonts w:ascii="Consolas" w:eastAsiaTheme="minorHAnsi" w:hAnsi="Consolas" w:cs="Lucida Sans Typewriter"/>
            <w:color w:val="268BD2"/>
            <w:sz w:val="16"/>
            <w:szCs w:val="16"/>
          </w:rPr>
          <w:delText xml:space="preserve">            &lt;Parameter name="subscales" id="1360E978-9481-4AC6-A5D6-6A0E2042292B" type="string" position="1"&gt;</w:delText>
        </w:r>
      </w:del>
    </w:p>
    <w:p w14:paraId="616AE46A" w14:textId="56BD46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88" w:author="Greg Stoike" w:date="2018-11-30T10:52:00Z"/>
          <w:rFonts w:ascii="Consolas" w:eastAsiaTheme="minorHAnsi" w:hAnsi="Consolas" w:cs="Lucida Sans Typewriter"/>
          <w:color w:val="268BD2"/>
          <w:sz w:val="16"/>
          <w:szCs w:val="16"/>
        </w:rPr>
      </w:pPr>
      <w:del w:id="7289"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5CC9A759" w14:textId="275B2A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90" w:author="Greg Stoike" w:date="2018-11-30T10:52:00Z"/>
          <w:rFonts w:ascii="Consolas" w:eastAsiaTheme="minorHAnsi" w:hAnsi="Consolas" w:cs="Lucida Sans Typewriter"/>
          <w:color w:val="268BD2"/>
          <w:sz w:val="16"/>
          <w:szCs w:val="16"/>
        </w:rPr>
      </w:pPr>
      <w:del w:id="7291" w:author="Greg Stoike" w:date="2018-11-30T10:52:00Z">
        <w:r w:rsidRPr="00914B33" w:rsidDel="007B26CB">
          <w:rPr>
            <w:rFonts w:ascii="Consolas" w:eastAsiaTheme="minorHAnsi" w:hAnsi="Consolas" w:cs="Lucida Sans Typewriter"/>
            <w:color w:val="268BD2"/>
            <w:sz w:val="16"/>
            <w:szCs w:val="16"/>
          </w:rPr>
          <w:delText xml:space="preserve">              &lt;Value value="1-IT" index="1"/&gt;</w:delText>
        </w:r>
      </w:del>
    </w:p>
    <w:p w14:paraId="3F25F04D" w14:textId="502F4F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92" w:author="Greg Stoike" w:date="2018-11-30T10:52:00Z"/>
          <w:rFonts w:ascii="Consolas" w:eastAsiaTheme="minorHAnsi" w:hAnsi="Consolas" w:cs="Lucida Sans Typewriter"/>
          <w:color w:val="268BD2"/>
          <w:sz w:val="16"/>
          <w:szCs w:val="16"/>
        </w:rPr>
      </w:pPr>
      <w:del w:id="7293" w:author="Greg Stoike" w:date="2018-11-30T10:52:00Z">
        <w:r w:rsidRPr="00914B33" w:rsidDel="007B26CB">
          <w:rPr>
            <w:rFonts w:ascii="Consolas" w:eastAsiaTheme="minorHAnsi" w:hAnsi="Consolas" w:cs="Lucida Sans Typewriter"/>
            <w:color w:val="268BD2"/>
            <w:sz w:val="16"/>
            <w:szCs w:val="16"/>
          </w:rPr>
          <w:delText xml:space="preserve">              &lt;Value value="1-LT" index="2"/&gt;</w:delText>
        </w:r>
      </w:del>
    </w:p>
    <w:p w14:paraId="2D809430" w14:textId="1AEC05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94" w:author="Greg Stoike" w:date="2018-11-30T10:52:00Z"/>
          <w:rFonts w:ascii="Consolas" w:eastAsiaTheme="minorHAnsi" w:hAnsi="Consolas" w:cs="Lucida Sans Typewriter"/>
          <w:color w:val="268BD2"/>
          <w:sz w:val="16"/>
          <w:szCs w:val="16"/>
        </w:rPr>
      </w:pPr>
      <w:del w:id="729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38C1C397" w14:textId="2E56E5F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96" w:author="Greg Stoike" w:date="2018-11-30T10:52:00Z"/>
          <w:rFonts w:ascii="Consolas" w:eastAsiaTheme="minorHAnsi" w:hAnsi="Consolas" w:cs="Lucida Sans Typewriter"/>
          <w:color w:val="268BD2"/>
          <w:sz w:val="16"/>
          <w:szCs w:val="16"/>
        </w:rPr>
      </w:pPr>
      <w:del w:id="7297"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7C793CA3" w14:textId="38D6EF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298" w:author="Greg Stoike" w:date="2018-11-30T10:52:00Z"/>
          <w:rFonts w:ascii="Consolas" w:eastAsiaTheme="minorHAnsi" w:hAnsi="Consolas" w:cs="Lucida Sans Typewriter"/>
          <w:color w:val="268BD2"/>
          <w:sz w:val="16"/>
          <w:szCs w:val="16"/>
        </w:rPr>
      </w:pPr>
      <w:del w:id="7299" w:author="Greg Stoike" w:date="2018-11-30T10:52:00Z">
        <w:r w:rsidRPr="00914B33" w:rsidDel="007B26CB">
          <w:rPr>
            <w:rFonts w:ascii="Consolas" w:eastAsiaTheme="minorHAnsi" w:hAnsi="Consolas" w:cs="Lucida Sans Typewriter"/>
            <w:color w:val="268BD2"/>
            <w:sz w:val="16"/>
            <w:szCs w:val="16"/>
          </w:rPr>
          <w:delText xml:space="preserve">          &lt;Rule name="MultiStrandRawScore" measure="RawScore" computationOrder="142"&gt;</w:delText>
        </w:r>
      </w:del>
    </w:p>
    <w:p w14:paraId="52182FAD" w14:textId="1085CE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00" w:author="Greg Stoike" w:date="2018-11-30T10:52:00Z"/>
          <w:rFonts w:ascii="Consolas" w:eastAsiaTheme="minorHAnsi" w:hAnsi="Consolas" w:cs="Lucida Sans Typewriter"/>
          <w:color w:val="268BD2"/>
          <w:sz w:val="16"/>
          <w:szCs w:val="16"/>
        </w:rPr>
      </w:pPr>
      <w:del w:id="7301" w:author="Greg Stoike" w:date="2018-11-30T10:52:00Z">
        <w:r w:rsidRPr="00914B33" w:rsidDel="007B26CB">
          <w:rPr>
            <w:rFonts w:ascii="Consolas" w:eastAsiaTheme="minorHAnsi" w:hAnsi="Consolas" w:cs="Lucida Sans Typewriter"/>
            <w:color w:val="268BD2"/>
            <w:sz w:val="16"/>
            <w:szCs w:val="16"/>
          </w:rPr>
          <w:delText xml:space="preserve">            &lt;Parameter name="subscales" id="0F564274-3BBC-4A78-A363-71ACFEB12D55" type="string" position="1"&gt;</w:delText>
        </w:r>
      </w:del>
    </w:p>
    <w:p w14:paraId="04E9E06F" w14:textId="3DA44D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02" w:author="Greg Stoike" w:date="2018-11-30T10:52:00Z"/>
          <w:rFonts w:ascii="Consolas" w:eastAsiaTheme="minorHAnsi" w:hAnsi="Consolas" w:cs="Lucida Sans Typewriter"/>
          <w:color w:val="268BD2"/>
          <w:sz w:val="16"/>
          <w:szCs w:val="16"/>
        </w:rPr>
      </w:pPr>
      <w:del w:id="7303" w:author="Greg Stoike" w:date="2018-11-30T10:52:00Z">
        <w:r w:rsidRPr="00914B33" w:rsidDel="007B26CB">
          <w:rPr>
            <w:rFonts w:ascii="Consolas" w:eastAsiaTheme="minorHAnsi" w:hAnsi="Consolas" w:cs="Lucida Sans Typewriter"/>
            <w:color w:val="268BD2"/>
            <w:sz w:val="16"/>
            <w:szCs w:val="16"/>
          </w:rPr>
          <w:delText xml:space="preserve">              &lt;Property name="indextype" value="int"/&gt;</w:delText>
        </w:r>
      </w:del>
    </w:p>
    <w:p w14:paraId="1B53BAF9" w14:textId="08372F3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04" w:author="Greg Stoike" w:date="2018-11-30T10:52:00Z"/>
          <w:rFonts w:ascii="Consolas" w:eastAsiaTheme="minorHAnsi" w:hAnsi="Consolas" w:cs="Lucida Sans Typewriter"/>
          <w:color w:val="268BD2"/>
          <w:sz w:val="16"/>
          <w:szCs w:val="16"/>
        </w:rPr>
      </w:pPr>
      <w:del w:id="7305" w:author="Greg Stoike" w:date="2018-11-30T10:52:00Z">
        <w:r w:rsidRPr="00914B33" w:rsidDel="007B26CB">
          <w:rPr>
            <w:rFonts w:ascii="Consolas" w:eastAsiaTheme="minorHAnsi" w:hAnsi="Consolas" w:cs="Lucida Sans Typewriter"/>
            <w:color w:val="268BD2"/>
            <w:sz w:val="16"/>
            <w:szCs w:val="16"/>
          </w:rPr>
          <w:delText xml:space="preserve">              &lt;Value value="1-IT" index="1"/&gt;</w:delText>
        </w:r>
      </w:del>
    </w:p>
    <w:p w14:paraId="7638A238" w14:textId="6D7355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06" w:author="Greg Stoike" w:date="2018-11-30T10:52:00Z"/>
          <w:rFonts w:ascii="Consolas" w:eastAsiaTheme="minorHAnsi" w:hAnsi="Consolas" w:cs="Lucida Sans Typewriter"/>
          <w:color w:val="268BD2"/>
          <w:sz w:val="16"/>
          <w:szCs w:val="16"/>
        </w:rPr>
      </w:pPr>
      <w:del w:id="7307" w:author="Greg Stoike" w:date="2018-11-30T10:52:00Z">
        <w:r w:rsidRPr="00914B33" w:rsidDel="007B26CB">
          <w:rPr>
            <w:rFonts w:ascii="Consolas" w:eastAsiaTheme="minorHAnsi" w:hAnsi="Consolas" w:cs="Lucida Sans Typewriter"/>
            <w:color w:val="268BD2"/>
            <w:sz w:val="16"/>
            <w:szCs w:val="16"/>
          </w:rPr>
          <w:delText xml:space="preserve">              &lt;Value value="1-LT" index="2"/&gt;</w:delText>
        </w:r>
      </w:del>
    </w:p>
    <w:p w14:paraId="75B42E49" w14:textId="580DA6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08" w:author="Greg Stoike" w:date="2018-11-30T10:52:00Z"/>
          <w:rFonts w:ascii="Consolas" w:eastAsiaTheme="minorHAnsi" w:hAnsi="Consolas" w:cs="Lucida Sans Typewriter"/>
          <w:color w:val="268BD2"/>
          <w:sz w:val="16"/>
          <w:szCs w:val="16"/>
        </w:rPr>
      </w:pPr>
      <w:del w:id="730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C608EBF" w14:textId="3F4936A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10" w:author="Greg Stoike" w:date="2018-11-30T10:52:00Z"/>
          <w:rFonts w:ascii="Consolas" w:eastAsiaTheme="minorHAnsi" w:hAnsi="Consolas" w:cs="Lucida Sans Typewriter"/>
          <w:color w:val="268BD2"/>
          <w:sz w:val="16"/>
          <w:szCs w:val="16"/>
        </w:rPr>
      </w:pPr>
      <w:del w:id="7311"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3F510257" w14:textId="08C4CD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12" w:author="Greg Stoike" w:date="2018-11-30T10:52:00Z"/>
          <w:rFonts w:ascii="Consolas" w:eastAsiaTheme="minorHAnsi" w:hAnsi="Consolas" w:cs="Lucida Sans Typewriter"/>
          <w:color w:val="268BD2"/>
          <w:sz w:val="16"/>
          <w:szCs w:val="16"/>
        </w:rPr>
      </w:pPr>
      <w:del w:id="7313"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21D38BFD" w14:textId="0D6F5B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14" w:author="Greg Stoike" w:date="2018-11-30T10:52:00Z"/>
          <w:rFonts w:ascii="Consolas" w:eastAsiaTheme="minorHAnsi" w:hAnsi="Consolas" w:cs="Lucida Sans Typewriter"/>
          <w:color w:val="268BD2"/>
          <w:sz w:val="16"/>
          <w:szCs w:val="16"/>
        </w:rPr>
      </w:pPr>
      <w:del w:id="7315"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4BAE2E38" w14:textId="2E2121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16" w:author="Greg Stoike" w:date="2018-11-30T10:52:00Z"/>
          <w:rFonts w:ascii="Consolas" w:eastAsiaTheme="minorHAnsi" w:hAnsi="Consolas" w:cs="Lucida Sans Typewriter"/>
          <w:color w:val="268BD2"/>
          <w:sz w:val="16"/>
          <w:szCs w:val="16"/>
        </w:rPr>
      </w:pPr>
      <w:del w:id="7317"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742FF4DB" w14:textId="1EBE0E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18" w:author="Greg Stoike" w:date="2018-11-30T10:52:00Z"/>
          <w:rFonts w:ascii="Consolas" w:eastAsiaTheme="minorHAnsi" w:hAnsi="Consolas" w:cs="Lucida Sans Typewriter"/>
          <w:color w:val="268BD2"/>
          <w:sz w:val="16"/>
          <w:szCs w:val="16"/>
        </w:rPr>
      </w:pPr>
      <w:del w:id="7319" w:author="Greg Stoike" w:date="2018-11-30T10:52:00Z">
        <w:r w:rsidRPr="00914B33" w:rsidDel="007B26CB">
          <w:rPr>
            <w:rFonts w:ascii="Consolas" w:eastAsiaTheme="minorHAnsi" w:hAnsi="Consolas" w:cs="Lucida Sans Typewriter"/>
            <w:color w:val="268BD2"/>
            <w:sz w:val="16"/>
            <w:szCs w:val="16"/>
          </w:rPr>
          <w:delText xml:space="preserve">    &lt;BlueprintElement id="1-IT" type="claim"&gt;</w:delText>
        </w:r>
      </w:del>
    </w:p>
    <w:p w14:paraId="6ED15F94" w14:textId="47F213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20" w:author="Greg Stoike" w:date="2018-11-30T10:52:00Z"/>
          <w:rFonts w:ascii="Consolas" w:eastAsiaTheme="minorHAnsi" w:hAnsi="Consolas" w:cs="Lucida Sans Typewriter"/>
          <w:color w:val="268BD2"/>
          <w:sz w:val="16"/>
          <w:szCs w:val="16"/>
        </w:rPr>
      </w:pPr>
      <w:del w:id="7321" w:author="Greg Stoike" w:date="2018-11-30T10:52:00Z">
        <w:r w:rsidRPr="00914B33" w:rsidDel="007B26CB">
          <w:rPr>
            <w:rFonts w:ascii="Consolas" w:eastAsiaTheme="minorHAnsi" w:hAnsi="Consolas" w:cs="Lucida Sans Typewriter"/>
            <w:color w:val="268BD2"/>
            <w:sz w:val="16"/>
            <w:szCs w:val="16"/>
          </w:rPr>
          <w:delText xml:space="preserve">      &lt;BlueprintElement id="1-IT|10-11" type="target"/&gt;</w:delText>
        </w:r>
      </w:del>
    </w:p>
    <w:p w14:paraId="714CB1DD" w14:textId="701A05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22" w:author="Greg Stoike" w:date="2018-11-30T10:52:00Z"/>
          <w:rFonts w:ascii="Consolas" w:eastAsiaTheme="minorHAnsi" w:hAnsi="Consolas" w:cs="Lucida Sans Typewriter"/>
          <w:color w:val="268BD2"/>
          <w:sz w:val="16"/>
          <w:szCs w:val="16"/>
        </w:rPr>
      </w:pPr>
      <w:del w:id="7323" w:author="Greg Stoike" w:date="2018-11-30T10:52:00Z">
        <w:r w:rsidRPr="00914B33" w:rsidDel="007B26CB">
          <w:rPr>
            <w:rFonts w:ascii="Consolas" w:eastAsiaTheme="minorHAnsi" w:hAnsi="Consolas" w:cs="Lucida Sans Typewriter"/>
            <w:color w:val="268BD2"/>
            <w:sz w:val="16"/>
            <w:szCs w:val="16"/>
          </w:rPr>
          <w:delText xml:space="preserve">      &lt;BlueprintElement id="1-IT|11-11" type="target"/&gt;</w:delText>
        </w:r>
      </w:del>
    </w:p>
    <w:p w14:paraId="26506A4A" w14:textId="68073D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24" w:author="Greg Stoike" w:date="2018-11-30T10:52:00Z"/>
          <w:rFonts w:ascii="Consolas" w:eastAsiaTheme="minorHAnsi" w:hAnsi="Consolas" w:cs="Lucida Sans Typewriter"/>
          <w:color w:val="268BD2"/>
          <w:sz w:val="16"/>
          <w:szCs w:val="16"/>
        </w:rPr>
      </w:pPr>
      <w:del w:id="7325" w:author="Greg Stoike" w:date="2018-11-30T10:52:00Z">
        <w:r w:rsidRPr="00914B33" w:rsidDel="007B26CB">
          <w:rPr>
            <w:rFonts w:ascii="Consolas" w:eastAsiaTheme="minorHAnsi" w:hAnsi="Consolas" w:cs="Lucida Sans Typewriter"/>
            <w:color w:val="268BD2"/>
            <w:sz w:val="16"/>
            <w:szCs w:val="16"/>
          </w:rPr>
          <w:delText xml:space="preserve">      &lt;BlueprintElement id="1-IT|14-11" type="target"/&gt;</w:delText>
        </w:r>
      </w:del>
    </w:p>
    <w:p w14:paraId="760A6E39" w14:textId="35FF775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26" w:author="Greg Stoike" w:date="2018-11-30T10:52:00Z"/>
          <w:rFonts w:ascii="Consolas" w:eastAsiaTheme="minorHAnsi" w:hAnsi="Consolas" w:cs="Lucida Sans Typewriter"/>
          <w:color w:val="268BD2"/>
          <w:sz w:val="16"/>
          <w:szCs w:val="16"/>
        </w:rPr>
      </w:pPr>
      <w:del w:id="7327" w:author="Greg Stoike" w:date="2018-11-30T10:52:00Z">
        <w:r w:rsidRPr="00914B33" w:rsidDel="007B26CB">
          <w:rPr>
            <w:rFonts w:ascii="Consolas" w:eastAsiaTheme="minorHAnsi" w:hAnsi="Consolas" w:cs="Lucida Sans Typewriter"/>
            <w:color w:val="268BD2"/>
            <w:sz w:val="16"/>
            <w:szCs w:val="16"/>
          </w:rPr>
          <w:delText xml:space="preserve">      &lt;BlueprintElement id="1-IT|8-11" type="target"/&gt;</w:delText>
        </w:r>
      </w:del>
    </w:p>
    <w:p w14:paraId="09337CA4" w14:textId="4D4957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28" w:author="Greg Stoike" w:date="2018-11-30T10:52:00Z"/>
          <w:rFonts w:ascii="Consolas" w:eastAsiaTheme="minorHAnsi" w:hAnsi="Consolas" w:cs="Lucida Sans Typewriter"/>
          <w:color w:val="268BD2"/>
          <w:sz w:val="16"/>
          <w:szCs w:val="16"/>
        </w:rPr>
      </w:pPr>
      <w:del w:id="7329" w:author="Greg Stoike" w:date="2018-11-30T10:52:00Z">
        <w:r w:rsidRPr="00914B33" w:rsidDel="007B26CB">
          <w:rPr>
            <w:rFonts w:ascii="Consolas" w:eastAsiaTheme="minorHAnsi" w:hAnsi="Consolas" w:cs="Lucida Sans Typewriter"/>
            <w:color w:val="268BD2"/>
            <w:sz w:val="16"/>
            <w:szCs w:val="16"/>
          </w:rPr>
          <w:delText xml:space="preserve">      &lt;BlueprintElement id="1-IT|9-11" type="target"/&gt;</w:delText>
        </w:r>
      </w:del>
    </w:p>
    <w:p w14:paraId="174163D7" w14:textId="4E589C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30" w:author="Greg Stoike" w:date="2018-11-30T10:52:00Z"/>
          <w:rFonts w:ascii="Consolas" w:eastAsiaTheme="minorHAnsi" w:hAnsi="Consolas" w:cs="Lucida Sans Typewriter"/>
          <w:color w:val="268BD2"/>
          <w:sz w:val="16"/>
          <w:szCs w:val="16"/>
        </w:rPr>
      </w:pPr>
      <w:del w:id="7331"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429FF4CA" w14:textId="2596DF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32" w:author="Greg Stoike" w:date="2018-11-30T10:52:00Z"/>
          <w:rFonts w:ascii="Consolas" w:eastAsiaTheme="minorHAnsi" w:hAnsi="Consolas" w:cs="Lucida Sans Typewriter"/>
          <w:color w:val="268BD2"/>
          <w:sz w:val="16"/>
          <w:szCs w:val="16"/>
        </w:rPr>
      </w:pPr>
      <w:del w:id="7333" w:author="Greg Stoike" w:date="2018-11-30T10:52:00Z">
        <w:r w:rsidRPr="00914B33" w:rsidDel="007B26CB">
          <w:rPr>
            <w:rFonts w:ascii="Consolas" w:eastAsiaTheme="minorHAnsi" w:hAnsi="Consolas" w:cs="Lucida Sans Typewriter"/>
            <w:color w:val="268BD2"/>
            <w:sz w:val="16"/>
            <w:szCs w:val="16"/>
          </w:rPr>
          <w:delText xml:space="preserve">    &lt;BlueprintElement id="1-LT" type="claim"&gt;</w:delText>
        </w:r>
      </w:del>
    </w:p>
    <w:p w14:paraId="0D7EC061" w14:textId="212D5A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34" w:author="Greg Stoike" w:date="2018-11-30T10:52:00Z"/>
          <w:rFonts w:ascii="Consolas" w:eastAsiaTheme="minorHAnsi" w:hAnsi="Consolas" w:cs="Lucida Sans Typewriter"/>
          <w:color w:val="268BD2"/>
          <w:sz w:val="16"/>
          <w:szCs w:val="16"/>
        </w:rPr>
      </w:pPr>
      <w:del w:id="7335" w:author="Greg Stoike" w:date="2018-11-30T10:52:00Z">
        <w:r w:rsidRPr="00914B33" w:rsidDel="007B26CB">
          <w:rPr>
            <w:rFonts w:ascii="Consolas" w:eastAsiaTheme="minorHAnsi" w:hAnsi="Consolas" w:cs="Lucida Sans Typewriter"/>
            <w:color w:val="268BD2"/>
            <w:sz w:val="16"/>
            <w:szCs w:val="16"/>
          </w:rPr>
          <w:delText xml:space="preserve">      &lt;BlueprintElement id="1-LT|3-11" type="target"/&gt;</w:delText>
        </w:r>
      </w:del>
    </w:p>
    <w:p w14:paraId="52A6F84B" w14:textId="434D5C7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36" w:author="Greg Stoike" w:date="2018-11-30T10:52:00Z"/>
          <w:rFonts w:ascii="Consolas" w:eastAsiaTheme="minorHAnsi" w:hAnsi="Consolas" w:cs="Lucida Sans Typewriter"/>
          <w:color w:val="268BD2"/>
          <w:sz w:val="16"/>
          <w:szCs w:val="16"/>
        </w:rPr>
      </w:pPr>
      <w:del w:id="7337" w:author="Greg Stoike" w:date="2018-11-30T10:52:00Z">
        <w:r w:rsidRPr="00914B33" w:rsidDel="007B26CB">
          <w:rPr>
            <w:rFonts w:ascii="Consolas" w:eastAsiaTheme="minorHAnsi" w:hAnsi="Consolas" w:cs="Lucida Sans Typewriter"/>
            <w:color w:val="268BD2"/>
            <w:sz w:val="16"/>
            <w:szCs w:val="16"/>
          </w:rPr>
          <w:delText xml:space="preserve">      &lt;BlueprintElement id="1-LT|4-11" type="target"/&gt;</w:delText>
        </w:r>
      </w:del>
    </w:p>
    <w:p w14:paraId="6A9031C8" w14:textId="4AFFDB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38" w:author="Greg Stoike" w:date="2018-11-30T10:52:00Z"/>
          <w:rFonts w:ascii="Consolas" w:eastAsiaTheme="minorHAnsi" w:hAnsi="Consolas" w:cs="Lucida Sans Typewriter"/>
          <w:color w:val="268BD2"/>
          <w:sz w:val="16"/>
          <w:szCs w:val="16"/>
        </w:rPr>
      </w:pPr>
      <w:del w:id="7339" w:author="Greg Stoike" w:date="2018-11-30T10:52:00Z">
        <w:r w:rsidRPr="00914B33" w:rsidDel="007B26CB">
          <w:rPr>
            <w:rFonts w:ascii="Consolas" w:eastAsiaTheme="minorHAnsi" w:hAnsi="Consolas" w:cs="Lucida Sans Typewriter"/>
            <w:color w:val="268BD2"/>
            <w:sz w:val="16"/>
            <w:szCs w:val="16"/>
          </w:rPr>
          <w:delText xml:space="preserve">      &lt;BlueprintElement id="1-LT|6-11" type="target"/&gt;</w:delText>
        </w:r>
      </w:del>
    </w:p>
    <w:p w14:paraId="38D2AC02" w14:textId="0B43B78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40" w:author="Greg Stoike" w:date="2018-11-30T10:52:00Z"/>
          <w:rFonts w:ascii="Consolas" w:eastAsiaTheme="minorHAnsi" w:hAnsi="Consolas" w:cs="Lucida Sans Typewriter"/>
          <w:color w:val="268BD2"/>
          <w:sz w:val="16"/>
          <w:szCs w:val="16"/>
        </w:rPr>
      </w:pPr>
      <w:del w:id="7341" w:author="Greg Stoike" w:date="2018-11-30T10:52:00Z">
        <w:r w:rsidRPr="00914B33" w:rsidDel="007B26CB">
          <w:rPr>
            <w:rFonts w:ascii="Consolas" w:eastAsiaTheme="minorHAnsi" w:hAnsi="Consolas" w:cs="Lucida Sans Typewriter"/>
            <w:color w:val="268BD2"/>
            <w:sz w:val="16"/>
            <w:szCs w:val="16"/>
          </w:rPr>
          <w:delText xml:space="preserve">      &lt;BlueprintElement id="1-LT|7-11" type="target"/&gt;</w:delText>
        </w:r>
      </w:del>
    </w:p>
    <w:p w14:paraId="051DA737" w14:textId="34D9D1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42" w:author="Greg Stoike" w:date="2018-11-30T10:52:00Z"/>
          <w:rFonts w:ascii="Consolas" w:eastAsiaTheme="minorHAnsi" w:hAnsi="Consolas" w:cs="Lucida Sans Typewriter"/>
          <w:color w:val="268BD2"/>
          <w:sz w:val="16"/>
          <w:szCs w:val="16"/>
        </w:rPr>
      </w:pPr>
      <w:del w:id="7343"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5DA49E54" w14:textId="54BF0D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44" w:author="Greg Stoike" w:date="2018-11-30T10:52:00Z"/>
          <w:rFonts w:ascii="Consolas" w:eastAsiaTheme="minorHAnsi" w:hAnsi="Consolas" w:cs="Lucida Sans Typewriter"/>
          <w:color w:val="268BD2"/>
          <w:sz w:val="16"/>
          <w:szCs w:val="16"/>
        </w:rPr>
      </w:pPr>
      <w:del w:id="7345" w:author="Greg Stoike" w:date="2018-11-30T10:52:00Z">
        <w:r w:rsidRPr="00914B33" w:rsidDel="007B26CB">
          <w:rPr>
            <w:rFonts w:ascii="Consolas" w:eastAsiaTheme="minorHAnsi" w:hAnsi="Consolas" w:cs="Lucida Sans Typewriter"/>
            <w:color w:val="268BD2"/>
            <w:sz w:val="16"/>
            <w:szCs w:val="16"/>
          </w:rPr>
          <w:delText xml:space="preserve">    &lt;BlueprintElement id="2-W" type="claim"&gt;</w:delText>
        </w:r>
      </w:del>
    </w:p>
    <w:p w14:paraId="0F5AE2F2" w14:textId="0617EF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46" w:author="Greg Stoike" w:date="2018-11-30T10:52:00Z"/>
          <w:rFonts w:ascii="Consolas" w:eastAsiaTheme="minorHAnsi" w:hAnsi="Consolas" w:cs="Lucida Sans Typewriter"/>
          <w:color w:val="268BD2"/>
          <w:sz w:val="16"/>
          <w:szCs w:val="16"/>
        </w:rPr>
      </w:pPr>
      <w:del w:id="7347"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2CC11D01" w14:textId="5CCBDC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48" w:author="Greg Stoike" w:date="2018-11-30T10:52:00Z"/>
          <w:rFonts w:ascii="Consolas" w:eastAsiaTheme="minorHAnsi" w:hAnsi="Consolas" w:cs="Lucida Sans Typewriter"/>
          <w:color w:val="268BD2"/>
          <w:sz w:val="16"/>
          <w:szCs w:val="16"/>
        </w:rPr>
      </w:pPr>
      <w:del w:id="7349"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078286F5" w14:textId="3CDAE9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50" w:author="Greg Stoike" w:date="2018-11-30T10:52:00Z"/>
          <w:rFonts w:ascii="Consolas" w:eastAsiaTheme="minorHAnsi" w:hAnsi="Consolas" w:cs="Lucida Sans Typewriter"/>
          <w:color w:val="268BD2"/>
          <w:sz w:val="16"/>
          <w:szCs w:val="16"/>
        </w:rPr>
      </w:pPr>
      <w:del w:id="7351" w:author="Greg Stoike" w:date="2018-11-30T10:52:00Z">
        <w:r w:rsidRPr="00914B33" w:rsidDel="007B26CB">
          <w:rPr>
            <w:rFonts w:ascii="Consolas" w:eastAsiaTheme="minorHAnsi" w:hAnsi="Consolas" w:cs="Lucida Sans Typewriter"/>
            <w:color w:val="268BD2"/>
            <w:sz w:val="16"/>
            <w:szCs w:val="16"/>
          </w:rPr>
          <w:delText xml:space="preserve">          &lt;Rule name="SBACTheta" measure="ThetaScore" computationOrder="40"&gt;</w:delText>
        </w:r>
      </w:del>
    </w:p>
    <w:p w14:paraId="35802571" w14:textId="3A21F1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52" w:author="Greg Stoike" w:date="2018-11-30T10:52:00Z"/>
          <w:rFonts w:ascii="Consolas" w:eastAsiaTheme="minorHAnsi" w:hAnsi="Consolas" w:cs="Lucida Sans Typewriter"/>
          <w:color w:val="268BD2"/>
          <w:sz w:val="16"/>
          <w:szCs w:val="16"/>
        </w:rPr>
      </w:pPr>
      <w:del w:id="7353" w:author="Greg Stoike" w:date="2018-11-30T10:52:00Z">
        <w:r w:rsidRPr="00914B33" w:rsidDel="007B26CB">
          <w:rPr>
            <w:rFonts w:ascii="Consolas" w:eastAsiaTheme="minorHAnsi" w:hAnsi="Consolas" w:cs="Lucida Sans Typewriter"/>
            <w:color w:val="268BD2"/>
            <w:sz w:val="16"/>
            <w:szCs w:val="16"/>
          </w:rPr>
          <w:delText xml:space="preserve">            &lt;Parameter name="LOT" id="933D98F3-34BC-4957-8FAE-0B66CB0AB41E" type="double" position="1"&gt;</w:delText>
        </w:r>
      </w:del>
    </w:p>
    <w:p w14:paraId="102941FC" w14:textId="4F8125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54" w:author="Greg Stoike" w:date="2018-11-30T10:52:00Z"/>
          <w:rFonts w:ascii="Consolas" w:eastAsiaTheme="minorHAnsi" w:hAnsi="Consolas" w:cs="Lucida Sans Typewriter"/>
          <w:color w:val="268BD2"/>
          <w:sz w:val="16"/>
          <w:szCs w:val="16"/>
        </w:rPr>
      </w:pPr>
      <w:del w:id="7355"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19D52389" w14:textId="3E4AE5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56" w:author="Greg Stoike" w:date="2018-11-30T10:52:00Z"/>
          <w:rFonts w:ascii="Consolas" w:eastAsiaTheme="minorHAnsi" w:hAnsi="Consolas" w:cs="Lucida Sans Typewriter"/>
          <w:color w:val="268BD2"/>
          <w:sz w:val="16"/>
          <w:szCs w:val="16"/>
        </w:rPr>
      </w:pPr>
      <w:del w:id="735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20C10115" w14:textId="35E29A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58" w:author="Greg Stoike" w:date="2018-11-30T10:52:00Z"/>
          <w:rFonts w:ascii="Consolas" w:eastAsiaTheme="minorHAnsi" w:hAnsi="Consolas" w:cs="Lucida Sans Typewriter"/>
          <w:color w:val="268BD2"/>
          <w:sz w:val="16"/>
          <w:szCs w:val="16"/>
        </w:rPr>
      </w:pPr>
      <w:del w:id="7359" w:author="Greg Stoike" w:date="2018-11-30T10:52:00Z">
        <w:r w:rsidRPr="00914B33" w:rsidDel="007B26CB">
          <w:rPr>
            <w:rFonts w:ascii="Consolas" w:eastAsiaTheme="minorHAnsi" w:hAnsi="Consolas" w:cs="Lucida Sans Typewriter"/>
            <w:color w:val="268BD2"/>
            <w:sz w:val="16"/>
            <w:szCs w:val="16"/>
          </w:rPr>
          <w:delText xml:space="preserve">            &lt;Parameter name="HOT" id="11D307FC-7B83-4ECC-AAF8-C5E1445897C8" type="double" position="2"&gt;</w:delText>
        </w:r>
      </w:del>
    </w:p>
    <w:p w14:paraId="275352F4" w14:textId="7D33D3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60" w:author="Greg Stoike" w:date="2018-11-30T10:52:00Z"/>
          <w:rFonts w:ascii="Consolas" w:eastAsiaTheme="minorHAnsi" w:hAnsi="Consolas" w:cs="Lucida Sans Typewriter"/>
          <w:color w:val="268BD2"/>
          <w:sz w:val="16"/>
          <w:szCs w:val="16"/>
        </w:rPr>
      </w:pPr>
      <w:del w:id="7361"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42A229B1" w14:textId="3CAE43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62" w:author="Greg Stoike" w:date="2018-11-30T10:52:00Z"/>
          <w:rFonts w:ascii="Consolas" w:eastAsiaTheme="minorHAnsi" w:hAnsi="Consolas" w:cs="Lucida Sans Typewriter"/>
          <w:color w:val="268BD2"/>
          <w:sz w:val="16"/>
          <w:szCs w:val="16"/>
        </w:rPr>
      </w:pPr>
      <w:del w:id="736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622636FA" w14:textId="0A8945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64" w:author="Greg Stoike" w:date="2018-11-30T10:52:00Z"/>
          <w:rFonts w:ascii="Consolas" w:eastAsiaTheme="minorHAnsi" w:hAnsi="Consolas" w:cs="Lucida Sans Typewriter"/>
          <w:color w:val="268BD2"/>
          <w:sz w:val="16"/>
          <w:szCs w:val="16"/>
        </w:rPr>
      </w:pPr>
      <w:del w:id="7365" w:author="Greg Stoike" w:date="2018-11-30T10:52:00Z">
        <w:r w:rsidRPr="00914B33" w:rsidDel="007B26CB">
          <w:rPr>
            <w:rFonts w:ascii="Consolas" w:eastAsiaTheme="minorHAnsi" w:hAnsi="Consolas" w:cs="Lucida Sans Typewriter"/>
            <w:color w:val="268BD2"/>
            <w:sz w:val="16"/>
            <w:szCs w:val="16"/>
          </w:rPr>
          <w:delText xml:space="preserve">            &lt;Parameter name="seLimit" id="E766945F-93FF-4671-B21D-ADCEFDB02AF3" type="double" position="3"&gt;</w:delText>
        </w:r>
      </w:del>
    </w:p>
    <w:p w14:paraId="6F180031" w14:textId="148782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66" w:author="Greg Stoike" w:date="2018-11-30T10:52:00Z"/>
          <w:rFonts w:ascii="Consolas" w:eastAsiaTheme="minorHAnsi" w:hAnsi="Consolas" w:cs="Lucida Sans Typewriter"/>
          <w:color w:val="268BD2"/>
          <w:sz w:val="16"/>
          <w:szCs w:val="16"/>
        </w:rPr>
      </w:pPr>
      <w:del w:id="7367" w:author="Greg Stoike" w:date="2018-11-30T10:52:00Z">
        <w:r w:rsidRPr="00914B33" w:rsidDel="007B26CB">
          <w:rPr>
            <w:rFonts w:ascii="Consolas" w:eastAsiaTheme="minorHAnsi" w:hAnsi="Consolas" w:cs="Lucida Sans Typewriter"/>
            <w:color w:val="268BD2"/>
            <w:sz w:val="16"/>
            <w:szCs w:val="16"/>
          </w:rPr>
          <w:delText xml:space="preserve">              &lt;Value value="2.5"/&gt;</w:delText>
        </w:r>
      </w:del>
    </w:p>
    <w:p w14:paraId="06CC3CCF" w14:textId="05A7B8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68" w:author="Greg Stoike" w:date="2018-11-30T10:52:00Z"/>
          <w:rFonts w:ascii="Consolas" w:eastAsiaTheme="minorHAnsi" w:hAnsi="Consolas" w:cs="Lucida Sans Typewriter"/>
          <w:color w:val="268BD2"/>
          <w:sz w:val="16"/>
          <w:szCs w:val="16"/>
        </w:rPr>
      </w:pPr>
      <w:del w:id="736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64457EFB" w14:textId="151618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70" w:author="Greg Stoike" w:date="2018-11-30T10:52:00Z"/>
          <w:rFonts w:ascii="Consolas" w:eastAsiaTheme="minorHAnsi" w:hAnsi="Consolas" w:cs="Lucida Sans Typewriter"/>
          <w:color w:val="268BD2"/>
          <w:sz w:val="16"/>
          <w:szCs w:val="16"/>
        </w:rPr>
      </w:pPr>
      <w:del w:id="7371"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59253C59" w14:textId="10BA1E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72" w:author="Greg Stoike" w:date="2018-11-30T10:52:00Z"/>
          <w:rFonts w:ascii="Consolas" w:eastAsiaTheme="minorHAnsi" w:hAnsi="Consolas" w:cs="Lucida Sans Typewriter"/>
          <w:color w:val="268BD2"/>
          <w:sz w:val="16"/>
          <w:szCs w:val="16"/>
        </w:rPr>
      </w:pPr>
      <w:del w:id="7373" w:author="Greg Stoike" w:date="2018-11-30T10:52:00Z">
        <w:r w:rsidRPr="00914B33" w:rsidDel="007B26CB">
          <w:rPr>
            <w:rFonts w:ascii="Consolas" w:eastAsiaTheme="minorHAnsi" w:hAnsi="Consolas" w:cs="Lucida Sans Typewriter"/>
            <w:color w:val="268BD2"/>
            <w:sz w:val="16"/>
            <w:szCs w:val="16"/>
          </w:rPr>
          <w:delText xml:space="preserve">          &lt;Rule name="ItemCount" computationOrder="120"/&gt;</w:delText>
        </w:r>
      </w:del>
    </w:p>
    <w:p w14:paraId="04890205" w14:textId="011873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74" w:author="Greg Stoike" w:date="2018-11-30T10:52:00Z"/>
          <w:rFonts w:ascii="Consolas" w:eastAsiaTheme="minorHAnsi" w:hAnsi="Consolas" w:cs="Lucida Sans Typewriter"/>
          <w:color w:val="268BD2"/>
          <w:sz w:val="16"/>
          <w:szCs w:val="16"/>
        </w:rPr>
      </w:pPr>
      <w:del w:id="7375" w:author="Greg Stoike" w:date="2018-11-30T10:52:00Z">
        <w:r w:rsidRPr="00914B33" w:rsidDel="007B26CB">
          <w:rPr>
            <w:rFonts w:ascii="Consolas" w:eastAsiaTheme="minorHAnsi" w:hAnsi="Consolas" w:cs="Lucida Sans Typewriter"/>
            <w:color w:val="268BD2"/>
            <w:sz w:val="16"/>
            <w:szCs w:val="16"/>
          </w:rPr>
          <w:delText xml:space="preserve">          &lt;Rule name="RawScore" computationOrder="140"/&gt;</w:delText>
        </w:r>
      </w:del>
    </w:p>
    <w:p w14:paraId="171F2B92" w14:textId="161959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76" w:author="Greg Stoike" w:date="2018-11-30T10:52:00Z"/>
          <w:rFonts w:ascii="Consolas" w:eastAsiaTheme="minorHAnsi" w:hAnsi="Consolas" w:cs="Lucida Sans Typewriter"/>
          <w:color w:val="268BD2"/>
          <w:sz w:val="16"/>
          <w:szCs w:val="16"/>
        </w:rPr>
      </w:pPr>
      <w:del w:id="7377" w:author="Greg Stoike" w:date="2018-11-30T10:52:00Z">
        <w:r w:rsidRPr="00914B33" w:rsidDel="007B26CB">
          <w:rPr>
            <w:rFonts w:ascii="Consolas" w:eastAsiaTheme="minorHAnsi" w:hAnsi="Consolas" w:cs="Lucida Sans Typewriter"/>
            <w:color w:val="268BD2"/>
            <w:sz w:val="16"/>
            <w:szCs w:val="16"/>
          </w:rPr>
          <w:delText xml:space="preserve">          &lt;Rule name="ItemCountScored" computationOrder="130"/&gt;</w:delText>
        </w:r>
      </w:del>
    </w:p>
    <w:p w14:paraId="21D74AE5" w14:textId="5C11C34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78" w:author="Greg Stoike" w:date="2018-11-30T10:52:00Z"/>
          <w:rFonts w:ascii="Consolas" w:eastAsiaTheme="minorHAnsi" w:hAnsi="Consolas" w:cs="Lucida Sans Typewriter"/>
          <w:color w:val="268BD2"/>
          <w:sz w:val="16"/>
          <w:szCs w:val="16"/>
        </w:rPr>
      </w:pPr>
      <w:del w:id="7379" w:author="Greg Stoike" w:date="2018-11-30T10:52:00Z">
        <w:r w:rsidRPr="00914B33" w:rsidDel="007B26CB">
          <w:rPr>
            <w:rFonts w:ascii="Consolas" w:eastAsiaTheme="minorHAnsi" w:hAnsi="Consolas" w:cs="Lucida Sans Typewriter"/>
            <w:color w:val="268BD2"/>
            <w:sz w:val="16"/>
            <w:szCs w:val="16"/>
          </w:rPr>
          <w:delText xml:space="preserve">          &lt;Rule name="ScaleScore" computationOrder="50"/&gt;</w:delText>
        </w:r>
      </w:del>
    </w:p>
    <w:p w14:paraId="5B60F846" w14:textId="1E7D03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80" w:author="Greg Stoike" w:date="2018-11-30T10:52:00Z"/>
          <w:rFonts w:ascii="Consolas" w:eastAsiaTheme="minorHAnsi" w:hAnsi="Consolas" w:cs="Lucida Sans Typewriter"/>
          <w:color w:val="268BD2"/>
          <w:sz w:val="16"/>
          <w:szCs w:val="16"/>
        </w:rPr>
      </w:pPr>
      <w:del w:id="7381" w:author="Greg Stoike" w:date="2018-11-30T10:52:00Z">
        <w:r w:rsidRPr="00914B33" w:rsidDel="007B26CB">
          <w:rPr>
            <w:rFonts w:ascii="Consolas" w:eastAsiaTheme="minorHAnsi" w:hAnsi="Consolas" w:cs="Lucida Sans Typewriter"/>
            <w:color w:val="268BD2"/>
            <w:sz w:val="16"/>
            <w:szCs w:val="16"/>
          </w:rPr>
          <w:delText xml:space="preserve">          &lt;Rule name="SEBasedPLWithRounding" measure="PerformanceLevel" computationOrder="80"&gt;</w:delText>
        </w:r>
      </w:del>
    </w:p>
    <w:p w14:paraId="32218167" w14:textId="680E15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82" w:author="Greg Stoike" w:date="2018-11-30T10:52:00Z"/>
          <w:rFonts w:ascii="Consolas" w:eastAsiaTheme="minorHAnsi" w:hAnsi="Consolas" w:cs="Lucida Sans Typewriter"/>
          <w:color w:val="268BD2"/>
          <w:sz w:val="16"/>
          <w:szCs w:val="16"/>
        </w:rPr>
      </w:pPr>
      <w:del w:id="7383" w:author="Greg Stoike" w:date="2018-11-30T10:52:00Z">
        <w:r w:rsidRPr="00914B33" w:rsidDel="007B26CB">
          <w:rPr>
            <w:rFonts w:ascii="Consolas" w:eastAsiaTheme="minorHAnsi" w:hAnsi="Consolas" w:cs="Lucida Sans Typewriter"/>
            <w:color w:val="268BD2"/>
            <w:sz w:val="16"/>
            <w:szCs w:val="16"/>
          </w:rPr>
          <w:delText xml:space="preserve">            &lt;Parameter name="seMultiple" id="7B19E304-3863-4F12-9A75-E311DD578EC1" type="double" position="1"&gt;</w:delText>
        </w:r>
      </w:del>
    </w:p>
    <w:p w14:paraId="4A6E1C71" w14:textId="4ED3C2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84" w:author="Greg Stoike" w:date="2018-11-30T10:52:00Z"/>
          <w:rFonts w:ascii="Consolas" w:eastAsiaTheme="minorHAnsi" w:hAnsi="Consolas" w:cs="Lucida Sans Typewriter"/>
          <w:color w:val="268BD2"/>
          <w:sz w:val="16"/>
          <w:szCs w:val="16"/>
        </w:rPr>
      </w:pPr>
      <w:del w:id="7385" w:author="Greg Stoike" w:date="2018-11-30T10:52:00Z">
        <w:r w:rsidRPr="00914B33" w:rsidDel="007B26CB">
          <w:rPr>
            <w:rFonts w:ascii="Consolas" w:eastAsiaTheme="minorHAnsi" w:hAnsi="Consolas" w:cs="Lucida Sans Typewriter"/>
            <w:color w:val="268BD2"/>
            <w:sz w:val="16"/>
            <w:szCs w:val="16"/>
          </w:rPr>
          <w:delText xml:space="preserve">              &lt;Value value="1.5"/&gt;</w:delText>
        </w:r>
      </w:del>
    </w:p>
    <w:p w14:paraId="7D45F496" w14:textId="07D513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86" w:author="Greg Stoike" w:date="2018-11-30T10:52:00Z"/>
          <w:rFonts w:ascii="Consolas" w:eastAsiaTheme="minorHAnsi" w:hAnsi="Consolas" w:cs="Lucida Sans Typewriter"/>
          <w:color w:val="268BD2"/>
          <w:sz w:val="16"/>
          <w:szCs w:val="16"/>
        </w:rPr>
      </w:pPr>
      <w:del w:id="7387"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7FC52104" w14:textId="4A53057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88" w:author="Greg Stoike" w:date="2018-11-30T10:52:00Z"/>
          <w:rFonts w:ascii="Consolas" w:eastAsiaTheme="minorHAnsi" w:hAnsi="Consolas" w:cs="Lucida Sans Typewriter"/>
          <w:color w:val="268BD2"/>
          <w:sz w:val="16"/>
          <w:szCs w:val="16"/>
        </w:rPr>
      </w:pPr>
      <w:del w:id="7389" w:author="Greg Stoike" w:date="2018-11-30T10:52:00Z">
        <w:r w:rsidRPr="00914B33" w:rsidDel="007B26CB">
          <w:rPr>
            <w:rFonts w:ascii="Consolas" w:eastAsiaTheme="minorHAnsi" w:hAnsi="Consolas" w:cs="Lucida Sans Typewriter"/>
            <w:color w:val="268BD2"/>
            <w:sz w:val="16"/>
            <w:szCs w:val="16"/>
          </w:rPr>
          <w:delText xml:space="preserve">            &lt;Parameter name="proficientPerformanceLevel" id="2EE0DDB3-7AD5-495E-B1CE-72D4C2BB1AAC" type="int" position="2"&gt;</w:delText>
        </w:r>
      </w:del>
    </w:p>
    <w:p w14:paraId="4890807A" w14:textId="676A7D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90" w:author="Greg Stoike" w:date="2018-11-30T10:52:00Z"/>
          <w:rFonts w:ascii="Consolas" w:eastAsiaTheme="minorHAnsi" w:hAnsi="Consolas" w:cs="Lucida Sans Typewriter"/>
          <w:color w:val="268BD2"/>
          <w:sz w:val="16"/>
          <w:szCs w:val="16"/>
        </w:rPr>
      </w:pPr>
      <w:del w:id="7391" w:author="Greg Stoike" w:date="2018-11-30T10:52:00Z">
        <w:r w:rsidRPr="00914B33" w:rsidDel="007B26CB">
          <w:rPr>
            <w:rFonts w:ascii="Consolas" w:eastAsiaTheme="minorHAnsi" w:hAnsi="Consolas" w:cs="Lucida Sans Typewriter"/>
            <w:color w:val="268BD2"/>
            <w:sz w:val="16"/>
            <w:szCs w:val="16"/>
          </w:rPr>
          <w:delText xml:space="preserve">              &lt;Value value="3"/&gt;</w:delText>
        </w:r>
      </w:del>
    </w:p>
    <w:p w14:paraId="6A9DA30E" w14:textId="0951587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92" w:author="Greg Stoike" w:date="2018-11-30T10:52:00Z"/>
          <w:rFonts w:ascii="Consolas" w:eastAsiaTheme="minorHAnsi" w:hAnsi="Consolas" w:cs="Lucida Sans Typewriter"/>
          <w:color w:val="268BD2"/>
          <w:sz w:val="16"/>
          <w:szCs w:val="16"/>
        </w:rPr>
      </w:pPr>
      <w:del w:id="739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3C854F04" w14:textId="0BA26F8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94" w:author="Greg Stoike" w:date="2018-11-30T10:52:00Z"/>
          <w:rFonts w:ascii="Consolas" w:eastAsiaTheme="minorHAnsi" w:hAnsi="Consolas" w:cs="Lucida Sans Typewriter"/>
          <w:color w:val="268BD2"/>
          <w:sz w:val="16"/>
          <w:szCs w:val="16"/>
        </w:rPr>
      </w:pPr>
      <w:del w:id="7395" w:author="Greg Stoike" w:date="2018-11-30T10:52:00Z">
        <w:r w:rsidRPr="00914B33" w:rsidDel="007B26CB">
          <w:rPr>
            <w:rFonts w:ascii="Consolas" w:eastAsiaTheme="minorHAnsi" w:hAnsi="Consolas" w:cs="Lucida Sans Typewriter"/>
            <w:color w:val="268BD2"/>
            <w:sz w:val="16"/>
            <w:szCs w:val="16"/>
          </w:rPr>
          <w:delText xml:space="preserve">            &lt;Parameter name="LOT" id="4363F62B-647C-4831-B334-DA5A1B5EA596" type="double" position="3"&gt;</w:delText>
        </w:r>
      </w:del>
    </w:p>
    <w:p w14:paraId="61351AC0" w14:textId="676985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96" w:author="Greg Stoike" w:date="2018-11-30T10:52:00Z"/>
          <w:rFonts w:ascii="Consolas" w:eastAsiaTheme="minorHAnsi" w:hAnsi="Consolas" w:cs="Lucida Sans Typewriter"/>
          <w:color w:val="268BD2"/>
          <w:sz w:val="16"/>
          <w:szCs w:val="16"/>
        </w:rPr>
      </w:pPr>
      <w:del w:id="7397"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4D5030D5" w14:textId="02C813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398" w:author="Greg Stoike" w:date="2018-11-30T10:52:00Z"/>
          <w:rFonts w:ascii="Consolas" w:eastAsiaTheme="minorHAnsi" w:hAnsi="Consolas" w:cs="Lucida Sans Typewriter"/>
          <w:color w:val="268BD2"/>
          <w:sz w:val="16"/>
          <w:szCs w:val="16"/>
        </w:rPr>
      </w:pPr>
      <w:del w:id="739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186E499A" w14:textId="3C03CF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00" w:author="Greg Stoike" w:date="2018-11-30T10:52:00Z"/>
          <w:rFonts w:ascii="Consolas" w:eastAsiaTheme="minorHAnsi" w:hAnsi="Consolas" w:cs="Lucida Sans Typewriter"/>
          <w:color w:val="268BD2"/>
          <w:sz w:val="16"/>
          <w:szCs w:val="16"/>
        </w:rPr>
      </w:pPr>
      <w:del w:id="7401" w:author="Greg Stoike" w:date="2018-11-30T10:52:00Z">
        <w:r w:rsidRPr="00914B33" w:rsidDel="007B26CB">
          <w:rPr>
            <w:rFonts w:ascii="Consolas" w:eastAsiaTheme="minorHAnsi" w:hAnsi="Consolas" w:cs="Lucida Sans Typewriter"/>
            <w:color w:val="268BD2"/>
            <w:sz w:val="16"/>
            <w:szCs w:val="16"/>
          </w:rPr>
          <w:delText xml:space="preserve">            &lt;Parameter name="HOT" id="8191A641-6455-4AAF-840F-FF13BD6E5747" type="double" position="4"&gt;</w:delText>
        </w:r>
      </w:del>
    </w:p>
    <w:p w14:paraId="5A0A53D6" w14:textId="3DA0E8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02" w:author="Greg Stoike" w:date="2018-11-30T10:52:00Z"/>
          <w:rFonts w:ascii="Consolas" w:eastAsiaTheme="minorHAnsi" w:hAnsi="Consolas" w:cs="Lucida Sans Typewriter"/>
          <w:color w:val="268BD2"/>
          <w:sz w:val="16"/>
          <w:szCs w:val="16"/>
        </w:rPr>
      </w:pPr>
      <w:del w:id="7403"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593F301A" w14:textId="573F30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04" w:author="Greg Stoike" w:date="2018-11-30T10:52:00Z"/>
          <w:rFonts w:ascii="Consolas" w:eastAsiaTheme="minorHAnsi" w:hAnsi="Consolas" w:cs="Lucida Sans Typewriter"/>
          <w:color w:val="268BD2"/>
          <w:sz w:val="16"/>
          <w:szCs w:val="16"/>
        </w:rPr>
      </w:pPr>
      <w:del w:id="740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68253CD8" w14:textId="0B7F92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06" w:author="Greg Stoike" w:date="2018-11-30T10:52:00Z"/>
          <w:rFonts w:ascii="Consolas" w:eastAsiaTheme="minorHAnsi" w:hAnsi="Consolas" w:cs="Lucida Sans Typewriter"/>
          <w:color w:val="268BD2"/>
          <w:sz w:val="16"/>
          <w:szCs w:val="16"/>
        </w:rPr>
      </w:pPr>
      <w:del w:id="7407"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779C1DC8" w14:textId="1DD2FB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08" w:author="Greg Stoike" w:date="2018-11-30T10:52:00Z"/>
          <w:rFonts w:ascii="Consolas" w:eastAsiaTheme="minorHAnsi" w:hAnsi="Consolas" w:cs="Lucida Sans Typewriter"/>
          <w:color w:val="268BD2"/>
          <w:sz w:val="16"/>
          <w:szCs w:val="16"/>
        </w:rPr>
      </w:pPr>
      <w:del w:id="7409"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3B2F7067" w14:textId="35DCAE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10" w:author="Greg Stoike" w:date="2018-11-30T10:52:00Z"/>
          <w:rFonts w:ascii="Consolas" w:eastAsiaTheme="minorHAnsi" w:hAnsi="Consolas" w:cs="Lucida Sans Typewriter"/>
          <w:color w:val="268BD2"/>
          <w:sz w:val="16"/>
          <w:szCs w:val="16"/>
        </w:rPr>
      </w:pPr>
      <w:del w:id="7411"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25F7E4E1" w14:textId="550109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12" w:author="Greg Stoike" w:date="2018-11-30T10:52:00Z"/>
          <w:rFonts w:ascii="Consolas" w:eastAsiaTheme="minorHAnsi" w:hAnsi="Consolas" w:cs="Lucida Sans Typewriter"/>
          <w:color w:val="268BD2"/>
          <w:sz w:val="16"/>
          <w:szCs w:val="16"/>
        </w:rPr>
      </w:pPr>
      <w:del w:id="7413" w:author="Greg Stoike" w:date="2018-11-30T10:52:00Z">
        <w:r w:rsidRPr="00914B33" w:rsidDel="007B26CB">
          <w:rPr>
            <w:rFonts w:ascii="Consolas" w:eastAsiaTheme="minorHAnsi" w:hAnsi="Consolas" w:cs="Lucida Sans Typewriter"/>
            <w:color w:val="268BD2"/>
            <w:sz w:val="16"/>
            <w:szCs w:val="16"/>
          </w:rPr>
          <w:delText xml:space="preserve">      &lt;BlueprintElement id="2-W|1-11" type="target"/&gt;</w:delText>
        </w:r>
      </w:del>
    </w:p>
    <w:p w14:paraId="32144DD4" w14:textId="373864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14" w:author="Greg Stoike" w:date="2018-11-30T10:52:00Z"/>
          <w:rFonts w:ascii="Consolas" w:eastAsiaTheme="minorHAnsi" w:hAnsi="Consolas" w:cs="Lucida Sans Typewriter"/>
          <w:color w:val="268BD2"/>
          <w:sz w:val="16"/>
          <w:szCs w:val="16"/>
        </w:rPr>
      </w:pPr>
      <w:del w:id="7415" w:author="Greg Stoike" w:date="2018-11-30T10:52:00Z">
        <w:r w:rsidRPr="00914B33" w:rsidDel="007B26CB">
          <w:rPr>
            <w:rFonts w:ascii="Consolas" w:eastAsiaTheme="minorHAnsi" w:hAnsi="Consolas" w:cs="Lucida Sans Typewriter"/>
            <w:color w:val="268BD2"/>
            <w:sz w:val="16"/>
            <w:szCs w:val="16"/>
          </w:rPr>
          <w:delText xml:space="preserve">      &lt;BlueprintElement id="2-W|3-11" type="target"/&gt;</w:delText>
        </w:r>
      </w:del>
    </w:p>
    <w:p w14:paraId="4FFA796F" w14:textId="64B122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16" w:author="Greg Stoike" w:date="2018-11-30T10:52:00Z"/>
          <w:rFonts w:ascii="Consolas" w:eastAsiaTheme="minorHAnsi" w:hAnsi="Consolas" w:cs="Lucida Sans Typewriter"/>
          <w:color w:val="268BD2"/>
          <w:sz w:val="16"/>
          <w:szCs w:val="16"/>
        </w:rPr>
      </w:pPr>
      <w:del w:id="7417" w:author="Greg Stoike" w:date="2018-11-30T10:52:00Z">
        <w:r w:rsidRPr="00914B33" w:rsidDel="007B26CB">
          <w:rPr>
            <w:rFonts w:ascii="Consolas" w:eastAsiaTheme="minorHAnsi" w:hAnsi="Consolas" w:cs="Lucida Sans Typewriter"/>
            <w:color w:val="268BD2"/>
            <w:sz w:val="16"/>
            <w:szCs w:val="16"/>
          </w:rPr>
          <w:delText xml:space="preserve">      &lt;BlueprintElement id="2-W|8-11" type="target"/&gt;</w:delText>
        </w:r>
      </w:del>
    </w:p>
    <w:p w14:paraId="571172BC" w14:textId="0F4DBE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18" w:author="Greg Stoike" w:date="2018-11-30T10:52:00Z"/>
          <w:rFonts w:ascii="Consolas" w:eastAsiaTheme="minorHAnsi" w:hAnsi="Consolas" w:cs="Lucida Sans Typewriter"/>
          <w:color w:val="268BD2"/>
          <w:sz w:val="16"/>
          <w:szCs w:val="16"/>
        </w:rPr>
      </w:pPr>
      <w:del w:id="7419" w:author="Greg Stoike" w:date="2018-11-30T10:52:00Z">
        <w:r w:rsidRPr="00914B33" w:rsidDel="007B26CB">
          <w:rPr>
            <w:rFonts w:ascii="Consolas" w:eastAsiaTheme="minorHAnsi" w:hAnsi="Consolas" w:cs="Lucida Sans Typewriter"/>
            <w:color w:val="268BD2"/>
            <w:sz w:val="16"/>
            <w:szCs w:val="16"/>
          </w:rPr>
          <w:delText xml:space="preserve">      &lt;BlueprintElement id="2-W|9-11" type="target"/&gt;</w:delText>
        </w:r>
      </w:del>
    </w:p>
    <w:p w14:paraId="536B8737" w14:textId="1811A9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20" w:author="Greg Stoike" w:date="2018-11-30T10:52:00Z"/>
          <w:rFonts w:ascii="Consolas" w:eastAsiaTheme="minorHAnsi" w:hAnsi="Consolas" w:cs="Lucida Sans Typewriter"/>
          <w:color w:val="268BD2"/>
          <w:sz w:val="16"/>
          <w:szCs w:val="16"/>
        </w:rPr>
      </w:pPr>
      <w:del w:id="7421" w:author="Greg Stoike" w:date="2018-11-30T10:52:00Z">
        <w:r w:rsidRPr="00914B33" w:rsidDel="007B26CB">
          <w:rPr>
            <w:rFonts w:ascii="Consolas" w:eastAsiaTheme="minorHAnsi" w:hAnsi="Consolas" w:cs="Lucida Sans Typewriter"/>
            <w:color w:val="268BD2"/>
            <w:sz w:val="16"/>
            <w:szCs w:val="16"/>
          </w:rPr>
          <w:delText xml:space="preserve">      &lt;BlueprintElement id="2-W|4-11" type="target"/&gt;</w:delText>
        </w:r>
      </w:del>
    </w:p>
    <w:p w14:paraId="5F2F188E" w14:textId="67ABA8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22" w:author="Greg Stoike" w:date="2018-11-30T10:52:00Z"/>
          <w:rFonts w:ascii="Consolas" w:eastAsiaTheme="minorHAnsi" w:hAnsi="Consolas" w:cs="Lucida Sans Typewriter"/>
          <w:color w:val="268BD2"/>
          <w:sz w:val="16"/>
          <w:szCs w:val="16"/>
        </w:rPr>
      </w:pPr>
      <w:del w:id="7423"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2CCDD5AE" w14:textId="210054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24" w:author="Greg Stoike" w:date="2018-11-30T10:52:00Z"/>
          <w:rFonts w:ascii="Consolas" w:eastAsiaTheme="minorHAnsi" w:hAnsi="Consolas" w:cs="Lucida Sans Typewriter"/>
          <w:color w:val="268BD2"/>
          <w:sz w:val="16"/>
          <w:szCs w:val="16"/>
        </w:rPr>
      </w:pPr>
      <w:del w:id="7425" w:author="Greg Stoike" w:date="2018-11-30T10:52:00Z">
        <w:r w:rsidRPr="00914B33" w:rsidDel="007B26CB">
          <w:rPr>
            <w:rFonts w:ascii="Consolas" w:eastAsiaTheme="minorHAnsi" w:hAnsi="Consolas" w:cs="Lucida Sans Typewriter"/>
            <w:color w:val="268BD2"/>
            <w:sz w:val="16"/>
            <w:szCs w:val="16"/>
          </w:rPr>
          <w:delText xml:space="preserve">    &lt;BlueprintElement id="3-L" type="claim"&gt;</w:delText>
        </w:r>
      </w:del>
    </w:p>
    <w:p w14:paraId="6F8B42BC" w14:textId="24A77B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26" w:author="Greg Stoike" w:date="2018-11-30T10:52:00Z"/>
          <w:rFonts w:ascii="Consolas" w:eastAsiaTheme="minorHAnsi" w:hAnsi="Consolas" w:cs="Lucida Sans Typewriter"/>
          <w:color w:val="268BD2"/>
          <w:sz w:val="16"/>
          <w:szCs w:val="16"/>
        </w:rPr>
      </w:pPr>
      <w:del w:id="7427" w:author="Greg Stoike" w:date="2018-11-30T10:52:00Z">
        <w:r w:rsidRPr="00914B33" w:rsidDel="007B26CB">
          <w:rPr>
            <w:rFonts w:ascii="Consolas" w:eastAsiaTheme="minorHAnsi" w:hAnsi="Consolas" w:cs="Lucida Sans Typewriter"/>
            <w:color w:val="268BD2"/>
            <w:sz w:val="16"/>
            <w:szCs w:val="16"/>
          </w:rPr>
          <w:delText xml:space="preserve">      &lt;BlueprintElement id="3-L|4-11" type="target"/&gt;</w:delText>
        </w:r>
      </w:del>
    </w:p>
    <w:p w14:paraId="4C8C0DEC" w14:textId="167214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28" w:author="Greg Stoike" w:date="2018-11-30T10:52:00Z"/>
          <w:rFonts w:ascii="Consolas" w:eastAsiaTheme="minorHAnsi" w:hAnsi="Consolas" w:cs="Lucida Sans Typewriter"/>
          <w:color w:val="268BD2"/>
          <w:sz w:val="16"/>
          <w:szCs w:val="16"/>
        </w:rPr>
      </w:pPr>
      <w:del w:id="7429"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33FEF8AB" w14:textId="59EFBC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30" w:author="Greg Stoike" w:date="2018-11-30T10:52:00Z"/>
          <w:rFonts w:ascii="Consolas" w:eastAsiaTheme="minorHAnsi" w:hAnsi="Consolas" w:cs="Lucida Sans Typewriter"/>
          <w:color w:val="268BD2"/>
          <w:sz w:val="16"/>
          <w:szCs w:val="16"/>
        </w:rPr>
      </w:pPr>
      <w:del w:id="7431" w:author="Greg Stoike" w:date="2018-11-30T10:52:00Z">
        <w:r w:rsidRPr="00914B33" w:rsidDel="007B26CB">
          <w:rPr>
            <w:rFonts w:ascii="Consolas" w:eastAsiaTheme="minorHAnsi" w:hAnsi="Consolas" w:cs="Lucida Sans Typewriter"/>
            <w:color w:val="268BD2"/>
            <w:sz w:val="16"/>
            <w:szCs w:val="16"/>
          </w:rPr>
          <w:delText xml:space="preserve">    &lt;BlueprintElement id="4-CR" type="claim"&gt;</w:delText>
        </w:r>
      </w:del>
    </w:p>
    <w:p w14:paraId="57967B1B" w14:textId="70F86B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32" w:author="Greg Stoike" w:date="2018-11-30T10:52:00Z"/>
          <w:rFonts w:ascii="Consolas" w:eastAsiaTheme="minorHAnsi" w:hAnsi="Consolas" w:cs="Lucida Sans Typewriter"/>
          <w:color w:val="268BD2"/>
          <w:sz w:val="16"/>
          <w:szCs w:val="16"/>
        </w:rPr>
      </w:pPr>
      <w:del w:id="7433"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42FDA37C" w14:textId="6E6BA6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34" w:author="Greg Stoike" w:date="2018-11-30T10:52:00Z"/>
          <w:rFonts w:ascii="Consolas" w:eastAsiaTheme="minorHAnsi" w:hAnsi="Consolas" w:cs="Lucida Sans Typewriter"/>
          <w:color w:val="268BD2"/>
          <w:sz w:val="16"/>
          <w:szCs w:val="16"/>
        </w:rPr>
      </w:pPr>
      <w:del w:id="7435"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17759C5F" w14:textId="2A30DD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36" w:author="Greg Stoike" w:date="2018-11-30T10:52:00Z"/>
          <w:rFonts w:ascii="Consolas" w:eastAsiaTheme="minorHAnsi" w:hAnsi="Consolas" w:cs="Lucida Sans Typewriter"/>
          <w:color w:val="268BD2"/>
          <w:sz w:val="16"/>
          <w:szCs w:val="16"/>
        </w:rPr>
      </w:pPr>
      <w:del w:id="7437" w:author="Greg Stoike" w:date="2018-11-30T10:52:00Z">
        <w:r w:rsidRPr="00914B33" w:rsidDel="007B26CB">
          <w:rPr>
            <w:rFonts w:ascii="Consolas" w:eastAsiaTheme="minorHAnsi" w:hAnsi="Consolas" w:cs="Lucida Sans Typewriter"/>
            <w:color w:val="268BD2"/>
            <w:sz w:val="16"/>
            <w:szCs w:val="16"/>
          </w:rPr>
          <w:delText xml:space="preserve">          &lt;Rule name="SEBasedPLWithRounding" measure="PerformanceLevel" computationOrder="81"&gt;</w:delText>
        </w:r>
      </w:del>
    </w:p>
    <w:p w14:paraId="15FCB790" w14:textId="03EEB4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38" w:author="Greg Stoike" w:date="2018-11-30T10:52:00Z"/>
          <w:rFonts w:ascii="Consolas" w:eastAsiaTheme="minorHAnsi" w:hAnsi="Consolas" w:cs="Lucida Sans Typewriter"/>
          <w:color w:val="268BD2"/>
          <w:sz w:val="16"/>
          <w:szCs w:val="16"/>
        </w:rPr>
      </w:pPr>
      <w:del w:id="7439" w:author="Greg Stoike" w:date="2018-11-30T10:52:00Z">
        <w:r w:rsidRPr="00914B33" w:rsidDel="007B26CB">
          <w:rPr>
            <w:rFonts w:ascii="Consolas" w:eastAsiaTheme="minorHAnsi" w:hAnsi="Consolas" w:cs="Lucida Sans Typewriter"/>
            <w:color w:val="268BD2"/>
            <w:sz w:val="16"/>
            <w:szCs w:val="16"/>
          </w:rPr>
          <w:delText xml:space="preserve">            &lt;Parameter name="seMultiple" id="7B19E304-3863-4F12-9A75-E311DD578EC1" type="double" position="1"&gt;</w:delText>
        </w:r>
      </w:del>
    </w:p>
    <w:p w14:paraId="1B1ADAFE" w14:textId="3AEC86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40" w:author="Greg Stoike" w:date="2018-11-30T10:52:00Z"/>
          <w:rFonts w:ascii="Consolas" w:eastAsiaTheme="minorHAnsi" w:hAnsi="Consolas" w:cs="Lucida Sans Typewriter"/>
          <w:color w:val="268BD2"/>
          <w:sz w:val="16"/>
          <w:szCs w:val="16"/>
        </w:rPr>
      </w:pPr>
      <w:del w:id="7441" w:author="Greg Stoike" w:date="2018-11-30T10:52:00Z">
        <w:r w:rsidRPr="00914B33" w:rsidDel="007B26CB">
          <w:rPr>
            <w:rFonts w:ascii="Consolas" w:eastAsiaTheme="minorHAnsi" w:hAnsi="Consolas" w:cs="Lucida Sans Typewriter"/>
            <w:color w:val="268BD2"/>
            <w:sz w:val="16"/>
            <w:szCs w:val="16"/>
          </w:rPr>
          <w:delText xml:space="preserve">              &lt;Value value="1.5"/&gt;</w:delText>
        </w:r>
      </w:del>
    </w:p>
    <w:p w14:paraId="70500748" w14:textId="3D65E2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42" w:author="Greg Stoike" w:date="2018-11-30T10:52:00Z"/>
          <w:rFonts w:ascii="Consolas" w:eastAsiaTheme="minorHAnsi" w:hAnsi="Consolas" w:cs="Lucida Sans Typewriter"/>
          <w:color w:val="268BD2"/>
          <w:sz w:val="16"/>
          <w:szCs w:val="16"/>
        </w:rPr>
      </w:pPr>
      <w:del w:id="7443"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49343A29" w14:textId="0CB811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44" w:author="Greg Stoike" w:date="2018-11-30T10:52:00Z"/>
          <w:rFonts w:ascii="Consolas" w:eastAsiaTheme="minorHAnsi" w:hAnsi="Consolas" w:cs="Lucida Sans Typewriter"/>
          <w:color w:val="268BD2"/>
          <w:sz w:val="16"/>
          <w:szCs w:val="16"/>
        </w:rPr>
      </w:pPr>
      <w:del w:id="7445" w:author="Greg Stoike" w:date="2018-11-30T10:52:00Z">
        <w:r w:rsidRPr="00914B33" w:rsidDel="007B26CB">
          <w:rPr>
            <w:rFonts w:ascii="Consolas" w:eastAsiaTheme="minorHAnsi" w:hAnsi="Consolas" w:cs="Lucida Sans Typewriter"/>
            <w:color w:val="268BD2"/>
            <w:sz w:val="16"/>
            <w:szCs w:val="16"/>
          </w:rPr>
          <w:delText xml:space="preserve">            &lt;Parameter name="proficientPerformanceLevel" id="2EE0DDB3-7AD5-495E-B1CE-72D4C2BB1AAC" type="int" position="2"&gt;</w:delText>
        </w:r>
      </w:del>
    </w:p>
    <w:p w14:paraId="73A80B09" w14:textId="6E4BD7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46" w:author="Greg Stoike" w:date="2018-11-30T10:52:00Z"/>
          <w:rFonts w:ascii="Consolas" w:eastAsiaTheme="minorHAnsi" w:hAnsi="Consolas" w:cs="Lucida Sans Typewriter"/>
          <w:color w:val="268BD2"/>
          <w:sz w:val="16"/>
          <w:szCs w:val="16"/>
        </w:rPr>
      </w:pPr>
      <w:del w:id="7447" w:author="Greg Stoike" w:date="2018-11-30T10:52:00Z">
        <w:r w:rsidRPr="00914B33" w:rsidDel="007B26CB">
          <w:rPr>
            <w:rFonts w:ascii="Consolas" w:eastAsiaTheme="minorHAnsi" w:hAnsi="Consolas" w:cs="Lucida Sans Typewriter"/>
            <w:color w:val="268BD2"/>
            <w:sz w:val="16"/>
            <w:szCs w:val="16"/>
          </w:rPr>
          <w:delText xml:space="preserve">              &lt;Value value="3"/&gt;</w:delText>
        </w:r>
      </w:del>
    </w:p>
    <w:p w14:paraId="10BC57CD" w14:textId="271D3B2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48" w:author="Greg Stoike" w:date="2018-11-30T10:52:00Z"/>
          <w:rFonts w:ascii="Consolas" w:eastAsiaTheme="minorHAnsi" w:hAnsi="Consolas" w:cs="Lucida Sans Typewriter"/>
          <w:color w:val="268BD2"/>
          <w:sz w:val="16"/>
          <w:szCs w:val="16"/>
        </w:rPr>
      </w:pPr>
      <w:del w:id="744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24810CF2" w14:textId="0B8BCF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50" w:author="Greg Stoike" w:date="2018-11-30T10:52:00Z"/>
          <w:rFonts w:ascii="Consolas" w:eastAsiaTheme="minorHAnsi" w:hAnsi="Consolas" w:cs="Lucida Sans Typewriter"/>
          <w:color w:val="268BD2"/>
          <w:sz w:val="16"/>
          <w:szCs w:val="16"/>
        </w:rPr>
      </w:pPr>
      <w:del w:id="7451" w:author="Greg Stoike" w:date="2018-11-30T10:52:00Z">
        <w:r w:rsidRPr="00914B33" w:rsidDel="007B26CB">
          <w:rPr>
            <w:rFonts w:ascii="Consolas" w:eastAsiaTheme="minorHAnsi" w:hAnsi="Consolas" w:cs="Lucida Sans Typewriter"/>
            <w:color w:val="268BD2"/>
            <w:sz w:val="16"/>
            <w:szCs w:val="16"/>
          </w:rPr>
          <w:delText xml:space="preserve">            &lt;Parameter name="LOT" id="4363F62B-647C-4831-B334-DA5A1B5EA596" type="double" position="3"&gt;</w:delText>
        </w:r>
      </w:del>
    </w:p>
    <w:p w14:paraId="05DA5F9B" w14:textId="72C615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52" w:author="Greg Stoike" w:date="2018-11-30T10:52:00Z"/>
          <w:rFonts w:ascii="Consolas" w:eastAsiaTheme="minorHAnsi" w:hAnsi="Consolas" w:cs="Lucida Sans Typewriter"/>
          <w:color w:val="268BD2"/>
          <w:sz w:val="16"/>
          <w:szCs w:val="16"/>
        </w:rPr>
      </w:pPr>
      <w:del w:id="7453"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25927FEC" w14:textId="0BC132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54" w:author="Greg Stoike" w:date="2018-11-30T10:52:00Z"/>
          <w:rFonts w:ascii="Consolas" w:eastAsiaTheme="minorHAnsi" w:hAnsi="Consolas" w:cs="Lucida Sans Typewriter"/>
          <w:color w:val="268BD2"/>
          <w:sz w:val="16"/>
          <w:szCs w:val="16"/>
        </w:rPr>
      </w:pPr>
      <w:del w:id="745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00424692" w14:textId="0EC40E8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56" w:author="Greg Stoike" w:date="2018-11-30T10:52:00Z"/>
          <w:rFonts w:ascii="Consolas" w:eastAsiaTheme="minorHAnsi" w:hAnsi="Consolas" w:cs="Lucida Sans Typewriter"/>
          <w:color w:val="268BD2"/>
          <w:sz w:val="16"/>
          <w:szCs w:val="16"/>
        </w:rPr>
      </w:pPr>
      <w:del w:id="7457" w:author="Greg Stoike" w:date="2018-11-30T10:52:00Z">
        <w:r w:rsidRPr="00914B33" w:rsidDel="007B26CB">
          <w:rPr>
            <w:rFonts w:ascii="Consolas" w:eastAsiaTheme="minorHAnsi" w:hAnsi="Consolas" w:cs="Lucida Sans Typewriter"/>
            <w:color w:val="268BD2"/>
            <w:sz w:val="16"/>
            <w:szCs w:val="16"/>
          </w:rPr>
          <w:delText xml:space="preserve">            &lt;Parameter name="HOT" id="8191A641-6455-4AAF-840F-FF13BD6E5747" type="double" position="4"&gt;</w:delText>
        </w:r>
      </w:del>
    </w:p>
    <w:p w14:paraId="099A0D9C" w14:textId="531DBA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58" w:author="Greg Stoike" w:date="2018-11-30T10:52:00Z"/>
          <w:rFonts w:ascii="Consolas" w:eastAsiaTheme="minorHAnsi" w:hAnsi="Consolas" w:cs="Lucida Sans Typewriter"/>
          <w:color w:val="268BD2"/>
          <w:sz w:val="16"/>
          <w:szCs w:val="16"/>
        </w:rPr>
      </w:pPr>
      <w:del w:id="7459"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7608C07C" w14:textId="51B556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60" w:author="Greg Stoike" w:date="2018-11-30T10:52:00Z"/>
          <w:rFonts w:ascii="Consolas" w:eastAsiaTheme="minorHAnsi" w:hAnsi="Consolas" w:cs="Lucida Sans Typewriter"/>
          <w:color w:val="268BD2"/>
          <w:sz w:val="16"/>
          <w:szCs w:val="16"/>
        </w:rPr>
      </w:pPr>
      <w:del w:id="746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48CD40B6" w14:textId="7E584A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62" w:author="Greg Stoike" w:date="2018-11-30T10:52:00Z"/>
          <w:rFonts w:ascii="Consolas" w:eastAsiaTheme="minorHAnsi" w:hAnsi="Consolas" w:cs="Lucida Sans Typewriter"/>
          <w:color w:val="268BD2"/>
          <w:sz w:val="16"/>
          <w:szCs w:val="16"/>
        </w:rPr>
      </w:pPr>
      <w:del w:id="7463"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0538516D" w14:textId="13670EE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64" w:author="Greg Stoike" w:date="2018-11-30T10:52:00Z"/>
          <w:rFonts w:ascii="Consolas" w:eastAsiaTheme="minorHAnsi" w:hAnsi="Consolas" w:cs="Lucida Sans Typewriter"/>
          <w:color w:val="268BD2"/>
          <w:sz w:val="16"/>
          <w:szCs w:val="16"/>
        </w:rPr>
      </w:pPr>
      <w:del w:id="7465" w:author="Greg Stoike" w:date="2018-11-30T10:52:00Z">
        <w:r w:rsidRPr="00914B33" w:rsidDel="007B26CB">
          <w:rPr>
            <w:rFonts w:ascii="Consolas" w:eastAsiaTheme="minorHAnsi" w:hAnsi="Consolas" w:cs="Lucida Sans Typewriter"/>
            <w:color w:val="268BD2"/>
            <w:sz w:val="16"/>
            <w:szCs w:val="16"/>
          </w:rPr>
          <w:delText xml:space="preserve">          &lt;Rule name="ItemCount" computationOrder="121"/&gt;</w:delText>
        </w:r>
      </w:del>
    </w:p>
    <w:p w14:paraId="5C9864C3" w14:textId="304231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66" w:author="Greg Stoike" w:date="2018-11-30T10:52:00Z"/>
          <w:rFonts w:ascii="Consolas" w:eastAsiaTheme="minorHAnsi" w:hAnsi="Consolas" w:cs="Lucida Sans Typewriter"/>
          <w:color w:val="268BD2"/>
          <w:sz w:val="16"/>
          <w:szCs w:val="16"/>
        </w:rPr>
      </w:pPr>
      <w:del w:id="7467" w:author="Greg Stoike" w:date="2018-11-30T10:52:00Z">
        <w:r w:rsidRPr="00914B33" w:rsidDel="007B26CB">
          <w:rPr>
            <w:rFonts w:ascii="Consolas" w:eastAsiaTheme="minorHAnsi" w:hAnsi="Consolas" w:cs="Lucida Sans Typewriter"/>
            <w:color w:val="268BD2"/>
            <w:sz w:val="16"/>
            <w:szCs w:val="16"/>
          </w:rPr>
          <w:delText xml:space="preserve">          &lt;Rule name="ScaleScore" computationOrder="51"/&gt;</w:delText>
        </w:r>
      </w:del>
    </w:p>
    <w:p w14:paraId="5D5E8672" w14:textId="2F4D53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68" w:author="Greg Stoike" w:date="2018-11-30T10:52:00Z"/>
          <w:rFonts w:ascii="Consolas" w:eastAsiaTheme="minorHAnsi" w:hAnsi="Consolas" w:cs="Lucida Sans Typewriter"/>
          <w:color w:val="268BD2"/>
          <w:sz w:val="16"/>
          <w:szCs w:val="16"/>
        </w:rPr>
      </w:pPr>
      <w:del w:id="7469" w:author="Greg Stoike" w:date="2018-11-30T10:52:00Z">
        <w:r w:rsidRPr="00914B33" w:rsidDel="007B26CB">
          <w:rPr>
            <w:rFonts w:ascii="Consolas" w:eastAsiaTheme="minorHAnsi" w:hAnsi="Consolas" w:cs="Lucida Sans Typewriter"/>
            <w:color w:val="268BD2"/>
            <w:sz w:val="16"/>
            <w:szCs w:val="16"/>
          </w:rPr>
          <w:delText xml:space="preserve">          &lt;Rule name="ItemCountScored" computationOrder="131"/&gt;</w:delText>
        </w:r>
      </w:del>
    </w:p>
    <w:p w14:paraId="0E58BC0D" w14:textId="3CB3A18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70" w:author="Greg Stoike" w:date="2018-11-30T10:52:00Z"/>
          <w:rFonts w:ascii="Consolas" w:eastAsiaTheme="minorHAnsi" w:hAnsi="Consolas" w:cs="Lucida Sans Typewriter"/>
          <w:color w:val="268BD2"/>
          <w:sz w:val="16"/>
          <w:szCs w:val="16"/>
        </w:rPr>
      </w:pPr>
      <w:del w:id="7471" w:author="Greg Stoike" w:date="2018-11-30T10:52:00Z">
        <w:r w:rsidRPr="00914B33" w:rsidDel="007B26CB">
          <w:rPr>
            <w:rFonts w:ascii="Consolas" w:eastAsiaTheme="minorHAnsi" w:hAnsi="Consolas" w:cs="Lucida Sans Typewriter"/>
            <w:color w:val="268BD2"/>
            <w:sz w:val="16"/>
            <w:szCs w:val="16"/>
          </w:rPr>
          <w:delText xml:space="preserve">          &lt;Rule name="RawScore" computationOrder="141"/&gt;</w:delText>
        </w:r>
      </w:del>
    </w:p>
    <w:p w14:paraId="7D330321" w14:textId="27CE6D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72" w:author="Greg Stoike" w:date="2018-11-30T10:52:00Z"/>
          <w:rFonts w:ascii="Consolas" w:eastAsiaTheme="minorHAnsi" w:hAnsi="Consolas" w:cs="Lucida Sans Typewriter"/>
          <w:color w:val="268BD2"/>
          <w:sz w:val="16"/>
          <w:szCs w:val="16"/>
        </w:rPr>
      </w:pPr>
      <w:del w:id="7473" w:author="Greg Stoike" w:date="2018-11-30T10:52:00Z">
        <w:r w:rsidRPr="00914B33" w:rsidDel="007B26CB">
          <w:rPr>
            <w:rFonts w:ascii="Consolas" w:eastAsiaTheme="minorHAnsi" w:hAnsi="Consolas" w:cs="Lucida Sans Typewriter"/>
            <w:color w:val="268BD2"/>
            <w:sz w:val="16"/>
            <w:szCs w:val="16"/>
          </w:rPr>
          <w:delText xml:space="preserve">          &lt;Rule name="SBACTheta" measure="ThetaScore" computationOrder="41"&gt;</w:delText>
        </w:r>
      </w:del>
    </w:p>
    <w:p w14:paraId="290C02F9" w14:textId="6434F2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74" w:author="Greg Stoike" w:date="2018-11-30T10:52:00Z"/>
          <w:rFonts w:ascii="Consolas" w:eastAsiaTheme="minorHAnsi" w:hAnsi="Consolas" w:cs="Lucida Sans Typewriter"/>
          <w:color w:val="268BD2"/>
          <w:sz w:val="16"/>
          <w:szCs w:val="16"/>
        </w:rPr>
      </w:pPr>
      <w:del w:id="7475" w:author="Greg Stoike" w:date="2018-11-30T10:52:00Z">
        <w:r w:rsidRPr="00914B33" w:rsidDel="007B26CB">
          <w:rPr>
            <w:rFonts w:ascii="Consolas" w:eastAsiaTheme="minorHAnsi" w:hAnsi="Consolas" w:cs="Lucida Sans Typewriter"/>
            <w:color w:val="268BD2"/>
            <w:sz w:val="16"/>
            <w:szCs w:val="16"/>
          </w:rPr>
          <w:delText xml:space="preserve">            &lt;Parameter name="LOT" id="933D98F3-34BC-4957-8FAE-0B66CB0AB41E" type="double" position="1"&gt;</w:delText>
        </w:r>
      </w:del>
    </w:p>
    <w:p w14:paraId="4CDAD935" w14:textId="209ED4C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76" w:author="Greg Stoike" w:date="2018-11-30T10:52:00Z"/>
          <w:rFonts w:ascii="Consolas" w:eastAsiaTheme="minorHAnsi" w:hAnsi="Consolas" w:cs="Lucida Sans Typewriter"/>
          <w:color w:val="268BD2"/>
          <w:sz w:val="16"/>
          <w:szCs w:val="16"/>
        </w:rPr>
      </w:pPr>
      <w:del w:id="7477" w:author="Greg Stoike" w:date="2018-11-30T10:52:00Z">
        <w:r w:rsidRPr="00914B33" w:rsidDel="007B26CB">
          <w:rPr>
            <w:rFonts w:ascii="Consolas" w:eastAsiaTheme="minorHAnsi" w:hAnsi="Consolas" w:cs="Lucida Sans Typewriter"/>
            <w:color w:val="268BD2"/>
            <w:sz w:val="16"/>
            <w:szCs w:val="16"/>
          </w:rPr>
          <w:delText xml:space="preserve">              &lt;Value value="-2.4375"/&gt;</w:delText>
        </w:r>
      </w:del>
    </w:p>
    <w:p w14:paraId="02CB9C6D" w14:textId="7CABEE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78" w:author="Greg Stoike" w:date="2018-11-30T10:52:00Z"/>
          <w:rFonts w:ascii="Consolas" w:eastAsiaTheme="minorHAnsi" w:hAnsi="Consolas" w:cs="Lucida Sans Typewriter"/>
          <w:color w:val="268BD2"/>
          <w:sz w:val="16"/>
          <w:szCs w:val="16"/>
        </w:rPr>
      </w:pPr>
      <w:del w:id="7479"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583CB0BA" w14:textId="1E5C988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80" w:author="Greg Stoike" w:date="2018-11-30T10:52:00Z"/>
          <w:rFonts w:ascii="Consolas" w:eastAsiaTheme="minorHAnsi" w:hAnsi="Consolas" w:cs="Lucida Sans Typewriter"/>
          <w:color w:val="268BD2"/>
          <w:sz w:val="16"/>
          <w:szCs w:val="16"/>
        </w:rPr>
      </w:pPr>
      <w:del w:id="7481" w:author="Greg Stoike" w:date="2018-11-30T10:52:00Z">
        <w:r w:rsidRPr="00914B33" w:rsidDel="007B26CB">
          <w:rPr>
            <w:rFonts w:ascii="Consolas" w:eastAsiaTheme="minorHAnsi" w:hAnsi="Consolas" w:cs="Lucida Sans Typewriter"/>
            <w:color w:val="268BD2"/>
            <w:sz w:val="16"/>
            <w:szCs w:val="16"/>
          </w:rPr>
          <w:delText xml:space="preserve">            &lt;Parameter name="HOT" id="11D307FC-7B83-4ECC-AAF8-C5E1445897C8" type="double" position="2"&gt;</w:delText>
        </w:r>
      </w:del>
    </w:p>
    <w:p w14:paraId="2B54B314" w14:textId="5C315D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82" w:author="Greg Stoike" w:date="2018-11-30T10:52:00Z"/>
          <w:rFonts w:ascii="Consolas" w:eastAsiaTheme="minorHAnsi" w:hAnsi="Consolas" w:cs="Lucida Sans Typewriter"/>
          <w:color w:val="268BD2"/>
          <w:sz w:val="16"/>
          <w:szCs w:val="16"/>
        </w:rPr>
      </w:pPr>
      <w:del w:id="7483" w:author="Greg Stoike" w:date="2018-11-30T10:52:00Z">
        <w:r w:rsidRPr="00914B33" w:rsidDel="007B26CB">
          <w:rPr>
            <w:rFonts w:ascii="Consolas" w:eastAsiaTheme="minorHAnsi" w:hAnsi="Consolas" w:cs="Lucida Sans Typewriter"/>
            <w:color w:val="268BD2"/>
            <w:sz w:val="16"/>
            <w:szCs w:val="16"/>
          </w:rPr>
          <w:delText xml:space="preserve">              &lt;Value value="3.3392"/&gt;</w:delText>
        </w:r>
      </w:del>
    </w:p>
    <w:p w14:paraId="6B66D922" w14:textId="770ED8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84" w:author="Greg Stoike" w:date="2018-11-30T10:52:00Z"/>
          <w:rFonts w:ascii="Consolas" w:eastAsiaTheme="minorHAnsi" w:hAnsi="Consolas" w:cs="Lucida Sans Typewriter"/>
          <w:color w:val="268BD2"/>
          <w:sz w:val="16"/>
          <w:szCs w:val="16"/>
        </w:rPr>
      </w:pPr>
      <w:del w:id="7485"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63A4E982" w14:textId="691A6D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86" w:author="Greg Stoike" w:date="2018-11-30T10:52:00Z"/>
          <w:rFonts w:ascii="Consolas" w:eastAsiaTheme="minorHAnsi" w:hAnsi="Consolas" w:cs="Lucida Sans Typewriter"/>
          <w:color w:val="268BD2"/>
          <w:sz w:val="16"/>
          <w:szCs w:val="16"/>
        </w:rPr>
      </w:pPr>
      <w:del w:id="7487" w:author="Greg Stoike" w:date="2018-11-30T10:52:00Z">
        <w:r w:rsidRPr="00914B33" w:rsidDel="007B26CB">
          <w:rPr>
            <w:rFonts w:ascii="Consolas" w:eastAsiaTheme="minorHAnsi" w:hAnsi="Consolas" w:cs="Lucida Sans Typewriter"/>
            <w:color w:val="268BD2"/>
            <w:sz w:val="16"/>
            <w:szCs w:val="16"/>
          </w:rPr>
          <w:delText xml:space="preserve">            &lt;Parameter name="seLimit" id="E766945F-93FF-4671-B21D-ADCEFDB02AF3" type="double" position="3"&gt;</w:delText>
        </w:r>
      </w:del>
    </w:p>
    <w:p w14:paraId="489EF951" w14:textId="343D7D2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88" w:author="Greg Stoike" w:date="2018-11-30T10:52:00Z"/>
          <w:rFonts w:ascii="Consolas" w:eastAsiaTheme="minorHAnsi" w:hAnsi="Consolas" w:cs="Lucida Sans Typewriter"/>
          <w:color w:val="268BD2"/>
          <w:sz w:val="16"/>
          <w:szCs w:val="16"/>
        </w:rPr>
      </w:pPr>
      <w:del w:id="7489" w:author="Greg Stoike" w:date="2018-11-30T10:52:00Z">
        <w:r w:rsidRPr="00914B33" w:rsidDel="007B26CB">
          <w:rPr>
            <w:rFonts w:ascii="Consolas" w:eastAsiaTheme="minorHAnsi" w:hAnsi="Consolas" w:cs="Lucida Sans Typewriter"/>
            <w:color w:val="268BD2"/>
            <w:sz w:val="16"/>
            <w:szCs w:val="16"/>
          </w:rPr>
          <w:delText xml:space="preserve">              &lt;Value value="2.5"/&gt;</w:delText>
        </w:r>
      </w:del>
    </w:p>
    <w:p w14:paraId="15CF7125" w14:textId="596B45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90" w:author="Greg Stoike" w:date="2018-11-30T10:52:00Z"/>
          <w:rFonts w:ascii="Consolas" w:eastAsiaTheme="minorHAnsi" w:hAnsi="Consolas" w:cs="Lucida Sans Typewriter"/>
          <w:color w:val="268BD2"/>
          <w:sz w:val="16"/>
          <w:szCs w:val="16"/>
        </w:rPr>
      </w:pPr>
      <w:del w:id="7491" w:author="Greg Stoike" w:date="2018-11-30T10:52:00Z">
        <w:r w:rsidRPr="00914B33" w:rsidDel="007B26CB">
          <w:rPr>
            <w:rFonts w:ascii="Consolas" w:eastAsiaTheme="minorHAnsi" w:hAnsi="Consolas" w:cs="Lucida Sans Typewriter"/>
            <w:color w:val="268BD2"/>
            <w:sz w:val="16"/>
            <w:szCs w:val="16"/>
          </w:rPr>
          <w:delText xml:space="preserve">            &lt;/Parameter&gt;</w:delText>
        </w:r>
      </w:del>
    </w:p>
    <w:p w14:paraId="52344E50" w14:textId="5A69E6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92" w:author="Greg Stoike" w:date="2018-11-30T10:52:00Z"/>
          <w:rFonts w:ascii="Consolas" w:eastAsiaTheme="minorHAnsi" w:hAnsi="Consolas" w:cs="Lucida Sans Typewriter"/>
          <w:color w:val="268BD2"/>
          <w:sz w:val="16"/>
          <w:szCs w:val="16"/>
        </w:rPr>
      </w:pPr>
      <w:del w:id="7493" w:author="Greg Stoike" w:date="2018-11-30T10:52:00Z">
        <w:r w:rsidRPr="00914B33" w:rsidDel="007B26CB">
          <w:rPr>
            <w:rFonts w:ascii="Consolas" w:eastAsiaTheme="minorHAnsi" w:hAnsi="Consolas" w:cs="Lucida Sans Typewriter"/>
            <w:color w:val="268BD2"/>
            <w:sz w:val="16"/>
            <w:szCs w:val="16"/>
          </w:rPr>
          <w:delText xml:space="preserve">          &lt;/Rule&gt;</w:delText>
        </w:r>
      </w:del>
    </w:p>
    <w:p w14:paraId="3BAD43E8" w14:textId="7E053E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94" w:author="Greg Stoike" w:date="2018-11-30T10:52:00Z"/>
          <w:rFonts w:ascii="Consolas" w:eastAsiaTheme="minorHAnsi" w:hAnsi="Consolas" w:cs="Lucida Sans Typewriter"/>
          <w:color w:val="268BD2"/>
          <w:sz w:val="16"/>
          <w:szCs w:val="16"/>
        </w:rPr>
      </w:pPr>
      <w:del w:id="7495" w:author="Greg Stoike" w:date="2018-11-30T10:52:00Z">
        <w:r w:rsidRPr="00914B33" w:rsidDel="007B26CB">
          <w:rPr>
            <w:rFonts w:ascii="Consolas" w:eastAsiaTheme="minorHAnsi" w:hAnsi="Consolas" w:cs="Lucida Sans Typewriter"/>
            <w:color w:val="268BD2"/>
            <w:sz w:val="16"/>
            <w:szCs w:val="16"/>
          </w:rPr>
          <w:delText xml:space="preserve">        &lt;/Rules&gt;</w:delText>
        </w:r>
      </w:del>
    </w:p>
    <w:p w14:paraId="0112E3E4" w14:textId="4C38D3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96" w:author="Greg Stoike" w:date="2018-11-30T10:52:00Z"/>
          <w:rFonts w:ascii="Consolas" w:eastAsiaTheme="minorHAnsi" w:hAnsi="Consolas" w:cs="Lucida Sans Typewriter"/>
          <w:color w:val="268BD2"/>
          <w:sz w:val="16"/>
          <w:szCs w:val="16"/>
        </w:rPr>
      </w:pPr>
      <w:del w:id="7497" w:author="Greg Stoike" w:date="2018-11-30T10:52:00Z">
        <w:r w:rsidRPr="00914B33" w:rsidDel="007B26CB">
          <w:rPr>
            <w:rFonts w:ascii="Consolas" w:eastAsiaTheme="minorHAnsi" w:hAnsi="Consolas" w:cs="Lucida Sans Typewriter"/>
            <w:color w:val="268BD2"/>
            <w:sz w:val="16"/>
            <w:szCs w:val="16"/>
          </w:rPr>
          <w:delText xml:space="preserve">      &lt;/Scoring&gt;</w:delText>
        </w:r>
      </w:del>
    </w:p>
    <w:p w14:paraId="4CBD55AE" w14:textId="24A4F8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498" w:author="Greg Stoike" w:date="2018-11-30T10:52:00Z"/>
          <w:rFonts w:ascii="Consolas" w:eastAsiaTheme="minorHAnsi" w:hAnsi="Consolas" w:cs="Lucida Sans Typewriter"/>
          <w:color w:val="268BD2"/>
          <w:sz w:val="16"/>
          <w:szCs w:val="16"/>
        </w:rPr>
      </w:pPr>
      <w:del w:id="7499" w:author="Greg Stoike" w:date="2018-11-30T10:52:00Z">
        <w:r w:rsidRPr="00914B33" w:rsidDel="007B26CB">
          <w:rPr>
            <w:rFonts w:ascii="Consolas" w:eastAsiaTheme="minorHAnsi" w:hAnsi="Consolas" w:cs="Lucida Sans Typewriter"/>
            <w:color w:val="268BD2"/>
            <w:sz w:val="16"/>
            <w:szCs w:val="16"/>
          </w:rPr>
          <w:delText xml:space="preserve">      &lt;BlueprintElement id="4-CR|2-11" type="target"/&gt;</w:delText>
        </w:r>
      </w:del>
    </w:p>
    <w:p w14:paraId="168CC25D" w14:textId="1F18D2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00" w:author="Greg Stoike" w:date="2018-11-30T10:52:00Z"/>
          <w:rFonts w:ascii="Consolas" w:eastAsiaTheme="minorHAnsi" w:hAnsi="Consolas" w:cs="Lucida Sans Typewriter"/>
          <w:color w:val="268BD2"/>
          <w:sz w:val="16"/>
          <w:szCs w:val="16"/>
        </w:rPr>
      </w:pPr>
      <w:del w:id="7501" w:author="Greg Stoike" w:date="2018-11-30T10:52:00Z">
        <w:r w:rsidRPr="00914B33" w:rsidDel="007B26CB">
          <w:rPr>
            <w:rFonts w:ascii="Consolas" w:eastAsiaTheme="minorHAnsi" w:hAnsi="Consolas" w:cs="Lucida Sans Typewriter"/>
            <w:color w:val="268BD2"/>
            <w:sz w:val="16"/>
            <w:szCs w:val="16"/>
          </w:rPr>
          <w:delText xml:space="preserve">      &lt;BlueprintElement id="4-CR|3-11" type="target"/&gt;</w:delText>
        </w:r>
      </w:del>
    </w:p>
    <w:p w14:paraId="31093A09" w14:textId="187B7C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02" w:author="Greg Stoike" w:date="2018-11-30T10:52:00Z"/>
          <w:rFonts w:ascii="Consolas" w:eastAsiaTheme="minorHAnsi" w:hAnsi="Consolas" w:cs="Lucida Sans Typewriter"/>
          <w:color w:val="268BD2"/>
          <w:sz w:val="16"/>
          <w:szCs w:val="16"/>
        </w:rPr>
      </w:pPr>
      <w:del w:id="7503" w:author="Greg Stoike" w:date="2018-11-30T10:52:00Z">
        <w:r w:rsidRPr="00914B33" w:rsidDel="007B26CB">
          <w:rPr>
            <w:rFonts w:ascii="Consolas" w:eastAsiaTheme="minorHAnsi" w:hAnsi="Consolas" w:cs="Lucida Sans Typewriter"/>
            <w:color w:val="268BD2"/>
            <w:sz w:val="16"/>
            <w:szCs w:val="16"/>
          </w:rPr>
          <w:delText xml:space="preserve">      &lt;BlueprintElement id="4-CR|4-11" type="target"/&gt;</w:delText>
        </w:r>
      </w:del>
    </w:p>
    <w:p w14:paraId="4A04335A" w14:textId="4DB6DC5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04" w:author="Greg Stoike" w:date="2018-11-30T10:52:00Z"/>
          <w:rFonts w:ascii="Consolas" w:eastAsiaTheme="minorHAnsi" w:hAnsi="Consolas" w:cs="Lucida Sans Typewriter"/>
          <w:color w:val="268BD2"/>
          <w:sz w:val="16"/>
          <w:szCs w:val="16"/>
        </w:rPr>
      </w:pPr>
      <w:del w:id="7505" w:author="Greg Stoike" w:date="2018-11-30T10:52:00Z">
        <w:r w:rsidRPr="00914B33" w:rsidDel="007B26CB">
          <w:rPr>
            <w:rFonts w:ascii="Consolas" w:eastAsiaTheme="minorHAnsi" w:hAnsi="Consolas" w:cs="Lucida Sans Typewriter"/>
            <w:color w:val="268BD2"/>
            <w:sz w:val="16"/>
            <w:szCs w:val="16"/>
          </w:rPr>
          <w:delText xml:space="preserve">    &lt;/BlueprintElement&gt;</w:delText>
        </w:r>
      </w:del>
    </w:p>
    <w:p w14:paraId="1E32D37F" w14:textId="225966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06" w:author="Greg Stoike" w:date="2018-11-30T10:52:00Z"/>
          <w:rFonts w:ascii="Consolas" w:eastAsiaTheme="minorHAnsi" w:hAnsi="Consolas" w:cs="Lucida Sans Typewriter"/>
          <w:color w:val="268BD2"/>
          <w:sz w:val="16"/>
          <w:szCs w:val="16"/>
        </w:rPr>
      </w:pPr>
      <w:del w:id="7507" w:author="Greg Stoike" w:date="2018-11-30T10:52:00Z">
        <w:r w:rsidRPr="00914B33" w:rsidDel="007B26CB">
          <w:rPr>
            <w:rFonts w:ascii="Consolas" w:eastAsiaTheme="minorHAnsi" w:hAnsi="Consolas" w:cs="Lucida Sans Typewriter"/>
            <w:color w:val="268BD2"/>
            <w:sz w:val="16"/>
            <w:szCs w:val="16"/>
          </w:rPr>
          <w:delText xml:space="preserve">  &lt;/Blueprint&gt;</w:delText>
        </w:r>
      </w:del>
    </w:p>
    <w:p w14:paraId="1EE873C6" w14:textId="17FAC9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08" w:author="Greg Stoike" w:date="2018-11-30T10:52:00Z"/>
          <w:rFonts w:ascii="Consolas" w:eastAsiaTheme="minorHAnsi" w:hAnsi="Consolas" w:cs="Lucida Sans Typewriter"/>
          <w:color w:val="268BD2"/>
          <w:sz w:val="16"/>
          <w:szCs w:val="16"/>
        </w:rPr>
      </w:pPr>
      <w:del w:id="7509" w:author="Greg Stoike" w:date="2018-11-30T10:52:00Z">
        <w:r w:rsidRPr="00914B33" w:rsidDel="007B26CB">
          <w:rPr>
            <w:rFonts w:ascii="Consolas" w:eastAsiaTheme="minorHAnsi" w:hAnsi="Consolas" w:cs="Lucida Sans Typewriter"/>
            <w:color w:val="268BD2"/>
            <w:sz w:val="16"/>
            <w:szCs w:val="16"/>
          </w:rPr>
          <w:delText xml:space="preserve">  &lt;Test id="SBAC-ICA-FIXED-G11E-ELA-11" label="High School ELA Interim Test (ICA)"&gt;</w:delText>
        </w:r>
      </w:del>
    </w:p>
    <w:p w14:paraId="56AE3517" w14:textId="3CF5FC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10" w:author="Greg Stoike" w:date="2018-11-30T10:52:00Z"/>
          <w:rFonts w:ascii="Consolas" w:eastAsiaTheme="minorHAnsi" w:hAnsi="Consolas" w:cs="Lucida Sans Typewriter"/>
          <w:color w:val="268BD2"/>
          <w:sz w:val="16"/>
          <w:szCs w:val="16"/>
        </w:rPr>
      </w:pPr>
      <w:del w:id="7511" w:author="Greg Stoike" w:date="2018-11-30T10:52:00Z">
        <w:r w:rsidRPr="00914B33" w:rsidDel="007B26CB">
          <w:rPr>
            <w:rFonts w:ascii="Consolas" w:eastAsiaTheme="minorHAnsi" w:hAnsi="Consolas" w:cs="Lucida Sans Typewriter"/>
            <w:color w:val="268BD2"/>
            <w:sz w:val="16"/>
            <w:szCs w:val="16"/>
          </w:rPr>
          <w:delText xml:space="preserve">    &lt;Grades&gt;</w:delText>
        </w:r>
      </w:del>
    </w:p>
    <w:p w14:paraId="74379C1A" w14:textId="30EF9A8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12" w:author="Greg Stoike" w:date="2018-11-30T10:52:00Z"/>
          <w:rFonts w:ascii="Consolas" w:eastAsiaTheme="minorHAnsi" w:hAnsi="Consolas" w:cs="Lucida Sans Typewriter"/>
          <w:color w:val="268BD2"/>
          <w:sz w:val="16"/>
          <w:szCs w:val="16"/>
        </w:rPr>
      </w:pPr>
      <w:del w:id="7513" w:author="Greg Stoike" w:date="2018-11-30T10:52:00Z">
        <w:r w:rsidRPr="00914B33" w:rsidDel="007B26CB">
          <w:rPr>
            <w:rFonts w:ascii="Consolas" w:eastAsiaTheme="minorHAnsi" w:hAnsi="Consolas" w:cs="Lucida Sans Typewriter"/>
            <w:color w:val="268BD2"/>
            <w:sz w:val="16"/>
            <w:szCs w:val="16"/>
          </w:rPr>
          <w:delText xml:space="preserve">      &lt;Grade value="11" label="grade 11"/&gt;</w:delText>
        </w:r>
      </w:del>
    </w:p>
    <w:p w14:paraId="146C8F1A" w14:textId="3A611A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14" w:author="Greg Stoike" w:date="2018-11-30T10:52:00Z"/>
          <w:rFonts w:ascii="Consolas" w:eastAsiaTheme="minorHAnsi" w:hAnsi="Consolas" w:cs="Lucida Sans Typewriter"/>
          <w:color w:val="268BD2"/>
          <w:sz w:val="16"/>
          <w:szCs w:val="16"/>
        </w:rPr>
      </w:pPr>
      <w:del w:id="7515" w:author="Greg Stoike" w:date="2018-11-30T10:52:00Z">
        <w:r w:rsidRPr="00914B33" w:rsidDel="007B26CB">
          <w:rPr>
            <w:rFonts w:ascii="Consolas" w:eastAsiaTheme="minorHAnsi" w:hAnsi="Consolas" w:cs="Lucida Sans Typewriter"/>
            <w:color w:val="268BD2"/>
            <w:sz w:val="16"/>
            <w:szCs w:val="16"/>
          </w:rPr>
          <w:delText xml:space="preserve">    &lt;/Grades&gt;</w:delText>
        </w:r>
      </w:del>
    </w:p>
    <w:p w14:paraId="23BAA373" w14:textId="60222F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16" w:author="Greg Stoike" w:date="2018-11-30T10:52:00Z"/>
          <w:rFonts w:ascii="Consolas" w:eastAsiaTheme="minorHAnsi" w:hAnsi="Consolas" w:cs="Lucida Sans Typewriter"/>
          <w:color w:val="268BD2"/>
          <w:sz w:val="16"/>
          <w:szCs w:val="16"/>
        </w:rPr>
      </w:pPr>
      <w:del w:id="7517" w:author="Greg Stoike" w:date="2018-11-30T10:52:00Z">
        <w:r w:rsidRPr="00914B33" w:rsidDel="007B26CB">
          <w:rPr>
            <w:rFonts w:ascii="Consolas" w:eastAsiaTheme="minorHAnsi" w:hAnsi="Consolas" w:cs="Lucida Sans Typewriter"/>
            <w:color w:val="268BD2"/>
            <w:sz w:val="16"/>
            <w:szCs w:val="16"/>
          </w:rPr>
          <w:delText xml:space="preserve">    &lt;Segments&gt;</w:delText>
        </w:r>
      </w:del>
    </w:p>
    <w:p w14:paraId="4A1D45CC" w14:textId="58F2E04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18" w:author="Greg Stoike" w:date="2018-11-30T10:52:00Z"/>
          <w:rFonts w:ascii="Consolas" w:eastAsiaTheme="minorHAnsi" w:hAnsi="Consolas" w:cs="Lucida Sans Typewriter"/>
          <w:color w:val="268BD2"/>
          <w:sz w:val="16"/>
          <w:szCs w:val="16"/>
        </w:rPr>
      </w:pPr>
      <w:del w:id="7519" w:author="Greg Stoike" w:date="2018-11-30T10:52:00Z">
        <w:r w:rsidRPr="00914B33" w:rsidDel="007B26CB">
          <w:rPr>
            <w:rFonts w:ascii="Consolas" w:eastAsiaTheme="minorHAnsi" w:hAnsi="Consolas" w:cs="Lucida Sans Typewriter"/>
            <w:color w:val="268BD2"/>
            <w:sz w:val="16"/>
            <w:szCs w:val="16"/>
          </w:rPr>
          <w:delText xml:space="preserve">      &lt;Segment entryApproval="false" exitApproval="false" position="1" id="SBAC-ICA-FIXED-G11E-ELA-11" label="(SBAC)SBAC-ICA-FIXED-G11E-ELA-11-Winter-2017-2018" algorithmType="fixedform" algorithmImplementation="AIR FIXEDFORM1"&gt;</w:delText>
        </w:r>
      </w:del>
    </w:p>
    <w:p w14:paraId="600B86D6" w14:textId="39A5CF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20" w:author="Greg Stoike" w:date="2018-11-30T10:52:00Z"/>
          <w:rFonts w:ascii="Consolas" w:eastAsiaTheme="minorHAnsi" w:hAnsi="Consolas" w:cs="Lucida Sans Typewriter"/>
          <w:color w:val="268BD2"/>
          <w:sz w:val="16"/>
          <w:szCs w:val="16"/>
        </w:rPr>
      </w:pPr>
      <w:del w:id="7521"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3540B6E1" w14:textId="50136B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22" w:author="Greg Stoike" w:date="2018-11-30T10:52:00Z"/>
          <w:rFonts w:ascii="Consolas" w:eastAsiaTheme="minorHAnsi" w:hAnsi="Consolas" w:cs="Lucida Sans Typewriter"/>
          <w:color w:val="268BD2"/>
          <w:sz w:val="16"/>
          <w:szCs w:val="16"/>
        </w:rPr>
      </w:pPr>
      <w:del w:id="752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 maxExamItems="42" minExamItems="0"/&gt;</w:delText>
        </w:r>
      </w:del>
    </w:p>
    <w:p w14:paraId="0EB4A83D" w14:textId="1A67A03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24" w:author="Greg Stoike" w:date="2018-11-30T10:52:00Z"/>
          <w:rFonts w:ascii="Consolas" w:eastAsiaTheme="minorHAnsi" w:hAnsi="Consolas" w:cs="Lucida Sans Typewriter"/>
          <w:color w:val="268BD2"/>
          <w:sz w:val="16"/>
          <w:szCs w:val="16"/>
        </w:rPr>
      </w:pPr>
      <w:del w:id="752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idRef="1-LT" maxExamItems="42" minExamItems="0"/&gt;</w:delText>
        </w:r>
      </w:del>
    </w:p>
    <w:p w14:paraId="43A6DF1D" w14:textId="133885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26" w:author="Greg Stoike" w:date="2018-11-30T10:52:00Z"/>
          <w:rFonts w:ascii="Consolas" w:eastAsiaTheme="minorHAnsi" w:hAnsi="Consolas" w:cs="Lucida Sans Typewriter"/>
          <w:color w:val="268BD2"/>
          <w:sz w:val="16"/>
          <w:szCs w:val="16"/>
        </w:rPr>
      </w:pPr>
      <w:del w:id="752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 maxExamItems="42" minExamItems="0"/&gt;</w:delText>
        </w:r>
      </w:del>
    </w:p>
    <w:p w14:paraId="73CA22CA" w14:textId="52C03C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28" w:author="Greg Stoike" w:date="2018-11-30T10:52:00Z"/>
          <w:rFonts w:ascii="Consolas" w:eastAsiaTheme="minorHAnsi" w:hAnsi="Consolas" w:cs="Lucida Sans Typewriter"/>
          <w:color w:val="268BD2"/>
          <w:sz w:val="16"/>
          <w:szCs w:val="16"/>
        </w:rPr>
      </w:pPr>
      <w:del w:id="752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idRef="3-L" maxExamItems="42" minExamItems="0"/&gt;</w:delText>
        </w:r>
      </w:del>
    </w:p>
    <w:p w14:paraId="2CA5959F" w14:textId="385903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30" w:author="Greg Stoike" w:date="2018-11-30T10:52:00Z"/>
          <w:rFonts w:ascii="Consolas" w:eastAsiaTheme="minorHAnsi" w:hAnsi="Consolas" w:cs="Lucida Sans Typewriter"/>
          <w:color w:val="268BD2"/>
          <w:sz w:val="16"/>
          <w:szCs w:val="16"/>
        </w:rPr>
      </w:pPr>
      <w:del w:id="7531"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 maxExamItems="42" minExamItems="0"/&gt;</w:delText>
        </w:r>
      </w:del>
    </w:p>
    <w:p w14:paraId="6769C083" w14:textId="56C885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32" w:author="Greg Stoike" w:date="2018-11-30T10:52:00Z"/>
          <w:rFonts w:ascii="Consolas" w:eastAsiaTheme="minorHAnsi" w:hAnsi="Consolas" w:cs="Lucida Sans Typewriter"/>
          <w:color w:val="268BD2"/>
          <w:sz w:val="16"/>
          <w:szCs w:val="16"/>
        </w:rPr>
      </w:pPr>
      <w:del w:id="753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idRef="1-IT|10-11" maxExamItems="42" minExamItems="0"/&gt;</w:delText>
        </w:r>
      </w:del>
    </w:p>
    <w:p w14:paraId="5F0B53EE" w14:textId="4DEA61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34" w:author="Greg Stoike" w:date="2018-11-30T10:52:00Z"/>
          <w:rFonts w:ascii="Consolas" w:eastAsiaTheme="minorHAnsi" w:hAnsi="Consolas" w:cs="Lucida Sans Typewriter"/>
          <w:color w:val="268BD2"/>
          <w:sz w:val="16"/>
          <w:szCs w:val="16"/>
        </w:rPr>
      </w:pPr>
      <w:del w:id="753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idRef="1-IT|11-11" maxExamItems="42" minExamItems="0"/&gt;</w:delText>
        </w:r>
      </w:del>
    </w:p>
    <w:p w14:paraId="509FB258" w14:textId="73C4FF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36" w:author="Greg Stoike" w:date="2018-11-30T10:52:00Z"/>
          <w:rFonts w:ascii="Consolas" w:eastAsiaTheme="minorHAnsi" w:hAnsi="Consolas" w:cs="Lucida Sans Typewriter"/>
          <w:color w:val="268BD2"/>
          <w:sz w:val="16"/>
          <w:szCs w:val="16"/>
        </w:rPr>
      </w:pPr>
      <w:del w:id="753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idRef="1-IT|14-11" maxExamItems="42" minExamItems="0"/&gt;</w:delText>
        </w:r>
      </w:del>
    </w:p>
    <w:p w14:paraId="1989AE7E" w14:textId="0DB17B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38" w:author="Greg Stoike" w:date="2018-11-30T10:52:00Z"/>
          <w:rFonts w:ascii="Consolas" w:eastAsiaTheme="minorHAnsi" w:hAnsi="Consolas" w:cs="Lucida Sans Typewriter"/>
          <w:color w:val="268BD2"/>
          <w:sz w:val="16"/>
          <w:szCs w:val="16"/>
        </w:rPr>
      </w:pPr>
      <w:del w:id="753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idRef="1-IT|8-11" maxExamItems="42" minExamItems="0"/&gt;</w:delText>
        </w:r>
      </w:del>
    </w:p>
    <w:p w14:paraId="51F7C70D" w14:textId="63A8E6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40" w:author="Greg Stoike" w:date="2018-11-30T10:52:00Z"/>
          <w:rFonts w:ascii="Consolas" w:eastAsiaTheme="minorHAnsi" w:hAnsi="Consolas" w:cs="Lucida Sans Typewriter"/>
          <w:color w:val="268BD2"/>
          <w:sz w:val="16"/>
          <w:szCs w:val="16"/>
        </w:rPr>
      </w:pPr>
      <w:del w:id="7541"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idRef="1-IT|9-11" maxExamItems="42" minExamItems="0"/&gt;</w:delText>
        </w:r>
      </w:del>
    </w:p>
    <w:p w14:paraId="299C2F2A" w14:textId="7DDD0B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42" w:author="Greg Stoike" w:date="2018-11-30T10:52:00Z"/>
          <w:rFonts w:ascii="Consolas" w:eastAsiaTheme="minorHAnsi" w:hAnsi="Consolas" w:cs="Lucida Sans Typewriter"/>
          <w:color w:val="268BD2"/>
          <w:sz w:val="16"/>
          <w:szCs w:val="16"/>
        </w:rPr>
      </w:pPr>
      <w:del w:id="754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idRef="1-LT|3-11" maxExamItems="42" minExamItems="0"/&gt;</w:delText>
        </w:r>
      </w:del>
    </w:p>
    <w:p w14:paraId="67CA383F" w14:textId="680C73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44" w:author="Greg Stoike" w:date="2018-11-30T10:52:00Z"/>
          <w:rFonts w:ascii="Consolas" w:eastAsiaTheme="minorHAnsi" w:hAnsi="Consolas" w:cs="Lucida Sans Typewriter"/>
          <w:color w:val="268BD2"/>
          <w:sz w:val="16"/>
          <w:szCs w:val="16"/>
        </w:rPr>
      </w:pPr>
      <w:del w:id="754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idRef="1-LT|4-11" maxExamItems="42" minExamItems="0"/&gt;</w:delText>
        </w:r>
      </w:del>
    </w:p>
    <w:p w14:paraId="53DCA87F" w14:textId="7909F9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46" w:author="Greg Stoike" w:date="2018-11-30T10:52:00Z"/>
          <w:rFonts w:ascii="Consolas" w:eastAsiaTheme="minorHAnsi" w:hAnsi="Consolas" w:cs="Lucida Sans Typewriter"/>
          <w:color w:val="268BD2"/>
          <w:sz w:val="16"/>
          <w:szCs w:val="16"/>
        </w:rPr>
      </w:pPr>
      <w:del w:id="754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idRef="1-LT|6-11" maxExamItems="42" minExamItems="0"/&gt;</w:delText>
        </w:r>
      </w:del>
    </w:p>
    <w:p w14:paraId="5338E149" w14:textId="2CD8D9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48" w:author="Greg Stoike" w:date="2018-11-30T10:52:00Z"/>
          <w:rFonts w:ascii="Consolas" w:eastAsiaTheme="minorHAnsi" w:hAnsi="Consolas" w:cs="Lucida Sans Typewriter"/>
          <w:color w:val="268BD2"/>
          <w:sz w:val="16"/>
          <w:szCs w:val="16"/>
        </w:rPr>
      </w:pPr>
      <w:del w:id="754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idRef="1-LT|7-11" maxExamItems="42" minExamItems="0"/&gt;</w:delText>
        </w:r>
      </w:del>
    </w:p>
    <w:p w14:paraId="48277C7E" w14:textId="58D4C5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50" w:author="Greg Stoike" w:date="2018-11-30T10:52:00Z"/>
          <w:rFonts w:ascii="Consolas" w:eastAsiaTheme="minorHAnsi" w:hAnsi="Consolas" w:cs="Lucida Sans Typewriter"/>
          <w:color w:val="268BD2"/>
          <w:sz w:val="16"/>
          <w:szCs w:val="16"/>
        </w:rPr>
      </w:pPr>
      <w:del w:id="7551"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idRef="2-W|1-11" maxExamItems="42" minExamItems="0"/&gt;</w:delText>
        </w:r>
      </w:del>
    </w:p>
    <w:p w14:paraId="2DDFD8D9" w14:textId="2ED97F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52" w:author="Greg Stoike" w:date="2018-11-30T10:52:00Z"/>
          <w:rFonts w:ascii="Consolas" w:eastAsiaTheme="minorHAnsi" w:hAnsi="Consolas" w:cs="Lucida Sans Typewriter"/>
          <w:color w:val="268BD2"/>
          <w:sz w:val="16"/>
          <w:szCs w:val="16"/>
        </w:rPr>
      </w:pPr>
      <w:del w:id="755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idRef="2-W|3-11" maxExamItems="42" minExamItems="0"/&gt;</w:delText>
        </w:r>
      </w:del>
    </w:p>
    <w:p w14:paraId="7F8EC5F5" w14:textId="70079C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54" w:author="Greg Stoike" w:date="2018-11-30T10:52:00Z"/>
          <w:rFonts w:ascii="Consolas" w:eastAsiaTheme="minorHAnsi" w:hAnsi="Consolas" w:cs="Lucida Sans Typewriter"/>
          <w:color w:val="268BD2"/>
          <w:sz w:val="16"/>
          <w:szCs w:val="16"/>
        </w:rPr>
      </w:pPr>
      <w:del w:id="755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idRef="2-W|8-11" maxExamItems="42" minExamItems="0"/&gt;</w:delText>
        </w:r>
      </w:del>
    </w:p>
    <w:p w14:paraId="234D52FF" w14:textId="0FC231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56" w:author="Greg Stoike" w:date="2018-11-30T10:52:00Z"/>
          <w:rFonts w:ascii="Consolas" w:eastAsiaTheme="minorHAnsi" w:hAnsi="Consolas" w:cs="Lucida Sans Typewriter"/>
          <w:color w:val="268BD2"/>
          <w:sz w:val="16"/>
          <w:szCs w:val="16"/>
        </w:rPr>
      </w:pPr>
      <w:del w:id="755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idRef="2-W|9-11" maxExamItems="42" minExamItems="0"/&gt;</w:delText>
        </w:r>
      </w:del>
    </w:p>
    <w:p w14:paraId="6875D860" w14:textId="3172A2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58" w:author="Greg Stoike" w:date="2018-11-30T10:52:00Z"/>
          <w:rFonts w:ascii="Consolas" w:eastAsiaTheme="minorHAnsi" w:hAnsi="Consolas" w:cs="Lucida Sans Typewriter"/>
          <w:color w:val="268BD2"/>
          <w:sz w:val="16"/>
          <w:szCs w:val="16"/>
        </w:rPr>
      </w:pPr>
      <w:del w:id="755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idRef="3-L|4-11" maxExamItems="42" minExamItems="0"/&gt;</w:delText>
        </w:r>
      </w:del>
    </w:p>
    <w:p w14:paraId="0BFACF9E" w14:textId="6FBFE4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60" w:author="Greg Stoike" w:date="2018-11-30T10:52:00Z"/>
          <w:rFonts w:ascii="Consolas" w:eastAsiaTheme="minorHAnsi" w:hAnsi="Consolas" w:cs="Lucida Sans Typewriter"/>
          <w:color w:val="268BD2"/>
          <w:sz w:val="16"/>
          <w:szCs w:val="16"/>
        </w:rPr>
      </w:pPr>
      <w:del w:id="7561"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idRef="4-CR|2-11" maxExamItems="42" minExamItems="0"/&gt;</w:delText>
        </w:r>
      </w:del>
    </w:p>
    <w:p w14:paraId="2FFB93BA" w14:textId="113787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62" w:author="Greg Stoike" w:date="2018-11-30T10:52:00Z"/>
          <w:rFonts w:ascii="Consolas" w:eastAsiaTheme="minorHAnsi" w:hAnsi="Consolas" w:cs="Lucida Sans Typewriter"/>
          <w:color w:val="268BD2"/>
          <w:sz w:val="16"/>
          <w:szCs w:val="16"/>
        </w:rPr>
      </w:pPr>
      <w:del w:id="756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idRef="4-CR|3-11" maxExamItems="42" minExamItems="0"/&gt;</w:delText>
        </w:r>
      </w:del>
    </w:p>
    <w:p w14:paraId="615F0A4E" w14:textId="3594FC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64" w:author="Greg Stoike" w:date="2018-11-30T10:52:00Z"/>
          <w:rFonts w:ascii="Consolas" w:eastAsiaTheme="minorHAnsi" w:hAnsi="Consolas" w:cs="Lucida Sans Typewriter"/>
          <w:color w:val="268BD2"/>
          <w:sz w:val="16"/>
          <w:szCs w:val="16"/>
        </w:rPr>
      </w:pPr>
      <w:del w:id="756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idRef="4-CR|4-11" maxExamItems="42" minExamItems="0"/&gt;</w:delText>
        </w:r>
      </w:del>
    </w:p>
    <w:p w14:paraId="161B33F8" w14:textId="55A81A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66" w:author="Greg Stoike" w:date="2018-11-30T10:52:00Z"/>
          <w:rFonts w:ascii="Consolas" w:eastAsiaTheme="minorHAnsi" w:hAnsi="Consolas" w:cs="Lucida Sans Typewriter"/>
          <w:color w:val="268BD2"/>
          <w:sz w:val="16"/>
          <w:szCs w:val="16"/>
        </w:rPr>
      </w:pPr>
      <w:del w:id="756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idRef="SBAC-ICA-FIXED-G11E-ELA-11" maxExamItems="42" minExamItems="42"&gt;</w:delText>
        </w:r>
      </w:del>
    </w:p>
    <w:p w14:paraId="2CA57E92" w14:textId="232EEC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68" w:author="Greg Stoike" w:date="2018-11-30T10:52:00Z"/>
          <w:rFonts w:ascii="Consolas" w:eastAsiaTheme="minorHAnsi" w:hAnsi="Consolas" w:cs="Lucida Sans Typewriter"/>
          <w:color w:val="268BD2"/>
          <w:sz w:val="16"/>
          <w:szCs w:val="16"/>
        </w:rPr>
      </w:pPr>
      <w:del w:id="7569"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63F579D5" w14:textId="66484B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70" w:author="Greg Stoike" w:date="2018-11-30T10:52:00Z"/>
          <w:rFonts w:ascii="Consolas" w:eastAsiaTheme="minorHAnsi" w:hAnsi="Consolas" w:cs="Lucida Sans Typewriter"/>
          <w:color w:val="268BD2"/>
          <w:sz w:val="16"/>
          <w:szCs w:val="16"/>
        </w:rPr>
      </w:pPr>
      <w:del w:id="7571" w:author="Greg Stoike" w:date="2018-11-30T10:52:00Z">
        <w:r w:rsidRPr="00914B33" w:rsidDel="007B26CB">
          <w:rPr>
            <w:rFonts w:ascii="Consolas" w:eastAsiaTheme="minorHAnsi" w:hAnsi="Consolas" w:cs="Lucida Sans Typewriter"/>
            <w:color w:val="268BD2"/>
            <w:sz w:val="16"/>
            <w:szCs w:val="16"/>
          </w:rPr>
          <w:delText xml:space="preserve">              &lt;Property name="slope" value="85.8"/&gt;</w:delText>
        </w:r>
      </w:del>
    </w:p>
    <w:p w14:paraId="5B4FD591" w14:textId="23B2C3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72" w:author="Greg Stoike" w:date="2018-11-30T10:52:00Z"/>
          <w:rFonts w:ascii="Consolas" w:eastAsiaTheme="minorHAnsi" w:hAnsi="Consolas" w:cs="Lucida Sans Typewriter"/>
          <w:color w:val="268BD2"/>
          <w:sz w:val="16"/>
          <w:szCs w:val="16"/>
        </w:rPr>
      </w:pPr>
      <w:del w:id="7573" w:author="Greg Stoike" w:date="2018-11-30T10:52:00Z">
        <w:r w:rsidRPr="00914B33" w:rsidDel="007B26CB">
          <w:rPr>
            <w:rFonts w:ascii="Consolas" w:eastAsiaTheme="minorHAnsi" w:hAnsi="Consolas" w:cs="Lucida Sans Typewriter"/>
            <w:color w:val="268BD2"/>
            <w:sz w:val="16"/>
            <w:szCs w:val="16"/>
          </w:rPr>
          <w:delText xml:space="preserve">              &lt;Property name="intercept" value="2508.2"/&gt;</w:delText>
        </w:r>
      </w:del>
    </w:p>
    <w:p w14:paraId="20C0F8D0" w14:textId="2019CD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74" w:author="Greg Stoike" w:date="2018-11-30T10:52:00Z"/>
          <w:rFonts w:ascii="Consolas" w:eastAsiaTheme="minorHAnsi" w:hAnsi="Consolas" w:cs="Lucida Sans Typewriter"/>
          <w:color w:val="268BD2"/>
          <w:sz w:val="16"/>
          <w:szCs w:val="16"/>
        </w:rPr>
      </w:pPr>
      <w:del w:id="7575"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261614F0" w14:textId="4075615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76" w:author="Greg Stoike" w:date="2018-11-30T10:52:00Z"/>
          <w:rFonts w:ascii="Consolas" w:eastAsiaTheme="minorHAnsi" w:hAnsi="Consolas" w:cs="Lucida Sans Typewriter"/>
          <w:color w:val="268BD2"/>
          <w:sz w:val="16"/>
          <w:szCs w:val="16"/>
        </w:rPr>
      </w:pPr>
      <w:del w:id="7577" w:author="Greg Stoike" w:date="2018-11-30T10:52:00Z">
        <w:r w:rsidRPr="00914B33" w:rsidDel="007B26CB">
          <w:rPr>
            <w:rFonts w:ascii="Consolas" w:eastAsiaTheme="minorHAnsi" w:hAnsi="Consolas" w:cs="Lucida Sans Typewriter"/>
            <w:color w:val="268BD2"/>
            <w:sz w:val="16"/>
            <w:szCs w:val="16"/>
          </w:rPr>
          <w:delText xml:space="preserve">          &lt;/SegmentBlueprintElement&gt;</w:delText>
        </w:r>
      </w:del>
    </w:p>
    <w:p w14:paraId="382DF8B4" w14:textId="0F3D13A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78" w:author="Greg Stoike" w:date="2018-11-30T10:52:00Z"/>
          <w:rFonts w:ascii="Consolas" w:eastAsiaTheme="minorHAnsi" w:hAnsi="Consolas" w:cs="Lucida Sans Typewriter"/>
          <w:color w:val="268BD2"/>
          <w:sz w:val="16"/>
          <w:szCs w:val="16"/>
        </w:rPr>
      </w:pPr>
      <w:del w:id="7579"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56AAF019" w14:textId="605A73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80" w:author="Greg Stoike" w:date="2018-11-30T10:52:00Z"/>
          <w:rFonts w:ascii="Consolas" w:eastAsiaTheme="minorHAnsi" w:hAnsi="Consolas" w:cs="Lucida Sans Typewriter"/>
          <w:color w:val="268BD2"/>
          <w:sz w:val="16"/>
          <w:szCs w:val="16"/>
        </w:rPr>
      </w:pPr>
      <w:del w:id="7581"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76C9DFB2" w14:textId="3CFE3D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82" w:author="Greg Stoike" w:date="2018-11-30T10:52:00Z"/>
          <w:rFonts w:ascii="Consolas" w:eastAsiaTheme="minorHAnsi" w:hAnsi="Consolas" w:cs="Lucida Sans Typewriter"/>
          <w:color w:val="268BD2"/>
          <w:sz w:val="16"/>
          <w:szCs w:val="16"/>
        </w:rPr>
      </w:pPr>
      <w:del w:id="7583" w:author="Greg Stoike" w:date="2018-11-30T10:52:00Z">
        <w:r w:rsidRPr="00914B33" w:rsidDel="007B26CB">
          <w:rPr>
            <w:rFonts w:ascii="Consolas" w:eastAsiaTheme="minorHAnsi" w:hAnsi="Consolas" w:cs="Lucida Sans Typewriter"/>
            <w:color w:val="268BD2"/>
            <w:sz w:val="16"/>
            <w:szCs w:val="16"/>
          </w:rPr>
          <w:delText xml:space="preserve">          &lt;SegmentForm id="ELA ICA G11 2018 ENG" cohort="Default"&gt;</w:delText>
        </w:r>
      </w:del>
    </w:p>
    <w:p w14:paraId="3997B018" w14:textId="1020E7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84" w:author="Greg Stoike" w:date="2018-11-30T10:52:00Z"/>
          <w:rFonts w:ascii="Consolas" w:eastAsiaTheme="minorHAnsi" w:hAnsi="Consolas" w:cs="Lucida Sans Typewriter"/>
          <w:color w:val="268BD2"/>
          <w:sz w:val="16"/>
          <w:szCs w:val="16"/>
        </w:rPr>
      </w:pPr>
      <w:del w:id="758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B4B4916" w14:textId="32B9305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86" w:author="Greg Stoike" w:date="2018-11-30T10:52:00Z"/>
          <w:rFonts w:ascii="Consolas" w:eastAsiaTheme="minorHAnsi" w:hAnsi="Consolas" w:cs="Lucida Sans Typewriter"/>
          <w:color w:val="268BD2"/>
          <w:sz w:val="16"/>
          <w:szCs w:val="16"/>
        </w:rPr>
      </w:pPr>
      <w:del w:id="758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23F8597" w14:textId="19134F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88" w:author="Greg Stoike" w:date="2018-11-30T10:52:00Z"/>
          <w:rFonts w:ascii="Consolas" w:eastAsiaTheme="minorHAnsi" w:hAnsi="Consolas" w:cs="Lucida Sans Typewriter"/>
          <w:color w:val="268BD2"/>
          <w:sz w:val="16"/>
          <w:szCs w:val="16"/>
        </w:rPr>
      </w:pPr>
      <w:del w:id="758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9F4DF54" w14:textId="47B3E0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90" w:author="Greg Stoike" w:date="2018-11-30T10:52:00Z"/>
          <w:rFonts w:ascii="Consolas" w:eastAsiaTheme="minorHAnsi" w:hAnsi="Consolas" w:cs="Lucida Sans Typewriter"/>
          <w:color w:val="268BD2"/>
          <w:sz w:val="16"/>
          <w:szCs w:val="16"/>
        </w:rPr>
      </w:pPr>
      <w:del w:id="759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2285B75" w14:textId="17774E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92" w:author="Greg Stoike" w:date="2018-11-30T10:52:00Z"/>
          <w:rFonts w:ascii="Consolas" w:eastAsiaTheme="minorHAnsi" w:hAnsi="Consolas" w:cs="Lucida Sans Typewriter"/>
          <w:color w:val="268BD2"/>
          <w:sz w:val="16"/>
          <w:szCs w:val="16"/>
        </w:rPr>
      </w:pPr>
      <w:del w:id="759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id="44818"&gt;</w:delText>
        </w:r>
      </w:del>
    </w:p>
    <w:p w14:paraId="614944FC" w14:textId="7EFFDC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94" w:author="Greg Stoike" w:date="2018-11-30T10:52:00Z"/>
          <w:rFonts w:ascii="Consolas" w:eastAsiaTheme="minorHAnsi" w:hAnsi="Consolas" w:cs="Lucida Sans Typewriter"/>
          <w:color w:val="268BD2"/>
          <w:sz w:val="16"/>
          <w:szCs w:val="16"/>
        </w:rPr>
      </w:pPr>
      <w:del w:id="759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id="44818" type="MC"&gt;</w:delText>
        </w:r>
      </w:del>
    </w:p>
    <w:p w14:paraId="52E85B34" w14:textId="5272DE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96" w:author="Greg Stoike" w:date="2018-11-30T10:52:00Z"/>
          <w:rFonts w:ascii="Consolas" w:eastAsiaTheme="minorHAnsi" w:hAnsi="Consolas" w:cs="Lucida Sans Typewriter"/>
          <w:color w:val="268BD2"/>
          <w:sz w:val="16"/>
          <w:szCs w:val="16"/>
        </w:rPr>
      </w:pPr>
      <w:del w:id="759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6FFBAB3" w14:textId="5545F9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598" w:author="Greg Stoike" w:date="2018-11-30T10:52:00Z"/>
          <w:rFonts w:ascii="Consolas" w:eastAsiaTheme="minorHAnsi" w:hAnsi="Consolas" w:cs="Lucida Sans Typewriter"/>
          <w:color w:val="268BD2"/>
          <w:sz w:val="16"/>
          <w:szCs w:val="16"/>
        </w:rPr>
      </w:pPr>
      <w:del w:id="759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0BAA3295" w14:textId="76B3E0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00" w:author="Greg Stoike" w:date="2018-11-30T10:52:00Z"/>
          <w:rFonts w:ascii="Consolas" w:eastAsiaTheme="minorHAnsi" w:hAnsi="Consolas" w:cs="Lucida Sans Typewriter"/>
          <w:color w:val="268BD2"/>
          <w:sz w:val="16"/>
          <w:szCs w:val="16"/>
        </w:rPr>
      </w:pPr>
      <w:del w:id="760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1B633188" w14:textId="4DF4C3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02" w:author="Greg Stoike" w:date="2018-11-30T10:52:00Z"/>
          <w:rFonts w:ascii="Consolas" w:eastAsiaTheme="minorHAnsi" w:hAnsi="Consolas" w:cs="Lucida Sans Typewriter"/>
          <w:color w:val="268BD2"/>
          <w:sz w:val="16"/>
          <w:szCs w:val="16"/>
        </w:rPr>
      </w:pPr>
      <w:del w:id="7603"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476FF91C" w14:textId="14DDB3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04" w:author="Greg Stoike" w:date="2018-11-30T10:52:00Z"/>
          <w:rFonts w:ascii="Consolas" w:eastAsiaTheme="minorHAnsi" w:hAnsi="Consolas" w:cs="Lucida Sans Typewriter"/>
          <w:color w:val="268BD2"/>
          <w:sz w:val="16"/>
          <w:szCs w:val="16"/>
        </w:rPr>
      </w:pPr>
      <w:del w:id="760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DB484AF" w14:textId="31F56D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06" w:author="Greg Stoike" w:date="2018-11-30T10:52:00Z"/>
          <w:rFonts w:ascii="Consolas" w:eastAsiaTheme="minorHAnsi" w:hAnsi="Consolas" w:cs="Lucida Sans Typewriter"/>
          <w:color w:val="268BD2"/>
          <w:sz w:val="16"/>
          <w:szCs w:val="16"/>
        </w:rPr>
      </w:pPr>
      <w:del w:id="760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0152FB6E" w14:textId="500C99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08" w:author="Greg Stoike" w:date="2018-11-30T10:52:00Z"/>
          <w:rFonts w:ascii="Consolas" w:eastAsiaTheme="minorHAnsi" w:hAnsi="Consolas" w:cs="Lucida Sans Typewriter"/>
          <w:color w:val="268BD2"/>
          <w:sz w:val="16"/>
          <w:szCs w:val="16"/>
        </w:rPr>
      </w:pPr>
      <w:del w:id="760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678453DF" w14:textId="72874B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10" w:author="Greg Stoike" w:date="2018-11-30T10:52:00Z"/>
          <w:rFonts w:ascii="Consolas" w:eastAsiaTheme="minorHAnsi" w:hAnsi="Consolas" w:cs="Lucida Sans Typewriter"/>
          <w:color w:val="268BD2"/>
          <w:sz w:val="16"/>
          <w:szCs w:val="16"/>
        </w:rPr>
      </w:pPr>
      <w:del w:id="761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A927298" w14:textId="1559FED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12" w:author="Greg Stoike" w:date="2018-11-30T10:52:00Z"/>
          <w:rFonts w:ascii="Consolas" w:eastAsiaTheme="minorHAnsi" w:hAnsi="Consolas" w:cs="Lucida Sans Typewriter"/>
          <w:color w:val="268BD2"/>
          <w:sz w:val="16"/>
          <w:szCs w:val="16"/>
        </w:rPr>
      </w:pPr>
      <w:del w:id="761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3F431BB1" w14:textId="0424DE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14" w:author="Greg Stoike" w:date="2018-11-30T10:52:00Z"/>
          <w:rFonts w:ascii="Consolas" w:eastAsiaTheme="minorHAnsi" w:hAnsi="Consolas" w:cs="Lucida Sans Typewriter"/>
          <w:color w:val="268BD2"/>
          <w:sz w:val="16"/>
          <w:szCs w:val="16"/>
        </w:rPr>
      </w:pPr>
      <w:del w:id="761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0C8A336A" w14:textId="1E1919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16" w:author="Greg Stoike" w:date="2018-11-30T10:52:00Z"/>
          <w:rFonts w:ascii="Consolas" w:eastAsiaTheme="minorHAnsi" w:hAnsi="Consolas" w:cs="Lucida Sans Typewriter"/>
          <w:color w:val="268BD2"/>
          <w:sz w:val="16"/>
          <w:szCs w:val="16"/>
        </w:rPr>
      </w:pPr>
      <w:del w:id="7617"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2CE32261" w14:textId="56A0DB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18" w:author="Greg Stoike" w:date="2018-11-30T10:52:00Z"/>
          <w:rFonts w:ascii="Consolas" w:eastAsiaTheme="minorHAnsi" w:hAnsi="Consolas" w:cs="Lucida Sans Typewriter"/>
          <w:color w:val="268BD2"/>
          <w:sz w:val="16"/>
          <w:szCs w:val="16"/>
        </w:rPr>
      </w:pPr>
      <w:del w:id="761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0AAB7E9" w14:textId="16451D6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20" w:author="Greg Stoike" w:date="2018-11-30T10:52:00Z"/>
          <w:rFonts w:ascii="Consolas" w:eastAsiaTheme="minorHAnsi" w:hAnsi="Consolas" w:cs="Lucida Sans Typewriter"/>
          <w:color w:val="268BD2"/>
          <w:sz w:val="16"/>
          <w:szCs w:val="16"/>
        </w:rPr>
      </w:pPr>
      <w:del w:id="762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505E22DC" w14:textId="617D92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22" w:author="Greg Stoike" w:date="2018-11-30T10:52:00Z"/>
          <w:rFonts w:ascii="Consolas" w:eastAsiaTheme="minorHAnsi" w:hAnsi="Consolas" w:cs="Lucida Sans Typewriter"/>
          <w:color w:val="268BD2"/>
          <w:sz w:val="16"/>
          <w:szCs w:val="16"/>
        </w:rPr>
      </w:pPr>
      <w:del w:id="762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66C3B1F" w14:textId="34C8DA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24" w:author="Greg Stoike" w:date="2018-11-30T10:52:00Z"/>
          <w:rFonts w:ascii="Consolas" w:eastAsiaTheme="minorHAnsi" w:hAnsi="Consolas" w:cs="Lucida Sans Typewriter"/>
          <w:color w:val="268BD2"/>
          <w:sz w:val="16"/>
          <w:szCs w:val="16"/>
        </w:rPr>
      </w:pPr>
      <w:del w:id="762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124EF00" w14:textId="72848CB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26" w:author="Greg Stoike" w:date="2018-11-30T10:52:00Z"/>
          <w:rFonts w:ascii="Consolas" w:eastAsiaTheme="minorHAnsi" w:hAnsi="Consolas" w:cs="Lucida Sans Typewriter"/>
          <w:color w:val="268BD2"/>
          <w:sz w:val="16"/>
          <w:szCs w:val="16"/>
        </w:rPr>
      </w:pPr>
      <w:del w:id="762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0F1AB91" w14:textId="66FA24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28" w:author="Greg Stoike" w:date="2018-11-30T10:52:00Z"/>
          <w:rFonts w:ascii="Consolas" w:eastAsiaTheme="minorHAnsi" w:hAnsi="Consolas" w:cs="Lucida Sans Typewriter"/>
          <w:color w:val="268BD2"/>
          <w:sz w:val="16"/>
          <w:szCs w:val="16"/>
        </w:rPr>
      </w:pPr>
      <w:del w:id="762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24FA7FB" w14:textId="0B93A0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30" w:author="Greg Stoike" w:date="2018-11-30T10:52:00Z"/>
          <w:rFonts w:ascii="Consolas" w:eastAsiaTheme="minorHAnsi" w:hAnsi="Consolas" w:cs="Lucida Sans Typewriter"/>
          <w:color w:val="268BD2"/>
          <w:sz w:val="16"/>
          <w:szCs w:val="16"/>
        </w:rPr>
      </w:pPr>
      <w:del w:id="763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4EBF48B" w14:textId="6F6303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32" w:author="Greg Stoike" w:date="2018-11-30T10:52:00Z"/>
          <w:rFonts w:ascii="Consolas" w:eastAsiaTheme="minorHAnsi" w:hAnsi="Consolas" w:cs="Lucida Sans Typewriter"/>
          <w:color w:val="268BD2"/>
          <w:sz w:val="16"/>
          <w:szCs w:val="16"/>
        </w:rPr>
      </w:pPr>
      <w:del w:id="763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B11405A" w14:textId="049236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34" w:author="Greg Stoike" w:date="2018-11-30T10:52:00Z"/>
          <w:rFonts w:ascii="Consolas" w:eastAsiaTheme="minorHAnsi" w:hAnsi="Consolas" w:cs="Lucida Sans Typewriter"/>
          <w:color w:val="268BD2"/>
          <w:sz w:val="16"/>
          <w:szCs w:val="16"/>
        </w:rPr>
      </w:pPr>
      <w:del w:id="763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1FDE9DF4" w14:textId="7697E8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36" w:author="Greg Stoike" w:date="2018-11-30T10:52:00Z"/>
          <w:rFonts w:ascii="Consolas" w:eastAsiaTheme="minorHAnsi" w:hAnsi="Consolas" w:cs="Lucida Sans Typewriter"/>
          <w:color w:val="268BD2"/>
          <w:sz w:val="16"/>
          <w:szCs w:val="16"/>
        </w:rPr>
      </w:pPr>
      <w:del w:id="7637"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3A5E6AA4" w14:textId="21647D4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38" w:author="Greg Stoike" w:date="2018-11-30T10:52:00Z"/>
          <w:rFonts w:ascii="Consolas" w:eastAsiaTheme="minorHAnsi" w:hAnsi="Consolas" w:cs="Lucida Sans Typewriter"/>
          <w:color w:val="268BD2"/>
          <w:sz w:val="16"/>
          <w:szCs w:val="16"/>
        </w:rPr>
      </w:pPr>
      <w:del w:id="7639" w:author="Greg Stoike" w:date="2018-11-30T10:52:00Z">
        <w:r w:rsidRPr="00914B33" w:rsidDel="007B26CB">
          <w:rPr>
            <w:rFonts w:ascii="Consolas" w:eastAsiaTheme="minorHAnsi" w:hAnsi="Consolas" w:cs="Lucida Sans Typewriter"/>
            <w:color w:val="268BD2"/>
            <w:sz w:val="16"/>
            <w:szCs w:val="16"/>
          </w:rPr>
          <w:delText xml:space="preserve">                  &lt;BlueprintReference idRef="2-W|8-11"/&gt;</w:delText>
        </w:r>
      </w:del>
    </w:p>
    <w:p w14:paraId="532DD69D" w14:textId="30DCC4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40" w:author="Greg Stoike" w:date="2018-11-30T10:52:00Z"/>
          <w:rFonts w:ascii="Consolas" w:eastAsiaTheme="minorHAnsi" w:hAnsi="Consolas" w:cs="Lucida Sans Typewriter"/>
          <w:color w:val="268BD2"/>
          <w:sz w:val="16"/>
          <w:szCs w:val="16"/>
        </w:rPr>
      </w:pPr>
      <w:del w:id="764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08F385A" w14:textId="6E8A921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42" w:author="Greg Stoike" w:date="2018-11-30T10:52:00Z"/>
          <w:rFonts w:ascii="Consolas" w:eastAsiaTheme="minorHAnsi" w:hAnsi="Consolas" w:cs="Lucida Sans Typewriter"/>
          <w:color w:val="268BD2"/>
          <w:sz w:val="16"/>
          <w:szCs w:val="16"/>
        </w:rPr>
      </w:pPr>
      <w:del w:id="764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1719D14" w14:textId="685EE3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44" w:author="Greg Stoike" w:date="2018-11-30T10:52:00Z"/>
          <w:rFonts w:ascii="Consolas" w:eastAsiaTheme="minorHAnsi" w:hAnsi="Consolas" w:cs="Lucida Sans Typewriter"/>
          <w:color w:val="268BD2"/>
          <w:sz w:val="16"/>
          <w:szCs w:val="16"/>
        </w:rPr>
      </w:pPr>
      <w:del w:id="764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EA3CD92" w14:textId="706B869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46" w:author="Greg Stoike" w:date="2018-11-30T10:52:00Z"/>
          <w:rFonts w:ascii="Consolas" w:eastAsiaTheme="minorHAnsi" w:hAnsi="Consolas" w:cs="Lucida Sans Typewriter"/>
          <w:color w:val="268BD2"/>
          <w:sz w:val="16"/>
          <w:szCs w:val="16"/>
        </w:rPr>
      </w:pPr>
      <w:del w:id="7647" w:author="Greg Stoike" w:date="2018-11-30T10:52:00Z">
        <w:r w:rsidRPr="00914B33" w:rsidDel="007B26CB">
          <w:rPr>
            <w:rFonts w:ascii="Consolas" w:eastAsiaTheme="minorHAnsi" w:hAnsi="Consolas" w:cs="Lucida Sans Typewriter"/>
            <w:color w:val="268BD2"/>
            <w:sz w:val="16"/>
            <w:szCs w:val="16"/>
          </w:rPr>
          <w:delText xml:space="preserve">                    &lt;ItemScoreParameter value="0.35995998978614807" measurementParameter="a"/&gt;</w:delText>
        </w:r>
      </w:del>
    </w:p>
    <w:p w14:paraId="1D125AEB" w14:textId="417432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48" w:author="Greg Stoike" w:date="2018-11-30T10:52:00Z"/>
          <w:rFonts w:ascii="Consolas" w:eastAsiaTheme="minorHAnsi" w:hAnsi="Consolas" w:cs="Lucida Sans Typewriter"/>
          <w:color w:val="268BD2"/>
          <w:sz w:val="16"/>
          <w:szCs w:val="16"/>
        </w:rPr>
      </w:pPr>
      <w:del w:id="7649" w:author="Greg Stoike" w:date="2018-11-30T10:52:00Z">
        <w:r w:rsidRPr="00914B33" w:rsidDel="007B26CB">
          <w:rPr>
            <w:rFonts w:ascii="Consolas" w:eastAsiaTheme="minorHAnsi" w:hAnsi="Consolas" w:cs="Lucida Sans Typewriter"/>
            <w:color w:val="268BD2"/>
            <w:sz w:val="16"/>
            <w:szCs w:val="16"/>
          </w:rPr>
          <w:delText xml:space="preserve">                    &lt;ItemScoreParameter value="-1.2862099409103394" measurementParameter="b"/&gt;</w:delText>
        </w:r>
      </w:del>
    </w:p>
    <w:p w14:paraId="6436AD08" w14:textId="63D1AA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50" w:author="Greg Stoike" w:date="2018-11-30T10:52:00Z"/>
          <w:rFonts w:ascii="Consolas" w:eastAsiaTheme="minorHAnsi" w:hAnsi="Consolas" w:cs="Lucida Sans Typewriter"/>
          <w:color w:val="268BD2"/>
          <w:sz w:val="16"/>
          <w:szCs w:val="16"/>
        </w:rPr>
      </w:pPr>
      <w:del w:id="765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098E692" w14:textId="7F8DDA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52" w:author="Greg Stoike" w:date="2018-11-30T10:52:00Z"/>
          <w:rFonts w:ascii="Consolas" w:eastAsiaTheme="minorHAnsi" w:hAnsi="Consolas" w:cs="Lucida Sans Typewriter"/>
          <w:color w:val="268BD2"/>
          <w:sz w:val="16"/>
          <w:szCs w:val="16"/>
        </w:rPr>
      </w:pPr>
      <w:del w:id="765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24D240A3" w14:textId="1249F8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54" w:author="Greg Stoike" w:date="2018-11-30T10:52:00Z"/>
          <w:rFonts w:ascii="Consolas" w:eastAsiaTheme="minorHAnsi" w:hAnsi="Consolas" w:cs="Lucida Sans Typewriter"/>
          <w:color w:val="268BD2"/>
          <w:sz w:val="16"/>
          <w:szCs w:val="16"/>
        </w:rPr>
      </w:pPr>
      <w:del w:id="765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1067FA3" w14:textId="4C2CB1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56" w:author="Greg Stoike" w:date="2018-11-30T10:52:00Z"/>
          <w:rFonts w:ascii="Consolas" w:eastAsiaTheme="minorHAnsi" w:hAnsi="Consolas" w:cs="Lucida Sans Typewriter"/>
          <w:color w:val="268BD2"/>
          <w:sz w:val="16"/>
          <w:szCs w:val="16"/>
        </w:rPr>
      </w:pPr>
      <w:del w:id="765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15B628F" w14:textId="450464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58" w:author="Greg Stoike" w:date="2018-11-30T10:52:00Z"/>
          <w:rFonts w:ascii="Consolas" w:eastAsiaTheme="minorHAnsi" w:hAnsi="Consolas" w:cs="Lucida Sans Typewriter"/>
          <w:color w:val="268BD2"/>
          <w:sz w:val="16"/>
          <w:szCs w:val="16"/>
        </w:rPr>
      </w:pPr>
      <w:del w:id="7659"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09E0F9B2" w14:textId="3C4629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60" w:author="Greg Stoike" w:date="2018-11-30T10:52:00Z"/>
          <w:rFonts w:ascii="Consolas" w:eastAsiaTheme="minorHAnsi" w:hAnsi="Consolas" w:cs="Lucida Sans Typewriter"/>
          <w:color w:val="268BD2"/>
          <w:sz w:val="16"/>
          <w:szCs w:val="16"/>
        </w:rPr>
      </w:pPr>
      <w:del w:id="7661"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id="22506"&gt;</w:delText>
        </w:r>
      </w:del>
    </w:p>
    <w:p w14:paraId="16D7CACD" w14:textId="234C74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62" w:author="Greg Stoike" w:date="2018-11-30T10:52:00Z"/>
          <w:rFonts w:ascii="Consolas" w:eastAsiaTheme="minorHAnsi" w:hAnsi="Consolas" w:cs="Lucida Sans Typewriter"/>
          <w:color w:val="268BD2"/>
          <w:sz w:val="16"/>
          <w:szCs w:val="16"/>
        </w:rPr>
      </w:pPr>
      <w:del w:id="766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id="22506" type="MC"&gt;</w:delText>
        </w:r>
      </w:del>
    </w:p>
    <w:p w14:paraId="6F8BE998" w14:textId="1B8636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64" w:author="Greg Stoike" w:date="2018-11-30T10:52:00Z"/>
          <w:rFonts w:ascii="Consolas" w:eastAsiaTheme="minorHAnsi" w:hAnsi="Consolas" w:cs="Lucida Sans Typewriter"/>
          <w:color w:val="268BD2"/>
          <w:sz w:val="16"/>
          <w:szCs w:val="16"/>
        </w:rPr>
      </w:pPr>
      <w:del w:id="766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58D653A" w14:textId="54043C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66" w:author="Greg Stoike" w:date="2018-11-30T10:52:00Z"/>
          <w:rFonts w:ascii="Consolas" w:eastAsiaTheme="minorHAnsi" w:hAnsi="Consolas" w:cs="Lucida Sans Typewriter"/>
          <w:color w:val="268BD2"/>
          <w:sz w:val="16"/>
          <w:szCs w:val="16"/>
        </w:rPr>
      </w:pPr>
      <w:del w:id="766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C714965" w14:textId="16F57D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68" w:author="Greg Stoike" w:date="2018-11-30T10:52:00Z"/>
          <w:rFonts w:ascii="Consolas" w:eastAsiaTheme="minorHAnsi" w:hAnsi="Consolas" w:cs="Lucida Sans Typewriter"/>
          <w:color w:val="268BD2"/>
          <w:sz w:val="16"/>
          <w:szCs w:val="16"/>
        </w:rPr>
      </w:pPr>
      <w:del w:id="766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119940A" w14:textId="33A276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70" w:author="Greg Stoike" w:date="2018-11-30T10:52:00Z"/>
          <w:rFonts w:ascii="Consolas" w:eastAsiaTheme="minorHAnsi" w:hAnsi="Consolas" w:cs="Lucida Sans Typewriter"/>
          <w:color w:val="268BD2"/>
          <w:sz w:val="16"/>
          <w:szCs w:val="16"/>
        </w:rPr>
      </w:pPr>
      <w:del w:id="767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D511048" w14:textId="177DFD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72" w:author="Greg Stoike" w:date="2018-11-30T10:52:00Z"/>
          <w:rFonts w:ascii="Consolas" w:eastAsiaTheme="minorHAnsi" w:hAnsi="Consolas" w:cs="Lucida Sans Typewriter"/>
          <w:color w:val="268BD2"/>
          <w:sz w:val="16"/>
          <w:szCs w:val="16"/>
        </w:rPr>
      </w:pPr>
      <w:del w:id="767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9EA9364" w14:textId="167668A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74" w:author="Greg Stoike" w:date="2018-11-30T10:52:00Z"/>
          <w:rFonts w:ascii="Consolas" w:eastAsiaTheme="minorHAnsi" w:hAnsi="Consolas" w:cs="Lucida Sans Typewriter"/>
          <w:color w:val="268BD2"/>
          <w:sz w:val="16"/>
          <w:szCs w:val="16"/>
        </w:rPr>
      </w:pPr>
      <w:del w:id="767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17253946" w14:textId="0E5D4C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76" w:author="Greg Stoike" w:date="2018-11-30T10:52:00Z"/>
          <w:rFonts w:ascii="Consolas" w:eastAsiaTheme="minorHAnsi" w:hAnsi="Consolas" w:cs="Lucida Sans Typewriter"/>
          <w:color w:val="268BD2"/>
          <w:sz w:val="16"/>
          <w:szCs w:val="16"/>
        </w:rPr>
      </w:pPr>
      <w:del w:id="767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A12F306" w14:textId="32F31E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78" w:author="Greg Stoike" w:date="2018-11-30T10:52:00Z"/>
          <w:rFonts w:ascii="Consolas" w:eastAsiaTheme="minorHAnsi" w:hAnsi="Consolas" w:cs="Lucida Sans Typewriter"/>
          <w:color w:val="268BD2"/>
          <w:sz w:val="16"/>
          <w:szCs w:val="16"/>
        </w:rPr>
      </w:pPr>
      <w:del w:id="767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1401D053" w14:textId="29C3A3F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80" w:author="Greg Stoike" w:date="2018-11-30T10:52:00Z"/>
          <w:rFonts w:ascii="Consolas" w:eastAsiaTheme="minorHAnsi" w:hAnsi="Consolas" w:cs="Lucida Sans Typewriter"/>
          <w:color w:val="268BD2"/>
          <w:sz w:val="16"/>
          <w:szCs w:val="16"/>
        </w:rPr>
      </w:pPr>
      <w:del w:id="768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24A1BAE6" w14:textId="37A279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82" w:author="Greg Stoike" w:date="2018-11-30T10:52:00Z"/>
          <w:rFonts w:ascii="Consolas" w:eastAsiaTheme="minorHAnsi" w:hAnsi="Consolas" w:cs="Lucida Sans Typewriter"/>
          <w:color w:val="268BD2"/>
          <w:sz w:val="16"/>
          <w:szCs w:val="16"/>
        </w:rPr>
      </w:pPr>
      <w:del w:id="768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6B8BCC9D" w14:textId="38CF5D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84" w:author="Greg Stoike" w:date="2018-11-30T10:52:00Z"/>
          <w:rFonts w:ascii="Consolas" w:eastAsiaTheme="minorHAnsi" w:hAnsi="Consolas" w:cs="Lucida Sans Typewriter"/>
          <w:color w:val="268BD2"/>
          <w:sz w:val="16"/>
          <w:szCs w:val="16"/>
        </w:rPr>
      </w:pPr>
      <w:del w:id="768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6D3592AD" w14:textId="04533F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86" w:author="Greg Stoike" w:date="2018-11-30T10:52:00Z"/>
          <w:rFonts w:ascii="Consolas" w:eastAsiaTheme="minorHAnsi" w:hAnsi="Consolas" w:cs="Lucida Sans Typewriter"/>
          <w:color w:val="268BD2"/>
          <w:sz w:val="16"/>
          <w:szCs w:val="16"/>
        </w:rPr>
      </w:pPr>
      <w:del w:id="768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B48E990" w14:textId="2CEB8B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88" w:author="Greg Stoike" w:date="2018-11-30T10:52:00Z"/>
          <w:rFonts w:ascii="Consolas" w:eastAsiaTheme="minorHAnsi" w:hAnsi="Consolas" w:cs="Lucida Sans Typewriter"/>
          <w:color w:val="268BD2"/>
          <w:sz w:val="16"/>
          <w:szCs w:val="16"/>
        </w:rPr>
      </w:pPr>
      <w:del w:id="768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73516BF" w14:textId="140A0B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90" w:author="Greg Stoike" w:date="2018-11-30T10:52:00Z"/>
          <w:rFonts w:ascii="Consolas" w:eastAsiaTheme="minorHAnsi" w:hAnsi="Consolas" w:cs="Lucida Sans Typewriter"/>
          <w:color w:val="268BD2"/>
          <w:sz w:val="16"/>
          <w:szCs w:val="16"/>
        </w:rPr>
      </w:pPr>
      <w:del w:id="769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AB68AA2" w14:textId="678E0E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92" w:author="Greg Stoike" w:date="2018-11-30T10:52:00Z"/>
          <w:rFonts w:ascii="Consolas" w:eastAsiaTheme="minorHAnsi" w:hAnsi="Consolas" w:cs="Lucida Sans Typewriter"/>
          <w:color w:val="268BD2"/>
          <w:sz w:val="16"/>
          <w:szCs w:val="16"/>
        </w:rPr>
      </w:pPr>
      <w:del w:id="769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57F13C65" w14:textId="7F9FFB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94" w:author="Greg Stoike" w:date="2018-11-30T10:52:00Z"/>
          <w:rFonts w:ascii="Consolas" w:eastAsiaTheme="minorHAnsi" w:hAnsi="Consolas" w:cs="Lucida Sans Typewriter"/>
          <w:color w:val="268BD2"/>
          <w:sz w:val="16"/>
          <w:szCs w:val="16"/>
        </w:rPr>
      </w:pPr>
      <w:del w:id="769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CA6DCD6" w14:textId="43A24BB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96" w:author="Greg Stoike" w:date="2018-11-30T10:52:00Z"/>
          <w:rFonts w:ascii="Consolas" w:eastAsiaTheme="minorHAnsi" w:hAnsi="Consolas" w:cs="Lucida Sans Typewriter"/>
          <w:color w:val="268BD2"/>
          <w:sz w:val="16"/>
          <w:szCs w:val="16"/>
        </w:rPr>
      </w:pPr>
      <w:del w:id="769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872D809" w14:textId="546BC6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698" w:author="Greg Stoike" w:date="2018-11-30T10:52:00Z"/>
          <w:rFonts w:ascii="Consolas" w:eastAsiaTheme="minorHAnsi" w:hAnsi="Consolas" w:cs="Lucida Sans Typewriter"/>
          <w:color w:val="268BD2"/>
          <w:sz w:val="16"/>
          <w:szCs w:val="16"/>
        </w:rPr>
      </w:pPr>
      <w:del w:id="769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8D68007" w14:textId="145A00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00" w:author="Greg Stoike" w:date="2018-11-30T10:52:00Z"/>
          <w:rFonts w:ascii="Consolas" w:eastAsiaTheme="minorHAnsi" w:hAnsi="Consolas" w:cs="Lucida Sans Typewriter"/>
          <w:color w:val="268BD2"/>
          <w:sz w:val="16"/>
          <w:szCs w:val="16"/>
        </w:rPr>
      </w:pPr>
      <w:del w:id="7701"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17FA4D35" w14:textId="309974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02" w:author="Greg Stoike" w:date="2018-11-30T10:52:00Z"/>
          <w:rFonts w:ascii="Consolas" w:eastAsiaTheme="minorHAnsi" w:hAnsi="Consolas" w:cs="Lucida Sans Typewriter"/>
          <w:color w:val="268BD2"/>
          <w:sz w:val="16"/>
          <w:szCs w:val="16"/>
        </w:rPr>
      </w:pPr>
      <w:del w:id="7703" w:author="Greg Stoike" w:date="2018-11-30T10:52:00Z">
        <w:r w:rsidRPr="00914B33" w:rsidDel="007B26CB">
          <w:rPr>
            <w:rFonts w:ascii="Consolas" w:eastAsiaTheme="minorHAnsi" w:hAnsi="Consolas" w:cs="Lucida Sans Typewriter"/>
            <w:color w:val="268BD2"/>
            <w:sz w:val="16"/>
            <w:szCs w:val="16"/>
          </w:rPr>
          <w:delText xml:space="preserve">                  &lt;BlueprintReference idRef="4-CR|2-11"/&gt;</w:delText>
        </w:r>
      </w:del>
    </w:p>
    <w:p w14:paraId="7870BAB9" w14:textId="025131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04" w:author="Greg Stoike" w:date="2018-11-30T10:52:00Z"/>
          <w:rFonts w:ascii="Consolas" w:eastAsiaTheme="minorHAnsi" w:hAnsi="Consolas" w:cs="Lucida Sans Typewriter"/>
          <w:color w:val="268BD2"/>
          <w:sz w:val="16"/>
          <w:szCs w:val="16"/>
        </w:rPr>
      </w:pPr>
      <w:del w:id="770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7B84E8F" w14:textId="50F474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06" w:author="Greg Stoike" w:date="2018-11-30T10:52:00Z"/>
          <w:rFonts w:ascii="Consolas" w:eastAsiaTheme="minorHAnsi" w:hAnsi="Consolas" w:cs="Lucida Sans Typewriter"/>
          <w:color w:val="268BD2"/>
          <w:sz w:val="16"/>
          <w:szCs w:val="16"/>
        </w:rPr>
      </w:pPr>
      <w:del w:id="770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4AA8776" w14:textId="39952A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08" w:author="Greg Stoike" w:date="2018-11-30T10:52:00Z"/>
          <w:rFonts w:ascii="Consolas" w:eastAsiaTheme="minorHAnsi" w:hAnsi="Consolas" w:cs="Lucida Sans Typewriter"/>
          <w:color w:val="268BD2"/>
          <w:sz w:val="16"/>
          <w:szCs w:val="16"/>
        </w:rPr>
      </w:pPr>
      <w:del w:id="770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D1B8697" w14:textId="2ECF0E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10" w:author="Greg Stoike" w:date="2018-11-30T10:52:00Z"/>
          <w:rFonts w:ascii="Consolas" w:eastAsiaTheme="minorHAnsi" w:hAnsi="Consolas" w:cs="Lucida Sans Typewriter"/>
          <w:color w:val="268BD2"/>
          <w:sz w:val="16"/>
          <w:szCs w:val="16"/>
        </w:rPr>
      </w:pPr>
      <w:del w:id="7711" w:author="Greg Stoike" w:date="2018-11-30T10:52:00Z">
        <w:r w:rsidRPr="00914B33" w:rsidDel="007B26CB">
          <w:rPr>
            <w:rFonts w:ascii="Consolas" w:eastAsiaTheme="minorHAnsi" w:hAnsi="Consolas" w:cs="Lucida Sans Typewriter"/>
            <w:color w:val="268BD2"/>
            <w:sz w:val="16"/>
            <w:szCs w:val="16"/>
          </w:rPr>
          <w:delText xml:space="preserve">                    &lt;ItemScoreParameter value="0.649940013885498" measurementParameter="a"/&gt;</w:delText>
        </w:r>
      </w:del>
    </w:p>
    <w:p w14:paraId="54074F0F" w14:textId="57442AC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12" w:author="Greg Stoike" w:date="2018-11-30T10:52:00Z"/>
          <w:rFonts w:ascii="Consolas" w:eastAsiaTheme="minorHAnsi" w:hAnsi="Consolas" w:cs="Lucida Sans Typewriter"/>
          <w:color w:val="268BD2"/>
          <w:sz w:val="16"/>
          <w:szCs w:val="16"/>
        </w:rPr>
      </w:pPr>
      <w:del w:id="7713" w:author="Greg Stoike" w:date="2018-11-30T10:52:00Z">
        <w:r w:rsidRPr="00914B33" w:rsidDel="007B26CB">
          <w:rPr>
            <w:rFonts w:ascii="Consolas" w:eastAsiaTheme="minorHAnsi" w:hAnsi="Consolas" w:cs="Lucida Sans Typewriter"/>
            <w:color w:val="268BD2"/>
            <w:sz w:val="16"/>
            <w:szCs w:val="16"/>
          </w:rPr>
          <w:delText xml:space="preserve">                    &lt;ItemScoreParameter value="-0.38312000036239624" measurementParameter="b"/&gt;</w:delText>
        </w:r>
      </w:del>
    </w:p>
    <w:p w14:paraId="3770C432" w14:textId="626F2D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14" w:author="Greg Stoike" w:date="2018-11-30T10:52:00Z"/>
          <w:rFonts w:ascii="Consolas" w:eastAsiaTheme="minorHAnsi" w:hAnsi="Consolas" w:cs="Lucida Sans Typewriter"/>
          <w:color w:val="268BD2"/>
          <w:sz w:val="16"/>
          <w:szCs w:val="16"/>
        </w:rPr>
      </w:pPr>
      <w:del w:id="7715"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7C239285" w14:textId="2A1B18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16" w:author="Greg Stoike" w:date="2018-11-30T10:52:00Z"/>
          <w:rFonts w:ascii="Consolas" w:eastAsiaTheme="minorHAnsi" w:hAnsi="Consolas" w:cs="Lucida Sans Typewriter"/>
          <w:color w:val="268BD2"/>
          <w:sz w:val="16"/>
          <w:szCs w:val="16"/>
        </w:rPr>
      </w:pPr>
      <w:del w:id="771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BB8E8C8" w14:textId="109698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18" w:author="Greg Stoike" w:date="2018-11-30T10:52:00Z"/>
          <w:rFonts w:ascii="Consolas" w:eastAsiaTheme="minorHAnsi" w:hAnsi="Consolas" w:cs="Lucida Sans Typewriter"/>
          <w:color w:val="268BD2"/>
          <w:sz w:val="16"/>
          <w:szCs w:val="16"/>
        </w:rPr>
      </w:pPr>
      <w:del w:id="771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FC73338" w14:textId="52A5A1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20" w:author="Greg Stoike" w:date="2018-11-30T10:52:00Z"/>
          <w:rFonts w:ascii="Consolas" w:eastAsiaTheme="minorHAnsi" w:hAnsi="Consolas" w:cs="Lucida Sans Typewriter"/>
          <w:color w:val="268BD2"/>
          <w:sz w:val="16"/>
          <w:szCs w:val="16"/>
        </w:rPr>
      </w:pPr>
      <w:del w:id="772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804E135" w14:textId="7EC74F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22" w:author="Greg Stoike" w:date="2018-11-30T10:52:00Z"/>
          <w:rFonts w:ascii="Consolas" w:eastAsiaTheme="minorHAnsi" w:hAnsi="Consolas" w:cs="Lucida Sans Typewriter"/>
          <w:color w:val="268BD2"/>
          <w:sz w:val="16"/>
          <w:szCs w:val="16"/>
        </w:rPr>
      </w:pPr>
      <w:del w:id="7723"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0E407D75" w14:textId="13F097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24" w:author="Greg Stoike" w:date="2018-11-30T10:52:00Z"/>
          <w:rFonts w:ascii="Consolas" w:eastAsiaTheme="minorHAnsi" w:hAnsi="Consolas" w:cs="Lucida Sans Typewriter"/>
          <w:color w:val="268BD2"/>
          <w:sz w:val="16"/>
          <w:szCs w:val="16"/>
        </w:rPr>
      </w:pPr>
      <w:del w:id="7725"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id="21821"&gt;</w:delText>
        </w:r>
      </w:del>
    </w:p>
    <w:p w14:paraId="5B19A4C1" w14:textId="2372E3E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26" w:author="Greg Stoike" w:date="2018-11-30T10:52:00Z"/>
          <w:rFonts w:ascii="Consolas" w:eastAsiaTheme="minorHAnsi" w:hAnsi="Consolas" w:cs="Lucida Sans Typewriter"/>
          <w:color w:val="268BD2"/>
          <w:sz w:val="16"/>
          <w:szCs w:val="16"/>
        </w:rPr>
      </w:pPr>
      <w:del w:id="772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id="21821" type="MC"&gt;</w:delText>
        </w:r>
      </w:del>
    </w:p>
    <w:p w14:paraId="01D2633F" w14:textId="36A222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28" w:author="Greg Stoike" w:date="2018-11-30T10:52:00Z"/>
          <w:rFonts w:ascii="Consolas" w:eastAsiaTheme="minorHAnsi" w:hAnsi="Consolas" w:cs="Lucida Sans Typewriter"/>
          <w:color w:val="268BD2"/>
          <w:sz w:val="16"/>
          <w:szCs w:val="16"/>
        </w:rPr>
      </w:pPr>
      <w:del w:id="772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F362746" w14:textId="02ADAB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30" w:author="Greg Stoike" w:date="2018-11-30T10:52:00Z"/>
          <w:rFonts w:ascii="Consolas" w:eastAsiaTheme="minorHAnsi" w:hAnsi="Consolas" w:cs="Lucida Sans Typewriter"/>
          <w:color w:val="268BD2"/>
          <w:sz w:val="16"/>
          <w:szCs w:val="16"/>
        </w:rPr>
      </w:pPr>
      <w:del w:id="773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5B8D9BE5" w14:textId="2AFCEA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32" w:author="Greg Stoike" w:date="2018-11-30T10:52:00Z"/>
          <w:rFonts w:ascii="Consolas" w:eastAsiaTheme="minorHAnsi" w:hAnsi="Consolas" w:cs="Lucida Sans Typewriter"/>
          <w:color w:val="268BD2"/>
          <w:sz w:val="16"/>
          <w:szCs w:val="16"/>
        </w:rPr>
      </w:pPr>
      <w:del w:id="773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62A28D83" w14:textId="7037A0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34" w:author="Greg Stoike" w:date="2018-11-30T10:52:00Z"/>
          <w:rFonts w:ascii="Consolas" w:eastAsiaTheme="minorHAnsi" w:hAnsi="Consolas" w:cs="Lucida Sans Typewriter"/>
          <w:color w:val="268BD2"/>
          <w:sz w:val="16"/>
          <w:szCs w:val="16"/>
        </w:rPr>
      </w:pPr>
      <w:del w:id="773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11BB4F5" w14:textId="7FF7E6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36" w:author="Greg Stoike" w:date="2018-11-30T10:52:00Z"/>
          <w:rFonts w:ascii="Consolas" w:eastAsiaTheme="minorHAnsi" w:hAnsi="Consolas" w:cs="Lucida Sans Typewriter"/>
          <w:color w:val="268BD2"/>
          <w:sz w:val="16"/>
          <w:szCs w:val="16"/>
        </w:rPr>
      </w:pPr>
      <w:del w:id="773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6EF9D0BA" w14:textId="7B117D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38" w:author="Greg Stoike" w:date="2018-11-30T10:52:00Z"/>
          <w:rFonts w:ascii="Consolas" w:eastAsiaTheme="minorHAnsi" w:hAnsi="Consolas" w:cs="Lucida Sans Typewriter"/>
          <w:color w:val="268BD2"/>
          <w:sz w:val="16"/>
          <w:szCs w:val="16"/>
        </w:rPr>
      </w:pPr>
      <w:del w:id="773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00C9527B" w14:textId="7AD32A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40" w:author="Greg Stoike" w:date="2018-11-30T10:52:00Z"/>
          <w:rFonts w:ascii="Consolas" w:eastAsiaTheme="minorHAnsi" w:hAnsi="Consolas" w:cs="Lucida Sans Typewriter"/>
          <w:color w:val="268BD2"/>
          <w:sz w:val="16"/>
          <w:szCs w:val="16"/>
        </w:rPr>
      </w:pPr>
      <w:del w:id="774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66DE32B" w14:textId="3D20E7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42" w:author="Greg Stoike" w:date="2018-11-30T10:52:00Z"/>
          <w:rFonts w:ascii="Consolas" w:eastAsiaTheme="minorHAnsi" w:hAnsi="Consolas" w:cs="Lucida Sans Typewriter"/>
          <w:color w:val="268BD2"/>
          <w:sz w:val="16"/>
          <w:szCs w:val="16"/>
        </w:rPr>
      </w:pPr>
      <w:del w:id="774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00B0C217" w14:textId="34F120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44" w:author="Greg Stoike" w:date="2018-11-30T10:52:00Z"/>
          <w:rFonts w:ascii="Consolas" w:eastAsiaTheme="minorHAnsi" w:hAnsi="Consolas" w:cs="Lucida Sans Typewriter"/>
          <w:color w:val="268BD2"/>
          <w:sz w:val="16"/>
          <w:szCs w:val="16"/>
        </w:rPr>
      </w:pPr>
      <w:del w:id="774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1812A6A7" w14:textId="42385A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46" w:author="Greg Stoike" w:date="2018-11-30T10:52:00Z"/>
          <w:rFonts w:ascii="Consolas" w:eastAsiaTheme="minorHAnsi" w:hAnsi="Consolas" w:cs="Lucida Sans Typewriter"/>
          <w:color w:val="268BD2"/>
          <w:sz w:val="16"/>
          <w:szCs w:val="16"/>
        </w:rPr>
      </w:pPr>
      <w:del w:id="774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E901449" w14:textId="5178091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48" w:author="Greg Stoike" w:date="2018-11-30T10:52:00Z"/>
          <w:rFonts w:ascii="Consolas" w:eastAsiaTheme="minorHAnsi" w:hAnsi="Consolas" w:cs="Lucida Sans Typewriter"/>
          <w:color w:val="268BD2"/>
          <w:sz w:val="16"/>
          <w:szCs w:val="16"/>
        </w:rPr>
      </w:pPr>
      <w:del w:id="774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1866FBAB" w14:textId="1504197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50" w:author="Greg Stoike" w:date="2018-11-30T10:52:00Z"/>
          <w:rFonts w:ascii="Consolas" w:eastAsiaTheme="minorHAnsi" w:hAnsi="Consolas" w:cs="Lucida Sans Typewriter"/>
          <w:color w:val="268BD2"/>
          <w:sz w:val="16"/>
          <w:szCs w:val="16"/>
        </w:rPr>
      </w:pPr>
      <w:del w:id="775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1D1815C" w14:textId="324BA7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52" w:author="Greg Stoike" w:date="2018-11-30T10:52:00Z"/>
          <w:rFonts w:ascii="Consolas" w:eastAsiaTheme="minorHAnsi" w:hAnsi="Consolas" w:cs="Lucida Sans Typewriter"/>
          <w:color w:val="268BD2"/>
          <w:sz w:val="16"/>
          <w:szCs w:val="16"/>
        </w:rPr>
      </w:pPr>
      <w:del w:id="775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D5C8B64" w14:textId="0EF239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54" w:author="Greg Stoike" w:date="2018-11-30T10:52:00Z"/>
          <w:rFonts w:ascii="Consolas" w:eastAsiaTheme="minorHAnsi" w:hAnsi="Consolas" w:cs="Lucida Sans Typewriter"/>
          <w:color w:val="268BD2"/>
          <w:sz w:val="16"/>
          <w:szCs w:val="16"/>
        </w:rPr>
      </w:pPr>
      <w:del w:id="775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025C38C6" w14:textId="13D7E1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56" w:author="Greg Stoike" w:date="2018-11-30T10:52:00Z"/>
          <w:rFonts w:ascii="Consolas" w:eastAsiaTheme="minorHAnsi" w:hAnsi="Consolas" w:cs="Lucida Sans Typewriter"/>
          <w:color w:val="268BD2"/>
          <w:sz w:val="16"/>
          <w:szCs w:val="16"/>
        </w:rPr>
      </w:pPr>
      <w:del w:id="775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26FAB54F" w14:textId="7B27FDA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58" w:author="Greg Stoike" w:date="2018-11-30T10:52:00Z"/>
          <w:rFonts w:ascii="Consolas" w:eastAsiaTheme="minorHAnsi" w:hAnsi="Consolas" w:cs="Lucida Sans Typewriter"/>
          <w:color w:val="268BD2"/>
          <w:sz w:val="16"/>
          <w:szCs w:val="16"/>
        </w:rPr>
      </w:pPr>
      <w:del w:id="775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B0A6613" w14:textId="0BE7FB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60" w:author="Greg Stoike" w:date="2018-11-30T10:52:00Z"/>
          <w:rFonts w:ascii="Consolas" w:eastAsiaTheme="minorHAnsi" w:hAnsi="Consolas" w:cs="Lucida Sans Typewriter"/>
          <w:color w:val="268BD2"/>
          <w:sz w:val="16"/>
          <w:szCs w:val="16"/>
        </w:rPr>
      </w:pPr>
      <w:del w:id="776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8FAD798" w14:textId="7FAFD75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62" w:author="Greg Stoike" w:date="2018-11-30T10:52:00Z"/>
          <w:rFonts w:ascii="Consolas" w:eastAsiaTheme="minorHAnsi" w:hAnsi="Consolas" w:cs="Lucida Sans Typewriter"/>
          <w:color w:val="268BD2"/>
          <w:sz w:val="16"/>
          <w:szCs w:val="16"/>
        </w:rPr>
      </w:pPr>
      <w:del w:id="776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A2DC341" w14:textId="6408BE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64" w:author="Greg Stoike" w:date="2018-11-30T10:52:00Z"/>
          <w:rFonts w:ascii="Consolas" w:eastAsiaTheme="minorHAnsi" w:hAnsi="Consolas" w:cs="Lucida Sans Typewriter"/>
          <w:color w:val="268BD2"/>
          <w:sz w:val="16"/>
          <w:szCs w:val="16"/>
        </w:rPr>
      </w:pPr>
      <w:del w:id="7765"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38A850B5" w14:textId="6A06A0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66" w:author="Greg Stoike" w:date="2018-11-30T10:52:00Z"/>
          <w:rFonts w:ascii="Consolas" w:eastAsiaTheme="minorHAnsi" w:hAnsi="Consolas" w:cs="Lucida Sans Typewriter"/>
          <w:color w:val="268BD2"/>
          <w:sz w:val="16"/>
          <w:szCs w:val="16"/>
        </w:rPr>
      </w:pPr>
      <w:del w:id="7767" w:author="Greg Stoike" w:date="2018-11-30T10:52:00Z">
        <w:r w:rsidRPr="00914B33" w:rsidDel="007B26CB">
          <w:rPr>
            <w:rFonts w:ascii="Consolas" w:eastAsiaTheme="minorHAnsi" w:hAnsi="Consolas" w:cs="Lucida Sans Typewriter"/>
            <w:color w:val="268BD2"/>
            <w:sz w:val="16"/>
            <w:szCs w:val="16"/>
          </w:rPr>
          <w:delText xml:space="preserve">                  &lt;BlueprintReference idRef="2-W|9-11"/&gt;</w:delText>
        </w:r>
      </w:del>
    </w:p>
    <w:p w14:paraId="2C2CFD28" w14:textId="6DAED0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68" w:author="Greg Stoike" w:date="2018-11-30T10:52:00Z"/>
          <w:rFonts w:ascii="Consolas" w:eastAsiaTheme="minorHAnsi" w:hAnsi="Consolas" w:cs="Lucida Sans Typewriter"/>
          <w:color w:val="268BD2"/>
          <w:sz w:val="16"/>
          <w:szCs w:val="16"/>
        </w:rPr>
      </w:pPr>
      <w:del w:id="776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4F8B35C" w14:textId="716D65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70" w:author="Greg Stoike" w:date="2018-11-30T10:52:00Z"/>
          <w:rFonts w:ascii="Consolas" w:eastAsiaTheme="minorHAnsi" w:hAnsi="Consolas" w:cs="Lucida Sans Typewriter"/>
          <w:color w:val="268BD2"/>
          <w:sz w:val="16"/>
          <w:szCs w:val="16"/>
        </w:rPr>
      </w:pPr>
      <w:del w:id="777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405A35E" w14:textId="5C8A08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72" w:author="Greg Stoike" w:date="2018-11-30T10:52:00Z"/>
          <w:rFonts w:ascii="Consolas" w:eastAsiaTheme="minorHAnsi" w:hAnsi="Consolas" w:cs="Lucida Sans Typewriter"/>
          <w:color w:val="268BD2"/>
          <w:sz w:val="16"/>
          <w:szCs w:val="16"/>
        </w:rPr>
      </w:pPr>
      <w:del w:id="777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75929E9" w14:textId="16F337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74" w:author="Greg Stoike" w:date="2018-11-30T10:52:00Z"/>
          <w:rFonts w:ascii="Consolas" w:eastAsiaTheme="minorHAnsi" w:hAnsi="Consolas" w:cs="Lucida Sans Typewriter"/>
          <w:color w:val="268BD2"/>
          <w:sz w:val="16"/>
          <w:szCs w:val="16"/>
        </w:rPr>
      </w:pPr>
      <w:del w:id="7775" w:author="Greg Stoike" w:date="2018-11-30T10:52:00Z">
        <w:r w:rsidRPr="00914B33" w:rsidDel="007B26CB">
          <w:rPr>
            <w:rFonts w:ascii="Consolas" w:eastAsiaTheme="minorHAnsi" w:hAnsi="Consolas" w:cs="Lucida Sans Typewriter"/>
            <w:color w:val="268BD2"/>
            <w:sz w:val="16"/>
            <w:szCs w:val="16"/>
          </w:rPr>
          <w:delText xml:space="preserve">                    &lt;ItemScoreParameter value="0.3349300026893616" measurementParameter="a"/&gt;</w:delText>
        </w:r>
      </w:del>
    </w:p>
    <w:p w14:paraId="42A9A48A" w14:textId="747606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76" w:author="Greg Stoike" w:date="2018-11-30T10:52:00Z"/>
          <w:rFonts w:ascii="Consolas" w:eastAsiaTheme="minorHAnsi" w:hAnsi="Consolas" w:cs="Lucida Sans Typewriter"/>
          <w:color w:val="268BD2"/>
          <w:sz w:val="16"/>
          <w:szCs w:val="16"/>
        </w:rPr>
      </w:pPr>
      <w:del w:id="7777" w:author="Greg Stoike" w:date="2018-11-30T10:52:00Z">
        <w:r w:rsidRPr="00914B33" w:rsidDel="007B26CB">
          <w:rPr>
            <w:rFonts w:ascii="Consolas" w:eastAsiaTheme="minorHAnsi" w:hAnsi="Consolas" w:cs="Lucida Sans Typewriter"/>
            <w:color w:val="268BD2"/>
            <w:sz w:val="16"/>
            <w:szCs w:val="16"/>
          </w:rPr>
          <w:delText xml:space="preserve">                    &lt;ItemScoreParameter value="-0.4496299922466278" measurementParameter="b"/&gt;</w:delText>
        </w:r>
      </w:del>
    </w:p>
    <w:p w14:paraId="011A1442" w14:textId="440C76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78" w:author="Greg Stoike" w:date="2018-11-30T10:52:00Z"/>
          <w:rFonts w:ascii="Consolas" w:eastAsiaTheme="minorHAnsi" w:hAnsi="Consolas" w:cs="Lucida Sans Typewriter"/>
          <w:color w:val="268BD2"/>
          <w:sz w:val="16"/>
          <w:szCs w:val="16"/>
        </w:rPr>
      </w:pPr>
      <w:del w:id="777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087DE73" w14:textId="7C00B5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80" w:author="Greg Stoike" w:date="2018-11-30T10:52:00Z"/>
          <w:rFonts w:ascii="Consolas" w:eastAsiaTheme="minorHAnsi" w:hAnsi="Consolas" w:cs="Lucida Sans Typewriter"/>
          <w:color w:val="268BD2"/>
          <w:sz w:val="16"/>
          <w:szCs w:val="16"/>
        </w:rPr>
      </w:pPr>
      <w:del w:id="778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576DBDA4" w14:textId="34B662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82" w:author="Greg Stoike" w:date="2018-11-30T10:52:00Z"/>
          <w:rFonts w:ascii="Consolas" w:eastAsiaTheme="minorHAnsi" w:hAnsi="Consolas" w:cs="Lucida Sans Typewriter"/>
          <w:color w:val="268BD2"/>
          <w:sz w:val="16"/>
          <w:szCs w:val="16"/>
        </w:rPr>
      </w:pPr>
      <w:del w:id="778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811160B" w14:textId="09AD114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84" w:author="Greg Stoike" w:date="2018-11-30T10:52:00Z"/>
          <w:rFonts w:ascii="Consolas" w:eastAsiaTheme="minorHAnsi" w:hAnsi="Consolas" w:cs="Lucida Sans Typewriter"/>
          <w:color w:val="268BD2"/>
          <w:sz w:val="16"/>
          <w:szCs w:val="16"/>
        </w:rPr>
      </w:pPr>
      <w:del w:id="778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2877931" w14:textId="66135E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86" w:author="Greg Stoike" w:date="2018-11-30T10:52:00Z"/>
          <w:rFonts w:ascii="Consolas" w:eastAsiaTheme="minorHAnsi" w:hAnsi="Consolas" w:cs="Lucida Sans Typewriter"/>
          <w:color w:val="268BD2"/>
          <w:sz w:val="16"/>
          <w:szCs w:val="16"/>
        </w:rPr>
      </w:pPr>
      <w:del w:id="7787"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1241146F" w14:textId="18AAC8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88" w:author="Greg Stoike" w:date="2018-11-30T10:52:00Z"/>
          <w:rFonts w:ascii="Consolas" w:eastAsiaTheme="minorHAnsi" w:hAnsi="Consolas" w:cs="Lucida Sans Typewriter"/>
          <w:color w:val="268BD2"/>
          <w:sz w:val="16"/>
          <w:szCs w:val="16"/>
        </w:rPr>
      </w:pPr>
      <w:del w:id="7789"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id="98"&gt;</w:delText>
        </w:r>
      </w:del>
    </w:p>
    <w:p w14:paraId="65B9B2AD" w14:textId="197B0D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90" w:author="Greg Stoike" w:date="2018-11-30T10:52:00Z"/>
          <w:rFonts w:ascii="Consolas" w:eastAsiaTheme="minorHAnsi" w:hAnsi="Consolas" w:cs="Lucida Sans Typewriter"/>
          <w:color w:val="268BD2"/>
          <w:sz w:val="16"/>
          <w:szCs w:val="16"/>
        </w:rPr>
      </w:pPr>
      <w:del w:id="7791" w:author="Greg Stoike" w:date="2018-11-30T10:52:00Z">
        <w:r w:rsidRPr="00914B33" w:rsidDel="007B26CB">
          <w:rPr>
            <w:rFonts w:ascii="Consolas" w:eastAsiaTheme="minorHAnsi" w:hAnsi="Consolas" w:cs="Lucida Sans Typewriter"/>
            <w:color w:val="268BD2"/>
            <w:sz w:val="16"/>
            <w:szCs w:val="16"/>
          </w:rPr>
          <w:delText xml:space="preserve">              &lt;Stimulus id="98"/&gt;</w:delText>
        </w:r>
      </w:del>
    </w:p>
    <w:p w14:paraId="20087436" w14:textId="6E2B86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92" w:author="Greg Stoike" w:date="2018-11-30T10:52:00Z"/>
          <w:rFonts w:ascii="Consolas" w:eastAsiaTheme="minorHAnsi" w:hAnsi="Consolas" w:cs="Lucida Sans Typewriter"/>
          <w:color w:val="268BD2"/>
          <w:sz w:val="16"/>
          <w:szCs w:val="16"/>
        </w:rPr>
      </w:pPr>
      <w:del w:id="779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id="37185" type="MC"&gt;</w:delText>
        </w:r>
      </w:del>
    </w:p>
    <w:p w14:paraId="7F5EFB87" w14:textId="609F33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94" w:author="Greg Stoike" w:date="2018-11-30T10:52:00Z"/>
          <w:rFonts w:ascii="Consolas" w:eastAsiaTheme="minorHAnsi" w:hAnsi="Consolas" w:cs="Lucida Sans Typewriter"/>
          <w:color w:val="268BD2"/>
          <w:sz w:val="16"/>
          <w:szCs w:val="16"/>
        </w:rPr>
      </w:pPr>
      <w:del w:id="779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9E467EB" w14:textId="192DA6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96" w:author="Greg Stoike" w:date="2018-11-30T10:52:00Z"/>
          <w:rFonts w:ascii="Consolas" w:eastAsiaTheme="minorHAnsi" w:hAnsi="Consolas" w:cs="Lucida Sans Typewriter"/>
          <w:color w:val="268BD2"/>
          <w:sz w:val="16"/>
          <w:szCs w:val="16"/>
        </w:rPr>
      </w:pPr>
      <w:del w:id="779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4A73A891" w14:textId="0F0C84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798" w:author="Greg Stoike" w:date="2018-11-30T10:52:00Z"/>
          <w:rFonts w:ascii="Consolas" w:eastAsiaTheme="minorHAnsi" w:hAnsi="Consolas" w:cs="Lucida Sans Typewriter"/>
          <w:color w:val="268BD2"/>
          <w:sz w:val="16"/>
          <w:szCs w:val="16"/>
        </w:rPr>
      </w:pPr>
      <w:del w:id="779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5216A8CD" w14:textId="0A66D7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00" w:author="Greg Stoike" w:date="2018-11-30T10:52:00Z"/>
          <w:rFonts w:ascii="Consolas" w:eastAsiaTheme="minorHAnsi" w:hAnsi="Consolas" w:cs="Lucida Sans Typewriter"/>
          <w:color w:val="268BD2"/>
          <w:sz w:val="16"/>
          <w:szCs w:val="16"/>
        </w:rPr>
      </w:pPr>
      <w:del w:id="780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4A56B06A" w14:textId="60033A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02" w:author="Greg Stoike" w:date="2018-11-30T10:52:00Z"/>
          <w:rFonts w:ascii="Consolas" w:eastAsiaTheme="minorHAnsi" w:hAnsi="Consolas" w:cs="Lucida Sans Typewriter"/>
          <w:color w:val="268BD2"/>
          <w:sz w:val="16"/>
          <w:szCs w:val="16"/>
        </w:rPr>
      </w:pPr>
      <w:del w:id="780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7ABABA94" w14:textId="451E8D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04" w:author="Greg Stoike" w:date="2018-11-30T10:52:00Z"/>
          <w:rFonts w:ascii="Consolas" w:eastAsiaTheme="minorHAnsi" w:hAnsi="Consolas" w:cs="Lucida Sans Typewriter"/>
          <w:color w:val="268BD2"/>
          <w:sz w:val="16"/>
          <w:szCs w:val="16"/>
        </w:rPr>
      </w:pPr>
      <w:del w:id="780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6894CB6E" w14:textId="05EA1B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06" w:author="Greg Stoike" w:date="2018-11-30T10:52:00Z"/>
          <w:rFonts w:ascii="Consolas" w:eastAsiaTheme="minorHAnsi" w:hAnsi="Consolas" w:cs="Lucida Sans Typewriter"/>
          <w:color w:val="268BD2"/>
          <w:sz w:val="16"/>
          <w:szCs w:val="16"/>
        </w:rPr>
      </w:pPr>
      <w:del w:id="780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2F4D2AFB" w14:textId="0637A9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08" w:author="Greg Stoike" w:date="2018-11-30T10:52:00Z"/>
          <w:rFonts w:ascii="Consolas" w:eastAsiaTheme="minorHAnsi" w:hAnsi="Consolas" w:cs="Lucida Sans Typewriter"/>
          <w:color w:val="268BD2"/>
          <w:sz w:val="16"/>
          <w:szCs w:val="16"/>
        </w:rPr>
      </w:pPr>
      <w:del w:id="780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3E76A7DD" w14:textId="3F2BBC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10" w:author="Greg Stoike" w:date="2018-11-30T10:52:00Z"/>
          <w:rFonts w:ascii="Consolas" w:eastAsiaTheme="minorHAnsi" w:hAnsi="Consolas" w:cs="Lucida Sans Typewriter"/>
          <w:color w:val="268BD2"/>
          <w:sz w:val="16"/>
          <w:szCs w:val="16"/>
        </w:rPr>
      </w:pPr>
      <w:del w:id="781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6912AA77" w14:textId="74263F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12" w:author="Greg Stoike" w:date="2018-11-30T10:52:00Z"/>
          <w:rFonts w:ascii="Consolas" w:eastAsiaTheme="minorHAnsi" w:hAnsi="Consolas" w:cs="Lucida Sans Typewriter"/>
          <w:color w:val="268BD2"/>
          <w:sz w:val="16"/>
          <w:szCs w:val="16"/>
        </w:rPr>
      </w:pPr>
      <w:del w:id="7813"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0C2287A0" w14:textId="7D315E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14" w:author="Greg Stoike" w:date="2018-11-30T10:52:00Z"/>
          <w:rFonts w:ascii="Consolas" w:eastAsiaTheme="minorHAnsi" w:hAnsi="Consolas" w:cs="Lucida Sans Typewriter"/>
          <w:color w:val="268BD2"/>
          <w:sz w:val="16"/>
          <w:szCs w:val="16"/>
        </w:rPr>
      </w:pPr>
      <w:del w:id="781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3B9CA49" w14:textId="0E5CEF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16" w:author="Greg Stoike" w:date="2018-11-30T10:52:00Z"/>
          <w:rFonts w:ascii="Consolas" w:eastAsiaTheme="minorHAnsi" w:hAnsi="Consolas" w:cs="Lucida Sans Typewriter"/>
          <w:color w:val="268BD2"/>
          <w:sz w:val="16"/>
          <w:szCs w:val="16"/>
        </w:rPr>
      </w:pPr>
      <w:del w:id="781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29921F19" w14:textId="2D7B5E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18" w:author="Greg Stoike" w:date="2018-11-30T10:52:00Z"/>
          <w:rFonts w:ascii="Consolas" w:eastAsiaTheme="minorHAnsi" w:hAnsi="Consolas" w:cs="Lucida Sans Typewriter"/>
          <w:color w:val="268BD2"/>
          <w:sz w:val="16"/>
          <w:szCs w:val="16"/>
        </w:rPr>
      </w:pPr>
      <w:del w:id="781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5BFCDFB" w14:textId="1A792B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20" w:author="Greg Stoike" w:date="2018-11-30T10:52:00Z"/>
          <w:rFonts w:ascii="Consolas" w:eastAsiaTheme="minorHAnsi" w:hAnsi="Consolas" w:cs="Lucida Sans Typewriter"/>
          <w:color w:val="268BD2"/>
          <w:sz w:val="16"/>
          <w:szCs w:val="16"/>
        </w:rPr>
      </w:pPr>
      <w:del w:id="782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A4E1677" w14:textId="57F296F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22" w:author="Greg Stoike" w:date="2018-11-30T10:52:00Z"/>
          <w:rFonts w:ascii="Consolas" w:eastAsiaTheme="minorHAnsi" w:hAnsi="Consolas" w:cs="Lucida Sans Typewriter"/>
          <w:color w:val="268BD2"/>
          <w:sz w:val="16"/>
          <w:szCs w:val="16"/>
        </w:rPr>
      </w:pPr>
      <w:del w:id="782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0C08581" w14:textId="0DC0B0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24" w:author="Greg Stoike" w:date="2018-11-30T10:52:00Z"/>
          <w:rFonts w:ascii="Consolas" w:eastAsiaTheme="minorHAnsi" w:hAnsi="Consolas" w:cs="Lucida Sans Typewriter"/>
          <w:color w:val="268BD2"/>
          <w:sz w:val="16"/>
          <w:szCs w:val="16"/>
        </w:rPr>
      </w:pPr>
      <w:del w:id="782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24CEA17F" w14:textId="563423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26" w:author="Greg Stoike" w:date="2018-11-30T10:52:00Z"/>
          <w:rFonts w:ascii="Consolas" w:eastAsiaTheme="minorHAnsi" w:hAnsi="Consolas" w:cs="Lucida Sans Typewriter"/>
          <w:color w:val="268BD2"/>
          <w:sz w:val="16"/>
          <w:szCs w:val="16"/>
        </w:rPr>
      </w:pPr>
      <w:del w:id="782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61653E3" w14:textId="195C7B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28" w:author="Greg Stoike" w:date="2018-11-30T10:52:00Z"/>
          <w:rFonts w:ascii="Consolas" w:eastAsiaTheme="minorHAnsi" w:hAnsi="Consolas" w:cs="Lucida Sans Typewriter"/>
          <w:color w:val="268BD2"/>
          <w:sz w:val="16"/>
          <w:szCs w:val="16"/>
        </w:rPr>
      </w:pPr>
      <w:del w:id="782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19D01A2" w14:textId="3DA918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30" w:author="Greg Stoike" w:date="2018-11-30T10:52:00Z"/>
          <w:rFonts w:ascii="Consolas" w:eastAsiaTheme="minorHAnsi" w:hAnsi="Consolas" w:cs="Lucida Sans Typewriter"/>
          <w:color w:val="268BD2"/>
          <w:sz w:val="16"/>
          <w:szCs w:val="16"/>
        </w:rPr>
      </w:pPr>
      <w:del w:id="783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F547958" w14:textId="5A195C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32" w:author="Greg Stoike" w:date="2018-11-30T10:52:00Z"/>
          <w:rFonts w:ascii="Consolas" w:eastAsiaTheme="minorHAnsi" w:hAnsi="Consolas" w:cs="Lucida Sans Typewriter"/>
          <w:color w:val="268BD2"/>
          <w:sz w:val="16"/>
          <w:szCs w:val="16"/>
        </w:rPr>
      </w:pPr>
      <w:del w:id="7833"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26C0087A" w14:textId="6660068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34" w:author="Greg Stoike" w:date="2018-11-30T10:52:00Z"/>
          <w:rFonts w:ascii="Consolas" w:eastAsiaTheme="minorHAnsi" w:hAnsi="Consolas" w:cs="Lucida Sans Typewriter"/>
          <w:color w:val="268BD2"/>
          <w:sz w:val="16"/>
          <w:szCs w:val="16"/>
        </w:rPr>
      </w:pPr>
      <w:del w:id="7835" w:author="Greg Stoike" w:date="2018-11-30T10:52:00Z">
        <w:r w:rsidRPr="00914B33" w:rsidDel="007B26CB">
          <w:rPr>
            <w:rFonts w:ascii="Consolas" w:eastAsiaTheme="minorHAnsi" w:hAnsi="Consolas" w:cs="Lucida Sans Typewriter"/>
            <w:color w:val="268BD2"/>
            <w:sz w:val="16"/>
            <w:szCs w:val="16"/>
          </w:rPr>
          <w:delText xml:space="preserve">                  &lt;BlueprintReference idRef="1-IT|10-11"/&gt;</w:delText>
        </w:r>
      </w:del>
    </w:p>
    <w:p w14:paraId="3011EC30" w14:textId="1316B2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36" w:author="Greg Stoike" w:date="2018-11-30T10:52:00Z"/>
          <w:rFonts w:ascii="Consolas" w:eastAsiaTheme="minorHAnsi" w:hAnsi="Consolas" w:cs="Lucida Sans Typewriter"/>
          <w:color w:val="268BD2"/>
          <w:sz w:val="16"/>
          <w:szCs w:val="16"/>
        </w:rPr>
      </w:pPr>
      <w:del w:id="783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A9ECC4C" w14:textId="533C03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38" w:author="Greg Stoike" w:date="2018-11-30T10:52:00Z"/>
          <w:rFonts w:ascii="Consolas" w:eastAsiaTheme="minorHAnsi" w:hAnsi="Consolas" w:cs="Lucida Sans Typewriter"/>
          <w:color w:val="268BD2"/>
          <w:sz w:val="16"/>
          <w:szCs w:val="16"/>
        </w:rPr>
      </w:pPr>
      <w:del w:id="783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91057CC" w14:textId="0A3E8C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40" w:author="Greg Stoike" w:date="2018-11-30T10:52:00Z"/>
          <w:rFonts w:ascii="Consolas" w:eastAsiaTheme="minorHAnsi" w:hAnsi="Consolas" w:cs="Lucida Sans Typewriter"/>
          <w:color w:val="268BD2"/>
          <w:sz w:val="16"/>
          <w:szCs w:val="16"/>
        </w:rPr>
      </w:pPr>
      <w:del w:id="784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0305254C" w14:textId="69D502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42" w:author="Greg Stoike" w:date="2018-11-30T10:52:00Z"/>
          <w:rFonts w:ascii="Consolas" w:eastAsiaTheme="minorHAnsi" w:hAnsi="Consolas" w:cs="Lucida Sans Typewriter"/>
          <w:color w:val="268BD2"/>
          <w:sz w:val="16"/>
          <w:szCs w:val="16"/>
        </w:rPr>
      </w:pPr>
      <w:del w:id="7843" w:author="Greg Stoike" w:date="2018-11-30T10:52:00Z">
        <w:r w:rsidRPr="00914B33" w:rsidDel="007B26CB">
          <w:rPr>
            <w:rFonts w:ascii="Consolas" w:eastAsiaTheme="minorHAnsi" w:hAnsi="Consolas" w:cs="Lucida Sans Typewriter"/>
            <w:color w:val="268BD2"/>
            <w:sz w:val="16"/>
            <w:szCs w:val="16"/>
          </w:rPr>
          <w:delText xml:space="preserve">                    &lt;ItemScoreParameter value="0.8887699842453003" measurementParameter="a"/&gt;</w:delText>
        </w:r>
      </w:del>
    </w:p>
    <w:p w14:paraId="77749592" w14:textId="1A666FB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44" w:author="Greg Stoike" w:date="2018-11-30T10:52:00Z"/>
          <w:rFonts w:ascii="Consolas" w:eastAsiaTheme="minorHAnsi" w:hAnsi="Consolas" w:cs="Lucida Sans Typewriter"/>
          <w:color w:val="268BD2"/>
          <w:sz w:val="16"/>
          <w:szCs w:val="16"/>
        </w:rPr>
      </w:pPr>
      <w:del w:id="7845" w:author="Greg Stoike" w:date="2018-11-30T10:52:00Z">
        <w:r w:rsidRPr="00914B33" w:rsidDel="007B26CB">
          <w:rPr>
            <w:rFonts w:ascii="Consolas" w:eastAsiaTheme="minorHAnsi" w:hAnsi="Consolas" w:cs="Lucida Sans Typewriter"/>
            <w:color w:val="268BD2"/>
            <w:sz w:val="16"/>
            <w:szCs w:val="16"/>
          </w:rPr>
          <w:delText xml:space="preserve">                    &lt;ItemScoreParameter value="-0.3748700022697449" measurementParameter="b"/&gt;</w:delText>
        </w:r>
      </w:del>
    </w:p>
    <w:p w14:paraId="4E9AEE63" w14:textId="17C1FE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46" w:author="Greg Stoike" w:date="2018-11-30T10:52:00Z"/>
          <w:rFonts w:ascii="Consolas" w:eastAsiaTheme="minorHAnsi" w:hAnsi="Consolas" w:cs="Lucida Sans Typewriter"/>
          <w:color w:val="268BD2"/>
          <w:sz w:val="16"/>
          <w:szCs w:val="16"/>
        </w:rPr>
      </w:pPr>
      <w:del w:id="784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8B82F8C" w14:textId="0BEA50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48" w:author="Greg Stoike" w:date="2018-11-30T10:52:00Z"/>
          <w:rFonts w:ascii="Consolas" w:eastAsiaTheme="minorHAnsi" w:hAnsi="Consolas" w:cs="Lucida Sans Typewriter"/>
          <w:color w:val="268BD2"/>
          <w:sz w:val="16"/>
          <w:szCs w:val="16"/>
        </w:rPr>
      </w:pPr>
      <w:del w:id="784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3D04D0B2" w14:textId="7C894E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50" w:author="Greg Stoike" w:date="2018-11-30T10:52:00Z"/>
          <w:rFonts w:ascii="Consolas" w:eastAsiaTheme="minorHAnsi" w:hAnsi="Consolas" w:cs="Lucida Sans Typewriter"/>
          <w:color w:val="268BD2"/>
          <w:sz w:val="16"/>
          <w:szCs w:val="16"/>
        </w:rPr>
      </w:pPr>
      <w:del w:id="785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CC71766" w14:textId="7F47C5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52" w:author="Greg Stoike" w:date="2018-11-30T10:52:00Z"/>
          <w:rFonts w:ascii="Consolas" w:eastAsiaTheme="minorHAnsi" w:hAnsi="Consolas" w:cs="Lucida Sans Typewriter"/>
          <w:color w:val="268BD2"/>
          <w:sz w:val="16"/>
          <w:szCs w:val="16"/>
        </w:rPr>
      </w:pPr>
      <w:del w:id="785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7CD9A2FB" w14:textId="6EA6B8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54" w:author="Greg Stoike" w:date="2018-11-30T10:52:00Z"/>
          <w:rFonts w:ascii="Consolas" w:eastAsiaTheme="minorHAnsi" w:hAnsi="Consolas" w:cs="Lucida Sans Typewriter"/>
          <w:color w:val="268BD2"/>
          <w:sz w:val="16"/>
          <w:szCs w:val="16"/>
        </w:rPr>
      </w:pPr>
      <w:del w:id="785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id="43613" type="HTQ"&gt;</w:delText>
        </w:r>
      </w:del>
    </w:p>
    <w:p w14:paraId="444E6BFF" w14:textId="7118DB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56" w:author="Greg Stoike" w:date="2018-11-30T10:52:00Z"/>
          <w:rFonts w:ascii="Consolas" w:eastAsiaTheme="minorHAnsi" w:hAnsi="Consolas" w:cs="Lucida Sans Typewriter"/>
          <w:color w:val="268BD2"/>
          <w:sz w:val="16"/>
          <w:szCs w:val="16"/>
        </w:rPr>
      </w:pPr>
      <w:del w:id="785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F91F65F" w14:textId="0F5AE1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58" w:author="Greg Stoike" w:date="2018-11-30T10:52:00Z"/>
          <w:rFonts w:ascii="Consolas" w:eastAsiaTheme="minorHAnsi" w:hAnsi="Consolas" w:cs="Lucida Sans Typewriter"/>
          <w:color w:val="268BD2"/>
          <w:sz w:val="16"/>
          <w:szCs w:val="16"/>
        </w:rPr>
      </w:pPr>
      <w:del w:id="785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6DA56117" w14:textId="23B364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60" w:author="Greg Stoike" w:date="2018-11-30T10:52:00Z"/>
          <w:rFonts w:ascii="Consolas" w:eastAsiaTheme="minorHAnsi" w:hAnsi="Consolas" w:cs="Lucida Sans Typewriter"/>
          <w:color w:val="268BD2"/>
          <w:sz w:val="16"/>
          <w:szCs w:val="16"/>
        </w:rPr>
      </w:pPr>
      <w:del w:id="786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C8AB39A" w14:textId="6FD6AA7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62" w:author="Greg Stoike" w:date="2018-11-30T10:52:00Z"/>
          <w:rFonts w:ascii="Consolas" w:eastAsiaTheme="minorHAnsi" w:hAnsi="Consolas" w:cs="Lucida Sans Typewriter"/>
          <w:color w:val="268BD2"/>
          <w:sz w:val="16"/>
          <w:szCs w:val="16"/>
        </w:rPr>
      </w:pPr>
      <w:del w:id="786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70190BB6" w14:textId="045340D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64" w:author="Greg Stoike" w:date="2018-11-30T10:52:00Z"/>
          <w:rFonts w:ascii="Consolas" w:eastAsiaTheme="minorHAnsi" w:hAnsi="Consolas" w:cs="Lucida Sans Typewriter"/>
          <w:color w:val="268BD2"/>
          <w:sz w:val="16"/>
          <w:szCs w:val="16"/>
        </w:rPr>
      </w:pPr>
      <w:del w:id="786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0BE32D32" w14:textId="381D8A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66" w:author="Greg Stoike" w:date="2018-11-30T10:52:00Z"/>
          <w:rFonts w:ascii="Consolas" w:eastAsiaTheme="minorHAnsi" w:hAnsi="Consolas" w:cs="Lucida Sans Typewriter"/>
          <w:color w:val="268BD2"/>
          <w:sz w:val="16"/>
          <w:szCs w:val="16"/>
        </w:rPr>
      </w:pPr>
      <w:del w:id="786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2549962E" w14:textId="5B85BE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68" w:author="Greg Stoike" w:date="2018-11-30T10:52:00Z"/>
          <w:rFonts w:ascii="Consolas" w:eastAsiaTheme="minorHAnsi" w:hAnsi="Consolas" w:cs="Lucida Sans Typewriter"/>
          <w:color w:val="268BD2"/>
          <w:sz w:val="16"/>
          <w:szCs w:val="16"/>
        </w:rPr>
      </w:pPr>
      <w:del w:id="786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13133356" w14:textId="1DD1AB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70" w:author="Greg Stoike" w:date="2018-11-30T10:52:00Z"/>
          <w:rFonts w:ascii="Consolas" w:eastAsiaTheme="minorHAnsi" w:hAnsi="Consolas" w:cs="Lucida Sans Typewriter"/>
          <w:color w:val="268BD2"/>
          <w:sz w:val="16"/>
          <w:szCs w:val="16"/>
        </w:rPr>
      </w:pPr>
      <w:del w:id="787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62A52ECD" w14:textId="2B02BB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72" w:author="Greg Stoike" w:date="2018-11-30T10:52:00Z"/>
          <w:rFonts w:ascii="Consolas" w:eastAsiaTheme="minorHAnsi" w:hAnsi="Consolas" w:cs="Lucida Sans Typewriter"/>
          <w:color w:val="268BD2"/>
          <w:sz w:val="16"/>
          <w:szCs w:val="16"/>
        </w:rPr>
      </w:pPr>
      <w:del w:id="787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76015007" w14:textId="7E8D1EE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74" w:author="Greg Stoike" w:date="2018-11-30T10:52:00Z"/>
          <w:rFonts w:ascii="Consolas" w:eastAsiaTheme="minorHAnsi" w:hAnsi="Consolas" w:cs="Lucida Sans Typewriter"/>
          <w:color w:val="268BD2"/>
          <w:sz w:val="16"/>
          <w:szCs w:val="16"/>
        </w:rPr>
      </w:pPr>
      <w:del w:id="7875"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2B68096A" w14:textId="55B0D6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76" w:author="Greg Stoike" w:date="2018-11-30T10:52:00Z"/>
          <w:rFonts w:ascii="Consolas" w:eastAsiaTheme="minorHAnsi" w:hAnsi="Consolas" w:cs="Lucida Sans Typewriter"/>
          <w:color w:val="268BD2"/>
          <w:sz w:val="16"/>
          <w:szCs w:val="16"/>
        </w:rPr>
      </w:pPr>
      <w:del w:id="787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13DFE80" w14:textId="156BF49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78" w:author="Greg Stoike" w:date="2018-11-30T10:52:00Z"/>
          <w:rFonts w:ascii="Consolas" w:eastAsiaTheme="minorHAnsi" w:hAnsi="Consolas" w:cs="Lucida Sans Typewriter"/>
          <w:color w:val="268BD2"/>
          <w:sz w:val="16"/>
          <w:szCs w:val="16"/>
        </w:rPr>
      </w:pPr>
      <w:del w:id="787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525949EB" w14:textId="226AC3E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80" w:author="Greg Stoike" w:date="2018-11-30T10:52:00Z"/>
          <w:rFonts w:ascii="Consolas" w:eastAsiaTheme="minorHAnsi" w:hAnsi="Consolas" w:cs="Lucida Sans Typewriter"/>
          <w:color w:val="268BD2"/>
          <w:sz w:val="16"/>
          <w:szCs w:val="16"/>
        </w:rPr>
      </w:pPr>
      <w:del w:id="788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67598E8" w14:textId="356435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82" w:author="Greg Stoike" w:date="2018-11-30T10:52:00Z"/>
          <w:rFonts w:ascii="Consolas" w:eastAsiaTheme="minorHAnsi" w:hAnsi="Consolas" w:cs="Lucida Sans Typewriter"/>
          <w:color w:val="268BD2"/>
          <w:sz w:val="16"/>
          <w:szCs w:val="16"/>
        </w:rPr>
      </w:pPr>
      <w:del w:id="788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877E2A3" w14:textId="0E0C6A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84" w:author="Greg Stoike" w:date="2018-11-30T10:52:00Z"/>
          <w:rFonts w:ascii="Consolas" w:eastAsiaTheme="minorHAnsi" w:hAnsi="Consolas" w:cs="Lucida Sans Typewriter"/>
          <w:color w:val="268BD2"/>
          <w:sz w:val="16"/>
          <w:szCs w:val="16"/>
        </w:rPr>
      </w:pPr>
      <w:del w:id="788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1A3E3F57" w14:textId="4DC8C8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86" w:author="Greg Stoike" w:date="2018-11-30T10:52:00Z"/>
          <w:rFonts w:ascii="Consolas" w:eastAsiaTheme="minorHAnsi" w:hAnsi="Consolas" w:cs="Lucida Sans Typewriter"/>
          <w:color w:val="268BD2"/>
          <w:sz w:val="16"/>
          <w:szCs w:val="16"/>
        </w:rPr>
      </w:pPr>
      <w:del w:id="788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6110A1F4" w14:textId="7C10A51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88" w:author="Greg Stoike" w:date="2018-11-30T10:52:00Z"/>
          <w:rFonts w:ascii="Consolas" w:eastAsiaTheme="minorHAnsi" w:hAnsi="Consolas" w:cs="Lucida Sans Typewriter"/>
          <w:color w:val="268BD2"/>
          <w:sz w:val="16"/>
          <w:szCs w:val="16"/>
        </w:rPr>
      </w:pPr>
      <w:del w:id="788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621F411" w14:textId="0D8297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90" w:author="Greg Stoike" w:date="2018-11-30T10:52:00Z"/>
          <w:rFonts w:ascii="Consolas" w:eastAsiaTheme="minorHAnsi" w:hAnsi="Consolas" w:cs="Lucida Sans Typewriter"/>
          <w:color w:val="268BD2"/>
          <w:sz w:val="16"/>
          <w:szCs w:val="16"/>
        </w:rPr>
      </w:pPr>
      <w:del w:id="789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F9D15A0" w14:textId="0BA74CA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92" w:author="Greg Stoike" w:date="2018-11-30T10:52:00Z"/>
          <w:rFonts w:ascii="Consolas" w:eastAsiaTheme="minorHAnsi" w:hAnsi="Consolas" w:cs="Lucida Sans Typewriter"/>
          <w:color w:val="268BD2"/>
          <w:sz w:val="16"/>
          <w:szCs w:val="16"/>
        </w:rPr>
      </w:pPr>
      <w:del w:id="789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78539914" w14:textId="1FF0E5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94" w:author="Greg Stoike" w:date="2018-11-30T10:52:00Z"/>
          <w:rFonts w:ascii="Consolas" w:eastAsiaTheme="minorHAnsi" w:hAnsi="Consolas" w:cs="Lucida Sans Typewriter"/>
          <w:color w:val="268BD2"/>
          <w:sz w:val="16"/>
          <w:szCs w:val="16"/>
        </w:rPr>
      </w:pPr>
      <w:del w:id="7895"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3A247B25" w14:textId="264888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96" w:author="Greg Stoike" w:date="2018-11-30T10:52:00Z"/>
          <w:rFonts w:ascii="Consolas" w:eastAsiaTheme="minorHAnsi" w:hAnsi="Consolas" w:cs="Lucida Sans Typewriter"/>
          <w:color w:val="268BD2"/>
          <w:sz w:val="16"/>
          <w:szCs w:val="16"/>
        </w:rPr>
      </w:pPr>
      <w:del w:id="7897" w:author="Greg Stoike" w:date="2018-11-30T10:52:00Z">
        <w:r w:rsidRPr="00914B33" w:rsidDel="007B26CB">
          <w:rPr>
            <w:rFonts w:ascii="Consolas" w:eastAsiaTheme="minorHAnsi" w:hAnsi="Consolas" w:cs="Lucida Sans Typewriter"/>
            <w:color w:val="268BD2"/>
            <w:sz w:val="16"/>
            <w:szCs w:val="16"/>
          </w:rPr>
          <w:delText xml:space="preserve">                  &lt;BlueprintReference idRef="1-IT|11-11"/&gt;</w:delText>
        </w:r>
      </w:del>
    </w:p>
    <w:p w14:paraId="2494FD0E" w14:textId="1DA784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898" w:author="Greg Stoike" w:date="2018-11-30T10:52:00Z"/>
          <w:rFonts w:ascii="Consolas" w:eastAsiaTheme="minorHAnsi" w:hAnsi="Consolas" w:cs="Lucida Sans Typewriter"/>
          <w:color w:val="268BD2"/>
          <w:sz w:val="16"/>
          <w:szCs w:val="16"/>
        </w:rPr>
      </w:pPr>
      <w:del w:id="789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2BCC7EC" w14:textId="0805DD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00" w:author="Greg Stoike" w:date="2018-11-30T10:52:00Z"/>
          <w:rFonts w:ascii="Consolas" w:eastAsiaTheme="minorHAnsi" w:hAnsi="Consolas" w:cs="Lucida Sans Typewriter"/>
          <w:color w:val="268BD2"/>
          <w:sz w:val="16"/>
          <w:szCs w:val="16"/>
        </w:rPr>
      </w:pPr>
      <w:del w:id="790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F4E674D" w14:textId="3DC3CD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02" w:author="Greg Stoike" w:date="2018-11-30T10:52:00Z"/>
          <w:rFonts w:ascii="Consolas" w:eastAsiaTheme="minorHAnsi" w:hAnsi="Consolas" w:cs="Lucida Sans Typewriter"/>
          <w:color w:val="268BD2"/>
          <w:sz w:val="16"/>
          <w:szCs w:val="16"/>
        </w:rPr>
      </w:pPr>
      <w:del w:id="790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1DDDC227" w14:textId="4E3683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04" w:author="Greg Stoike" w:date="2018-11-30T10:52:00Z"/>
          <w:rFonts w:ascii="Consolas" w:eastAsiaTheme="minorHAnsi" w:hAnsi="Consolas" w:cs="Lucida Sans Typewriter"/>
          <w:color w:val="268BD2"/>
          <w:sz w:val="16"/>
          <w:szCs w:val="16"/>
        </w:rPr>
      </w:pPr>
      <w:del w:id="7905" w:author="Greg Stoike" w:date="2018-11-30T10:52:00Z">
        <w:r w:rsidRPr="00914B33" w:rsidDel="007B26CB">
          <w:rPr>
            <w:rFonts w:ascii="Consolas" w:eastAsiaTheme="minorHAnsi" w:hAnsi="Consolas" w:cs="Lucida Sans Typewriter"/>
            <w:color w:val="268BD2"/>
            <w:sz w:val="16"/>
            <w:szCs w:val="16"/>
          </w:rPr>
          <w:delText xml:space="preserve">                    &lt;ItemScoreParameter value="1.1238399744033813" measurementParameter="a"/&gt;</w:delText>
        </w:r>
      </w:del>
    </w:p>
    <w:p w14:paraId="5F6E2018" w14:textId="403CCB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06" w:author="Greg Stoike" w:date="2018-11-30T10:52:00Z"/>
          <w:rFonts w:ascii="Consolas" w:eastAsiaTheme="minorHAnsi" w:hAnsi="Consolas" w:cs="Lucida Sans Typewriter"/>
          <w:color w:val="268BD2"/>
          <w:sz w:val="16"/>
          <w:szCs w:val="16"/>
        </w:rPr>
      </w:pPr>
      <w:del w:id="7907" w:author="Greg Stoike" w:date="2018-11-30T10:52:00Z">
        <w:r w:rsidRPr="00914B33" w:rsidDel="007B26CB">
          <w:rPr>
            <w:rFonts w:ascii="Consolas" w:eastAsiaTheme="minorHAnsi" w:hAnsi="Consolas" w:cs="Lucida Sans Typewriter"/>
            <w:color w:val="268BD2"/>
            <w:sz w:val="16"/>
            <w:szCs w:val="16"/>
          </w:rPr>
          <w:delText xml:space="preserve">                    &lt;ItemScoreParameter value="0.37000998854637146" measurementParameter="b"/&gt;</w:delText>
        </w:r>
      </w:del>
    </w:p>
    <w:p w14:paraId="1ED20EF7" w14:textId="21D5DC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08" w:author="Greg Stoike" w:date="2018-11-30T10:52:00Z"/>
          <w:rFonts w:ascii="Consolas" w:eastAsiaTheme="minorHAnsi" w:hAnsi="Consolas" w:cs="Lucida Sans Typewriter"/>
          <w:color w:val="268BD2"/>
          <w:sz w:val="16"/>
          <w:szCs w:val="16"/>
        </w:rPr>
      </w:pPr>
      <w:del w:id="790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7B94CFD3" w14:textId="03D04F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10" w:author="Greg Stoike" w:date="2018-11-30T10:52:00Z"/>
          <w:rFonts w:ascii="Consolas" w:eastAsiaTheme="minorHAnsi" w:hAnsi="Consolas" w:cs="Lucida Sans Typewriter"/>
          <w:color w:val="268BD2"/>
          <w:sz w:val="16"/>
          <w:szCs w:val="16"/>
        </w:rPr>
      </w:pPr>
      <w:del w:id="791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16F5D767" w14:textId="222CF1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12" w:author="Greg Stoike" w:date="2018-11-30T10:52:00Z"/>
          <w:rFonts w:ascii="Consolas" w:eastAsiaTheme="minorHAnsi" w:hAnsi="Consolas" w:cs="Lucida Sans Typewriter"/>
          <w:color w:val="268BD2"/>
          <w:sz w:val="16"/>
          <w:szCs w:val="16"/>
        </w:rPr>
      </w:pPr>
      <w:del w:id="791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05546BC" w14:textId="4A9D67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14" w:author="Greg Stoike" w:date="2018-11-30T10:52:00Z"/>
          <w:rFonts w:ascii="Consolas" w:eastAsiaTheme="minorHAnsi" w:hAnsi="Consolas" w:cs="Lucida Sans Typewriter"/>
          <w:color w:val="268BD2"/>
          <w:sz w:val="16"/>
          <w:szCs w:val="16"/>
        </w:rPr>
      </w:pPr>
      <w:del w:id="791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2877C9B" w14:textId="1DCD6AE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16" w:author="Greg Stoike" w:date="2018-11-30T10:52:00Z"/>
          <w:rFonts w:ascii="Consolas" w:eastAsiaTheme="minorHAnsi" w:hAnsi="Consolas" w:cs="Lucida Sans Typewriter"/>
          <w:color w:val="268BD2"/>
          <w:sz w:val="16"/>
          <w:szCs w:val="16"/>
        </w:rPr>
      </w:pPr>
      <w:del w:id="791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id="37181" type="MC"&gt;</w:delText>
        </w:r>
      </w:del>
    </w:p>
    <w:p w14:paraId="72C405C5" w14:textId="17B3B2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18" w:author="Greg Stoike" w:date="2018-11-30T10:52:00Z"/>
          <w:rFonts w:ascii="Consolas" w:eastAsiaTheme="minorHAnsi" w:hAnsi="Consolas" w:cs="Lucida Sans Typewriter"/>
          <w:color w:val="268BD2"/>
          <w:sz w:val="16"/>
          <w:szCs w:val="16"/>
        </w:rPr>
      </w:pPr>
      <w:del w:id="791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51E50FF" w14:textId="48EFD6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20" w:author="Greg Stoike" w:date="2018-11-30T10:52:00Z"/>
          <w:rFonts w:ascii="Consolas" w:eastAsiaTheme="minorHAnsi" w:hAnsi="Consolas" w:cs="Lucida Sans Typewriter"/>
          <w:color w:val="268BD2"/>
          <w:sz w:val="16"/>
          <w:szCs w:val="16"/>
        </w:rPr>
      </w:pPr>
      <w:del w:id="792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57163F58" w14:textId="72DEB6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22" w:author="Greg Stoike" w:date="2018-11-30T10:52:00Z"/>
          <w:rFonts w:ascii="Consolas" w:eastAsiaTheme="minorHAnsi" w:hAnsi="Consolas" w:cs="Lucida Sans Typewriter"/>
          <w:color w:val="268BD2"/>
          <w:sz w:val="16"/>
          <w:szCs w:val="16"/>
        </w:rPr>
      </w:pPr>
      <w:del w:id="792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B8904B7" w14:textId="79B1645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24" w:author="Greg Stoike" w:date="2018-11-30T10:52:00Z"/>
          <w:rFonts w:ascii="Consolas" w:eastAsiaTheme="minorHAnsi" w:hAnsi="Consolas" w:cs="Lucida Sans Typewriter"/>
          <w:color w:val="268BD2"/>
          <w:sz w:val="16"/>
          <w:szCs w:val="16"/>
        </w:rPr>
      </w:pPr>
      <w:del w:id="7925"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2286899E" w14:textId="756802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26" w:author="Greg Stoike" w:date="2018-11-30T10:52:00Z"/>
          <w:rFonts w:ascii="Consolas" w:eastAsiaTheme="minorHAnsi" w:hAnsi="Consolas" w:cs="Lucida Sans Typewriter"/>
          <w:color w:val="268BD2"/>
          <w:sz w:val="16"/>
          <w:szCs w:val="16"/>
        </w:rPr>
      </w:pPr>
      <w:del w:id="792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E5A4186" w14:textId="7DA02A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28" w:author="Greg Stoike" w:date="2018-11-30T10:52:00Z"/>
          <w:rFonts w:ascii="Consolas" w:eastAsiaTheme="minorHAnsi" w:hAnsi="Consolas" w:cs="Lucida Sans Typewriter"/>
          <w:color w:val="268BD2"/>
          <w:sz w:val="16"/>
          <w:szCs w:val="16"/>
        </w:rPr>
      </w:pPr>
      <w:del w:id="792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07908454" w14:textId="363011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30" w:author="Greg Stoike" w:date="2018-11-30T10:52:00Z"/>
          <w:rFonts w:ascii="Consolas" w:eastAsiaTheme="minorHAnsi" w:hAnsi="Consolas" w:cs="Lucida Sans Typewriter"/>
          <w:color w:val="268BD2"/>
          <w:sz w:val="16"/>
          <w:szCs w:val="16"/>
        </w:rPr>
      </w:pPr>
      <w:del w:id="793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4E314B67" w14:textId="403717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32" w:author="Greg Stoike" w:date="2018-11-30T10:52:00Z"/>
          <w:rFonts w:ascii="Consolas" w:eastAsiaTheme="minorHAnsi" w:hAnsi="Consolas" w:cs="Lucida Sans Typewriter"/>
          <w:color w:val="268BD2"/>
          <w:sz w:val="16"/>
          <w:szCs w:val="16"/>
        </w:rPr>
      </w:pPr>
      <w:del w:id="793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42693CC" w14:textId="511911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34" w:author="Greg Stoike" w:date="2018-11-30T10:52:00Z"/>
          <w:rFonts w:ascii="Consolas" w:eastAsiaTheme="minorHAnsi" w:hAnsi="Consolas" w:cs="Lucida Sans Typewriter"/>
          <w:color w:val="268BD2"/>
          <w:sz w:val="16"/>
          <w:szCs w:val="16"/>
        </w:rPr>
      </w:pPr>
      <w:del w:id="793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6700C9BB" w14:textId="2E9D89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36" w:author="Greg Stoike" w:date="2018-11-30T10:52:00Z"/>
          <w:rFonts w:ascii="Consolas" w:eastAsiaTheme="minorHAnsi" w:hAnsi="Consolas" w:cs="Lucida Sans Typewriter"/>
          <w:color w:val="268BD2"/>
          <w:sz w:val="16"/>
          <w:szCs w:val="16"/>
        </w:rPr>
      </w:pPr>
      <w:del w:id="793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2447F5DC" w14:textId="0FB8DD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38" w:author="Greg Stoike" w:date="2018-11-30T10:52:00Z"/>
          <w:rFonts w:ascii="Consolas" w:eastAsiaTheme="minorHAnsi" w:hAnsi="Consolas" w:cs="Lucida Sans Typewriter"/>
          <w:color w:val="268BD2"/>
          <w:sz w:val="16"/>
          <w:szCs w:val="16"/>
        </w:rPr>
      </w:pPr>
      <w:del w:id="7939"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77AFB41D" w14:textId="30338DF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40" w:author="Greg Stoike" w:date="2018-11-30T10:52:00Z"/>
          <w:rFonts w:ascii="Consolas" w:eastAsiaTheme="minorHAnsi" w:hAnsi="Consolas" w:cs="Lucida Sans Typewriter"/>
          <w:color w:val="268BD2"/>
          <w:sz w:val="16"/>
          <w:szCs w:val="16"/>
        </w:rPr>
      </w:pPr>
      <w:del w:id="794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A9DA968" w14:textId="1204C5D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42" w:author="Greg Stoike" w:date="2018-11-30T10:52:00Z"/>
          <w:rFonts w:ascii="Consolas" w:eastAsiaTheme="minorHAnsi" w:hAnsi="Consolas" w:cs="Lucida Sans Typewriter"/>
          <w:color w:val="268BD2"/>
          <w:sz w:val="16"/>
          <w:szCs w:val="16"/>
        </w:rPr>
      </w:pPr>
      <w:del w:id="794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7D78D1C5" w14:textId="65AD3F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44" w:author="Greg Stoike" w:date="2018-11-30T10:52:00Z"/>
          <w:rFonts w:ascii="Consolas" w:eastAsiaTheme="minorHAnsi" w:hAnsi="Consolas" w:cs="Lucida Sans Typewriter"/>
          <w:color w:val="268BD2"/>
          <w:sz w:val="16"/>
          <w:szCs w:val="16"/>
        </w:rPr>
      </w:pPr>
      <w:del w:id="794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F146E5A" w14:textId="4482F4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46" w:author="Greg Stoike" w:date="2018-11-30T10:52:00Z"/>
          <w:rFonts w:ascii="Consolas" w:eastAsiaTheme="minorHAnsi" w:hAnsi="Consolas" w:cs="Lucida Sans Typewriter"/>
          <w:color w:val="268BD2"/>
          <w:sz w:val="16"/>
          <w:szCs w:val="16"/>
        </w:rPr>
      </w:pPr>
      <w:del w:id="794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DDA28DE" w14:textId="17FE47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48" w:author="Greg Stoike" w:date="2018-11-30T10:52:00Z"/>
          <w:rFonts w:ascii="Consolas" w:eastAsiaTheme="minorHAnsi" w:hAnsi="Consolas" w:cs="Lucida Sans Typewriter"/>
          <w:color w:val="268BD2"/>
          <w:sz w:val="16"/>
          <w:szCs w:val="16"/>
        </w:rPr>
      </w:pPr>
      <w:del w:id="794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55EB300" w14:textId="767565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50" w:author="Greg Stoike" w:date="2018-11-30T10:52:00Z"/>
          <w:rFonts w:ascii="Consolas" w:eastAsiaTheme="minorHAnsi" w:hAnsi="Consolas" w:cs="Lucida Sans Typewriter"/>
          <w:color w:val="268BD2"/>
          <w:sz w:val="16"/>
          <w:szCs w:val="16"/>
        </w:rPr>
      </w:pPr>
      <w:del w:id="795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D05E5A2" w14:textId="25B234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52" w:author="Greg Stoike" w:date="2018-11-30T10:52:00Z"/>
          <w:rFonts w:ascii="Consolas" w:eastAsiaTheme="minorHAnsi" w:hAnsi="Consolas" w:cs="Lucida Sans Typewriter"/>
          <w:color w:val="268BD2"/>
          <w:sz w:val="16"/>
          <w:szCs w:val="16"/>
        </w:rPr>
      </w:pPr>
      <w:del w:id="795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6476180" w14:textId="26E627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54" w:author="Greg Stoike" w:date="2018-11-30T10:52:00Z"/>
          <w:rFonts w:ascii="Consolas" w:eastAsiaTheme="minorHAnsi" w:hAnsi="Consolas" w:cs="Lucida Sans Typewriter"/>
          <w:color w:val="268BD2"/>
          <w:sz w:val="16"/>
          <w:szCs w:val="16"/>
        </w:rPr>
      </w:pPr>
      <w:del w:id="795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B7449D5" w14:textId="0EB5D1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56" w:author="Greg Stoike" w:date="2018-11-30T10:52:00Z"/>
          <w:rFonts w:ascii="Consolas" w:eastAsiaTheme="minorHAnsi" w:hAnsi="Consolas" w:cs="Lucida Sans Typewriter"/>
          <w:color w:val="268BD2"/>
          <w:sz w:val="16"/>
          <w:szCs w:val="16"/>
        </w:rPr>
      </w:pPr>
      <w:del w:id="795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17416485" w14:textId="63A8CEA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58" w:author="Greg Stoike" w:date="2018-11-30T10:52:00Z"/>
          <w:rFonts w:ascii="Consolas" w:eastAsiaTheme="minorHAnsi" w:hAnsi="Consolas" w:cs="Lucida Sans Typewriter"/>
          <w:color w:val="268BD2"/>
          <w:sz w:val="16"/>
          <w:szCs w:val="16"/>
        </w:rPr>
      </w:pPr>
      <w:del w:id="795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42BA0A9F" w14:textId="03F9929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60" w:author="Greg Stoike" w:date="2018-11-30T10:52:00Z"/>
          <w:rFonts w:ascii="Consolas" w:eastAsiaTheme="minorHAnsi" w:hAnsi="Consolas" w:cs="Lucida Sans Typewriter"/>
          <w:color w:val="268BD2"/>
          <w:sz w:val="16"/>
          <w:szCs w:val="16"/>
        </w:rPr>
      </w:pPr>
      <w:del w:id="7961" w:author="Greg Stoike" w:date="2018-11-30T10:52:00Z">
        <w:r w:rsidRPr="00914B33" w:rsidDel="007B26CB">
          <w:rPr>
            <w:rFonts w:ascii="Consolas" w:eastAsiaTheme="minorHAnsi" w:hAnsi="Consolas" w:cs="Lucida Sans Typewriter"/>
            <w:color w:val="268BD2"/>
            <w:sz w:val="16"/>
            <w:szCs w:val="16"/>
          </w:rPr>
          <w:delText xml:space="preserve">                  &lt;BlueprintReference idRef="1-IT|8-11"/&gt;</w:delText>
        </w:r>
      </w:del>
    </w:p>
    <w:p w14:paraId="76365A76" w14:textId="6B9603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62" w:author="Greg Stoike" w:date="2018-11-30T10:52:00Z"/>
          <w:rFonts w:ascii="Consolas" w:eastAsiaTheme="minorHAnsi" w:hAnsi="Consolas" w:cs="Lucida Sans Typewriter"/>
          <w:color w:val="268BD2"/>
          <w:sz w:val="16"/>
          <w:szCs w:val="16"/>
        </w:rPr>
      </w:pPr>
      <w:del w:id="796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E3965DE" w14:textId="0B5C60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64" w:author="Greg Stoike" w:date="2018-11-30T10:52:00Z"/>
          <w:rFonts w:ascii="Consolas" w:eastAsiaTheme="minorHAnsi" w:hAnsi="Consolas" w:cs="Lucida Sans Typewriter"/>
          <w:color w:val="268BD2"/>
          <w:sz w:val="16"/>
          <w:szCs w:val="16"/>
        </w:rPr>
      </w:pPr>
      <w:del w:id="796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B05B903" w14:textId="2BFF44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66" w:author="Greg Stoike" w:date="2018-11-30T10:52:00Z"/>
          <w:rFonts w:ascii="Consolas" w:eastAsiaTheme="minorHAnsi" w:hAnsi="Consolas" w:cs="Lucida Sans Typewriter"/>
          <w:color w:val="268BD2"/>
          <w:sz w:val="16"/>
          <w:szCs w:val="16"/>
        </w:rPr>
      </w:pPr>
      <w:del w:id="796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59766E1" w14:textId="763A86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68" w:author="Greg Stoike" w:date="2018-11-30T10:52:00Z"/>
          <w:rFonts w:ascii="Consolas" w:eastAsiaTheme="minorHAnsi" w:hAnsi="Consolas" w:cs="Lucida Sans Typewriter"/>
          <w:color w:val="268BD2"/>
          <w:sz w:val="16"/>
          <w:szCs w:val="16"/>
        </w:rPr>
      </w:pPr>
      <w:del w:id="7969" w:author="Greg Stoike" w:date="2018-11-30T10:52:00Z">
        <w:r w:rsidRPr="00914B33" w:rsidDel="007B26CB">
          <w:rPr>
            <w:rFonts w:ascii="Consolas" w:eastAsiaTheme="minorHAnsi" w:hAnsi="Consolas" w:cs="Lucida Sans Typewriter"/>
            <w:color w:val="268BD2"/>
            <w:sz w:val="16"/>
            <w:szCs w:val="16"/>
          </w:rPr>
          <w:delText xml:space="preserve">                    &lt;ItemScoreParameter value="0.5503900051116943" measurementParameter="a"/&gt;</w:delText>
        </w:r>
      </w:del>
    </w:p>
    <w:p w14:paraId="5C52A7D1" w14:textId="4479D2F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70" w:author="Greg Stoike" w:date="2018-11-30T10:52:00Z"/>
          <w:rFonts w:ascii="Consolas" w:eastAsiaTheme="minorHAnsi" w:hAnsi="Consolas" w:cs="Lucida Sans Typewriter"/>
          <w:color w:val="268BD2"/>
          <w:sz w:val="16"/>
          <w:szCs w:val="16"/>
        </w:rPr>
      </w:pPr>
      <w:del w:id="7971" w:author="Greg Stoike" w:date="2018-11-30T10:52:00Z">
        <w:r w:rsidRPr="00914B33" w:rsidDel="007B26CB">
          <w:rPr>
            <w:rFonts w:ascii="Consolas" w:eastAsiaTheme="minorHAnsi" w:hAnsi="Consolas" w:cs="Lucida Sans Typewriter"/>
            <w:color w:val="268BD2"/>
            <w:sz w:val="16"/>
            <w:szCs w:val="16"/>
          </w:rPr>
          <w:delText xml:space="preserve">                    &lt;ItemScoreParameter value="1.0450700521469116" measurementParameter="b"/&gt;</w:delText>
        </w:r>
      </w:del>
    </w:p>
    <w:p w14:paraId="69FCF436" w14:textId="487DF28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72" w:author="Greg Stoike" w:date="2018-11-30T10:52:00Z"/>
          <w:rFonts w:ascii="Consolas" w:eastAsiaTheme="minorHAnsi" w:hAnsi="Consolas" w:cs="Lucida Sans Typewriter"/>
          <w:color w:val="268BD2"/>
          <w:sz w:val="16"/>
          <w:szCs w:val="16"/>
        </w:rPr>
      </w:pPr>
      <w:del w:id="797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8319C0D" w14:textId="4319B5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74" w:author="Greg Stoike" w:date="2018-11-30T10:52:00Z"/>
          <w:rFonts w:ascii="Consolas" w:eastAsiaTheme="minorHAnsi" w:hAnsi="Consolas" w:cs="Lucida Sans Typewriter"/>
          <w:color w:val="268BD2"/>
          <w:sz w:val="16"/>
          <w:szCs w:val="16"/>
        </w:rPr>
      </w:pPr>
      <w:del w:id="797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123C6FCC" w14:textId="0E6A19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76" w:author="Greg Stoike" w:date="2018-11-30T10:52:00Z"/>
          <w:rFonts w:ascii="Consolas" w:eastAsiaTheme="minorHAnsi" w:hAnsi="Consolas" w:cs="Lucida Sans Typewriter"/>
          <w:color w:val="268BD2"/>
          <w:sz w:val="16"/>
          <w:szCs w:val="16"/>
        </w:rPr>
      </w:pPr>
      <w:del w:id="797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399AD1E" w14:textId="6DA816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78" w:author="Greg Stoike" w:date="2018-11-30T10:52:00Z"/>
          <w:rFonts w:ascii="Consolas" w:eastAsiaTheme="minorHAnsi" w:hAnsi="Consolas" w:cs="Lucida Sans Typewriter"/>
          <w:color w:val="268BD2"/>
          <w:sz w:val="16"/>
          <w:szCs w:val="16"/>
        </w:rPr>
      </w:pPr>
      <w:del w:id="797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299320BB" w14:textId="422B1B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80" w:author="Greg Stoike" w:date="2018-11-30T10:52:00Z"/>
          <w:rFonts w:ascii="Consolas" w:eastAsiaTheme="minorHAnsi" w:hAnsi="Consolas" w:cs="Lucida Sans Typewriter"/>
          <w:color w:val="268BD2"/>
          <w:sz w:val="16"/>
          <w:szCs w:val="16"/>
        </w:rPr>
      </w:pPr>
      <w:del w:id="798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0C5B6EB1" w14:textId="72B31A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82" w:author="Greg Stoike" w:date="2018-11-30T10:52:00Z"/>
          <w:rFonts w:ascii="Consolas" w:eastAsiaTheme="minorHAnsi" w:hAnsi="Consolas" w:cs="Lucida Sans Typewriter"/>
          <w:color w:val="268BD2"/>
          <w:sz w:val="16"/>
          <w:szCs w:val="16"/>
        </w:rPr>
      </w:pPr>
      <w:del w:id="798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id="43463"&gt;</w:delText>
        </w:r>
      </w:del>
    </w:p>
    <w:p w14:paraId="2AB23E17" w14:textId="3B0FD4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84" w:author="Greg Stoike" w:date="2018-11-30T10:52:00Z"/>
          <w:rFonts w:ascii="Consolas" w:eastAsiaTheme="minorHAnsi" w:hAnsi="Consolas" w:cs="Lucida Sans Typewriter"/>
          <w:color w:val="268BD2"/>
          <w:sz w:val="16"/>
          <w:szCs w:val="16"/>
        </w:rPr>
      </w:pPr>
      <w:del w:id="798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id="43463" type="HTQ"&gt;</w:delText>
        </w:r>
      </w:del>
    </w:p>
    <w:p w14:paraId="1304BE44" w14:textId="51983D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86" w:author="Greg Stoike" w:date="2018-11-30T10:52:00Z"/>
          <w:rFonts w:ascii="Consolas" w:eastAsiaTheme="minorHAnsi" w:hAnsi="Consolas" w:cs="Lucida Sans Typewriter"/>
          <w:color w:val="268BD2"/>
          <w:sz w:val="16"/>
          <w:szCs w:val="16"/>
        </w:rPr>
      </w:pPr>
      <w:del w:id="798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803FC3D" w14:textId="6DFCA3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88" w:author="Greg Stoike" w:date="2018-11-30T10:52:00Z"/>
          <w:rFonts w:ascii="Consolas" w:eastAsiaTheme="minorHAnsi" w:hAnsi="Consolas" w:cs="Lucida Sans Typewriter"/>
          <w:color w:val="268BD2"/>
          <w:sz w:val="16"/>
          <w:szCs w:val="16"/>
        </w:rPr>
      </w:pPr>
      <w:del w:id="798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0BF07938" w14:textId="3A09ED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90" w:author="Greg Stoike" w:date="2018-11-30T10:52:00Z"/>
          <w:rFonts w:ascii="Consolas" w:eastAsiaTheme="minorHAnsi" w:hAnsi="Consolas" w:cs="Lucida Sans Typewriter"/>
          <w:color w:val="268BD2"/>
          <w:sz w:val="16"/>
          <w:szCs w:val="16"/>
        </w:rPr>
      </w:pPr>
      <w:del w:id="799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36710A5" w14:textId="0A0804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92" w:author="Greg Stoike" w:date="2018-11-30T10:52:00Z"/>
          <w:rFonts w:ascii="Consolas" w:eastAsiaTheme="minorHAnsi" w:hAnsi="Consolas" w:cs="Lucida Sans Typewriter"/>
          <w:color w:val="268BD2"/>
          <w:sz w:val="16"/>
          <w:szCs w:val="16"/>
        </w:rPr>
      </w:pPr>
      <w:del w:id="7993"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43F63F5E" w14:textId="2EB4A5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94" w:author="Greg Stoike" w:date="2018-11-30T10:52:00Z"/>
          <w:rFonts w:ascii="Consolas" w:eastAsiaTheme="minorHAnsi" w:hAnsi="Consolas" w:cs="Lucida Sans Typewriter"/>
          <w:color w:val="268BD2"/>
          <w:sz w:val="16"/>
          <w:szCs w:val="16"/>
        </w:rPr>
      </w:pPr>
      <w:del w:id="799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58E9C02E" w14:textId="1C554F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96" w:author="Greg Stoike" w:date="2018-11-30T10:52:00Z"/>
          <w:rFonts w:ascii="Consolas" w:eastAsiaTheme="minorHAnsi" w:hAnsi="Consolas" w:cs="Lucida Sans Typewriter"/>
          <w:color w:val="268BD2"/>
          <w:sz w:val="16"/>
          <w:szCs w:val="16"/>
        </w:rPr>
      </w:pPr>
      <w:del w:id="799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1A7E860C" w14:textId="215155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7998" w:author="Greg Stoike" w:date="2018-11-30T10:52:00Z"/>
          <w:rFonts w:ascii="Consolas" w:eastAsiaTheme="minorHAnsi" w:hAnsi="Consolas" w:cs="Lucida Sans Typewriter"/>
          <w:color w:val="268BD2"/>
          <w:sz w:val="16"/>
          <w:szCs w:val="16"/>
        </w:rPr>
      </w:pPr>
      <w:del w:id="799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02E92BF7" w14:textId="3225B8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00" w:author="Greg Stoike" w:date="2018-11-30T10:52:00Z"/>
          <w:rFonts w:ascii="Consolas" w:eastAsiaTheme="minorHAnsi" w:hAnsi="Consolas" w:cs="Lucida Sans Typewriter"/>
          <w:color w:val="268BD2"/>
          <w:sz w:val="16"/>
          <w:szCs w:val="16"/>
        </w:rPr>
      </w:pPr>
      <w:del w:id="800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6485FA6" w14:textId="748566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02" w:author="Greg Stoike" w:date="2018-11-30T10:52:00Z"/>
          <w:rFonts w:ascii="Consolas" w:eastAsiaTheme="minorHAnsi" w:hAnsi="Consolas" w:cs="Lucida Sans Typewriter"/>
          <w:color w:val="268BD2"/>
          <w:sz w:val="16"/>
          <w:szCs w:val="16"/>
        </w:rPr>
      </w:pPr>
      <w:del w:id="800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618A30A2" w14:textId="4AF950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04" w:author="Greg Stoike" w:date="2018-11-30T10:52:00Z"/>
          <w:rFonts w:ascii="Consolas" w:eastAsiaTheme="minorHAnsi" w:hAnsi="Consolas" w:cs="Lucida Sans Typewriter"/>
          <w:color w:val="268BD2"/>
          <w:sz w:val="16"/>
          <w:szCs w:val="16"/>
        </w:rPr>
      </w:pPr>
      <w:del w:id="800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0D7892B8" w14:textId="1DBFB7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06" w:author="Greg Stoike" w:date="2018-11-30T10:52:00Z"/>
          <w:rFonts w:ascii="Consolas" w:eastAsiaTheme="minorHAnsi" w:hAnsi="Consolas" w:cs="Lucida Sans Typewriter"/>
          <w:color w:val="268BD2"/>
          <w:sz w:val="16"/>
          <w:szCs w:val="16"/>
        </w:rPr>
      </w:pPr>
      <w:del w:id="8007"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65A1447B" w14:textId="54FDD6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08" w:author="Greg Stoike" w:date="2018-11-30T10:52:00Z"/>
          <w:rFonts w:ascii="Consolas" w:eastAsiaTheme="minorHAnsi" w:hAnsi="Consolas" w:cs="Lucida Sans Typewriter"/>
          <w:color w:val="268BD2"/>
          <w:sz w:val="16"/>
          <w:szCs w:val="16"/>
        </w:rPr>
      </w:pPr>
      <w:del w:id="800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6CCFFE4" w14:textId="620A80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10" w:author="Greg Stoike" w:date="2018-11-30T10:52:00Z"/>
          <w:rFonts w:ascii="Consolas" w:eastAsiaTheme="minorHAnsi" w:hAnsi="Consolas" w:cs="Lucida Sans Typewriter"/>
          <w:color w:val="268BD2"/>
          <w:sz w:val="16"/>
          <w:szCs w:val="16"/>
        </w:rPr>
      </w:pPr>
      <w:del w:id="801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3181CC88" w14:textId="222892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12" w:author="Greg Stoike" w:date="2018-11-30T10:52:00Z"/>
          <w:rFonts w:ascii="Consolas" w:eastAsiaTheme="minorHAnsi" w:hAnsi="Consolas" w:cs="Lucida Sans Typewriter"/>
          <w:color w:val="268BD2"/>
          <w:sz w:val="16"/>
          <w:szCs w:val="16"/>
        </w:rPr>
      </w:pPr>
      <w:del w:id="801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B905D3D" w14:textId="1B9D30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14" w:author="Greg Stoike" w:date="2018-11-30T10:52:00Z"/>
          <w:rFonts w:ascii="Consolas" w:eastAsiaTheme="minorHAnsi" w:hAnsi="Consolas" w:cs="Lucida Sans Typewriter"/>
          <w:color w:val="268BD2"/>
          <w:sz w:val="16"/>
          <w:szCs w:val="16"/>
        </w:rPr>
      </w:pPr>
      <w:del w:id="801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C55D336" w14:textId="13FC04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16" w:author="Greg Stoike" w:date="2018-11-30T10:52:00Z"/>
          <w:rFonts w:ascii="Consolas" w:eastAsiaTheme="minorHAnsi" w:hAnsi="Consolas" w:cs="Lucida Sans Typewriter"/>
          <w:color w:val="268BD2"/>
          <w:sz w:val="16"/>
          <w:szCs w:val="16"/>
        </w:rPr>
      </w:pPr>
      <w:del w:id="801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1394A798" w14:textId="665E25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18" w:author="Greg Stoike" w:date="2018-11-30T10:52:00Z"/>
          <w:rFonts w:ascii="Consolas" w:eastAsiaTheme="minorHAnsi" w:hAnsi="Consolas" w:cs="Lucida Sans Typewriter"/>
          <w:color w:val="268BD2"/>
          <w:sz w:val="16"/>
          <w:szCs w:val="16"/>
        </w:rPr>
      </w:pPr>
      <w:del w:id="801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8EE380D" w14:textId="2F08A2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20" w:author="Greg Stoike" w:date="2018-11-30T10:52:00Z"/>
          <w:rFonts w:ascii="Consolas" w:eastAsiaTheme="minorHAnsi" w:hAnsi="Consolas" w:cs="Lucida Sans Typewriter"/>
          <w:color w:val="268BD2"/>
          <w:sz w:val="16"/>
          <w:szCs w:val="16"/>
        </w:rPr>
      </w:pPr>
      <w:del w:id="802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5E92FA6" w14:textId="530B10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22" w:author="Greg Stoike" w:date="2018-11-30T10:52:00Z"/>
          <w:rFonts w:ascii="Consolas" w:eastAsiaTheme="minorHAnsi" w:hAnsi="Consolas" w:cs="Lucida Sans Typewriter"/>
          <w:color w:val="268BD2"/>
          <w:sz w:val="16"/>
          <w:szCs w:val="16"/>
        </w:rPr>
      </w:pPr>
      <w:del w:id="802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DD5E6D9" w14:textId="241CB65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24" w:author="Greg Stoike" w:date="2018-11-30T10:52:00Z"/>
          <w:rFonts w:ascii="Consolas" w:eastAsiaTheme="minorHAnsi" w:hAnsi="Consolas" w:cs="Lucida Sans Typewriter"/>
          <w:color w:val="268BD2"/>
          <w:sz w:val="16"/>
          <w:szCs w:val="16"/>
        </w:rPr>
      </w:pPr>
      <w:del w:id="802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205C9E7" w14:textId="13D7E8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26" w:author="Greg Stoike" w:date="2018-11-30T10:52:00Z"/>
          <w:rFonts w:ascii="Consolas" w:eastAsiaTheme="minorHAnsi" w:hAnsi="Consolas" w:cs="Lucida Sans Typewriter"/>
          <w:color w:val="268BD2"/>
          <w:sz w:val="16"/>
          <w:szCs w:val="16"/>
        </w:rPr>
      </w:pPr>
      <w:del w:id="8027"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131F902B" w14:textId="27D511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28" w:author="Greg Stoike" w:date="2018-11-30T10:52:00Z"/>
          <w:rFonts w:ascii="Consolas" w:eastAsiaTheme="minorHAnsi" w:hAnsi="Consolas" w:cs="Lucida Sans Typewriter"/>
          <w:color w:val="268BD2"/>
          <w:sz w:val="16"/>
          <w:szCs w:val="16"/>
        </w:rPr>
      </w:pPr>
      <w:del w:id="8029" w:author="Greg Stoike" w:date="2018-11-30T10:52:00Z">
        <w:r w:rsidRPr="00914B33" w:rsidDel="007B26CB">
          <w:rPr>
            <w:rFonts w:ascii="Consolas" w:eastAsiaTheme="minorHAnsi" w:hAnsi="Consolas" w:cs="Lucida Sans Typewriter"/>
            <w:color w:val="268BD2"/>
            <w:sz w:val="16"/>
            <w:szCs w:val="16"/>
          </w:rPr>
          <w:delText xml:space="preserve">                  &lt;BlueprintReference idRef="2-W|8-11"/&gt;</w:delText>
        </w:r>
      </w:del>
    </w:p>
    <w:p w14:paraId="3CEA6EA7" w14:textId="2D0CB6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30" w:author="Greg Stoike" w:date="2018-11-30T10:52:00Z"/>
          <w:rFonts w:ascii="Consolas" w:eastAsiaTheme="minorHAnsi" w:hAnsi="Consolas" w:cs="Lucida Sans Typewriter"/>
          <w:color w:val="268BD2"/>
          <w:sz w:val="16"/>
          <w:szCs w:val="16"/>
        </w:rPr>
      </w:pPr>
      <w:del w:id="803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8A3DCE1" w14:textId="1A858E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32" w:author="Greg Stoike" w:date="2018-11-30T10:52:00Z"/>
          <w:rFonts w:ascii="Consolas" w:eastAsiaTheme="minorHAnsi" w:hAnsi="Consolas" w:cs="Lucida Sans Typewriter"/>
          <w:color w:val="268BD2"/>
          <w:sz w:val="16"/>
          <w:szCs w:val="16"/>
        </w:rPr>
      </w:pPr>
      <w:del w:id="803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15D5FE9" w14:textId="1AB6A4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34" w:author="Greg Stoike" w:date="2018-11-30T10:52:00Z"/>
          <w:rFonts w:ascii="Consolas" w:eastAsiaTheme="minorHAnsi" w:hAnsi="Consolas" w:cs="Lucida Sans Typewriter"/>
          <w:color w:val="268BD2"/>
          <w:sz w:val="16"/>
          <w:szCs w:val="16"/>
        </w:rPr>
      </w:pPr>
      <w:del w:id="803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6351BA7" w14:textId="1236558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36" w:author="Greg Stoike" w:date="2018-11-30T10:52:00Z"/>
          <w:rFonts w:ascii="Consolas" w:eastAsiaTheme="minorHAnsi" w:hAnsi="Consolas" w:cs="Lucida Sans Typewriter"/>
          <w:color w:val="268BD2"/>
          <w:sz w:val="16"/>
          <w:szCs w:val="16"/>
        </w:rPr>
      </w:pPr>
      <w:del w:id="8037" w:author="Greg Stoike" w:date="2018-11-30T10:52:00Z">
        <w:r w:rsidRPr="00914B33" w:rsidDel="007B26CB">
          <w:rPr>
            <w:rFonts w:ascii="Consolas" w:eastAsiaTheme="minorHAnsi" w:hAnsi="Consolas" w:cs="Lucida Sans Typewriter"/>
            <w:color w:val="268BD2"/>
            <w:sz w:val="16"/>
            <w:szCs w:val="16"/>
          </w:rPr>
          <w:delText xml:space="preserve">                    &lt;ItemScoreParameter value="0.611270010471344" measurementParameter="a"/&gt;</w:delText>
        </w:r>
      </w:del>
    </w:p>
    <w:p w14:paraId="7E729D5F" w14:textId="13BF7F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38" w:author="Greg Stoike" w:date="2018-11-30T10:52:00Z"/>
          <w:rFonts w:ascii="Consolas" w:eastAsiaTheme="minorHAnsi" w:hAnsi="Consolas" w:cs="Lucida Sans Typewriter"/>
          <w:color w:val="268BD2"/>
          <w:sz w:val="16"/>
          <w:szCs w:val="16"/>
        </w:rPr>
      </w:pPr>
      <w:del w:id="8039" w:author="Greg Stoike" w:date="2018-11-30T10:52:00Z">
        <w:r w:rsidRPr="00914B33" w:rsidDel="007B26CB">
          <w:rPr>
            <w:rFonts w:ascii="Consolas" w:eastAsiaTheme="minorHAnsi" w:hAnsi="Consolas" w:cs="Lucida Sans Typewriter"/>
            <w:color w:val="268BD2"/>
            <w:sz w:val="16"/>
            <w:szCs w:val="16"/>
          </w:rPr>
          <w:delText xml:space="preserve">                    &lt;ItemScoreParameter value="-0.1494700014591217" measurementParameter="b"/&gt;</w:delText>
        </w:r>
      </w:del>
    </w:p>
    <w:p w14:paraId="0E0C3F33" w14:textId="58DB6A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40" w:author="Greg Stoike" w:date="2018-11-30T10:52:00Z"/>
          <w:rFonts w:ascii="Consolas" w:eastAsiaTheme="minorHAnsi" w:hAnsi="Consolas" w:cs="Lucida Sans Typewriter"/>
          <w:color w:val="268BD2"/>
          <w:sz w:val="16"/>
          <w:szCs w:val="16"/>
        </w:rPr>
      </w:pPr>
      <w:del w:id="804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6E13A68" w14:textId="6053B5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42" w:author="Greg Stoike" w:date="2018-11-30T10:52:00Z"/>
          <w:rFonts w:ascii="Consolas" w:eastAsiaTheme="minorHAnsi" w:hAnsi="Consolas" w:cs="Lucida Sans Typewriter"/>
          <w:color w:val="268BD2"/>
          <w:sz w:val="16"/>
          <w:szCs w:val="16"/>
        </w:rPr>
      </w:pPr>
      <w:del w:id="804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098A6813" w14:textId="378AAC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44" w:author="Greg Stoike" w:date="2018-11-30T10:52:00Z"/>
          <w:rFonts w:ascii="Consolas" w:eastAsiaTheme="minorHAnsi" w:hAnsi="Consolas" w:cs="Lucida Sans Typewriter"/>
          <w:color w:val="268BD2"/>
          <w:sz w:val="16"/>
          <w:szCs w:val="16"/>
        </w:rPr>
      </w:pPr>
      <w:del w:id="804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DC74E89" w14:textId="200ED5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46" w:author="Greg Stoike" w:date="2018-11-30T10:52:00Z"/>
          <w:rFonts w:ascii="Consolas" w:eastAsiaTheme="minorHAnsi" w:hAnsi="Consolas" w:cs="Lucida Sans Typewriter"/>
          <w:color w:val="268BD2"/>
          <w:sz w:val="16"/>
          <w:szCs w:val="16"/>
        </w:rPr>
      </w:pPr>
      <w:del w:id="804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021CA900" w14:textId="30F557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48" w:author="Greg Stoike" w:date="2018-11-30T10:52:00Z"/>
          <w:rFonts w:ascii="Consolas" w:eastAsiaTheme="minorHAnsi" w:hAnsi="Consolas" w:cs="Lucida Sans Typewriter"/>
          <w:color w:val="268BD2"/>
          <w:sz w:val="16"/>
          <w:szCs w:val="16"/>
        </w:rPr>
      </w:pPr>
      <w:del w:id="8049"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208C2691" w14:textId="67A173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50" w:author="Greg Stoike" w:date="2018-11-30T10:52:00Z"/>
          <w:rFonts w:ascii="Consolas" w:eastAsiaTheme="minorHAnsi" w:hAnsi="Consolas" w:cs="Lucida Sans Typewriter"/>
          <w:color w:val="268BD2"/>
          <w:sz w:val="16"/>
          <w:szCs w:val="16"/>
        </w:rPr>
      </w:pPr>
      <w:del w:id="8051"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id="816"&gt;</w:delText>
        </w:r>
      </w:del>
    </w:p>
    <w:p w14:paraId="3BB039AF" w14:textId="00A563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52" w:author="Greg Stoike" w:date="2018-11-30T10:52:00Z"/>
          <w:rFonts w:ascii="Consolas" w:eastAsiaTheme="minorHAnsi" w:hAnsi="Consolas" w:cs="Lucida Sans Typewriter"/>
          <w:color w:val="268BD2"/>
          <w:sz w:val="16"/>
          <w:szCs w:val="16"/>
        </w:rPr>
      </w:pPr>
      <w:del w:id="8053" w:author="Greg Stoike" w:date="2018-11-30T10:52:00Z">
        <w:r w:rsidRPr="00914B33" w:rsidDel="007B26CB">
          <w:rPr>
            <w:rFonts w:ascii="Consolas" w:eastAsiaTheme="minorHAnsi" w:hAnsi="Consolas" w:cs="Lucida Sans Typewriter"/>
            <w:color w:val="268BD2"/>
            <w:sz w:val="16"/>
            <w:szCs w:val="16"/>
          </w:rPr>
          <w:delText xml:space="preserve">              &lt;Stimulus id="816"/&gt;</w:delText>
        </w:r>
      </w:del>
    </w:p>
    <w:p w14:paraId="72A1B11C" w14:textId="5282D7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54" w:author="Greg Stoike" w:date="2018-11-30T10:52:00Z"/>
          <w:rFonts w:ascii="Consolas" w:eastAsiaTheme="minorHAnsi" w:hAnsi="Consolas" w:cs="Lucida Sans Typewriter"/>
          <w:color w:val="268BD2"/>
          <w:sz w:val="16"/>
          <w:szCs w:val="16"/>
        </w:rPr>
      </w:pPr>
      <w:del w:id="805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id="29929" type="MC"&gt;</w:delText>
        </w:r>
      </w:del>
    </w:p>
    <w:p w14:paraId="40146466" w14:textId="1404FD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56" w:author="Greg Stoike" w:date="2018-11-30T10:52:00Z"/>
          <w:rFonts w:ascii="Consolas" w:eastAsiaTheme="minorHAnsi" w:hAnsi="Consolas" w:cs="Lucida Sans Typewriter"/>
          <w:color w:val="268BD2"/>
          <w:sz w:val="16"/>
          <w:szCs w:val="16"/>
        </w:rPr>
      </w:pPr>
      <w:del w:id="805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95C862D" w14:textId="3DDD78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58" w:author="Greg Stoike" w:date="2018-11-30T10:52:00Z"/>
          <w:rFonts w:ascii="Consolas" w:eastAsiaTheme="minorHAnsi" w:hAnsi="Consolas" w:cs="Lucida Sans Typewriter"/>
          <w:color w:val="268BD2"/>
          <w:sz w:val="16"/>
          <w:szCs w:val="16"/>
        </w:rPr>
      </w:pPr>
      <w:del w:id="805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1D94667C" w14:textId="07C6D2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60" w:author="Greg Stoike" w:date="2018-11-30T10:52:00Z"/>
          <w:rFonts w:ascii="Consolas" w:eastAsiaTheme="minorHAnsi" w:hAnsi="Consolas" w:cs="Lucida Sans Typewriter"/>
          <w:color w:val="268BD2"/>
          <w:sz w:val="16"/>
          <w:szCs w:val="16"/>
        </w:rPr>
      </w:pPr>
      <w:del w:id="806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612C595E" w14:textId="268395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62" w:author="Greg Stoike" w:date="2018-11-30T10:52:00Z"/>
          <w:rFonts w:ascii="Consolas" w:eastAsiaTheme="minorHAnsi" w:hAnsi="Consolas" w:cs="Lucida Sans Typewriter"/>
          <w:color w:val="268BD2"/>
          <w:sz w:val="16"/>
          <w:szCs w:val="16"/>
        </w:rPr>
      </w:pPr>
      <w:del w:id="8063"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7D6D5F6F" w14:textId="6D4527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64" w:author="Greg Stoike" w:date="2018-11-30T10:52:00Z"/>
          <w:rFonts w:ascii="Consolas" w:eastAsiaTheme="minorHAnsi" w:hAnsi="Consolas" w:cs="Lucida Sans Typewriter"/>
          <w:color w:val="268BD2"/>
          <w:sz w:val="16"/>
          <w:szCs w:val="16"/>
        </w:rPr>
      </w:pPr>
      <w:del w:id="806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7F321EE" w14:textId="6DA6C7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66" w:author="Greg Stoike" w:date="2018-11-30T10:52:00Z"/>
          <w:rFonts w:ascii="Consolas" w:eastAsiaTheme="minorHAnsi" w:hAnsi="Consolas" w:cs="Lucida Sans Typewriter"/>
          <w:color w:val="268BD2"/>
          <w:sz w:val="16"/>
          <w:szCs w:val="16"/>
        </w:rPr>
      </w:pPr>
      <w:del w:id="806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756983FF" w14:textId="1334861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68" w:author="Greg Stoike" w:date="2018-11-30T10:52:00Z"/>
          <w:rFonts w:ascii="Consolas" w:eastAsiaTheme="minorHAnsi" w:hAnsi="Consolas" w:cs="Lucida Sans Typewriter"/>
          <w:color w:val="268BD2"/>
          <w:sz w:val="16"/>
          <w:szCs w:val="16"/>
        </w:rPr>
      </w:pPr>
      <w:del w:id="806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6BF9B3FD" w14:textId="162710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70" w:author="Greg Stoike" w:date="2018-11-30T10:52:00Z"/>
          <w:rFonts w:ascii="Consolas" w:eastAsiaTheme="minorHAnsi" w:hAnsi="Consolas" w:cs="Lucida Sans Typewriter"/>
          <w:color w:val="268BD2"/>
          <w:sz w:val="16"/>
          <w:szCs w:val="16"/>
        </w:rPr>
      </w:pPr>
      <w:del w:id="807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657ACF8B" w14:textId="21E173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72" w:author="Greg Stoike" w:date="2018-11-30T10:52:00Z"/>
          <w:rFonts w:ascii="Consolas" w:eastAsiaTheme="minorHAnsi" w:hAnsi="Consolas" w:cs="Lucida Sans Typewriter"/>
          <w:color w:val="268BD2"/>
          <w:sz w:val="16"/>
          <w:szCs w:val="16"/>
        </w:rPr>
      </w:pPr>
      <w:del w:id="807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3378F139" w14:textId="21AD01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74" w:author="Greg Stoike" w:date="2018-11-30T10:52:00Z"/>
          <w:rFonts w:ascii="Consolas" w:eastAsiaTheme="minorHAnsi" w:hAnsi="Consolas" w:cs="Lucida Sans Typewriter"/>
          <w:color w:val="268BD2"/>
          <w:sz w:val="16"/>
          <w:szCs w:val="16"/>
        </w:rPr>
      </w:pPr>
      <w:del w:id="807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41CAD67F" w14:textId="3C8FB2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76" w:author="Greg Stoike" w:date="2018-11-30T10:52:00Z"/>
          <w:rFonts w:ascii="Consolas" w:eastAsiaTheme="minorHAnsi" w:hAnsi="Consolas" w:cs="Lucida Sans Typewriter"/>
          <w:color w:val="268BD2"/>
          <w:sz w:val="16"/>
          <w:szCs w:val="16"/>
        </w:rPr>
      </w:pPr>
      <w:del w:id="807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D93A838" w14:textId="50E89B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78" w:author="Greg Stoike" w:date="2018-11-30T10:52:00Z"/>
          <w:rFonts w:ascii="Consolas" w:eastAsiaTheme="minorHAnsi" w:hAnsi="Consolas" w:cs="Lucida Sans Typewriter"/>
          <w:color w:val="268BD2"/>
          <w:sz w:val="16"/>
          <w:szCs w:val="16"/>
        </w:rPr>
      </w:pPr>
      <w:del w:id="807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44A93D44" w14:textId="49BB79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80" w:author="Greg Stoike" w:date="2018-11-30T10:52:00Z"/>
          <w:rFonts w:ascii="Consolas" w:eastAsiaTheme="minorHAnsi" w:hAnsi="Consolas" w:cs="Lucida Sans Typewriter"/>
          <w:color w:val="268BD2"/>
          <w:sz w:val="16"/>
          <w:szCs w:val="16"/>
        </w:rPr>
      </w:pPr>
      <w:del w:id="808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BA03A23" w14:textId="1B8819E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82" w:author="Greg Stoike" w:date="2018-11-30T10:52:00Z"/>
          <w:rFonts w:ascii="Consolas" w:eastAsiaTheme="minorHAnsi" w:hAnsi="Consolas" w:cs="Lucida Sans Typewriter"/>
          <w:color w:val="268BD2"/>
          <w:sz w:val="16"/>
          <w:szCs w:val="16"/>
        </w:rPr>
      </w:pPr>
      <w:del w:id="808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CE321CA" w14:textId="79C884F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84" w:author="Greg Stoike" w:date="2018-11-30T10:52:00Z"/>
          <w:rFonts w:ascii="Consolas" w:eastAsiaTheme="minorHAnsi" w:hAnsi="Consolas" w:cs="Lucida Sans Typewriter"/>
          <w:color w:val="268BD2"/>
          <w:sz w:val="16"/>
          <w:szCs w:val="16"/>
        </w:rPr>
      </w:pPr>
      <w:del w:id="808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0940A63" w14:textId="15FA92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86" w:author="Greg Stoike" w:date="2018-11-30T10:52:00Z"/>
          <w:rFonts w:ascii="Consolas" w:eastAsiaTheme="minorHAnsi" w:hAnsi="Consolas" w:cs="Lucida Sans Typewriter"/>
          <w:color w:val="268BD2"/>
          <w:sz w:val="16"/>
          <w:szCs w:val="16"/>
        </w:rPr>
      </w:pPr>
      <w:del w:id="808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A5F6728" w14:textId="011AB6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88" w:author="Greg Stoike" w:date="2018-11-30T10:52:00Z"/>
          <w:rFonts w:ascii="Consolas" w:eastAsiaTheme="minorHAnsi" w:hAnsi="Consolas" w:cs="Lucida Sans Typewriter"/>
          <w:color w:val="268BD2"/>
          <w:sz w:val="16"/>
          <w:szCs w:val="16"/>
        </w:rPr>
      </w:pPr>
      <w:del w:id="808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90558A7" w14:textId="746FD3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90" w:author="Greg Stoike" w:date="2018-11-30T10:52:00Z"/>
          <w:rFonts w:ascii="Consolas" w:eastAsiaTheme="minorHAnsi" w:hAnsi="Consolas" w:cs="Lucida Sans Typewriter"/>
          <w:color w:val="268BD2"/>
          <w:sz w:val="16"/>
          <w:szCs w:val="16"/>
        </w:rPr>
      </w:pPr>
      <w:del w:id="809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D26C088" w14:textId="60C6F0C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92" w:author="Greg Stoike" w:date="2018-11-30T10:52:00Z"/>
          <w:rFonts w:ascii="Consolas" w:eastAsiaTheme="minorHAnsi" w:hAnsi="Consolas" w:cs="Lucida Sans Typewriter"/>
          <w:color w:val="268BD2"/>
          <w:sz w:val="16"/>
          <w:szCs w:val="16"/>
        </w:rPr>
      </w:pPr>
      <w:del w:id="809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72B4EE48" w14:textId="1B31A9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94" w:author="Greg Stoike" w:date="2018-11-30T10:52:00Z"/>
          <w:rFonts w:ascii="Consolas" w:eastAsiaTheme="minorHAnsi" w:hAnsi="Consolas" w:cs="Lucida Sans Typewriter"/>
          <w:color w:val="268BD2"/>
          <w:sz w:val="16"/>
          <w:szCs w:val="16"/>
        </w:rPr>
      </w:pPr>
      <w:del w:id="8095"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222627EF" w14:textId="39C53C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96" w:author="Greg Stoike" w:date="2018-11-30T10:52:00Z"/>
          <w:rFonts w:ascii="Consolas" w:eastAsiaTheme="minorHAnsi" w:hAnsi="Consolas" w:cs="Lucida Sans Typewriter"/>
          <w:color w:val="268BD2"/>
          <w:sz w:val="16"/>
          <w:szCs w:val="16"/>
        </w:rPr>
      </w:pPr>
      <w:del w:id="8097"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2CD6C555" w14:textId="06A60B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098" w:author="Greg Stoike" w:date="2018-11-30T10:52:00Z"/>
          <w:rFonts w:ascii="Consolas" w:eastAsiaTheme="minorHAnsi" w:hAnsi="Consolas" w:cs="Lucida Sans Typewriter"/>
          <w:color w:val="268BD2"/>
          <w:sz w:val="16"/>
          <w:szCs w:val="16"/>
        </w:rPr>
      </w:pPr>
      <w:del w:id="809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65D089F" w14:textId="4DEB01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00" w:author="Greg Stoike" w:date="2018-11-30T10:52:00Z"/>
          <w:rFonts w:ascii="Consolas" w:eastAsiaTheme="minorHAnsi" w:hAnsi="Consolas" w:cs="Lucida Sans Typewriter"/>
          <w:color w:val="268BD2"/>
          <w:sz w:val="16"/>
          <w:szCs w:val="16"/>
        </w:rPr>
      </w:pPr>
      <w:del w:id="810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A20A52F" w14:textId="60A413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02" w:author="Greg Stoike" w:date="2018-11-30T10:52:00Z"/>
          <w:rFonts w:ascii="Consolas" w:eastAsiaTheme="minorHAnsi" w:hAnsi="Consolas" w:cs="Lucida Sans Typewriter"/>
          <w:color w:val="268BD2"/>
          <w:sz w:val="16"/>
          <w:szCs w:val="16"/>
        </w:rPr>
      </w:pPr>
      <w:del w:id="810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516DEBB7" w14:textId="57C23D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04" w:author="Greg Stoike" w:date="2018-11-30T10:52:00Z"/>
          <w:rFonts w:ascii="Consolas" w:eastAsiaTheme="minorHAnsi" w:hAnsi="Consolas" w:cs="Lucida Sans Typewriter"/>
          <w:color w:val="268BD2"/>
          <w:sz w:val="16"/>
          <w:szCs w:val="16"/>
        </w:rPr>
      </w:pPr>
      <w:del w:id="8105" w:author="Greg Stoike" w:date="2018-11-30T10:52:00Z">
        <w:r w:rsidRPr="00914B33" w:rsidDel="007B26CB">
          <w:rPr>
            <w:rFonts w:ascii="Consolas" w:eastAsiaTheme="minorHAnsi" w:hAnsi="Consolas" w:cs="Lucida Sans Typewriter"/>
            <w:color w:val="268BD2"/>
            <w:sz w:val="16"/>
            <w:szCs w:val="16"/>
          </w:rPr>
          <w:delText xml:space="preserve">                    &lt;ItemScoreParameter value="0.3356199860572815" measurementParameter="a"/&gt;</w:delText>
        </w:r>
      </w:del>
    </w:p>
    <w:p w14:paraId="00F8BE33" w14:textId="09BC79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06" w:author="Greg Stoike" w:date="2018-11-30T10:52:00Z"/>
          <w:rFonts w:ascii="Consolas" w:eastAsiaTheme="minorHAnsi" w:hAnsi="Consolas" w:cs="Lucida Sans Typewriter"/>
          <w:color w:val="268BD2"/>
          <w:sz w:val="16"/>
          <w:szCs w:val="16"/>
        </w:rPr>
      </w:pPr>
      <w:del w:id="8107" w:author="Greg Stoike" w:date="2018-11-30T10:52:00Z">
        <w:r w:rsidRPr="00914B33" w:rsidDel="007B26CB">
          <w:rPr>
            <w:rFonts w:ascii="Consolas" w:eastAsiaTheme="minorHAnsi" w:hAnsi="Consolas" w:cs="Lucida Sans Typewriter"/>
            <w:color w:val="268BD2"/>
            <w:sz w:val="16"/>
            <w:szCs w:val="16"/>
          </w:rPr>
          <w:delText xml:space="preserve">                    &lt;ItemScoreParameter value="-0.7444900274276733" measurementParameter="b"/&gt;</w:delText>
        </w:r>
      </w:del>
    </w:p>
    <w:p w14:paraId="61A56186" w14:textId="4DD3A8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08" w:author="Greg Stoike" w:date="2018-11-30T10:52:00Z"/>
          <w:rFonts w:ascii="Consolas" w:eastAsiaTheme="minorHAnsi" w:hAnsi="Consolas" w:cs="Lucida Sans Typewriter"/>
          <w:color w:val="268BD2"/>
          <w:sz w:val="16"/>
          <w:szCs w:val="16"/>
        </w:rPr>
      </w:pPr>
      <w:del w:id="810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09B37F6" w14:textId="79D85B3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10" w:author="Greg Stoike" w:date="2018-11-30T10:52:00Z"/>
          <w:rFonts w:ascii="Consolas" w:eastAsiaTheme="minorHAnsi" w:hAnsi="Consolas" w:cs="Lucida Sans Typewriter"/>
          <w:color w:val="268BD2"/>
          <w:sz w:val="16"/>
          <w:szCs w:val="16"/>
        </w:rPr>
      </w:pPr>
      <w:del w:id="811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DBE94FB" w14:textId="4189A3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12" w:author="Greg Stoike" w:date="2018-11-30T10:52:00Z"/>
          <w:rFonts w:ascii="Consolas" w:eastAsiaTheme="minorHAnsi" w:hAnsi="Consolas" w:cs="Lucida Sans Typewriter"/>
          <w:color w:val="268BD2"/>
          <w:sz w:val="16"/>
          <w:szCs w:val="16"/>
        </w:rPr>
      </w:pPr>
      <w:del w:id="811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3665F5E" w14:textId="2516AF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14" w:author="Greg Stoike" w:date="2018-11-30T10:52:00Z"/>
          <w:rFonts w:ascii="Consolas" w:eastAsiaTheme="minorHAnsi" w:hAnsi="Consolas" w:cs="Lucida Sans Typewriter"/>
          <w:color w:val="268BD2"/>
          <w:sz w:val="16"/>
          <w:szCs w:val="16"/>
        </w:rPr>
      </w:pPr>
      <w:del w:id="811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9654821" w14:textId="788781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16" w:author="Greg Stoike" w:date="2018-11-30T10:52:00Z"/>
          <w:rFonts w:ascii="Consolas" w:eastAsiaTheme="minorHAnsi" w:hAnsi="Consolas" w:cs="Lucida Sans Typewriter"/>
          <w:color w:val="268BD2"/>
          <w:sz w:val="16"/>
          <w:szCs w:val="16"/>
        </w:rPr>
      </w:pPr>
      <w:del w:id="811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id="29927" type="MC"&gt;</w:delText>
        </w:r>
      </w:del>
    </w:p>
    <w:p w14:paraId="1D8CEF8F" w14:textId="6713D9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18" w:author="Greg Stoike" w:date="2018-11-30T10:52:00Z"/>
          <w:rFonts w:ascii="Consolas" w:eastAsiaTheme="minorHAnsi" w:hAnsi="Consolas" w:cs="Lucida Sans Typewriter"/>
          <w:color w:val="268BD2"/>
          <w:sz w:val="16"/>
          <w:szCs w:val="16"/>
        </w:rPr>
      </w:pPr>
      <w:del w:id="811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2CF050F" w14:textId="02130B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20" w:author="Greg Stoike" w:date="2018-11-30T10:52:00Z"/>
          <w:rFonts w:ascii="Consolas" w:eastAsiaTheme="minorHAnsi" w:hAnsi="Consolas" w:cs="Lucida Sans Typewriter"/>
          <w:color w:val="268BD2"/>
          <w:sz w:val="16"/>
          <w:szCs w:val="16"/>
        </w:rPr>
      </w:pPr>
      <w:del w:id="812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1B01EE90" w14:textId="0EBF7E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22" w:author="Greg Stoike" w:date="2018-11-30T10:52:00Z"/>
          <w:rFonts w:ascii="Consolas" w:eastAsiaTheme="minorHAnsi" w:hAnsi="Consolas" w:cs="Lucida Sans Typewriter"/>
          <w:color w:val="268BD2"/>
          <w:sz w:val="16"/>
          <w:szCs w:val="16"/>
        </w:rPr>
      </w:pPr>
      <w:del w:id="812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3429C32F" w14:textId="19FB92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24" w:author="Greg Stoike" w:date="2018-11-30T10:52:00Z"/>
          <w:rFonts w:ascii="Consolas" w:eastAsiaTheme="minorHAnsi" w:hAnsi="Consolas" w:cs="Lucida Sans Typewriter"/>
          <w:color w:val="268BD2"/>
          <w:sz w:val="16"/>
          <w:szCs w:val="16"/>
        </w:rPr>
      </w:pPr>
      <w:del w:id="8125"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4131B6BE" w14:textId="2D1EFF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26" w:author="Greg Stoike" w:date="2018-11-30T10:52:00Z"/>
          <w:rFonts w:ascii="Consolas" w:eastAsiaTheme="minorHAnsi" w:hAnsi="Consolas" w:cs="Lucida Sans Typewriter"/>
          <w:color w:val="268BD2"/>
          <w:sz w:val="16"/>
          <w:szCs w:val="16"/>
        </w:rPr>
      </w:pPr>
      <w:del w:id="812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B3C7A9B" w14:textId="4BFC00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28" w:author="Greg Stoike" w:date="2018-11-30T10:52:00Z"/>
          <w:rFonts w:ascii="Consolas" w:eastAsiaTheme="minorHAnsi" w:hAnsi="Consolas" w:cs="Lucida Sans Typewriter"/>
          <w:color w:val="268BD2"/>
          <w:sz w:val="16"/>
          <w:szCs w:val="16"/>
        </w:rPr>
      </w:pPr>
      <w:del w:id="812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4A384F25" w14:textId="3BF433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30" w:author="Greg Stoike" w:date="2018-11-30T10:52:00Z"/>
          <w:rFonts w:ascii="Consolas" w:eastAsiaTheme="minorHAnsi" w:hAnsi="Consolas" w:cs="Lucida Sans Typewriter"/>
          <w:color w:val="268BD2"/>
          <w:sz w:val="16"/>
          <w:szCs w:val="16"/>
        </w:rPr>
      </w:pPr>
      <w:del w:id="813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6D41192D" w14:textId="0669535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32" w:author="Greg Stoike" w:date="2018-11-30T10:52:00Z"/>
          <w:rFonts w:ascii="Consolas" w:eastAsiaTheme="minorHAnsi" w:hAnsi="Consolas" w:cs="Lucida Sans Typewriter"/>
          <w:color w:val="268BD2"/>
          <w:sz w:val="16"/>
          <w:szCs w:val="16"/>
        </w:rPr>
      </w:pPr>
      <w:del w:id="813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756FD246" w14:textId="0244D3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34" w:author="Greg Stoike" w:date="2018-11-30T10:52:00Z"/>
          <w:rFonts w:ascii="Consolas" w:eastAsiaTheme="minorHAnsi" w:hAnsi="Consolas" w:cs="Lucida Sans Typewriter"/>
          <w:color w:val="268BD2"/>
          <w:sz w:val="16"/>
          <w:szCs w:val="16"/>
        </w:rPr>
      </w:pPr>
      <w:del w:id="813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5DE2BC3E" w14:textId="5445CF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36" w:author="Greg Stoike" w:date="2018-11-30T10:52:00Z"/>
          <w:rFonts w:ascii="Consolas" w:eastAsiaTheme="minorHAnsi" w:hAnsi="Consolas" w:cs="Lucida Sans Typewriter"/>
          <w:color w:val="268BD2"/>
          <w:sz w:val="16"/>
          <w:szCs w:val="16"/>
        </w:rPr>
      </w:pPr>
      <w:del w:id="813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5E5C7741" w14:textId="356D1D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38" w:author="Greg Stoike" w:date="2018-11-30T10:52:00Z"/>
          <w:rFonts w:ascii="Consolas" w:eastAsiaTheme="minorHAnsi" w:hAnsi="Consolas" w:cs="Lucida Sans Typewriter"/>
          <w:color w:val="268BD2"/>
          <w:sz w:val="16"/>
          <w:szCs w:val="16"/>
        </w:rPr>
      </w:pPr>
      <w:del w:id="813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C57E590" w14:textId="52B330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40" w:author="Greg Stoike" w:date="2018-11-30T10:52:00Z"/>
          <w:rFonts w:ascii="Consolas" w:eastAsiaTheme="minorHAnsi" w:hAnsi="Consolas" w:cs="Lucida Sans Typewriter"/>
          <w:color w:val="268BD2"/>
          <w:sz w:val="16"/>
          <w:szCs w:val="16"/>
        </w:rPr>
      </w:pPr>
      <w:del w:id="814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730E7CD5" w14:textId="0178B6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42" w:author="Greg Stoike" w:date="2018-11-30T10:52:00Z"/>
          <w:rFonts w:ascii="Consolas" w:eastAsiaTheme="minorHAnsi" w:hAnsi="Consolas" w:cs="Lucida Sans Typewriter"/>
          <w:color w:val="268BD2"/>
          <w:sz w:val="16"/>
          <w:szCs w:val="16"/>
        </w:rPr>
      </w:pPr>
      <w:del w:id="814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DD7E813" w14:textId="5462CF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44" w:author="Greg Stoike" w:date="2018-11-30T10:52:00Z"/>
          <w:rFonts w:ascii="Consolas" w:eastAsiaTheme="minorHAnsi" w:hAnsi="Consolas" w:cs="Lucida Sans Typewriter"/>
          <w:color w:val="268BD2"/>
          <w:sz w:val="16"/>
          <w:szCs w:val="16"/>
        </w:rPr>
      </w:pPr>
      <w:del w:id="814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EEEDB93" w14:textId="2611BFF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46" w:author="Greg Stoike" w:date="2018-11-30T10:52:00Z"/>
          <w:rFonts w:ascii="Consolas" w:eastAsiaTheme="minorHAnsi" w:hAnsi="Consolas" w:cs="Lucida Sans Typewriter"/>
          <w:color w:val="268BD2"/>
          <w:sz w:val="16"/>
          <w:szCs w:val="16"/>
        </w:rPr>
      </w:pPr>
      <w:del w:id="814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1C6A527F" w14:textId="2EC4CC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48" w:author="Greg Stoike" w:date="2018-11-30T10:52:00Z"/>
          <w:rFonts w:ascii="Consolas" w:eastAsiaTheme="minorHAnsi" w:hAnsi="Consolas" w:cs="Lucida Sans Typewriter"/>
          <w:color w:val="268BD2"/>
          <w:sz w:val="16"/>
          <w:szCs w:val="16"/>
        </w:rPr>
      </w:pPr>
      <w:del w:id="814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5EB9F8A" w14:textId="063FED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50" w:author="Greg Stoike" w:date="2018-11-30T10:52:00Z"/>
          <w:rFonts w:ascii="Consolas" w:eastAsiaTheme="minorHAnsi" w:hAnsi="Consolas" w:cs="Lucida Sans Typewriter"/>
          <w:color w:val="268BD2"/>
          <w:sz w:val="16"/>
          <w:szCs w:val="16"/>
        </w:rPr>
      </w:pPr>
      <w:del w:id="815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B543CF6" w14:textId="493513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52" w:author="Greg Stoike" w:date="2018-11-30T10:52:00Z"/>
          <w:rFonts w:ascii="Consolas" w:eastAsiaTheme="minorHAnsi" w:hAnsi="Consolas" w:cs="Lucida Sans Typewriter"/>
          <w:color w:val="268BD2"/>
          <w:sz w:val="16"/>
          <w:szCs w:val="16"/>
        </w:rPr>
      </w:pPr>
      <w:del w:id="815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9B37C50" w14:textId="4A67523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54" w:author="Greg Stoike" w:date="2018-11-30T10:52:00Z"/>
          <w:rFonts w:ascii="Consolas" w:eastAsiaTheme="minorHAnsi" w:hAnsi="Consolas" w:cs="Lucida Sans Typewriter"/>
          <w:color w:val="268BD2"/>
          <w:sz w:val="16"/>
          <w:szCs w:val="16"/>
        </w:rPr>
      </w:pPr>
      <w:del w:id="815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55B4E5D3" w14:textId="139BB9E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56" w:author="Greg Stoike" w:date="2018-11-30T10:52:00Z"/>
          <w:rFonts w:ascii="Consolas" w:eastAsiaTheme="minorHAnsi" w:hAnsi="Consolas" w:cs="Lucida Sans Typewriter"/>
          <w:color w:val="268BD2"/>
          <w:sz w:val="16"/>
          <w:szCs w:val="16"/>
        </w:rPr>
      </w:pPr>
      <w:del w:id="8157"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17E1A48D" w14:textId="502E85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58" w:author="Greg Stoike" w:date="2018-11-30T10:52:00Z"/>
          <w:rFonts w:ascii="Consolas" w:eastAsiaTheme="minorHAnsi" w:hAnsi="Consolas" w:cs="Lucida Sans Typewriter"/>
          <w:color w:val="268BD2"/>
          <w:sz w:val="16"/>
          <w:szCs w:val="16"/>
        </w:rPr>
      </w:pPr>
      <w:del w:id="8159"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467260FB" w14:textId="719281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60" w:author="Greg Stoike" w:date="2018-11-30T10:52:00Z"/>
          <w:rFonts w:ascii="Consolas" w:eastAsiaTheme="minorHAnsi" w:hAnsi="Consolas" w:cs="Lucida Sans Typewriter"/>
          <w:color w:val="268BD2"/>
          <w:sz w:val="16"/>
          <w:szCs w:val="16"/>
        </w:rPr>
      </w:pPr>
      <w:del w:id="816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CFF5A05" w14:textId="4F0BC8E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62" w:author="Greg Stoike" w:date="2018-11-30T10:52:00Z"/>
          <w:rFonts w:ascii="Consolas" w:eastAsiaTheme="minorHAnsi" w:hAnsi="Consolas" w:cs="Lucida Sans Typewriter"/>
          <w:color w:val="268BD2"/>
          <w:sz w:val="16"/>
          <w:szCs w:val="16"/>
        </w:rPr>
      </w:pPr>
      <w:del w:id="816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B2D4DAD" w14:textId="1B12A6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64" w:author="Greg Stoike" w:date="2018-11-30T10:52:00Z"/>
          <w:rFonts w:ascii="Consolas" w:eastAsiaTheme="minorHAnsi" w:hAnsi="Consolas" w:cs="Lucida Sans Typewriter"/>
          <w:color w:val="268BD2"/>
          <w:sz w:val="16"/>
          <w:szCs w:val="16"/>
        </w:rPr>
      </w:pPr>
      <w:del w:id="816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7409DA35" w14:textId="17848FC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66" w:author="Greg Stoike" w:date="2018-11-30T10:52:00Z"/>
          <w:rFonts w:ascii="Consolas" w:eastAsiaTheme="minorHAnsi" w:hAnsi="Consolas" w:cs="Lucida Sans Typewriter"/>
          <w:color w:val="268BD2"/>
          <w:sz w:val="16"/>
          <w:szCs w:val="16"/>
        </w:rPr>
      </w:pPr>
      <w:del w:id="8167" w:author="Greg Stoike" w:date="2018-11-30T10:52:00Z">
        <w:r w:rsidRPr="00914B33" w:rsidDel="007B26CB">
          <w:rPr>
            <w:rFonts w:ascii="Consolas" w:eastAsiaTheme="minorHAnsi" w:hAnsi="Consolas" w:cs="Lucida Sans Typewriter"/>
            <w:color w:val="268BD2"/>
            <w:sz w:val="16"/>
            <w:szCs w:val="16"/>
          </w:rPr>
          <w:delText xml:space="preserve">                    &lt;ItemScoreParameter value="0.5158100128173828" measurementParameter="a"/&gt;</w:delText>
        </w:r>
      </w:del>
    </w:p>
    <w:p w14:paraId="390526D4" w14:textId="61665B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68" w:author="Greg Stoike" w:date="2018-11-30T10:52:00Z"/>
          <w:rFonts w:ascii="Consolas" w:eastAsiaTheme="minorHAnsi" w:hAnsi="Consolas" w:cs="Lucida Sans Typewriter"/>
          <w:color w:val="268BD2"/>
          <w:sz w:val="16"/>
          <w:szCs w:val="16"/>
        </w:rPr>
      </w:pPr>
      <w:del w:id="8169" w:author="Greg Stoike" w:date="2018-11-30T10:52:00Z">
        <w:r w:rsidRPr="00914B33" w:rsidDel="007B26CB">
          <w:rPr>
            <w:rFonts w:ascii="Consolas" w:eastAsiaTheme="minorHAnsi" w:hAnsi="Consolas" w:cs="Lucida Sans Typewriter"/>
            <w:color w:val="268BD2"/>
            <w:sz w:val="16"/>
            <w:szCs w:val="16"/>
          </w:rPr>
          <w:delText xml:space="preserve">                    &lt;ItemScoreParameter value="0.2517400085926056" measurementParameter="b"/&gt;</w:delText>
        </w:r>
      </w:del>
    </w:p>
    <w:p w14:paraId="15AF6B5C" w14:textId="16EDAB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70" w:author="Greg Stoike" w:date="2018-11-30T10:52:00Z"/>
          <w:rFonts w:ascii="Consolas" w:eastAsiaTheme="minorHAnsi" w:hAnsi="Consolas" w:cs="Lucida Sans Typewriter"/>
          <w:color w:val="268BD2"/>
          <w:sz w:val="16"/>
          <w:szCs w:val="16"/>
        </w:rPr>
      </w:pPr>
      <w:del w:id="817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5B661D2" w14:textId="37C9607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72" w:author="Greg Stoike" w:date="2018-11-30T10:52:00Z"/>
          <w:rFonts w:ascii="Consolas" w:eastAsiaTheme="minorHAnsi" w:hAnsi="Consolas" w:cs="Lucida Sans Typewriter"/>
          <w:color w:val="268BD2"/>
          <w:sz w:val="16"/>
          <w:szCs w:val="16"/>
        </w:rPr>
      </w:pPr>
      <w:del w:id="817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40D36E03" w14:textId="392C492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74" w:author="Greg Stoike" w:date="2018-11-30T10:52:00Z"/>
          <w:rFonts w:ascii="Consolas" w:eastAsiaTheme="minorHAnsi" w:hAnsi="Consolas" w:cs="Lucida Sans Typewriter"/>
          <w:color w:val="268BD2"/>
          <w:sz w:val="16"/>
          <w:szCs w:val="16"/>
        </w:rPr>
      </w:pPr>
      <w:del w:id="817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A302FD3" w14:textId="526752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76" w:author="Greg Stoike" w:date="2018-11-30T10:52:00Z"/>
          <w:rFonts w:ascii="Consolas" w:eastAsiaTheme="minorHAnsi" w:hAnsi="Consolas" w:cs="Lucida Sans Typewriter"/>
          <w:color w:val="268BD2"/>
          <w:sz w:val="16"/>
          <w:szCs w:val="16"/>
        </w:rPr>
      </w:pPr>
      <w:del w:id="817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75A7771C" w14:textId="1134D9D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78" w:author="Greg Stoike" w:date="2018-11-30T10:52:00Z"/>
          <w:rFonts w:ascii="Consolas" w:eastAsiaTheme="minorHAnsi" w:hAnsi="Consolas" w:cs="Lucida Sans Typewriter"/>
          <w:color w:val="268BD2"/>
          <w:sz w:val="16"/>
          <w:szCs w:val="16"/>
        </w:rPr>
      </w:pPr>
      <w:del w:id="817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id="29923" type="MC"&gt;</w:delText>
        </w:r>
      </w:del>
    </w:p>
    <w:p w14:paraId="3491559F" w14:textId="31977C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80" w:author="Greg Stoike" w:date="2018-11-30T10:52:00Z"/>
          <w:rFonts w:ascii="Consolas" w:eastAsiaTheme="minorHAnsi" w:hAnsi="Consolas" w:cs="Lucida Sans Typewriter"/>
          <w:color w:val="268BD2"/>
          <w:sz w:val="16"/>
          <w:szCs w:val="16"/>
        </w:rPr>
      </w:pPr>
      <w:del w:id="818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68E96B1" w14:textId="59EEDA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82" w:author="Greg Stoike" w:date="2018-11-30T10:52:00Z"/>
          <w:rFonts w:ascii="Consolas" w:eastAsiaTheme="minorHAnsi" w:hAnsi="Consolas" w:cs="Lucida Sans Typewriter"/>
          <w:color w:val="268BD2"/>
          <w:sz w:val="16"/>
          <w:szCs w:val="16"/>
        </w:rPr>
      </w:pPr>
      <w:del w:id="818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6737EDA6" w14:textId="4C8215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84" w:author="Greg Stoike" w:date="2018-11-30T10:52:00Z"/>
          <w:rFonts w:ascii="Consolas" w:eastAsiaTheme="minorHAnsi" w:hAnsi="Consolas" w:cs="Lucida Sans Typewriter"/>
          <w:color w:val="268BD2"/>
          <w:sz w:val="16"/>
          <w:szCs w:val="16"/>
        </w:rPr>
      </w:pPr>
      <w:del w:id="818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67A4E1FA" w14:textId="5EA65F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86" w:author="Greg Stoike" w:date="2018-11-30T10:52:00Z"/>
          <w:rFonts w:ascii="Consolas" w:eastAsiaTheme="minorHAnsi" w:hAnsi="Consolas" w:cs="Lucida Sans Typewriter"/>
          <w:color w:val="268BD2"/>
          <w:sz w:val="16"/>
          <w:szCs w:val="16"/>
        </w:rPr>
      </w:pPr>
      <w:del w:id="8187"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3B7E2A82" w14:textId="2FAFF6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88" w:author="Greg Stoike" w:date="2018-11-30T10:52:00Z"/>
          <w:rFonts w:ascii="Consolas" w:eastAsiaTheme="minorHAnsi" w:hAnsi="Consolas" w:cs="Lucida Sans Typewriter"/>
          <w:color w:val="268BD2"/>
          <w:sz w:val="16"/>
          <w:szCs w:val="16"/>
        </w:rPr>
      </w:pPr>
      <w:del w:id="818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72318C46" w14:textId="3FF2D9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90" w:author="Greg Stoike" w:date="2018-11-30T10:52:00Z"/>
          <w:rFonts w:ascii="Consolas" w:eastAsiaTheme="minorHAnsi" w:hAnsi="Consolas" w:cs="Lucida Sans Typewriter"/>
          <w:color w:val="268BD2"/>
          <w:sz w:val="16"/>
          <w:szCs w:val="16"/>
        </w:rPr>
      </w:pPr>
      <w:del w:id="819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71DF4B78" w14:textId="6CC6EB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92" w:author="Greg Stoike" w:date="2018-11-30T10:52:00Z"/>
          <w:rFonts w:ascii="Consolas" w:eastAsiaTheme="minorHAnsi" w:hAnsi="Consolas" w:cs="Lucida Sans Typewriter"/>
          <w:color w:val="268BD2"/>
          <w:sz w:val="16"/>
          <w:szCs w:val="16"/>
        </w:rPr>
      </w:pPr>
      <w:del w:id="819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1E5F261E" w14:textId="703157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94" w:author="Greg Stoike" w:date="2018-11-30T10:52:00Z"/>
          <w:rFonts w:ascii="Consolas" w:eastAsiaTheme="minorHAnsi" w:hAnsi="Consolas" w:cs="Lucida Sans Typewriter"/>
          <w:color w:val="268BD2"/>
          <w:sz w:val="16"/>
          <w:szCs w:val="16"/>
        </w:rPr>
      </w:pPr>
      <w:del w:id="819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346198D" w14:textId="5CFA37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96" w:author="Greg Stoike" w:date="2018-11-30T10:52:00Z"/>
          <w:rFonts w:ascii="Consolas" w:eastAsiaTheme="minorHAnsi" w:hAnsi="Consolas" w:cs="Lucida Sans Typewriter"/>
          <w:color w:val="268BD2"/>
          <w:sz w:val="16"/>
          <w:szCs w:val="16"/>
        </w:rPr>
      </w:pPr>
      <w:del w:id="819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734F0917" w14:textId="0AD412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198" w:author="Greg Stoike" w:date="2018-11-30T10:52:00Z"/>
          <w:rFonts w:ascii="Consolas" w:eastAsiaTheme="minorHAnsi" w:hAnsi="Consolas" w:cs="Lucida Sans Typewriter"/>
          <w:color w:val="268BD2"/>
          <w:sz w:val="16"/>
          <w:szCs w:val="16"/>
        </w:rPr>
      </w:pPr>
      <w:del w:id="819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3A1CB383" w14:textId="6CC1D02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00" w:author="Greg Stoike" w:date="2018-11-30T10:52:00Z"/>
          <w:rFonts w:ascii="Consolas" w:eastAsiaTheme="minorHAnsi" w:hAnsi="Consolas" w:cs="Lucida Sans Typewriter"/>
          <w:color w:val="268BD2"/>
          <w:sz w:val="16"/>
          <w:szCs w:val="16"/>
        </w:rPr>
      </w:pPr>
      <w:del w:id="820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A1F81AD" w14:textId="16D628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02" w:author="Greg Stoike" w:date="2018-11-30T10:52:00Z"/>
          <w:rFonts w:ascii="Consolas" w:eastAsiaTheme="minorHAnsi" w:hAnsi="Consolas" w:cs="Lucida Sans Typewriter"/>
          <w:color w:val="268BD2"/>
          <w:sz w:val="16"/>
          <w:szCs w:val="16"/>
        </w:rPr>
      </w:pPr>
      <w:del w:id="820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25BEC8EE" w14:textId="41FECC4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04" w:author="Greg Stoike" w:date="2018-11-30T10:52:00Z"/>
          <w:rFonts w:ascii="Consolas" w:eastAsiaTheme="minorHAnsi" w:hAnsi="Consolas" w:cs="Lucida Sans Typewriter"/>
          <w:color w:val="268BD2"/>
          <w:sz w:val="16"/>
          <w:szCs w:val="16"/>
        </w:rPr>
      </w:pPr>
      <w:del w:id="820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32F0856" w14:textId="0213583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06" w:author="Greg Stoike" w:date="2018-11-30T10:52:00Z"/>
          <w:rFonts w:ascii="Consolas" w:eastAsiaTheme="minorHAnsi" w:hAnsi="Consolas" w:cs="Lucida Sans Typewriter"/>
          <w:color w:val="268BD2"/>
          <w:sz w:val="16"/>
          <w:szCs w:val="16"/>
        </w:rPr>
      </w:pPr>
      <w:del w:id="820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E5F95B8" w14:textId="3FEA40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08" w:author="Greg Stoike" w:date="2018-11-30T10:52:00Z"/>
          <w:rFonts w:ascii="Consolas" w:eastAsiaTheme="minorHAnsi" w:hAnsi="Consolas" w:cs="Lucida Sans Typewriter"/>
          <w:color w:val="268BD2"/>
          <w:sz w:val="16"/>
          <w:szCs w:val="16"/>
        </w:rPr>
      </w:pPr>
      <w:del w:id="820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13FFA2D1" w14:textId="6045A3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10" w:author="Greg Stoike" w:date="2018-11-30T10:52:00Z"/>
          <w:rFonts w:ascii="Consolas" w:eastAsiaTheme="minorHAnsi" w:hAnsi="Consolas" w:cs="Lucida Sans Typewriter"/>
          <w:color w:val="268BD2"/>
          <w:sz w:val="16"/>
          <w:szCs w:val="16"/>
        </w:rPr>
      </w:pPr>
      <w:del w:id="821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5115DFC7" w14:textId="2F8E74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12" w:author="Greg Stoike" w:date="2018-11-30T10:52:00Z"/>
          <w:rFonts w:ascii="Consolas" w:eastAsiaTheme="minorHAnsi" w:hAnsi="Consolas" w:cs="Lucida Sans Typewriter"/>
          <w:color w:val="268BD2"/>
          <w:sz w:val="16"/>
          <w:szCs w:val="16"/>
        </w:rPr>
      </w:pPr>
      <w:del w:id="821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F36A371" w14:textId="030D93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14" w:author="Greg Stoike" w:date="2018-11-30T10:52:00Z"/>
          <w:rFonts w:ascii="Consolas" w:eastAsiaTheme="minorHAnsi" w:hAnsi="Consolas" w:cs="Lucida Sans Typewriter"/>
          <w:color w:val="268BD2"/>
          <w:sz w:val="16"/>
          <w:szCs w:val="16"/>
        </w:rPr>
      </w:pPr>
      <w:del w:id="821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E291132" w14:textId="583B82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16" w:author="Greg Stoike" w:date="2018-11-30T10:52:00Z"/>
          <w:rFonts w:ascii="Consolas" w:eastAsiaTheme="minorHAnsi" w:hAnsi="Consolas" w:cs="Lucida Sans Typewriter"/>
          <w:color w:val="268BD2"/>
          <w:sz w:val="16"/>
          <w:szCs w:val="16"/>
        </w:rPr>
      </w:pPr>
      <w:del w:id="821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885A1A1" w14:textId="0414C4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18" w:author="Greg Stoike" w:date="2018-11-30T10:52:00Z"/>
          <w:rFonts w:ascii="Consolas" w:eastAsiaTheme="minorHAnsi" w:hAnsi="Consolas" w:cs="Lucida Sans Typewriter"/>
          <w:color w:val="268BD2"/>
          <w:sz w:val="16"/>
          <w:szCs w:val="16"/>
        </w:rPr>
      </w:pPr>
      <w:del w:id="8219"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099657B6" w14:textId="17BFA0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20" w:author="Greg Stoike" w:date="2018-11-30T10:52:00Z"/>
          <w:rFonts w:ascii="Consolas" w:eastAsiaTheme="minorHAnsi" w:hAnsi="Consolas" w:cs="Lucida Sans Typewriter"/>
          <w:color w:val="268BD2"/>
          <w:sz w:val="16"/>
          <w:szCs w:val="16"/>
        </w:rPr>
      </w:pPr>
      <w:del w:id="8221"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67AF99C3" w14:textId="61668C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22" w:author="Greg Stoike" w:date="2018-11-30T10:52:00Z"/>
          <w:rFonts w:ascii="Consolas" w:eastAsiaTheme="minorHAnsi" w:hAnsi="Consolas" w:cs="Lucida Sans Typewriter"/>
          <w:color w:val="268BD2"/>
          <w:sz w:val="16"/>
          <w:szCs w:val="16"/>
        </w:rPr>
      </w:pPr>
      <w:del w:id="822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6AAB3F7" w14:textId="08F6BD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24" w:author="Greg Stoike" w:date="2018-11-30T10:52:00Z"/>
          <w:rFonts w:ascii="Consolas" w:eastAsiaTheme="minorHAnsi" w:hAnsi="Consolas" w:cs="Lucida Sans Typewriter"/>
          <w:color w:val="268BD2"/>
          <w:sz w:val="16"/>
          <w:szCs w:val="16"/>
        </w:rPr>
      </w:pPr>
      <w:del w:id="822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DC6FAAC" w14:textId="0F06404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26" w:author="Greg Stoike" w:date="2018-11-30T10:52:00Z"/>
          <w:rFonts w:ascii="Consolas" w:eastAsiaTheme="minorHAnsi" w:hAnsi="Consolas" w:cs="Lucida Sans Typewriter"/>
          <w:color w:val="268BD2"/>
          <w:sz w:val="16"/>
          <w:szCs w:val="16"/>
        </w:rPr>
      </w:pPr>
      <w:del w:id="822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058B8090" w14:textId="3F0404A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28" w:author="Greg Stoike" w:date="2018-11-30T10:52:00Z"/>
          <w:rFonts w:ascii="Consolas" w:eastAsiaTheme="minorHAnsi" w:hAnsi="Consolas" w:cs="Lucida Sans Typewriter"/>
          <w:color w:val="268BD2"/>
          <w:sz w:val="16"/>
          <w:szCs w:val="16"/>
        </w:rPr>
      </w:pPr>
      <w:del w:id="8229" w:author="Greg Stoike" w:date="2018-11-30T10:52:00Z">
        <w:r w:rsidRPr="00914B33" w:rsidDel="007B26CB">
          <w:rPr>
            <w:rFonts w:ascii="Consolas" w:eastAsiaTheme="minorHAnsi" w:hAnsi="Consolas" w:cs="Lucida Sans Typewriter"/>
            <w:color w:val="268BD2"/>
            <w:sz w:val="16"/>
            <w:szCs w:val="16"/>
          </w:rPr>
          <w:delText xml:space="preserve">                    &lt;ItemScoreParameter value="0.42555001378059387" measurementParameter="a"/&gt;</w:delText>
        </w:r>
      </w:del>
    </w:p>
    <w:p w14:paraId="53CFD354" w14:textId="54F227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30" w:author="Greg Stoike" w:date="2018-11-30T10:52:00Z"/>
          <w:rFonts w:ascii="Consolas" w:eastAsiaTheme="minorHAnsi" w:hAnsi="Consolas" w:cs="Lucida Sans Typewriter"/>
          <w:color w:val="268BD2"/>
          <w:sz w:val="16"/>
          <w:szCs w:val="16"/>
        </w:rPr>
      </w:pPr>
      <w:del w:id="8231" w:author="Greg Stoike" w:date="2018-11-30T10:52:00Z">
        <w:r w:rsidRPr="00914B33" w:rsidDel="007B26CB">
          <w:rPr>
            <w:rFonts w:ascii="Consolas" w:eastAsiaTheme="minorHAnsi" w:hAnsi="Consolas" w:cs="Lucida Sans Typewriter"/>
            <w:color w:val="268BD2"/>
            <w:sz w:val="16"/>
            <w:szCs w:val="16"/>
          </w:rPr>
          <w:delText xml:space="preserve">                    &lt;ItemScoreParameter value="0.34189000725746155" measurementParameter="b"/&gt;</w:delText>
        </w:r>
      </w:del>
    </w:p>
    <w:p w14:paraId="66EB0E23" w14:textId="61B9CF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32" w:author="Greg Stoike" w:date="2018-11-30T10:52:00Z"/>
          <w:rFonts w:ascii="Consolas" w:eastAsiaTheme="minorHAnsi" w:hAnsi="Consolas" w:cs="Lucida Sans Typewriter"/>
          <w:color w:val="268BD2"/>
          <w:sz w:val="16"/>
          <w:szCs w:val="16"/>
        </w:rPr>
      </w:pPr>
      <w:del w:id="823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28A3FA3" w14:textId="3AF670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34" w:author="Greg Stoike" w:date="2018-11-30T10:52:00Z"/>
          <w:rFonts w:ascii="Consolas" w:eastAsiaTheme="minorHAnsi" w:hAnsi="Consolas" w:cs="Lucida Sans Typewriter"/>
          <w:color w:val="268BD2"/>
          <w:sz w:val="16"/>
          <w:szCs w:val="16"/>
        </w:rPr>
      </w:pPr>
      <w:del w:id="823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CB831C5" w14:textId="2579EB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36" w:author="Greg Stoike" w:date="2018-11-30T10:52:00Z"/>
          <w:rFonts w:ascii="Consolas" w:eastAsiaTheme="minorHAnsi" w:hAnsi="Consolas" w:cs="Lucida Sans Typewriter"/>
          <w:color w:val="268BD2"/>
          <w:sz w:val="16"/>
          <w:szCs w:val="16"/>
        </w:rPr>
      </w:pPr>
      <w:del w:id="823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15A3F6F" w14:textId="2A7E85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38" w:author="Greg Stoike" w:date="2018-11-30T10:52:00Z"/>
          <w:rFonts w:ascii="Consolas" w:eastAsiaTheme="minorHAnsi" w:hAnsi="Consolas" w:cs="Lucida Sans Typewriter"/>
          <w:color w:val="268BD2"/>
          <w:sz w:val="16"/>
          <w:szCs w:val="16"/>
        </w:rPr>
      </w:pPr>
      <w:del w:id="823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2E4082AE" w14:textId="26CD50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40" w:author="Greg Stoike" w:date="2018-11-30T10:52:00Z"/>
          <w:rFonts w:ascii="Consolas" w:eastAsiaTheme="minorHAnsi" w:hAnsi="Consolas" w:cs="Lucida Sans Typewriter"/>
          <w:color w:val="268BD2"/>
          <w:sz w:val="16"/>
          <w:szCs w:val="16"/>
        </w:rPr>
      </w:pPr>
      <w:del w:id="824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7BE222B3" w14:textId="75BF55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42" w:author="Greg Stoike" w:date="2018-11-30T10:52:00Z"/>
          <w:rFonts w:ascii="Consolas" w:eastAsiaTheme="minorHAnsi" w:hAnsi="Consolas" w:cs="Lucida Sans Typewriter"/>
          <w:color w:val="268BD2"/>
          <w:sz w:val="16"/>
          <w:szCs w:val="16"/>
        </w:rPr>
      </w:pPr>
      <w:del w:id="824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id="12685"&gt;</w:delText>
        </w:r>
      </w:del>
    </w:p>
    <w:p w14:paraId="2D5A36E6" w14:textId="08244CA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44" w:author="Greg Stoike" w:date="2018-11-30T10:52:00Z"/>
          <w:rFonts w:ascii="Consolas" w:eastAsiaTheme="minorHAnsi" w:hAnsi="Consolas" w:cs="Lucida Sans Typewriter"/>
          <w:color w:val="268BD2"/>
          <w:sz w:val="16"/>
          <w:szCs w:val="16"/>
        </w:rPr>
      </w:pPr>
      <w:del w:id="824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id="12685" type="MC"&gt;</w:delText>
        </w:r>
      </w:del>
    </w:p>
    <w:p w14:paraId="78F8D16B" w14:textId="271025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46" w:author="Greg Stoike" w:date="2018-11-30T10:52:00Z"/>
          <w:rFonts w:ascii="Consolas" w:eastAsiaTheme="minorHAnsi" w:hAnsi="Consolas" w:cs="Lucida Sans Typewriter"/>
          <w:color w:val="268BD2"/>
          <w:sz w:val="16"/>
          <w:szCs w:val="16"/>
        </w:rPr>
      </w:pPr>
      <w:del w:id="824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C86FB17" w14:textId="0CBCE8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48" w:author="Greg Stoike" w:date="2018-11-30T10:52:00Z"/>
          <w:rFonts w:ascii="Consolas" w:eastAsiaTheme="minorHAnsi" w:hAnsi="Consolas" w:cs="Lucida Sans Typewriter"/>
          <w:color w:val="268BD2"/>
          <w:sz w:val="16"/>
          <w:szCs w:val="16"/>
        </w:rPr>
      </w:pPr>
      <w:del w:id="824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615BA00F" w14:textId="450FFE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50" w:author="Greg Stoike" w:date="2018-11-30T10:52:00Z"/>
          <w:rFonts w:ascii="Consolas" w:eastAsiaTheme="minorHAnsi" w:hAnsi="Consolas" w:cs="Lucida Sans Typewriter"/>
          <w:color w:val="268BD2"/>
          <w:sz w:val="16"/>
          <w:szCs w:val="16"/>
        </w:rPr>
      </w:pPr>
      <w:del w:id="825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13183F49" w14:textId="348383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52" w:author="Greg Stoike" w:date="2018-11-30T10:52:00Z"/>
          <w:rFonts w:ascii="Consolas" w:eastAsiaTheme="minorHAnsi" w:hAnsi="Consolas" w:cs="Lucida Sans Typewriter"/>
          <w:color w:val="268BD2"/>
          <w:sz w:val="16"/>
          <w:szCs w:val="16"/>
        </w:rPr>
      </w:pPr>
      <w:del w:id="825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4409336" w14:textId="3776D2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54" w:author="Greg Stoike" w:date="2018-11-30T10:52:00Z"/>
          <w:rFonts w:ascii="Consolas" w:eastAsiaTheme="minorHAnsi" w:hAnsi="Consolas" w:cs="Lucida Sans Typewriter"/>
          <w:color w:val="268BD2"/>
          <w:sz w:val="16"/>
          <w:szCs w:val="16"/>
        </w:rPr>
      </w:pPr>
      <w:del w:id="825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C5C413A" w14:textId="6F2F52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56" w:author="Greg Stoike" w:date="2018-11-30T10:52:00Z"/>
          <w:rFonts w:ascii="Consolas" w:eastAsiaTheme="minorHAnsi" w:hAnsi="Consolas" w:cs="Lucida Sans Typewriter"/>
          <w:color w:val="268BD2"/>
          <w:sz w:val="16"/>
          <w:szCs w:val="16"/>
        </w:rPr>
      </w:pPr>
      <w:del w:id="825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5A3F3A44" w14:textId="2DDED5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58" w:author="Greg Stoike" w:date="2018-11-30T10:52:00Z"/>
          <w:rFonts w:ascii="Consolas" w:eastAsiaTheme="minorHAnsi" w:hAnsi="Consolas" w:cs="Lucida Sans Typewriter"/>
          <w:color w:val="268BD2"/>
          <w:sz w:val="16"/>
          <w:szCs w:val="16"/>
        </w:rPr>
      </w:pPr>
      <w:del w:id="825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6AB27A2" w14:textId="665124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60" w:author="Greg Stoike" w:date="2018-11-30T10:52:00Z"/>
          <w:rFonts w:ascii="Consolas" w:eastAsiaTheme="minorHAnsi" w:hAnsi="Consolas" w:cs="Lucida Sans Typewriter"/>
          <w:color w:val="268BD2"/>
          <w:sz w:val="16"/>
          <w:szCs w:val="16"/>
        </w:rPr>
      </w:pPr>
      <w:del w:id="826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2F1C3F07" w14:textId="7D1F38F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62" w:author="Greg Stoike" w:date="2018-11-30T10:52:00Z"/>
          <w:rFonts w:ascii="Consolas" w:eastAsiaTheme="minorHAnsi" w:hAnsi="Consolas" w:cs="Lucida Sans Typewriter"/>
          <w:color w:val="268BD2"/>
          <w:sz w:val="16"/>
          <w:szCs w:val="16"/>
        </w:rPr>
      </w:pPr>
      <w:del w:id="826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69AACCD4" w14:textId="00DB6A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64" w:author="Greg Stoike" w:date="2018-11-30T10:52:00Z"/>
          <w:rFonts w:ascii="Consolas" w:eastAsiaTheme="minorHAnsi" w:hAnsi="Consolas" w:cs="Lucida Sans Typewriter"/>
          <w:color w:val="268BD2"/>
          <w:sz w:val="16"/>
          <w:szCs w:val="16"/>
        </w:rPr>
      </w:pPr>
      <w:del w:id="826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880C053" w14:textId="240F191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66" w:author="Greg Stoike" w:date="2018-11-30T10:52:00Z"/>
          <w:rFonts w:ascii="Consolas" w:eastAsiaTheme="minorHAnsi" w:hAnsi="Consolas" w:cs="Lucida Sans Typewriter"/>
          <w:color w:val="268BD2"/>
          <w:sz w:val="16"/>
          <w:szCs w:val="16"/>
        </w:rPr>
      </w:pPr>
      <w:del w:id="826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5E5F0BCA" w14:textId="4DB0E7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68" w:author="Greg Stoike" w:date="2018-11-30T10:52:00Z"/>
          <w:rFonts w:ascii="Consolas" w:eastAsiaTheme="minorHAnsi" w:hAnsi="Consolas" w:cs="Lucida Sans Typewriter"/>
          <w:color w:val="268BD2"/>
          <w:sz w:val="16"/>
          <w:szCs w:val="16"/>
        </w:rPr>
      </w:pPr>
      <w:del w:id="826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F5423D7" w14:textId="47B784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70" w:author="Greg Stoike" w:date="2018-11-30T10:52:00Z"/>
          <w:rFonts w:ascii="Consolas" w:eastAsiaTheme="minorHAnsi" w:hAnsi="Consolas" w:cs="Lucida Sans Typewriter"/>
          <w:color w:val="268BD2"/>
          <w:sz w:val="16"/>
          <w:szCs w:val="16"/>
        </w:rPr>
      </w:pPr>
      <w:del w:id="827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9EFD8AE" w14:textId="50A7EB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72" w:author="Greg Stoike" w:date="2018-11-30T10:52:00Z"/>
          <w:rFonts w:ascii="Consolas" w:eastAsiaTheme="minorHAnsi" w:hAnsi="Consolas" w:cs="Lucida Sans Typewriter"/>
          <w:color w:val="268BD2"/>
          <w:sz w:val="16"/>
          <w:szCs w:val="16"/>
        </w:rPr>
      </w:pPr>
      <w:del w:id="827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1586280" w14:textId="7BBFEB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74" w:author="Greg Stoike" w:date="2018-11-30T10:52:00Z"/>
          <w:rFonts w:ascii="Consolas" w:eastAsiaTheme="minorHAnsi" w:hAnsi="Consolas" w:cs="Lucida Sans Typewriter"/>
          <w:color w:val="268BD2"/>
          <w:sz w:val="16"/>
          <w:szCs w:val="16"/>
        </w:rPr>
      </w:pPr>
      <w:del w:id="827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6C7B9CB" w14:textId="34FBC0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76" w:author="Greg Stoike" w:date="2018-11-30T10:52:00Z"/>
          <w:rFonts w:ascii="Consolas" w:eastAsiaTheme="minorHAnsi" w:hAnsi="Consolas" w:cs="Lucida Sans Typewriter"/>
          <w:color w:val="268BD2"/>
          <w:sz w:val="16"/>
          <w:szCs w:val="16"/>
        </w:rPr>
      </w:pPr>
      <w:del w:id="827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72F6CCD" w14:textId="4EFF3C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78" w:author="Greg Stoike" w:date="2018-11-30T10:52:00Z"/>
          <w:rFonts w:ascii="Consolas" w:eastAsiaTheme="minorHAnsi" w:hAnsi="Consolas" w:cs="Lucida Sans Typewriter"/>
          <w:color w:val="268BD2"/>
          <w:sz w:val="16"/>
          <w:szCs w:val="16"/>
        </w:rPr>
      </w:pPr>
      <w:del w:id="82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16DB5F6" w14:textId="4DF22D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80" w:author="Greg Stoike" w:date="2018-11-30T10:52:00Z"/>
          <w:rFonts w:ascii="Consolas" w:eastAsiaTheme="minorHAnsi" w:hAnsi="Consolas" w:cs="Lucida Sans Typewriter"/>
          <w:color w:val="268BD2"/>
          <w:sz w:val="16"/>
          <w:szCs w:val="16"/>
        </w:rPr>
      </w:pPr>
      <w:del w:id="828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8EA6EC4" w14:textId="62D528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82" w:author="Greg Stoike" w:date="2018-11-30T10:52:00Z"/>
          <w:rFonts w:ascii="Consolas" w:eastAsiaTheme="minorHAnsi" w:hAnsi="Consolas" w:cs="Lucida Sans Typewriter"/>
          <w:color w:val="268BD2"/>
          <w:sz w:val="16"/>
          <w:szCs w:val="16"/>
        </w:rPr>
      </w:pPr>
      <w:del w:id="8283"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44A82B39" w14:textId="213932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84" w:author="Greg Stoike" w:date="2018-11-30T10:52:00Z"/>
          <w:rFonts w:ascii="Consolas" w:eastAsiaTheme="minorHAnsi" w:hAnsi="Consolas" w:cs="Lucida Sans Typewriter"/>
          <w:color w:val="268BD2"/>
          <w:sz w:val="16"/>
          <w:szCs w:val="16"/>
        </w:rPr>
      </w:pPr>
      <w:del w:id="8285" w:author="Greg Stoike" w:date="2018-11-30T10:52:00Z">
        <w:r w:rsidRPr="00914B33" w:rsidDel="007B26CB">
          <w:rPr>
            <w:rFonts w:ascii="Consolas" w:eastAsiaTheme="minorHAnsi" w:hAnsi="Consolas" w:cs="Lucida Sans Typewriter"/>
            <w:color w:val="268BD2"/>
            <w:sz w:val="16"/>
            <w:szCs w:val="16"/>
          </w:rPr>
          <w:delText xml:space="preserve">                  &lt;BlueprintReference idRef="4-CR|3-11"/&gt;</w:delText>
        </w:r>
      </w:del>
    </w:p>
    <w:p w14:paraId="028EF145" w14:textId="0AFA5F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86" w:author="Greg Stoike" w:date="2018-11-30T10:52:00Z"/>
          <w:rFonts w:ascii="Consolas" w:eastAsiaTheme="minorHAnsi" w:hAnsi="Consolas" w:cs="Lucida Sans Typewriter"/>
          <w:color w:val="268BD2"/>
          <w:sz w:val="16"/>
          <w:szCs w:val="16"/>
        </w:rPr>
      </w:pPr>
      <w:del w:id="828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0CA8316" w14:textId="0D713E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88" w:author="Greg Stoike" w:date="2018-11-30T10:52:00Z"/>
          <w:rFonts w:ascii="Consolas" w:eastAsiaTheme="minorHAnsi" w:hAnsi="Consolas" w:cs="Lucida Sans Typewriter"/>
          <w:color w:val="268BD2"/>
          <w:sz w:val="16"/>
          <w:szCs w:val="16"/>
        </w:rPr>
      </w:pPr>
      <w:del w:id="828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413C47A" w14:textId="457729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90" w:author="Greg Stoike" w:date="2018-11-30T10:52:00Z"/>
          <w:rFonts w:ascii="Consolas" w:eastAsiaTheme="minorHAnsi" w:hAnsi="Consolas" w:cs="Lucida Sans Typewriter"/>
          <w:color w:val="268BD2"/>
          <w:sz w:val="16"/>
          <w:szCs w:val="16"/>
        </w:rPr>
      </w:pPr>
      <w:del w:id="829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756552DC" w14:textId="154958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92" w:author="Greg Stoike" w:date="2018-11-30T10:52:00Z"/>
          <w:rFonts w:ascii="Consolas" w:eastAsiaTheme="minorHAnsi" w:hAnsi="Consolas" w:cs="Lucida Sans Typewriter"/>
          <w:color w:val="268BD2"/>
          <w:sz w:val="16"/>
          <w:szCs w:val="16"/>
        </w:rPr>
      </w:pPr>
      <w:del w:id="8293" w:author="Greg Stoike" w:date="2018-11-30T10:52:00Z">
        <w:r w:rsidRPr="00914B33" w:rsidDel="007B26CB">
          <w:rPr>
            <w:rFonts w:ascii="Consolas" w:eastAsiaTheme="minorHAnsi" w:hAnsi="Consolas" w:cs="Lucida Sans Typewriter"/>
            <w:color w:val="268BD2"/>
            <w:sz w:val="16"/>
            <w:szCs w:val="16"/>
          </w:rPr>
          <w:delText xml:space="preserve">                    &lt;ItemScoreParameter value="0.39239999651908875" measurementParameter="a"/&gt;</w:delText>
        </w:r>
      </w:del>
    </w:p>
    <w:p w14:paraId="4B28BA42" w14:textId="02412F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94" w:author="Greg Stoike" w:date="2018-11-30T10:52:00Z"/>
          <w:rFonts w:ascii="Consolas" w:eastAsiaTheme="minorHAnsi" w:hAnsi="Consolas" w:cs="Lucida Sans Typewriter"/>
          <w:color w:val="268BD2"/>
          <w:sz w:val="16"/>
          <w:szCs w:val="16"/>
        </w:rPr>
      </w:pPr>
      <w:del w:id="8295" w:author="Greg Stoike" w:date="2018-11-30T10:52:00Z">
        <w:r w:rsidRPr="00914B33" w:rsidDel="007B26CB">
          <w:rPr>
            <w:rFonts w:ascii="Consolas" w:eastAsiaTheme="minorHAnsi" w:hAnsi="Consolas" w:cs="Lucida Sans Typewriter"/>
            <w:color w:val="268BD2"/>
            <w:sz w:val="16"/>
            <w:szCs w:val="16"/>
          </w:rPr>
          <w:delText xml:space="preserve">                    &lt;ItemScoreParameter value="-0.25117000937461853" measurementParameter="b"/&gt;</w:delText>
        </w:r>
      </w:del>
    </w:p>
    <w:p w14:paraId="747E4506" w14:textId="24C602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96" w:author="Greg Stoike" w:date="2018-11-30T10:52:00Z"/>
          <w:rFonts w:ascii="Consolas" w:eastAsiaTheme="minorHAnsi" w:hAnsi="Consolas" w:cs="Lucida Sans Typewriter"/>
          <w:color w:val="268BD2"/>
          <w:sz w:val="16"/>
          <w:szCs w:val="16"/>
        </w:rPr>
      </w:pPr>
      <w:del w:id="829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B2AE939" w14:textId="4FCFF2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298" w:author="Greg Stoike" w:date="2018-11-30T10:52:00Z"/>
          <w:rFonts w:ascii="Consolas" w:eastAsiaTheme="minorHAnsi" w:hAnsi="Consolas" w:cs="Lucida Sans Typewriter"/>
          <w:color w:val="268BD2"/>
          <w:sz w:val="16"/>
          <w:szCs w:val="16"/>
        </w:rPr>
      </w:pPr>
      <w:del w:id="829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2841F4DE" w14:textId="65FB10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00" w:author="Greg Stoike" w:date="2018-11-30T10:52:00Z"/>
          <w:rFonts w:ascii="Consolas" w:eastAsiaTheme="minorHAnsi" w:hAnsi="Consolas" w:cs="Lucida Sans Typewriter"/>
          <w:color w:val="268BD2"/>
          <w:sz w:val="16"/>
          <w:szCs w:val="16"/>
        </w:rPr>
      </w:pPr>
      <w:del w:id="830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55BB53B" w14:textId="5930B2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02" w:author="Greg Stoike" w:date="2018-11-30T10:52:00Z"/>
          <w:rFonts w:ascii="Consolas" w:eastAsiaTheme="minorHAnsi" w:hAnsi="Consolas" w:cs="Lucida Sans Typewriter"/>
          <w:color w:val="268BD2"/>
          <w:sz w:val="16"/>
          <w:szCs w:val="16"/>
        </w:rPr>
      </w:pPr>
      <w:del w:id="830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2A443DF9" w14:textId="35E4AD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04" w:author="Greg Stoike" w:date="2018-11-30T10:52:00Z"/>
          <w:rFonts w:ascii="Consolas" w:eastAsiaTheme="minorHAnsi" w:hAnsi="Consolas" w:cs="Lucida Sans Typewriter"/>
          <w:color w:val="268BD2"/>
          <w:sz w:val="16"/>
          <w:szCs w:val="16"/>
        </w:rPr>
      </w:pPr>
      <w:del w:id="8305"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170A5360" w14:textId="2BF4F3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06" w:author="Greg Stoike" w:date="2018-11-30T10:52:00Z"/>
          <w:rFonts w:ascii="Consolas" w:eastAsiaTheme="minorHAnsi" w:hAnsi="Consolas" w:cs="Lucida Sans Typewriter"/>
          <w:color w:val="268BD2"/>
          <w:sz w:val="16"/>
          <w:szCs w:val="16"/>
        </w:rPr>
      </w:pPr>
      <w:del w:id="8307"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id="58205"&gt;</w:delText>
        </w:r>
      </w:del>
    </w:p>
    <w:p w14:paraId="022D3C28" w14:textId="79D67E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08" w:author="Greg Stoike" w:date="2018-11-30T10:52:00Z"/>
          <w:rFonts w:ascii="Consolas" w:eastAsiaTheme="minorHAnsi" w:hAnsi="Consolas" w:cs="Lucida Sans Typewriter"/>
          <w:color w:val="268BD2"/>
          <w:sz w:val="16"/>
          <w:szCs w:val="16"/>
        </w:rPr>
      </w:pPr>
      <w:del w:id="830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id="58205" type="MC"&gt;</w:delText>
        </w:r>
      </w:del>
    </w:p>
    <w:p w14:paraId="1C697970" w14:textId="66C59D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10" w:author="Greg Stoike" w:date="2018-11-30T10:52:00Z"/>
          <w:rFonts w:ascii="Consolas" w:eastAsiaTheme="minorHAnsi" w:hAnsi="Consolas" w:cs="Lucida Sans Typewriter"/>
          <w:color w:val="268BD2"/>
          <w:sz w:val="16"/>
          <w:szCs w:val="16"/>
        </w:rPr>
      </w:pPr>
      <w:del w:id="831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5648C4B" w14:textId="5BC993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12" w:author="Greg Stoike" w:date="2018-11-30T10:52:00Z"/>
          <w:rFonts w:ascii="Consolas" w:eastAsiaTheme="minorHAnsi" w:hAnsi="Consolas" w:cs="Lucida Sans Typewriter"/>
          <w:color w:val="268BD2"/>
          <w:sz w:val="16"/>
          <w:szCs w:val="16"/>
        </w:rPr>
      </w:pPr>
      <w:del w:id="831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4D66D21E" w14:textId="55EB65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14" w:author="Greg Stoike" w:date="2018-11-30T10:52:00Z"/>
          <w:rFonts w:ascii="Consolas" w:eastAsiaTheme="minorHAnsi" w:hAnsi="Consolas" w:cs="Lucida Sans Typewriter"/>
          <w:color w:val="268BD2"/>
          <w:sz w:val="16"/>
          <w:szCs w:val="16"/>
        </w:rPr>
      </w:pPr>
      <w:del w:id="831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C979D90" w14:textId="1BAE4C7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16" w:author="Greg Stoike" w:date="2018-11-30T10:52:00Z"/>
          <w:rFonts w:ascii="Consolas" w:eastAsiaTheme="minorHAnsi" w:hAnsi="Consolas" w:cs="Lucida Sans Typewriter"/>
          <w:color w:val="268BD2"/>
          <w:sz w:val="16"/>
          <w:szCs w:val="16"/>
        </w:rPr>
      </w:pPr>
      <w:del w:id="831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5F84A741" w14:textId="588206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18" w:author="Greg Stoike" w:date="2018-11-30T10:52:00Z"/>
          <w:rFonts w:ascii="Consolas" w:eastAsiaTheme="minorHAnsi" w:hAnsi="Consolas" w:cs="Lucida Sans Typewriter"/>
          <w:color w:val="268BD2"/>
          <w:sz w:val="16"/>
          <w:szCs w:val="16"/>
        </w:rPr>
      </w:pPr>
      <w:del w:id="831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7F1151E2" w14:textId="3E55F4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20" w:author="Greg Stoike" w:date="2018-11-30T10:52:00Z"/>
          <w:rFonts w:ascii="Consolas" w:eastAsiaTheme="minorHAnsi" w:hAnsi="Consolas" w:cs="Lucida Sans Typewriter"/>
          <w:color w:val="268BD2"/>
          <w:sz w:val="16"/>
          <w:szCs w:val="16"/>
        </w:rPr>
      </w:pPr>
      <w:del w:id="832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567F532C" w14:textId="6941FB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22" w:author="Greg Stoike" w:date="2018-11-30T10:52:00Z"/>
          <w:rFonts w:ascii="Consolas" w:eastAsiaTheme="minorHAnsi" w:hAnsi="Consolas" w:cs="Lucida Sans Typewriter"/>
          <w:color w:val="268BD2"/>
          <w:sz w:val="16"/>
          <w:szCs w:val="16"/>
        </w:rPr>
      </w:pPr>
      <w:del w:id="832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6DA6936D" w14:textId="75DA48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24" w:author="Greg Stoike" w:date="2018-11-30T10:52:00Z"/>
          <w:rFonts w:ascii="Consolas" w:eastAsiaTheme="minorHAnsi" w:hAnsi="Consolas" w:cs="Lucida Sans Typewriter"/>
          <w:color w:val="268BD2"/>
          <w:sz w:val="16"/>
          <w:szCs w:val="16"/>
        </w:rPr>
      </w:pPr>
      <w:del w:id="832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2A72B1A3" w14:textId="1FA8C6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26" w:author="Greg Stoike" w:date="2018-11-30T10:52:00Z"/>
          <w:rFonts w:ascii="Consolas" w:eastAsiaTheme="minorHAnsi" w:hAnsi="Consolas" w:cs="Lucida Sans Typewriter"/>
          <w:color w:val="268BD2"/>
          <w:sz w:val="16"/>
          <w:szCs w:val="16"/>
        </w:rPr>
      </w:pPr>
      <w:del w:id="832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0D158991" w14:textId="3B5D46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28" w:author="Greg Stoike" w:date="2018-11-30T10:52:00Z"/>
          <w:rFonts w:ascii="Consolas" w:eastAsiaTheme="minorHAnsi" w:hAnsi="Consolas" w:cs="Lucida Sans Typewriter"/>
          <w:color w:val="268BD2"/>
          <w:sz w:val="16"/>
          <w:szCs w:val="16"/>
        </w:rPr>
      </w:pPr>
      <w:del w:id="8329"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0E4B40DE" w14:textId="718DF5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30" w:author="Greg Stoike" w:date="2018-11-30T10:52:00Z"/>
          <w:rFonts w:ascii="Consolas" w:eastAsiaTheme="minorHAnsi" w:hAnsi="Consolas" w:cs="Lucida Sans Typewriter"/>
          <w:color w:val="268BD2"/>
          <w:sz w:val="16"/>
          <w:szCs w:val="16"/>
        </w:rPr>
      </w:pPr>
      <w:del w:id="833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804392C" w14:textId="412AC4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32" w:author="Greg Stoike" w:date="2018-11-30T10:52:00Z"/>
          <w:rFonts w:ascii="Consolas" w:eastAsiaTheme="minorHAnsi" w:hAnsi="Consolas" w:cs="Lucida Sans Typewriter"/>
          <w:color w:val="268BD2"/>
          <w:sz w:val="16"/>
          <w:szCs w:val="16"/>
        </w:rPr>
      </w:pPr>
      <w:del w:id="833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5512337C" w14:textId="7C9345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34" w:author="Greg Stoike" w:date="2018-11-30T10:52:00Z"/>
          <w:rFonts w:ascii="Consolas" w:eastAsiaTheme="minorHAnsi" w:hAnsi="Consolas" w:cs="Lucida Sans Typewriter"/>
          <w:color w:val="268BD2"/>
          <w:sz w:val="16"/>
          <w:szCs w:val="16"/>
        </w:rPr>
      </w:pPr>
      <w:del w:id="833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64E0878" w14:textId="331AD7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36" w:author="Greg Stoike" w:date="2018-11-30T10:52:00Z"/>
          <w:rFonts w:ascii="Consolas" w:eastAsiaTheme="minorHAnsi" w:hAnsi="Consolas" w:cs="Lucida Sans Typewriter"/>
          <w:color w:val="268BD2"/>
          <w:sz w:val="16"/>
          <w:szCs w:val="16"/>
        </w:rPr>
      </w:pPr>
      <w:del w:id="833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AA7B710" w14:textId="23EECE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38" w:author="Greg Stoike" w:date="2018-11-30T10:52:00Z"/>
          <w:rFonts w:ascii="Consolas" w:eastAsiaTheme="minorHAnsi" w:hAnsi="Consolas" w:cs="Lucida Sans Typewriter"/>
          <w:color w:val="268BD2"/>
          <w:sz w:val="16"/>
          <w:szCs w:val="16"/>
        </w:rPr>
      </w:pPr>
      <w:del w:id="833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F26C7FD" w14:textId="6E14DE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40" w:author="Greg Stoike" w:date="2018-11-30T10:52:00Z"/>
          <w:rFonts w:ascii="Consolas" w:eastAsiaTheme="minorHAnsi" w:hAnsi="Consolas" w:cs="Lucida Sans Typewriter"/>
          <w:color w:val="268BD2"/>
          <w:sz w:val="16"/>
          <w:szCs w:val="16"/>
        </w:rPr>
      </w:pPr>
      <w:del w:id="834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DD31352" w14:textId="012796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42" w:author="Greg Stoike" w:date="2018-11-30T10:52:00Z"/>
          <w:rFonts w:ascii="Consolas" w:eastAsiaTheme="minorHAnsi" w:hAnsi="Consolas" w:cs="Lucida Sans Typewriter"/>
          <w:color w:val="268BD2"/>
          <w:sz w:val="16"/>
          <w:szCs w:val="16"/>
        </w:rPr>
      </w:pPr>
      <w:del w:id="834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5990589" w14:textId="213772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44" w:author="Greg Stoike" w:date="2018-11-30T10:52:00Z"/>
          <w:rFonts w:ascii="Consolas" w:eastAsiaTheme="minorHAnsi" w:hAnsi="Consolas" w:cs="Lucida Sans Typewriter"/>
          <w:color w:val="268BD2"/>
          <w:sz w:val="16"/>
          <w:szCs w:val="16"/>
        </w:rPr>
      </w:pPr>
      <w:del w:id="834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A761CF4" w14:textId="689BDB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46" w:author="Greg Stoike" w:date="2018-11-30T10:52:00Z"/>
          <w:rFonts w:ascii="Consolas" w:eastAsiaTheme="minorHAnsi" w:hAnsi="Consolas" w:cs="Lucida Sans Typewriter"/>
          <w:color w:val="268BD2"/>
          <w:sz w:val="16"/>
          <w:szCs w:val="16"/>
        </w:rPr>
      </w:pPr>
      <w:del w:id="834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041A1B8" w14:textId="21C2BA9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48" w:author="Greg Stoike" w:date="2018-11-30T10:52:00Z"/>
          <w:rFonts w:ascii="Consolas" w:eastAsiaTheme="minorHAnsi" w:hAnsi="Consolas" w:cs="Lucida Sans Typewriter"/>
          <w:color w:val="268BD2"/>
          <w:sz w:val="16"/>
          <w:szCs w:val="16"/>
        </w:rPr>
      </w:pPr>
      <w:del w:id="8349"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60E5EAF4" w14:textId="2C4A46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50" w:author="Greg Stoike" w:date="2018-11-30T10:52:00Z"/>
          <w:rFonts w:ascii="Consolas" w:eastAsiaTheme="minorHAnsi" w:hAnsi="Consolas" w:cs="Lucida Sans Typewriter"/>
          <w:color w:val="268BD2"/>
          <w:sz w:val="16"/>
          <w:szCs w:val="16"/>
        </w:rPr>
      </w:pPr>
      <w:del w:id="8351" w:author="Greg Stoike" w:date="2018-11-30T10:52:00Z">
        <w:r w:rsidRPr="00914B33" w:rsidDel="007B26CB">
          <w:rPr>
            <w:rFonts w:ascii="Consolas" w:eastAsiaTheme="minorHAnsi" w:hAnsi="Consolas" w:cs="Lucida Sans Typewriter"/>
            <w:color w:val="268BD2"/>
            <w:sz w:val="16"/>
            <w:szCs w:val="16"/>
          </w:rPr>
          <w:delText xml:space="preserve">                  &lt;BlueprintReference idRef="2-W|1-11"/&gt;</w:delText>
        </w:r>
      </w:del>
    </w:p>
    <w:p w14:paraId="6F738E0C" w14:textId="4D1014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52" w:author="Greg Stoike" w:date="2018-11-30T10:52:00Z"/>
          <w:rFonts w:ascii="Consolas" w:eastAsiaTheme="minorHAnsi" w:hAnsi="Consolas" w:cs="Lucida Sans Typewriter"/>
          <w:color w:val="268BD2"/>
          <w:sz w:val="16"/>
          <w:szCs w:val="16"/>
        </w:rPr>
      </w:pPr>
      <w:del w:id="835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F1D426B" w14:textId="17E491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54" w:author="Greg Stoike" w:date="2018-11-30T10:52:00Z"/>
          <w:rFonts w:ascii="Consolas" w:eastAsiaTheme="minorHAnsi" w:hAnsi="Consolas" w:cs="Lucida Sans Typewriter"/>
          <w:color w:val="268BD2"/>
          <w:sz w:val="16"/>
          <w:szCs w:val="16"/>
        </w:rPr>
      </w:pPr>
      <w:del w:id="835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089D79D" w14:textId="3FEEAE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56" w:author="Greg Stoike" w:date="2018-11-30T10:52:00Z"/>
          <w:rFonts w:ascii="Consolas" w:eastAsiaTheme="minorHAnsi" w:hAnsi="Consolas" w:cs="Lucida Sans Typewriter"/>
          <w:color w:val="268BD2"/>
          <w:sz w:val="16"/>
          <w:szCs w:val="16"/>
        </w:rPr>
      </w:pPr>
      <w:del w:id="835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3218C96" w14:textId="30ED25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58" w:author="Greg Stoike" w:date="2018-11-30T10:52:00Z"/>
          <w:rFonts w:ascii="Consolas" w:eastAsiaTheme="minorHAnsi" w:hAnsi="Consolas" w:cs="Lucida Sans Typewriter"/>
          <w:color w:val="268BD2"/>
          <w:sz w:val="16"/>
          <w:szCs w:val="16"/>
        </w:rPr>
      </w:pPr>
      <w:del w:id="8359" w:author="Greg Stoike" w:date="2018-11-30T10:52:00Z">
        <w:r w:rsidRPr="00914B33" w:rsidDel="007B26CB">
          <w:rPr>
            <w:rFonts w:ascii="Consolas" w:eastAsiaTheme="minorHAnsi" w:hAnsi="Consolas" w:cs="Lucida Sans Typewriter"/>
            <w:color w:val="268BD2"/>
            <w:sz w:val="16"/>
            <w:szCs w:val="16"/>
          </w:rPr>
          <w:delText xml:space="preserve">                    &lt;ItemScoreParameter value="0.38222000002861023" measurementParameter="a"/&gt;</w:delText>
        </w:r>
      </w:del>
    </w:p>
    <w:p w14:paraId="591B1535" w14:textId="4B2CEA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60" w:author="Greg Stoike" w:date="2018-11-30T10:52:00Z"/>
          <w:rFonts w:ascii="Consolas" w:eastAsiaTheme="minorHAnsi" w:hAnsi="Consolas" w:cs="Lucida Sans Typewriter"/>
          <w:color w:val="268BD2"/>
          <w:sz w:val="16"/>
          <w:szCs w:val="16"/>
        </w:rPr>
      </w:pPr>
      <w:del w:id="8361" w:author="Greg Stoike" w:date="2018-11-30T10:52:00Z">
        <w:r w:rsidRPr="00914B33" w:rsidDel="007B26CB">
          <w:rPr>
            <w:rFonts w:ascii="Consolas" w:eastAsiaTheme="minorHAnsi" w:hAnsi="Consolas" w:cs="Lucida Sans Typewriter"/>
            <w:color w:val="268BD2"/>
            <w:sz w:val="16"/>
            <w:szCs w:val="16"/>
          </w:rPr>
          <w:delText xml:space="preserve">                    &lt;ItemScoreParameter value="-0.07457999885082245" measurementParameter="b"/&gt;</w:delText>
        </w:r>
      </w:del>
    </w:p>
    <w:p w14:paraId="7F096D5D" w14:textId="27092A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62" w:author="Greg Stoike" w:date="2018-11-30T10:52:00Z"/>
          <w:rFonts w:ascii="Consolas" w:eastAsiaTheme="minorHAnsi" w:hAnsi="Consolas" w:cs="Lucida Sans Typewriter"/>
          <w:color w:val="268BD2"/>
          <w:sz w:val="16"/>
          <w:szCs w:val="16"/>
        </w:rPr>
      </w:pPr>
      <w:del w:id="836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7B58432" w14:textId="56F908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64" w:author="Greg Stoike" w:date="2018-11-30T10:52:00Z"/>
          <w:rFonts w:ascii="Consolas" w:eastAsiaTheme="minorHAnsi" w:hAnsi="Consolas" w:cs="Lucida Sans Typewriter"/>
          <w:color w:val="268BD2"/>
          <w:sz w:val="16"/>
          <w:szCs w:val="16"/>
        </w:rPr>
      </w:pPr>
      <w:del w:id="836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99D2BEE" w14:textId="42E3AC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66" w:author="Greg Stoike" w:date="2018-11-30T10:52:00Z"/>
          <w:rFonts w:ascii="Consolas" w:eastAsiaTheme="minorHAnsi" w:hAnsi="Consolas" w:cs="Lucida Sans Typewriter"/>
          <w:color w:val="268BD2"/>
          <w:sz w:val="16"/>
          <w:szCs w:val="16"/>
        </w:rPr>
      </w:pPr>
      <w:del w:id="836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DAB4B64" w14:textId="729022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68" w:author="Greg Stoike" w:date="2018-11-30T10:52:00Z"/>
          <w:rFonts w:ascii="Consolas" w:eastAsiaTheme="minorHAnsi" w:hAnsi="Consolas" w:cs="Lucida Sans Typewriter"/>
          <w:color w:val="268BD2"/>
          <w:sz w:val="16"/>
          <w:szCs w:val="16"/>
        </w:rPr>
      </w:pPr>
      <w:del w:id="836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4F77ED9B" w14:textId="54C5B8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70" w:author="Greg Stoike" w:date="2018-11-30T10:52:00Z"/>
          <w:rFonts w:ascii="Consolas" w:eastAsiaTheme="minorHAnsi" w:hAnsi="Consolas" w:cs="Lucida Sans Typewriter"/>
          <w:color w:val="268BD2"/>
          <w:sz w:val="16"/>
          <w:szCs w:val="16"/>
        </w:rPr>
      </w:pPr>
      <w:del w:id="837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46E32894" w14:textId="298456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72" w:author="Greg Stoike" w:date="2018-11-30T10:52:00Z"/>
          <w:rFonts w:ascii="Consolas" w:eastAsiaTheme="minorHAnsi" w:hAnsi="Consolas" w:cs="Lucida Sans Typewriter"/>
          <w:color w:val="268BD2"/>
          <w:sz w:val="16"/>
          <w:szCs w:val="16"/>
        </w:rPr>
      </w:pPr>
      <w:del w:id="837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id="1148"&gt;</w:delText>
        </w:r>
      </w:del>
    </w:p>
    <w:p w14:paraId="1398845E" w14:textId="3ED2D6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74" w:author="Greg Stoike" w:date="2018-11-30T10:52:00Z"/>
          <w:rFonts w:ascii="Consolas" w:eastAsiaTheme="minorHAnsi" w:hAnsi="Consolas" w:cs="Lucida Sans Typewriter"/>
          <w:color w:val="268BD2"/>
          <w:sz w:val="16"/>
          <w:szCs w:val="16"/>
        </w:rPr>
      </w:pPr>
      <w:del w:id="8375" w:author="Greg Stoike" w:date="2018-11-30T10:52:00Z">
        <w:r w:rsidRPr="00914B33" w:rsidDel="007B26CB">
          <w:rPr>
            <w:rFonts w:ascii="Consolas" w:eastAsiaTheme="minorHAnsi" w:hAnsi="Consolas" w:cs="Lucida Sans Typewriter"/>
            <w:color w:val="268BD2"/>
            <w:sz w:val="16"/>
            <w:szCs w:val="16"/>
          </w:rPr>
          <w:delText xml:space="preserve">              &lt;Stimulus id="1148"/&gt;</w:delText>
        </w:r>
      </w:del>
    </w:p>
    <w:p w14:paraId="5D1AD261" w14:textId="13FA38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76" w:author="Greg Stoike" w:date="2018-11-30T10:52:00Z"/>
          <w:rFonts w:ascii="Consolas" w:eastAsiaTheme="minorHAnsi" w:hAnsi="Consolas" w:cs="Lucida Sans Typewriter"/>
          <w:color w:val="268BD2"/>
          <w:sz w:val="16"/>
          <w:szCs w:val="16"/>
        </w:rPr>
      </w:pPr>
      <w:del w:id="837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id="36575" type="MC"&gt;</w:delText>
        </w:r>
      </w:del>
    </w:p>
    <w:p w14:paraId="6905B0F9" w14:textId="25BACA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78" w:author="Greg Stoike" w:date="2018-11-30T10:52:00Z"/>
          <w:rFonts w:ascii="Consolas" w:eastAsiaTheme="minorHAnsi" w:hAnsi="Consolas" w:cs="Lucida Sans Typewriter"/>
          <w:color w:val="268BD2"/>
          <w:sz w:val="16"/>
          <w:szCs w:val="16"/>
        </w:rPr>
      </w:pPr>
      <w:del w:id="837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A632337" w14:textId="4E8CD4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80" w:author="Greg Stoike" w:date="2018-11-30T10:52:00Z"/>
          <w:rFonts w:ascii="Consolas" w:eastAsiaTheme="minorHAnsi" w:hAnsi="Consolas" w:cs="Lucida Sans Typewriter"/>
          <w:color w:val="268BD2"/>
          <w:sz w:val="16"/>
          <w:szCs w:val="16"/>
        </w:rPr>
      </w:pPr>
      <w:del w:id="838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684AB7E4" w14:textId="741E00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82" w:author="Greg Stoike" w:date="2018-11-30T10:52:00Z"/>
          <w:rFonts w:ascii="Consolas" w:eastAsiaTheme="minorHAnsi" w:hAnsi="Consolas" w:cs="Lucida Sans Typewriter"/>
          <w:color w:val="268BD2"/>
          <w:sz w:val="16"/>
          <w:szCs w:val="16"/>
        </w:rPr>
      </w:pPr>
      <w:del w:id="838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157D878A" w14:textId="0340E1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84" w:author="Greg Stoike" w:date="2018-11-30T10:52:00Z"/>
          <w:rFonts w:ascii="Consolas" w:eastAsiaTheme="minorHAnsi" w:hAnsi="Consolas" w:cs="Lucida Sans Typewriter"/>
          <w:color w:val="268BD2"/>
          <w:sz w:val="16"/>
          <w:szCs w:val="16"/>
        </w:rPr>
      </w:pPr>
      <w:del w:id="838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BC56738" w14:textId="371FFB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86" w:author="Greg Stoike" w:date="2018-11-30T10:52:00Z"/>
          <w:rFonts w:ascii="Consolas" w:eastAsiaTheme="minorHAnsi" w:hAnsi="Consolas" w:cs="Lucida Sans Typewriter"/>
          <w:color w:val="268BD2"/>
          <w:sz w:val="16"/>
          <w:szCs w:val="16"/>
        </w:rPr>
      </w:pPr>
      <w:del w:id="838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2F1577A8" w14:textId="14E322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88" w:author="Greg Stoike" w:date="2018-11-30T10:52:00Z"/>
          <w:rFonts w:ascii="Consolas" w:eastAsiaTheme="minorHAnsi" w:hAnsi="Consolas" w:cs="Lucida Sans Typewriter"/>
          <w:color w:val="268BD2"/>
          <w:sz w:val="16"/>
          <w:szCs w:val="16"/>
        </w:rPr>
      </w:pPr>
      <w:del w:id="838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659C373A" w14:textId="558C53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90" w:author="Greg Stoike" w:date="2018-11-30T10:52:00Z"/>
          <w:rFonts w:ascii="Consolas" w:eastAsiaTheme="minorHAnsi" w:hAnsi="Consolas" w:cs="Lucida Sans Typewriter"/>
          <w:color w:val="268BD2"/>
          <w:sz w:val="16"/>
          <w:szCs w:val="16"/>
        </w:rPr>
      </w:pPr>
      <w:del w:id="839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4FFAC0D" w14:textId="35BD6A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92" w:author="Greg Stoike" w:date="2018-11-30T10:52:00Z"/>
          <w:rFonts w:ascii="Consolas" w:eastAsiaTheme="minorHAnsi" w:hAnsi="Consolas" w:cs="Lucida Sans Typewriter"/>
          <w:color w:val="268BD2"/>
          <w:sz w:val="16"/>
          <w:szCs w:val="16"/>
        </w:rPr>
      </w:pPr>
      <w:del w:id="839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4F782B7D" w14:textId="3B9733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94" w:author="Greg Stoike" w:date="2018-11-30T10:52:00Z"/>
          <w:rFonts w:ascii="Consolas" w:eastAsiaTheme="minorHAnsi" w:hAnsi="Consolas" w:cs="Lucida Sans Typewriter"/>
          <w:color w:val="268BD2"/>
          <w:sz w:val="16"/>
          <w:szCs w:val="16"/>
        </w:rPr>
      </w:pPr>
      <w:del w:id="839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5029402A" w14:textId="4A9302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96" w:author="Greg Stoike" w:date="2018-11-30T10:52:00Z"/>
          <w:rFonts w:ascii="Consolas" w:eastAsiaTheme="minorHAnsi" w:hAnsi="Consolas" w:cs="Lucida Sans Typewriter"/>
          <w:color w:val="268BD2"/>
          <w:sz w:val="16"/>
          <w:szCs w:val="16"/>
        </w:rPr>
      </w:pPr>
      <w:del w:id="8397"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598F585C" w14:textId="0230AE9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398" w:author="Greg Stoike" w:date="2018-11-30T10:52:00Z"/>
          <w:rFonts w:ascii="Consolas" w:eastAsiaTheme="minorHAnsi" w:hAnsi="Consolas" w:cs="Lucida Sans Typewriter"/>
          <w:color w:val="268BD2"/>
          <w:sz w:val="16"/>
          <w:szCs w:val="16"/>
        </w:rPr>
      </w:pPr>
      <w:del w:id="839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6B3D97BD" w14:textId="197B54E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00" w:author="Greg Stoike" w:date="2018-11-30T10:52:00Z"/>
          <w:rFonts w:ascii="Consolas" w:eastAsiaTheme="minorHAnsi" w:hAnsi="Consolas" w:cs="Lucida Sans Typewriter"/>
          <w:color w:val="268BD2"/>
          <w:sz w:val="16"/>
          <w:szCs w:val="16"/>
        </w:rPr>
      </w:pPr>
      <w:del w:id="840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34F31117" w14:textId="29EF27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02" w:author="Greg Stoike" w:date="2018-11-30T10:52:00Z"/>
          <w:rFonts w:ascii="Consolas" w:eastAsiaTheme="minorHAnsi" w:hAnsi="Consolas" w:cs="Lucida Sans Typewriter"/>
          <w:color w:val="268BD2"/>
          <w:sz w:val="16"/>
          <w:szCs w:val="16"/>
        </w:rPr>
      </w:pPr>
      <w:del w:id="840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BE37AB1" w14:textId="675BE9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04" w:author="Greg Stoike" w:date="2018-11-30T10:52:00Z"/>
          <w:rFonts w:ascii="Consolas" w:eastAsiaTheme="minorHAnsi" w:hAnsi="Consolas" w:cs="Lucida Sans Typewriter"/>
          <w:color w:val="268BD2"/>
          <w:sz w:val="16"/>
          <w:szCs w:val="16"/>
        </w:rPr>
      </w:pPr>
      <w:del w:id="840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0E6C241" w14:textId="6573F4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06" w:author="Greg Stoike" w:date="2018-11-30T10:52:00Z"/>
          <w:rFonts w:ascii="Consolas" w:eastAsiaTheme="minorHAnsi" w:hAnsi="Consolas" w:cs="Lucida Sans Typewriter"/>
          <w:color w:val="268BD2"/>
          <w:sz w:val="16"/>
          <w:szCs w:val="16"/>
        </w:rPr>
      </w:pPr>
      <w:del w:id="840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FB6E517" w14:textId="345D69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08" w:author="Greg Stoike" w:date="2018-11-30T10:52:00Z"/>
          <w:rFonts w:ascii="Consolas" w:eastAsiaTheme="minorHAnsi" w:hAnsi="Consolas" w:cs="Lucida Sans Typewriter"/>
          <w:color w:val="268BD2"/>
          <w:sz w:val="16"/>
          <w:szCs w:val="16"/>
        </w:rPr>
      </w:pPr>
      <w:del w:id="840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267FAD60" w14:textId="4F590E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10" w:author="Greg Stoike" w:date="2018-11-30T10:52:00Z"/>
          <w:rFonts w:ascii="Consolas" w:eastAsiaTheme="minorHAnsi" w:hAnsi="Consolas" w:cs="Lucida Sans Typewriter"/>
          <w:color w:val="268BD2"/>
          <w:sz w:val="16"/>
          <w:szCs w:val="16"/>
        </w:rPr>
      </w:pPr>
      <w:del w:id="841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B2B05D5" w14:textId="7D8C06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12" w:author="Greg Stoike" w:date="2018-11-30T10:52:00Z"/>
          <w:rFonts w:ascii="Consolas" w:eastAsiaTheme="minorHAnsi" w:hAnsi="Consolas" w:cs="Lucida Sans Typewriter"/>
          <w:color w:val="268BD2"/>
          <w:sz w:val="16"/>
          <w:szCs w:val="16"/>
        </w:rPr>
      </w:pPr>
      <w:del w:id="841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C8B7A93" w14:textId="4D7DED9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14" w:author="Greg Stoike" w:date="2018-11-30T10:52:00Z"/>
          <w:rFonts w:ascii="Consolas" w:eastAsiaTheme="minorHAnsi" w:hAnsi="Consolas" w:cs="Lucida Sans Typewriter"/>
          <w:color w:val="268BD2"/>
          <w:sz w:val="16"/>
          <w:szCs w:val="16"/>
        </w:rPr>
      </w:pPr>
      <w:del w:id="841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5DEA03BC" w14:textId="39782A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16" w:author="Greg Stoike" w:date="2018-11-30T10:52:00Z"/>
          <w:rFonts w:ascii="Consolas" w:eastAsiaTheme="minorHAnsi" w:hAnsi="Consolas" w:cs="Lucida Sans Typewriter"/>
          <w:color w:val="268BD2"/>
          <w:sz w:val="16"/>
          <w:szCs w:val="16"/>
        </w:rPr>
      </w:pPr>
      <w:del w:id="8417"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759E352F" w14:textId="33E4EA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18" w:author="Greg Stoike" w:date="2018-11-30T10:52:00Z"/>
          <w:rFonts w:ascii="Consolas" w:eastAsiaTheme="minorHAnsi" w:hAnsi="Consolas" w:cs="Lucida Sans Typewriter"/>
          <w:color w:val="268BD2"/>
          <w:sz w:val="16"/>
          <w:szCs w:val="16"/>
        </w:rPr>
      </w:pPr>
      <w:del w:id="8419" w:author="Greg Stoike" w:date="2018-11-30T10:52:00Z">
        <w:r w:rsidRPr="00914B33" w:rsidDel="007B26CB">
          <w:rPr>
            <w:rFonts w:ascii="Consolas" w:eastAsiaTheme="minorHAnsi" w:hAnsi="Consolas" w:cs="Lucida Sans Typewriter"/>
            <w:color w:val="268BD2"/>
            <w:sz w:val="16"/>
            <w:szCs w:val="16"/>
          </w:rPr>
          <w:delText xml:space="preserve">                  &lt;BlueprintReference idRef="1-IT|10-11"/&gt;</w:delText>
        </w:r>
      </w:del>
    </w:p>
    <w:p w14:paraId="516B4FDF" w14:textId="2D038A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20" w:author="Greg Stoike" w:date="2018-11-30T10:52:00Z"/>
          <w:rFonts w:ascii="Consolas" w:eastAsiaTheme="minorHAnsi" w:hAnsi="Consolas" w:cs="Lucida Sans Typewriter"/>
          <w:color w:val="268BD2"/>
          <w:sz w:val="16"/>
          <w:szCs w:val="16"/>
        </w:rPr>
      </w:pPr>
      <w:del w:id="842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CE40B56" w14:textId="3D1BE4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22" w:author="Greg Stoike" w:date="2018-11-30T10:52:00Z"/>
          <w:rFonts w:ascii="Consolas" w:eastAsiaTheme="minorHAnsi" w:hAnsi="Consolas" w:cs="Lucida Sans Typewriter"/>
          <w:color w:val="268BD2"/>
          <w:sz w:val="16"/>
          <w:szCs w:val="16"/>
        </w:rPr>
      </w:pPr>
      <w:del w:id="842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393963D" w14:textId="1D033C5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24" w:author="Greg Stoike" w:date="2018-11-30T10:52:00Z"/>
          <w:rFonts w:ascii="Consolas" w:eastAsiaTheme="minorHAnsi" w:hAnsi="Consolas" w:cs="Lucida Sans Typewriter"/>
          <w:color w:val="268BD2"/>
          <w:sz w:val="16"/>
          <w:szCs w:val="16"/>
        </w:rPr>
      </w:pPr>
      <w:del w:id="842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7FF7A49B" w14:textId="2F43165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26" w:author="Greg Stoike" w:date="2018-11-30T10:52:00Z"/>
          <w:rFonts w:ascii="Consolas" w:eastAsiaTheme="minorHAnsi" w:hAnsi="Consolas" w:cs="Lucida Sans Typewriter"/>
          <w:color w:val="268BD2"/>
          <w:sz w:val="16"/>
          <w:szCs w:val="16"/>
        </w:rPr>
      </w:pPr>
      <w:del w:id="8427" w:author="Greg Stoike" w:date="2018-11-30T10:52:00Z">
        <w:r w:rsidRPr="00914B33" w:rsidDel="007B26CB">
          <w:rPr>
            <w:rFonts w:ascii="Consolas" w:eastAsiaTheme="minorHAnsi" w:hAnsi="Consolas" w:cs="Lucida Sans Typewriter"/>
            <w:color w:val="268BD2"/>
            <w:sz w:val="16"/>
            <w:szCs w:val="16"/>
          </w:rPr>
          <w:delText xml:space="preserve">                    &lt;ItemScoreParameter value="0.3469400107860565" measurementParameter="a"/&gt;</w:delText>
        </w:r>
      </w:del>
    </w:p>
    <w:p w14:paraId="5A72D7A7" w14:textId="247FEF2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28" w:author="Greg Stoike" w:date="2018-11-30T10:52:00Z"/>
          <w:rFonts w:ascii="Consolas" w:eastAsiaTheme="minorHAnsi" w:hAnsi="Consolas" w:cs="Lucida Sans Typewriter"/>
          <w:color w:val="268BD2"/>
          <w:sz w:val="16"/>
          <w:szCs w:val="16"/>
        </w:rPr>
      </w:pPr>
      <w:del w:id="8429" w:author="Greg Stoike" w:date="2018-11-30T10:52:00Z">
        <w:r w:rsidRPr="00914B33" w:rsidDel="007B26CB">
          <w:rPr>
            <w:rFonts w:ascii="Consolas" w:eastAsiaTheme="minorHAnsi" w:hAnsi="Consolas" w:cs="Lucida Sans Typewriter"/>
            <w:color w:val="268BD2"/>
            <w:sz w:val="16"/>
            <w:szCs w:val="16"/>
          </w:rPr>
          <w:delText xml:space="preserve">                    &lt;ItemScoreParameter value="0.04061000049114227" measurementParameter="b"/&gt;</w:delText>
        </w:r>
      </w:del>
    </w:p>
    <w:p w14:paraId="02C7F990" w14:textId="344381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30" w:author="Greg Stoike" w:date="2018-11-30T10:52:00Z"/>
          <w:rFonts w:ascii="Consolas" w:eastAsiaTheme="minorHAnsi" w:hAnsi="Consolas" w:cs="Lucida Sans Typewriter"/>
          <w:color w:val="268BD2"/>
          <w:sz w:val="16"/>
          <w:szCs w:val="16"/>
        </w:rPr>
      </w:pPr>
      <w:del w:id="843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4CBDBF43" w14:textId="068DB5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32" w:author="Greg Stoike" w:date="2018-11-30T10:52:00Z"/>
          <w:rFonts w:ascii="Consolas" w:eastAsiaTheme="minorHAnsi" w:hAnsi="Consolas" w:cs="Lucida Sans Typewriter"/>
          <w:color w:val="268BD2"/>
          <w:sz w:val="16"/>
          <w:szCs w:val="16"/>
        </w:rPr>
      </w:pPr>
      <w:del w:id="843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265F3ECB" w14:textId="1A0C52B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34" w:author="Greg Stoike" w:date="2018-11-30T10:52:00Z"/>
          <w:rFonts w:ascii="Consolas" w:eastAsiaTheme="minorHAnsi" w:hAnsi="Consolas" w:cs="Lucida Sans Typewriter"/>
          <w:color w:val="268BD2"/>
          <w:sz w:val="16"/>
          <w:szCs w:val="16"/>
        </w:rPr>
      </w:pPr>
      <w:del w:id="843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EF8A6DF" w14:textId="46116E8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36" w:author="Greg Stoike" w:date="2018-11-30T10:52:00Z"/>
          <w:rFonts w:ascii="Consolas" w:eastAsiaTheme="minorHAnsi" w:hAnsi="Consolas" w:cs="Lucida Sans Typewriter"/>
          <w:color w:val="268BD2"/>
          <w:sz w:val="16"/>
          <w:szCs w:val="16"/>
        </w:rPr>
      </w:pPr>
      <w:del w:id="843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4268A89" w14:textId="137DF9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38" w:author="Greg Stoike" w:date="2018-11-30T10:52:00Z"/>
          <w:rFonts w:ascii="Consolas" w:eastAsiaTheme="minorHAnsi" w:hAnsi="Consolas" w:cs="Lucida Sans Typewriter"/>
          <w:color w:val="268BD2"/>
          <w:sz w:val="16"/>
          <w:szCs w:val="16"/>
        </w:rPr>
      </w:pPr>
      <w:del w:id="843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id="36581" type="MC"&gt;</w:delText>
        </w:r>
      </w:del>
    </w:p>
    <w:p w14:paraId="259D7539" w14:textId="0866944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40" w:author="Greg Stoike" w:date="2018-11-30T10:52:00Z"/>
          <w:rFonts w:ascii="Consolas" w:eastAsiaTheme="minorHAnsi" w:hAnsi="Consolas" w:cs="Lucida Sans Typewriter"/>
          <w:color w:val="268BD2"/>
          <w:sz w:val="16"/>
          <w:szCs w:val="16"/>
        </w:rPr>
      </w:pPr>
      <w:del w:id="844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4A6E22D" w14:textId="1AF05D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42" w:author="Greg Stoike" w:date="2018-11-30T10:52:00Z"/>
          <w:rFonts w:ascii="Consolas" w:eastAsiaTheme="minorHAnsi" w:hAnsi="Consolas" w:cs="Lucida Sans Typewriter"/>
          <w:color w:val="268BD2"/>
          <w:sz w:val="16"/>
          <w:szCs w:val="16"/>
        </w:rPr>
      </w:pPr>
      <w:del w:id="844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313FA35A" w14:textId="42532B7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44" w:author="Greg Stoike" w:date="2018-11-30T10:52:00Z"/>
          <w:rFonts w:ascii="Consolas" w:eastAsiaTheme="minorHAnsi" w:hAnsi="Consolas" w:cs="Lucida Sans Typewriter"/>
          <w:color w:val="268BD2"/>
          <w:sz w:val="16"/>
          <w:szCs w:val="16"/>
        </w:rPr>
      </w:pPr>
      <w:del w:id="844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16A86B7" w14:textId="015D5C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46" w:author="Greg Stoike" w:date="2018-11-30T10:52:00Z"/>
          <w:rFonts w:ascii="Consolas" w:eastAsiaTheme="minorHAnsi" w:hAnsi="Consolas" w:cs="Lucida Sans Typewriter"/>
          <w:color w:val="268BD2"/>
          <w:sz w:val="16"/>
          <w:szCs w:val="16"/>
        </w:rPr>
      </w:pPr>
      <w:del w:id="844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EBEFE36" w14:textId="1CD741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48" w:author="Greg Stoike" w:date="2018-11-30T10:52:00Z"/>
          <w:rFonts w:ascii="Consolas" w:eastAsiaTheme="minorHAnsi" w:hAnsi="Consolas" w:cs="Lucida Sans Typewriter"/>
          <w:color w:val="268BD2"/>
          <w:sz w:val="16"/>
          <w:szCs w:val="16"/>
        </w:rPr>
      </w:pPr>
      <w:del w:id="844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202B2E78" w14:textId="2F5E92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50" w:author="Greg Stoike" w:date="2018-11-30T10:52:00Z"/>
          <w:rFonts w:ascii="Consolas" w:eastAsiaTheme="minorHAnsi" w:hAnsi="Consolas" w:cs="Lucida Sans Typewriter"/>
          <w:color w:val="268BD2"/>
          <w:sz w:val="16"/>
          <w:szCs w:val="16"/>
        </w:rPr>
      </w:pPr>
      <w:del w:id="845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33A264B2" w14:textId="542958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52" w:author="Greg Stoike" w:date="2018-11-30T10:52:00Z"/>
          <w:rFonts w:ascii="Consolas" w:eastAsiaTheme="minorHAnsi" w:hAnsi="Consolas" w:cs="Lucida Sans Typewriter"/>
          <w:color w:val="268BD2"/>
          <w:sz w:val="16"/>
          <w:szCs w:val="16"/>
        </w:rPr>
      </w:pPr>
      <w:del w:id="845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77FDD5DB" w14:textId="6DD4C6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54" w:author="Greg Stoike" w:date="2018-11-30T10:52:00Z"/>
          <w:rFonts w:ascii="Consolas" w:eastAsiaTheme="minorHAnsi" w:hAnsi="Consolas" w:cs="Lucida Sans Typewriter"/>
          <w:color w:val="268BD2"/>
          <w:sz w:val="16"/>
          <w:szCs w:val="16"/>
        </w:rPr>
      </w:pPr>
      <w:del w:id="845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6002208D" w14:textId="60A77E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56" w:author="Greg Stoike" w:date="2018-11-30T10:52:00Z"/>
          <w:rFonts w:ascii="Consolas" w:eastAsiaTheme="minorHAnsi" w:hAnsi="Consolas" w:cs="Lucida Sans Typewriter"/>
          <w:color w:val="268BD2"/>
          <w:sz w:val="16"/>
          <w:szCs w:val="16"/>
        </w:rPr>
      </w:pPr>
      <w:del w:id="845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4CA7B3F0" w14:textId="013DBF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58" w:author="Greg Stoike" w:date="2018-11-30T10:52:00Z"/>
          <w:rFonts w:ascii="Consolas" w:eastAsiaTheme="minorHAnsi" w:hAnsi="Consolas" w:cs="Lucida Sans Typewriter"/>
          <w:color w:val="268BD2"/>
          <w:sz w:val="16"/>
          <w:szCs w:val="16"/>
        </w:rPr>
      </w:pPr>
      <w:del w:id="8459"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58AEDB8C" w14:textId="1968BE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60" w:author="Greg Stoike" w:date="2018-11-30T10:52:00Z"/>
          <w:rFonts w:ascii="Consolas" w:eastAsiaTheme="minorHAnsi" w:hAnsi="Consolas" w:cs="Lucida Sans Typewriter"/>
          <w:color w:val="268BD2"/>
          <w:sz w:val="16"/>
          <w:szCs w:val="16"/>
        </w:rPr>
      </w:pPr>
      <w:del w:id="846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47297023" w14:textId="78C0C6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62" w:author="Greg Stoike" w:date="2018-11-30T10:52:00Z"/>
          <w:rFonts w:ascii="Consolas" w:eastAsiaTheme="minorHAnsi" w:hAnsi="Consolas" w:cs="Lucida Sans Typewriter"/>
          <w:color w:val="268BD2"/>
          <w:sz w:val="16"/>
          <w:szCs w:val="16"/>
        </w:rPr>
      </w:pPr>
      <w:del w:id="846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1BBFC63C" w14:textId="75462B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64" w:author="Greg Stoike" w:date="2018-11-30T10:52:00Z"/>
          <w:rFonts w:ascii="Consolas" w:eastAsiaTheme="minorHAnsi" w:hAnsi="Consolas" w:cs="Lucida Sans Typewriter"/>
          <w:color w:val="268BD2"/>
          <w:sz w:val="16"/>
          <w:szCs w:val="16"/>
        </w:rPr>
      </w:pPr>
      <w:del w:id="846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724A545" w14:textId="62FC3C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66" w:author="Greg Stoike" w:date="2018-11-30T10:52:00Z"/>
          <w:rFonts w:ascii="Consolas" w:eastAsiaTheme="minorHAnsi" w:hAnsi="Consolas" w:cs="Lucida Sans Typewriter"/>
          <w:color w:val="268BD2"/>
          <w:sz w:val="16"/>
          <w:szCs w:val="16"/>
        </w:rPr>
      </w:pPr>
      <w:del w:id="846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3E507C1" w14:textId="69B8B4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68" w:author="Greg Stoike" w:date="2018-11-30T10:52:00Z"/>
          <w:rFonts w:ascii="Consolas" w:eastAsiaTheme="minorHAnsi" w:hAnsi="Consolas" w:cs="Lucida Sans Typewriter"/>
          <w:color w:val="268BD2"/>
          <w:sz w:val="16"/>
          <w:szCs w:val="16"/>
        </w:rPr>
      </w:pPr>
      <w:del w:id="846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4676016" w14:textId="356DEB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70" w:author="Greg Stoike" w:date="2018-11-30T10:52:00Z"/>
          <w:rFonts w:ascii="Consolas" w:eastAsiaTheme="minorHAnsi" w:hAnsi="Consolas" w:cs="Lucida Sans Typewriter"/>
          <w:color w:val="268BD2"/>
          <w:sz w:val="16"/>
          <w:szCs w:val="16"/>
        </w:rPr>
      </w:pPr>
      <w:del w:id="847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CDE1830" w14:textId="554E248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72" w:author="Greg Stoike" w:date="2018-11-30T10:52:00Z"/>
          <w:rFonts w:ascii="Consolas" w:eastAsiaTheme="minorHAnsi" w:hAnsi="Consolas" w:cs="Lucida Sans Typewriter"/>
          <w:color w:val="268BD2"/>
          <w:sz w:val="16"/>
          <w:szCs w:val="16"/>
        </w:rPr>
      </w:pPr>
      <w:del w:id="847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F52CE5D" w14:textId="4B546C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74" w:author="Greg Stoike" w:date="2018-11-30T10:52:00Z"/>
          <w:rFonts w:ascii="Consolas" w:eastAsiaTheme="minorHAnsi" w:hAnsi="Consolas" w:cs="Lucida Sans Typewriter"/>
          <w:color w:val="268BD2"/>
          <w:sz w:val="16"/>
          <w:szCs w:val="16"/>
        </w:rPr>
      </w:pPr>
      <w:del w:id="847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6C3B954" w14:textId="6CEEFD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76" w:author="Greg Stoike" w:date="2018-11-30T10:52:00Z"/>
          <w:rFonts w:ascii="Consolas" w:eastAsiaTheme="minorHAnsi" w:hAnsi="Consolas" w:cs="Lucida Sans Typewriter"/>
          <w:color w:val="268BD2"/>
          <w:sz w:val="16"/>
          <w:szCs w:val="16"/>
        </w:rPr>
      </w:pPr>
      <w:del w:id="847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DA98297" w14:textId="116F02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78" w:author="Greg Stoike" w:date="2018-11-30T10:52:00Z"/>
          <w:rFonts w:ascii="Consolas" w:eastAsiaTheme="minorHAnsi" w:hAnsi="Consolas" w:cs="Lucida Sans Typewriter"/>
          <w:color w:val="268BD2"/>
          <w:sz w:val="16"/>
          <w:szCs w:val="16"/>
        </w:rPr>
      </w:pPr>
      <w:del w:id="847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2B03A1BD" w14:textId="265785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80" w:author="Greg Stoike" w:date="2018-11-30T10:52:00Z"/>
          <w:rFonts w:ascii="Consolas" w:eastAsiaTheme="minorHAnsi" w:hAnsi="Consolas" w:cs="Lucida Sans Typewriter"/>
          <w:color w:val="268BD2"/>
          <w:sz w:val="16"/>
          <w:szCs w:val="16"/>
        </w:rPr>
      </w:pPr>
      <w:del w:id="8481" w:author="Greg Stoike" w:date="2018-11-30T10:52:00Z">
        <w:r w:rsidRPr="00914B33" w:rsidDel="007B26CB">
          <w:rPr>
            <w:rFonts w:ascii="Consolas" w:eastAsiaTheme="minorHAnsi" w:hAnsi="Consolas" w:cs="Lucida Sans Typewriter"/>
            <w:color w:val="268BD2"/>
            <w:sz w:val="16"/>
            <w:szCs w:val="16"/>
          </w:rPr>
          <w:delText xml:space="preserve">                  &lt;BlueprintReference idRef="1-IT|14-11"/&gt;</w:delText>
        </w:r>
      </w:del>
    </w:p>
    <w:p w14:paraId="4560A30E" w14:textId="5C808A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82" w:author="Greg Stoike" w:date="2018-11-30T10:52:00Z"/>
          <w:rFonts w:ascii="Consolas" w:eastAsiaTheme="minorHAnsi" w:hAnsi="Consolas" w:cs="Lucida Sans Typewriter"/>
          <w:color w:val="268BD2"/>
          <w:sz w:val="16"/>
          <w:szCs w:val="16"/>
        </w:rPr>
      </w:pPr>
      <w:del w:id="848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75C304C" w14:textId="41FB4D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84" w:author="Greg Stoike" w:date="2018-11-30T10:52:00Z"/>
          <w:rFonts w:ascii="Consolas" w:eastAsiaTheme="minorHAnsi" w:hAnsi="Consolas" w:cs="Lucida Sans Typewriter"/>
          <w:color w:val="268BD2"/>
          <w:sz w:val="16"/>
          <w:szCs w:val="16"/>
        </w:rPr>
      </w:pPr>
      <w:del w:id="848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6B58FC8" w14:textId="7DE909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86" w:author="Greg Stoike" w:date="2018-11-30T10:52:00Z"/>
          <w:rFonts w:ascii="Consolas" w:eastAsiaTheme="minorHAnsi" w:hAnsi="Consolas" w:cs="Lucida Sans Typewriter"/>
          <w:color w:val="268BD2"/>
          <w:sz w:val="16"/>
          <w:szCs w:val="16"/>
        </w:rPr>
      </w:pPr>
      <w:del w:id="848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E5999A9" w14:textId="2F0802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88" w:author="Greg Stoike" w:date="2018-11-30T10:52:00Z"/>
          <w:rFonts w:ascii="Consolas" w:eastAsiaTheme="minorHAnsi" w:hAnsi="Consolas" w:cs="Lucida Sans Typewriter"/>
          <w:color w:val="268BD2"/>
          <w:sz w:val="16"/>
          <w:szCs w:val="16"/>
        </w:rPr>
      </w:pPr>
      <w:del w:id="8489" w:author="Greg Stoike" w:date="2018-11-30T10:52:00Z">
        <w:r w:rsidRPr="00914B33" w:rsidDel="007B26CB">
          <w:rPr>
            <w:rFonts w:ascii="Consolas" w:eastAsiaTheme="minorHAnsi" w:hAnsi="Consolas" w:cs="Lucida Sans Typewriter"/>
            <w:color w:val="268BD2"/>
            <w:sz w:val="16"/>
            <w:szCs w:val="16"/>
          </w:rPr>
          <w:delText xml:space="preserve">                    &lt;ItemScoreParameter value="0.29346999526023865" measurementParameter="a"/&gt;</w:delText>
        </w:r>
      </w:del>
    </w:p>
    <w:p w14:paraId="5E68D676" w14:textId="7310F5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90" w:author="Greg Stoike" w:date="2018-11-30T10:52:00Z"/>
          <w:rFonts w:ascii="Consolas" w:eastAsiaTheme="minorHAnsi" w:hAnsi="Consolas" w:cs="Lucida Sans Typewriter"/>
          <w:color w:val="268BD2"/>
          <w:sz w:val="16"/>
          <w:szCs w:val="16"/>
        </w:rPr>
      </w:pPr>
      <w:del w:id="8491" w:author="Greg Stoike" w:date="2018-11-30T10:52:00Z">
        <w:r w:rsidRPr="00914B33" w:rsidDel="007B26CB">
          <w:rPr>
            <w:rFonts w:ascii="Consolas" w:eastAsiaTheme="minorHAnsi" w:hAnsi="Consolas" w:cs="Lucida Sans Typewriter"/>
            <w:color w:val="268BD2"/>
            <w:sz w:val="16"/>
            <w:szCs w:val="16"/>
          </w:rPr>
          <w:delText xml:space="preserve">                    &lt;ItemScoreParameter value="1.083359956741333" measurementParameter="b"/&gt;</w:delText>
        </w:r>
      </w:del>
    </w:p>
    <w:p w14:paraId="76F8668C" w14:textId="38F972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92" w:author="Greg Stoike" w:date="2018-11-30T10:52:00Z"/>
          <w:rFonts w:ascii="Consolas" w:eastAsiaTheme="minorHAnsi" w:hAnsi="Consolas" w:cs="Lucida Sans Typewriter"/>
          <w:color w:val="268BD2"/>
          <w:sz w:val="16"/>
          <w:szCs w:val="16"/>
        </w:rPr>
      </w:pPr>
      <w:del w:id="849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2830877" w14:textId="7DFF58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94" w:author="Greg Stoike" w:date="2018-11-30T10:52:00Z"/>
          <w:rFonts w:ascii="Consolas" w:eastAsiaTheme="minorHAnsi" w:hAnsi="Consolas" w:cs="Lucida Sans Typewriter"/>
          <w:color w:val="268BD2"/>
          <w:sz w:val="16"/>
          <w:szCs w:val="16"/>
        </w:rPr>
      </w:pPr>
      <w:del w:id="849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7E87D97" w14:textId="23767C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96" w:author="Greg Stoike" w:date="2018-11-30T10:52:00Z"/>
          <w:rFonts w:ascii="Consolas" w:eastAsiaTheme="minorHAnsi" w:hAnsi="Consolas" w:cs="Lucida Sans Typewriter"/>
          <w:color w:val="268BD2"/>
          <w:sz w:val="16"/>
          <w:szCs w:val="16"/>
        </w:rPr>
      </w:pPr>
      <w:del w:id="849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D270B2E" w14:textId="7F679C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498" w:author="Greg Stoike" w:date="2018-11-30T10:52:00Z"/>
          <w:rFonts w:ascii="Consolas" w:eastAsiaTheme="minorHAnsi" w:hAnsi="Consolas" w:cs="Lucida Sans Typewriter"/>
          <w:color w:val="268BD2"/>
          <w:sz w:val="16"/>
          <w:szCs w:val="16"/>
        </w:rPr>
      </w:pPr>
      <w:del w:id="849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DE4D12E" w14:textId="7D9EDE3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00" w:author="Greg Stoike" w:date="2018-11-30T10:52:00Z"/>
          <w:rFonts w:ascii="Consolas" w:eastAsiaTheme="minorHAnsi" w:hAnsi="Consolas" w:cs="Lucida Sans Typewriter"/>
          <w:color w:val="268BD2"/>
          <w:sz w:val="16"/>
          <w:szCs w:val="16"/>
        </w:rPr>
      </w:pPr>
      <w:del w:id="850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id="41490" type="HTQ"&gt;</w:delText>
        </w:r>
      </w:del>
    </w:p>
    <w:p w14:paraId="0E39BA04" w14:textId="01549E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02" w:author="Greg Stoike" w:date="2018-11-30T10:52:00Z"/>
          <w:rFonts w:ascii="Consolas" w:eastAsiaTheme="minorHAnsi" w:hAnsi="Consolas" w:cs="Lucida Sans Typewriter"/>
          <w:color w:val="268BD2"/>
          <w:sz w:val="16"/>
          <w:szCs w:val="16"/>
        </w:rPr>
      </w:pPr>
      <w:del w:id="850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7A1D8EF" w14:textId="46EC10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04" w:author="Greg Stoike" w:date="2018-11-30T10:52:00Z"/>
          <w:rFonts w:ascii="Consolas" w:eastAsiaTheme="minorHAnsi" w:hAnsi="Consolas" w:cs="Lucida Sans Typewriter"/>
          <w:color w:val="268BD2"/>
          <w:sz w:val="16"/>
          <w:szCs w:val="16"/>
        </w:rPr>
      </w:pPr>
      <w:del w:id="850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770C2C7A" w14:textId="66B950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06" w:author="Greg Stoike" w:date="2018-11-30T10:52:00Z"/>
          <w:rFonts w:ascii="Consolas" w:eastAsiaTheme="minorHAnsi" w:hAnsi="Consolas" w:cs="Lucida Sans Typewriter"/>
          <w:color w:val="268BD2"/>
          <w:sz w:val="16"/>
          <w:szCs w:val="16"/>
        </w:rPr>
      </w:pPr>
      <w:del w:id="850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913347D" w14:textId="43F779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08" w:author="Greg Stoike" w:date="2018-11-30T10:52:00Z"/>
          <w:rFonts w:ascii="Consolas" w:eastAsiaTheme="minorHAnsi" w:hAnsi="Consolas" w:cs="Lucida Sans Typewriter"/>
          <w:color w:val="268BD2"/>
          <w:sz w:val="16"/>
          <w:szCs w:val="16"/>
        </w:rPr>
      </w:pPr>
      <w:del w:id="850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0D1761A" w14:textId="277373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10" w:author="Greg Stoike" w:date="2018-11-30T10:52:00Z"/>
          <w:rFonts w:ascii="Consolas" w:eastAsiaTheme="minorHAnsi" w:hAnsi="Consolas" w:cs="Lucida Sans Typewriter"/>
          <w:color w:val="268BD2"/>
          <w:sz w:val="16"/>
          <w:szCs w:val="16"/>
        </w:rPr>
      </w:pPr>
      <w:del w:id="851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EACA35A" w14:textId="5CB4BE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12" w:author="Greg Stoike" w:date="2018-11-30T10:52:00Z"/>
          <w:rFonts w:ascii="Consolas" w:eastAsiaTheme="minorHAnsi" w:hAnsi="Consolas" w:cs="Lucida Sans Typewriter"/>
          <w:color w:val="268BD2"/>
          <w:sz w:val="16"/>
          <w:szCs w:val="16"/>
        </w:rPr>
      </w:pPr>
      <w:del w:id="851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2003A0B8" w14:textId="1C01DD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14" w:author="Greg Stoike" w:date="2018-11-30T10:52:00Z"/>
          <w:rFonts w:ascii="Consolas" w:eastAsiaTheme="minorHAnsi" w:hAnsi="Consolas" w:cs="Lucida Sans Typewriter"/>
          <w:color w:val="268BD2"/>
          <w:sz w:val="16"/>
          <w:szCs w:val="16"/>
        </w:rPr>
      </w:pPr>
      <w:del w:id="851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6397155" w14:textId="218382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16" w:author="Greg Stoike" w:date="2018-11-30T10:52:00Z"/>
          <w:rFonts w:ascii="Consolas" w:eastAsiaTheme="minorHAnsi" w:hAnsi="Consolas" w:cs="Lucida Sans Typewriter"/>
          <w:color w:val="268BD2"/>
          <w:sz w:val="16"/>
          <w:szCs w:val="16"/>
        </w:rPr>
      </w:pPr>
      <w:del w:id="851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24BDB674" w14:textId="759A403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18" w:author="Greg Stoike" w:date="2018-11-30T10:52:00Z"/>
          <w:rFonts w:ascii="Consolas" w:eastAsiaTheme="minorHAnsi" w:hAnsi="Consolas" w:cs="Lucida Sans Typewriter"/>
          <w:color w:val="268BD2"/>
          <w:sz w:val="16"/>
          <w:szCs w:val="16"/>
        </w:rPr>
      </w:pPr>
      <w:del w:id="851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1D0D3B30" w14:textId="073D8B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20" w:author="Greg Stoike" w:date="2018-11-30T10:52:00Z"/>
          <w:rFonts w:ascii="Consolas" w:eastAsiaTheme="minorHAnsi" w:hAnsi="Consolas" w:cs="Lucida Sans Typewriter"/>
          <w:color w:val="268BD2"/>
          <w:sz w:val="16"/>
          <w:szCs w:val="16"/>
        </w:rPr>
      </w:pPr>
      <w:del w:id="8521"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1FA45903" w14:textId="75CF6FC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22" w:author="Greg Stoike" w:date="2018-11-30T10:52:00Z"/>
          <w:rFonts w:ascii="Consolas" w:eastAsiaTheme="minorHAnsi" w:hAnsi="Consolas" w:cs="Lucida Sans Typewriter"/>
          <w:color w:val="268BD2"/>
          <w:sz w:val="16"/>
          <w:szCs w:val="16"/>
        </w:rPr>
      </w:pPr>
      <w:del w:id="852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EF780E2" w14:textId="2EF7E9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24" w:author="Greg Stoike" w:date="2018-11-30T10:52:00Z"/>
          <w:rFonts w:ascii="Consolas" w:eastAsiaTheme="minorHAnsi" w:hAnsi="Consolas" w:cs="Lucida Sans Typewriter"/>
          <w:color w:val="268BD2"/>
          <w:sz w:val="16"/>
          <w:szCs w:val="16"/>
        </w:rPr>
      </w:pPr>
      <w:del w:id="852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7818522A" w14:textId="00BD4AD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26" w:author="Greg Stoike" w:date="2018-11-30T10:52:00Z"/>
          <w:rFonts w:ascii="Consolas" w:eastAsiaTheme="minorHAnsi" w:hAnsi="Consolas" w:cs="Lucida Sans Typewriter"/>
          <w:color w:val="268BD2"/>
          <w:sz w:val="16"/>
          <w:szCs w:val="16"/>
        </w:rPr>
      </w:pPr>
      <w:del w:id="852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814FD08" w14:textId="30979A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28" w:author="Greg Stoike" w:date="2018-11-30T10:52:00Z"/>
          <w:rFonts w:ascii="Consolas" w:eastAsiaTheme="minorHAnsi" w:hAnsi="Consolas" w:cs="Lucida Sans Typewriter"/>
          <w:color w:val="268BD2"/>
          <w:sz w:val="16"/>
          <w:szCs w:val="16"/>
        </w:rPr>
      </w:pPr>
      <w:del w:id="852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83C0BC6" w14:textId="7FAE8C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30" w:author="Greg Stoike" w:date="2018-11-30T10:52:00Z"/>
          <w:rFonts w:ascii="Consolas" w:eastAsiaTheme="minorHAnsi" w:hAnsi="Consolas" w:cs="Lucida Sans Typewriter"/>
          <w:color w:val="268BD2"/>
          <w:sz w:val="16"/>
          <w:szCs w:val="16"/>
        </w:rPr>
      </w:pPr>
      <w:del w:id="853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29C8C09" w14:textId="42B5CD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32" w:author="Greg Stoike" w:date="2018-11-30T10:52:00Z"/>
          <w:rFonts w:ascii="Consolas" w:eastAsiaTheme="minorHAnsi" w:hAnsi="Consolas" w:cs="Lucida Sans Typewriter"/>
          <w:color w:val="268BD2"/>
          <w:sz w:val="16"/>
          <w:szCs w:val="16"/>
        </w:rPr>
      </w:pPr>
      <w:del w:id="853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AB51EB1" w14:textId="16620F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34" w:author="Greg Stoike" w:date="2018-11-30T10:52:00Z"/>
          <w:rFonts w:ascii="Consolas" w:eastAsiaTheme="minorHAnsi" w:hAnsi="Consolas" w:cs="Lucida Sans Typewriter"/>
          <w:color w:val="268BD2"/>
          <w:sz w:val="16"/>
          <w:szCs w:val="16"/>
        </w:rPr>
      </w:pPr>
      <w:del w:id="853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1675C06" w14:textId="2F0569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36" w:author="Greg Stoike" w:date="2018-11-30T10:52:00Z"/>
          <w:rFonts w:ascii="Consolas" w:eastAsiaTheme="minorHAnsi" w:hAnsi="Consolas" w:cs="Lucida Sans Typewriter"/>
          <w:color w:val="268BD2"/>
          <w:sz w:val="16"/>
          <w:szCs w:val="16"/>
        </w:rPr>
      </w:pPr>
      <w:del w:id="853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541FF10" w14:textId="43FD97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38" w:author="Greg Stoike" w:date="2018-11-30T10:52:00Z"/>
          <w:rFonts w:ascii="Consolas" w:eastAsiaTheme="minorHAnsi" w:hAnsi="Consolas" w:cs="Lucida Sans Typewriter"/>
          <w:color w:val="268BD2"/>
          <w:sz w:val="16"/>
          <w:szCs w:val="16"/>
        </w:rPr>
      </w:pPr>
      <w:del w:id="853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FE2DB16" w14:textId="064EC8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40" w:author="Greg Stoike" w:date="2018-11-30T10:52:00Z"/>
          <w:rFonts w:ascii="Consolas" w:eastAsiaTheme="minorHAnsi" w:hAnsi="Consolas" w:cs="Lucida Sans Typewriter"/>
          <w:color w:val="268BD2"/>
          <w:sz w:val="16"/>
          <w:szCs w:val="16"/>
        </w:rPr>
      </w:pPr>
      <w:del w:id="8541"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0CFB9F68" w14:textId="272420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42" w:author="Greg Stoike" w:date="2018-11-30T10:52:00Z"/>
          <w:rFonts w:ascii="Consolas" w:eastAsiaTheme="minorHAnsi" w:hAnsi="Consolas" w:cs="Lucida Sans Typewriter"/>
          <w:color w:val="268BD2"/>
          <w:sz w:val="16"/>
          <w:szCs w:val="16"/>
        </w:rPr>
      </w:pPr>
      <w:del w:id="8543" w:author="Greg Stoike" w:date="2018-11-30T10:52:00Z">
        <w:r w:rsidRPr="00914B33" w:rsidDel="007B26CB">
          <w:rPr>
            <w:rFonts w:ascii="Consolas" w:eastAsiaTheme="minorHAnsi" w:hAnsi="Consolas" w:cs="Lucida Sans Typewriter"/>
            <w:color w:val="268BD2"/>
            <w:sz w:val="16"/>
            <w:szCs w:val="16"/>
          </w:rPr>
          <w:delText xml:space="preserve">                  &lt;BlueprintReference idRef="1-IT|8-11"/&gt;</w:delText>
        </w:r>
      </w:del>
    </w:p>
    <w:p w14:paraId="2C1F060A" w14:textId="60FB29B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44" w:author="Greg Stoike" w:date="2018-11-30T10:52:00Z"/>
          <w:rFonts w:ascii="Consolas" w:eastAsiaTheme="minorHAnsi" w:hAnsi="Consolas" w:cs="Lucida Sans Typewriter"/>
          <w:color w:val="268BD2"/>
          <w:sz w:val="16"/>
          <w:szCs w:val="16"/>
        </w:rPr>
      </w:pPr>
      <w:del w:id="854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D377C62" w14:textId="39DF69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46" w:author="Greg Stoike" w:date="2018-11-30T10:52:00Z"/>
          <w:rFonts w:ascii="Consolas" w:eastAsiaTheme="minorHAnsi" w:hAnsi="Consolas" w:cs="Lucida Sans Typewriter"/>
          <w:color w:val="268BD2"/>
          <w:sz w:val="16"/>
          <w:szCs w:val="16"/>
        </w:rPr>
      </w:pPr>
      <w:del w:id="854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4AB91C6" w14:textId="42F3BC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48" w:author="Greg Stoike" w:date="2018-11-30T10:52:00Z"/>
          <w:rFonts w:ascii="Consolas" w:eastAsiaTheme="minorHAnsi" w:hAnsi="Consolas" w:cs="Lucida Sans Typewriter"/>
          <w:color w:val="268BD2"/>
          <w:sz w:val="16"/>
          <w:szCs w:val="16"/>
        </w:rPr>
      </w:pPr>
      <w:del w:id="854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15040810" w14:textId="462576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50" w:author="Greg Stoike" w:date="2018-11-30T10:52:00Z"/>
          <w:rFonts w:ascii="Consolas" w:eastAsiaTheme="minorHAnsi" w:hAnsi="Consolas" w:cs="Lucida Sans Typewriter"/>
          <w:color w:val="268BD2"/>
          <w:sz w:val="16"/>
          <w:szCs w:val="16"/>
        </w:rPr>
      </w:pPr>
      <w:del w:id="8551" w:author="Greg Stoike" w:date="2018-11-30T10:52:00Z">
        <w:r w:rsidRPr="00914B33" w:rsidDel="007B26CB">
          <w:rPr>
            <w:rFonts w:ascii="Consolas" w:eastAsiaTheme="minorHAnsi" w:hAnsi="Consolas" w:cs="Lucida Sans Typewriter"/>
            <w:color w:val="268BD2"/>
            <w:sz w:val="16"/>
            <w:szCs w:val="16"/>
          </w:rPr>
          <w:delText xml:space="preserve">                    &lt;ItemScoreParameter value="0.4779300093650818" measurementParameter="a"/&gt;</w:delText>
        </w:r>
      </w:del>
    </w:p>
    <w:p w14:paraId="56B60AF4" w14:textId="35B143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52" w:author="Greg Stoike" w:date="2018-11-30T10:52:00Z"/>
          <w:rFonts w:ascii="Consolas" w:eastAsiaTheme="minorHAnsi" w:hAnsi="Consolas" w:cs="Lucida Sans Typewriter"/>
          <w:color w:val="268BD2"/>
          <w:sz w:val="16"/>
          <w:szCs w:val="16"/>
        </w:rPr>
      </w:pPr>
      <w:del w:id="8553" w:author="Greg Stoike" w:date="2018-11-30T10:52:00Z">
        <w:r w:rsidRPr="00914B33" w:rsidDel="007B26CB">
          <w:rPr>
            <w:rFonts w:ascii="Consolas" w:eastAsiaTheme="minorHAnsi" w:hAnsi="Consolas" w:cs="Lucida Sans Typewriter"/>
            <w:color w:val="268BD2"/>
            <w:sz w:val="16"/>
            <w:szCs w:val="16"/>
          </w:rPr>
          <w:delText xml:space="preserve">                    &lt;ItemScoreParameter value="1.3655200004577637" measurementParameter="b"/&gt;</w:delText>
        </w:r>
      </w:del>
    </w:p>
    <w:p w14:paraId="20CF14E0" w14:textId="382B77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54" w:author="Greg Stoike" w:date="2018-11-30T10:52:00Z"/>
          <w:rFonts w:ascii="Consolas" w:eastAsiaTheme="minorHAnsi" w:hAnsi="Consolas" w:cs="Lucida Sans Typewriter"/>
          <w:color w:val="268BD2"/>
          <w:sz w:val="16"/>
          <w:szCs w:val="16"/>
        </w:rPr>
      </w:pPr>
      <w:del w:id="8555"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43608DDF" w14:textId="7C3B8C7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56" w:author="Greg Stoike" w:date="2018-11-30T10:52:00Z"/>
          <w:rFonts w:ascii="Consolas" w:eastAsiaTheme="minorHAnsi" w:hAnsi="Consolas" w:cs="Lucida Sans Typewriter"/>
          <w:color w:val="268BD2"/>
          <w:sz w:val="16"/>
          <w:szCs w:val="16"/>
        </w:rPr>
      </w:pPr>
      <w:del w:id="855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A2F7C33" w14:textId="5A625B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58" w:author="Greg Stoike" w:date="2018-11-30T10:52:00Z"/>
          <w:rFonts w:ascii="Consolas" w:eastAsiaTheme="minorHAnsi" w:hAnsi="Consolas" w:cs="Lucida Sans Typewriter"/>
          <w:color w:val="268BD2"/>
          <w:sz w:val="16"/>
          <w:szCs w:val="16"/>
        </w:rPr>
      </w:pPr>
      <w:del w:id="855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ABCA8B7" w14:textId="7877D0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60" w:author="Greg Stoike" w:date="2018-11-30T10:52:00Z"/>
          <w:rFonts w:ascii="Consolas" w:eastAsiaTheme="minorHAnsi" w:hAnsi="Consolas" w:cs="Lucida Sans Typewriter"/>
          <w:color w:val="268BD2"/>
          <w:sz w:val="16"/>
          <w:szCs w:val="16"/>
        </w:rPr>
      </w:pPr>
      <w:del w:id="856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72A13571" w14:textId="6F9A854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62" w:author="Greg Stoike" w:date="2018-11-30T10:52:00Z"/>
          <w:rFonts w:ascii="Consolas" w:eastAsiaTheme="minorHAnsi" w:hAnsi="Consolas" w:cs="Lucida Sans Typewriter"/>
          <w:color w:val="268BD2"/>
          <w:sz w:val="16"/>
          <w:szCs w:val="16"/>
        </w:rPr>
      </w:pPr>
      <w:del w:id="8563"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2D8C1C66" w14:textId="37E181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64" w:author="Greg Stoike" w:date="2018-11-30T10:52:00Z"/>
          <w:rFonts w:ascii="Consolas" w:eastAsiaTheme="minorHAnsi" w:hAnsi="Consolas" w:cs="Lucida Sans Typewriter"/>
          <w:color w:val="268BD2"/>
          <w:sz w:val="16"/>
          <w:szCs w:val="16"/>
        </w:rPr>
      </w:pPr>
      <w:del w:id="8565"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id="21825"&gt;</w:delText>
        </w:r>
      </w:del>
    </w:p>
    <w:p w14:paraId="732A41B4" w14:textId="28749F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66" w:author="Greg Stoike" w:date="2018-11-30T10:52:00Z"/>
          <w:rFonts w:ascii="Consolas" w:eastAsiaTheme="minorHAnsi" w:hAnsi="Consolas" w:cs="Lucida Sans Typewriter"/>
          <w:color w:val="268BD2"/>
          <w:sz w:val="16"/>
          <w:szCs w:val="16"/>
        </w:rPr>
      </w:pPr>
      <w:del w:id="856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id="21825" type="MC"&gt;</w:delText>
        </w:r>
      </w:del>
    </w:p>
    <w:p w14:paraId="37278FA0" w14:textId="1476C8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68" w:author="Greg Stoike" w:date="2018-11-30T10:52:00Z"/>
          <w:rFonts w:ascii="Consolas" w:eastAsiaTheme="minorHAnsi" w:hAnsi="Consolas" w:cs="Lucida Sans Typewriter"/>
          <w:color w:val="268BD2"/>
          <w:sz w:val="16"/>
          <w:szCs w:val="16"/>
        </w:rPr>
      </w:pPr>
      <w:del w:id="856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3BDC312" w14:textId="6AD7A3B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70" w:author="Greg Stoike" w:date="2018-11-30T10:52:00Z"/>
          <w:rFonts w:ascii="Consolas" w:eastAsiaTheme="minorHAnsi" w:hAnsi="Consolas" w:cs="Lucida Sans Typewriter"/>
          <w:color w:val="268BD2"/>
          <w:sz w:val="16"/>
          <w:szCs w:val="16"/>
        </w:rPr>
      </w:pPr>
      <w:del w:id="857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21F14A21" w14:textId="2A9E78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72" w:author="Greg Stoike" w:date="2018-11-30T10:52:00Z"/>
          <w:rFonts w:ascii="Consolas" w:eastAsiaTheme="minorHAnsi" w:hAnsi="Consolas" w:cs="Lucida Sans Typewriter"/>
          <w:color w:val="268BD2"/>
          <w:sz w:val="16"/>
          <w:szCs w:val="16"/>
        </w:rPr>
      </w:pPr>
      <w:del w:id="857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40B59D7E" w14:textId="46ECE7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74" w:author="Greg Stoike" w:date="2018-11-30T10:52:00Z"/>
          <w:rFonts w:ascii="Consolas" w:eastAsiaTheme="minorHAnsi" w:hAnsi="Consolas" w:cs="Lucida Sans Typewriter"/>
          <w:color w:val="268BD2"/>
          <w:sz w:val="16"/>
          <w:szCs w:val="16"/>
        </w:rPr>
      </w:pPr>
      <w:del w:id="857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267CBE2" w14:textId="1715D5C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76" w:author="Greg Stoike" w:date="2018-11-30T10:52:00Z"/>
          <w:rFonts w:ascii="Consolas" w:eastAsiaTheme="minorHAnsi" w:hAnsi="Consolas" w:cs="Lucida Sans Typewriter"/>
          <w:color w:val="268BD2"/>
          <w:sz w:val="16"/>
          <w:szCs w:val="16"/>
        </w:rPr>
      </w:pPr>
      <w:del w:id="857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3305602A" w14:textId="08F4C3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78" w:author="Greg Stoike" w:date="2018-11-30T10:52:00Z"/>
          <w:rFonts w:ascii="Consolas" w:eastAsiaTheme="minorHAnsi" w:hAnsi="Consolas" w:cs="Lucida Sans Typewriter"/>
          <w:color w:val="268BD2"/>
          <w:sz w:val="16"/>
          <w:szCs w:val="16"/>
        </w:rPr>
      </w:pPr>
      <w:del w:id="857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7046F489" w14:textId="4D8F273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80" w:author="Greg Stoike" w:date="2018-11-30T10:52:00Z"/>
          <w:rFonts w:ascii="Consolas" w:eastAsiaTheme="minorHAnsi" w:hAnsi="Consolas" w:cs="Lucida Sans Typewriter"/>
          <w:color w:val="268BD2"/>
          <w:sz w:val="16"/>
          <w:szCs w:val="16"/>
        </w:rPr>
      </w:pPr>
      <w:del w:id="858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6D201E55" w14:textId="249A90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82" w:author="Greg Stoike" w:date="2018-11-30T10:52:00Z"/>
          <w:rFonts w:ascii="Consolas" w:eastAsiaTheme="minorHAnsi" w:hAnsi="Consolas" w:cs="Lucida Sans Typewriter"/>
          <w:color w:val="268BD2"/>
          <w:sz w:val="16"/>
          <w:szCs w:val="16"/>
        </w:rPr>
      </w:pPr>
      <w:del w:id="858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043898BF" w14:textId="3F1CEE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84" w:author="Greg Stoike" w:date="2018-11-30T10:52:00Z"/>
          <w:rFonts w:ascii="Consolas" w:eastAsiaTheme="minorHAnsi" w:hAnsi="Consolas" w:cs="Lucida Sans Typewriter"/>
          <w:color w:val="268BD2"/>
          <w:sz w:val="16"/>
          <w:szCs w:val="16"/>
        </w:rPr>
      </w:pPr>
      <w:del w:id="858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0A48803A" w14:textId="0DF6A2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86" w:author="Greg Stoike" w:date="2018-11-30T10:52:00Z"/>
          <w:rFonts w:ascii="Consolas" w:eastAsiaTheme="minorHAnsi" w:hAnsi="Consolas" w:cs="Lucida Sans Typewriter"/>
          <w:color w:val="268BD2"/>
          <w:sz w:val="16"/>
          <w:szCs w:val="16"/>
        </w:rPr>
      </w:pPr>
      <w:del w:id="858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A6BE453" w14:textId="5F96D1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88" w:author="Greg Stoike" w:date="2018-11-30T10:52:00Z"/>
          <w:rFonts w:ascii="Consolas" w:eastAsiaTheme="minorHAnsi" w:hAnsi="Consolas" w:cs="Lucida Sans Typewriter"/>
          <w:color w:val="268BD2"/>
          <w:sz w:val="16"/>
          <w:szCs w:val="16"/>
        </w:rPr>
      </w:pPr>
      <w:del w:id="858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382300EC" w14:textId="06A731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90" w:author="Greg Stoike" w:date="2018-11-30T10:52:00Z"/>
          <w:rFonts w:ascii="Consolas" w:eastAsiaTheme="minorHAnsi" w:hAnsi="Consolas" w:cs="Lucida Sans Typewriter"/>
          <w:color w:val="268BD2"/>
          <w:sz w:val="16"/>
          <w:szCs w:val="16"/>
        </w:rPr>
      </w:pPr>
      <w:del w:id="859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1E71D20" w14:textId="24A889A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92" w:author="Greg Stoike" w:date="2018-11-30T10:52:00Z"/>
          <w:rFonts w:ascii="Consolas" w:eastAsiaTheme="minorHAnsi" w:hAnsi="Consolas" w:cs="Lucida Sans Typewriter"/>
          <w:color w:val="268BD2"/>
          <w:sz w:val="16"/>
          <w:szCs w:val="16"/>
        </w:rPr>
      </w:pPr>
      <w:del w:id="859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A5521BB" w14:textId="58D36A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94" w:author="Greg Stoike" w:date="2018-11-30T10:52:00Z"/>
          <w:rFonts w:ascii="Consolas" w:eastAsiaTheme="minorHAnsi" w:hAnsi="Consolas" w:cs="Lucida Sans Typewriter"/>
          <w:color w:val="268BD2"/>
          <w:sz w:val="16"/>
          <w:szCs w:val="16"/>
        </w:rPr>
      </w:pPr>
      <w:del w:id="859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EFBB2E2" w14:textId="5F6B62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96" w:author="Greg Stoike" w:date="2018-11-30T10:52:00Z"/>
          <w:rFonts w:ascii="Consolas" w:eastAsiaTheme="minorHAnsi" w:hAnsi="Consolas" w:cs="Lucida Sans Typewriter"/>
          <w:color w:val="268BD2"/>
          <w:sz w:val="16"/>
          <w:szCs w:val="16"/>
        </w:rPr>
      </w:pPr>
      <w:del w:id="859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90A91E6" w14:textId="197DE4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598" w:author="Greg Stoike" w:date="2018-11-30T10:52:00Z"/>
          <w:rFonts w:ascii="Consolas" w:eastAsiaTheme="minorHAnsi" w:hAnsi="Consolas" w:cs="Lucida Sans Typewriter"/>
          <w:color w:val="268BD2"/>
          <w:sz w:val="16"/>
          <w:szCs w:val="16"/>
        </w:rPr>
      </w:pPr>
      <w:del w:id="859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58BD987" w14:textId="1A9E4A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00" w:author="Greg Stoike" w:date="2018-11-30T10:52:00Z"/>
          <w:rFonts w:ascii="Consolas" w:eastAsiaTheme="minorHAnsi" w:hAnsi="Consolas" w:cs="Lucida Sans Typewriter"/>
          <w:color w:val="268BD2"/>
          <w:sz w:val="16"/>
          <w:szCs w:val="16"/>
        </w:rPr>
      </w:pPr>
      <w:del w:id="860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124F9FE" w14:textId="4C3BE9C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02" w:author="Greg Stoike" w:date="2018-11-30T10:52:00Z"/>
          <w:rFonts w:ascii="Consolas" w:eastAsiaTheme="minorHAnsi" w:hAnsi="Consolas" w:cs="Lucida Sans Typewriter"/>
          <w:color w:val="268BD2"/>
          <w:sz w:val="16"/>
          <w:szCs w:val="16"/>
        </w:rPr>
      </w:pPr>
      <w:del w:id="860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29758F8" w14:textId="1E5F4E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04" w:author="Greg Stoike" w:date="2018-11-30T10:52:00Z"/>
          <w:rFonts w:ascii="Consolas" w:eastAsiaTheme="minorHAnsi" w:hAnsi="Consolas" w:cs="Lucida Sans Typewriter"/>
          <w:color w:val="268BD2"/>
          <w:sz w:val="16"/>
          <w:szCs w:val="16"/>
        </w:rPr>
      </w:pPr>
      <w:del w:id="8605"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233CF7D0" w14:textId="765037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06" w:author="Greg Stoike" w:date="2018-11-30T10:52:00Z"/>
          <w:rFonts w:ascii="Consolas" w:eastAsiaTheme="minorHAnsi" w:hAnsi="Consolas" w:cs="Lucida Sans Typewriter"/>
          <w:color w:val="268BD2"/>
          <w:sz w:val="16"/>
          <w:szCs w:val="16"/>
        </w:rPr>
      </w:pPr>
      <w:del w:id="8607" w:author="Greg Stoike" w:date="2018-11-30T10:52:00Z">
        <w:r w:rsidRPr="00914B33" w:rsidDel="007B26CB">
          <w:rPr>
            <w:rFonts w:ascii="Consolas" w:eastAsiaTheme="minorHAnsi" w:hAnsi="Consolas" w:cs="Lucida Sans Typewriter"/>
            <w:color w:val="268BD2"/>
            <w:sz w:val="16"/>
            <w:szCs w:val="16"/>
          </w:rPr>
          <w:delText xml:space="preserve">                  &lt;BlueprintReference idRef="2-W|9-11"/&gt;</w:delText>
        </w:r>
      </w:del>
    </w:p>
    <w:p w14:paraId="74FBB89B" w14:textId="5BC8AA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08" w:author="Greg Stoike" w:date="2018-11-30T10:52:00Z"/>
          <w:rFonts w:ascii="Consolas" w:eastAsiaTheme="minorHAnsi" w:hAnsi="Consolas" w:cs="Lucida Sans Typewriter"/>
          <w:color w:val="268BD2"/>
          <w:sz w:val="16"/>
          <w:szCs w:val="16"/>
        </w:rPr>
      </w:pPr>
      <w:del w:id="860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7E60E89" w14:textId="3CF0F9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10" w:author="Greg Stoike" w:date="2018-11-30T10:52:00Z"/>
          <w:rFonts w:ascii="Consolas" w:eastAsiaTheme="minorHAnsi" w:hAnsi="Consolas" w:cs="Lucida Sans Typewriter"/>
          <w:color w:val="268BD2"/>
          <w:sz w:val="16"/>
          <w:szCs w:val="16"/>
        </w:rPr>
      </w:pPr>
      <w:del w:id="861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4FC8A444" w14:textId="1767CF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12" w:author="Greg Stoike" w:date="2018-11-30T10:52:00Z"/>
          <w:rFonts w:ascii="Consolas" w:eastAsiaTheme="minorHAnsi" w:hAnsi="Consolas" w:cs="Lucida Sans Typewriter"/>
          <w:color w:val="268BD2"/>
          <w:sz w:val="16"/>
          <w:szCs w:val="16"/>
        </w:rPr>
      </w:pPr>
      <w:del w:id="861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5F52A057" w14:textId="2647AA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14" w:author="Greg Stoike" w:date="2018-11-30T10:52:00Z"/>
          <w:rFonts w:ascii="Consolas" w:eastAsiaTheme="minorHAnsi" w:hAnsi="Consolas" w:cs="Lucida Sans Typewriter"/>
          <w:color w:val="268BD2"/>
          <w:sz w:val="16"/>
          <w:szCs w:val="16"/>
        </w:rPr>
      </w:pPr>
      <w:del w:id="8615" w:author="Greg Stoike" w:date="2018-11-30T10:52:00Z">
        <w:r w:rsidRPr="00914B33" w:rsidDel="007B26CB">
          <w:rPr>
            <w:rFonts w:ascii="Consolas" w:eastAsiaTheme="minorHAnsi" w:hAnsi="Consolas" w:cs="Lucida Sans Typewriter"/>
            <w:color w:val="268BD2"/>
            <w:sz w:val="16"/>
            <w:szCs w:val="16"/>
          </w:rPr>
          <w:delText xml:space="preserve">                    &lt;ItemScoreParameter value="0.3955700099468231" measurementParameter="a"/&gt;</w:delText>
        </w:r>
      </w:del>
    </w:p>
    <w:p w14:paraId="7FDE090F" w14:textId="76D36F4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16" w:author="Greg Stoike" w:date="2018-11-30T10:52:00Z"/>
          <w:rFonts w:ascii="Consolas" w:eastAsiaTheme="minorHAnsi" w:hAnsi="Consolas" w:cs="Lucida Sans Typewriter"/>
          <w:color w:val="268BD2"/>
          <w:sz w:val="16"/>
          <w:szCs w:val="16"/>
        </w:rPr>
      </w:pPr>
      <w:del w:id="8617" w:author="Greg Stoike" w:date="2018-11-30T10:52:00Z">
        <w:r w:rsidRPr="00914B33" w:rsidDel="007B26CB">
          <w:rPr>
            <w:rFonts w:ascii="Consolas" w:eastAsiaTheme="minorHAnsi" w:hAnsi="Consolas" w:cs="Lucida Sans Typewriter"/>
            <w:color w:val="268BD2"/>
            <w:sz w:val="16"/>
            <w:szCs w:val="16"/>
          </w:rPr>
          <w:delText xml:space="preserve">                    &lt;ItemScoreParameter value="0.24301999807357788" measurementParameter="b"/&gt;</w:delText>
        </w:r>
      </w:del>
    </w:p>
    <w:p w14:paraId="040E9464" w14:textId="1C3DF2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18" w:author="Greg Stoike" w:date="2018-11-30T10:52:00Z"/>
          <w:rFonts w:ascii="Consolas" w:eastAsiaTheme="minorHAnsi" w:hAnsi="Consolas" w:cs="Lucida Sans Typewriter"/>
          <w:color w:val="268BD2"/>
          <w:sz w:val="16"/>
          <w:szCs w:val="16"/>
        </w:rPr>
      </w:pPr>
      <w:del w:id="861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E5F7142" w14:textId="47F10A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20" w:author="Greg Stoike" w:date="2018-11-30T10:52:00Z"/>
          <w:rFonts w:ascii="Consolas" w:eastAsiaTheme="minorHAnsi" w:hAnsi="Consolas" w:cs="Lucida Sans Typewriter"/>
          <w:color w:val="268BD2"/>
          <w:sz w:val="16"/>
          <w:szCs w:val="16"/>
        </w:rPr>
      </w:pPr>
      <w:del w:id="862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E88BBE7" w14:textId="50D2881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22" w:author="Greg Stoike" w:date="2018-11-30T10:52:00Z"/>
          <w:rFonts w:ascii="Consolas" w:eastAsiaTheme="minorHAnsi" w:hAnsi="Consolas" w:cs="Lucida Sans Typewriter"/>
          <w:color w:val="268BD2"/>
          <w:sz w:val="16"/>
          <w:szCs w:val="16"/>
        </w:rPr>
      </w:pPr>
      <w:del w:id="862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E9D7F56" w14:textId="3655FB5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24" w:author="Greg Stoike" w:date="2018-11-30T10:52:00Z"/>
          <w:rFonts w:ascii="Consolas" w:eastAsiaTheme="minorHAnsi" w:hAnsi="Consolas" w:cs="Lucida Sans Typewriter"/>
          <w:color w:val="268BD2"/>
          <w:sz w:val="16"/>
          <w:szCs w:val="16"/>
        </w:rPr>
      </w:pPr>
      <w:del w:id="862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4B2AC7CE" w14:textId="2F8AA4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26" w:author="Greg Stoike" w:date="2018-11-30T10:52:00Z"/>
          <w:rFonts w:ascii="Consolas" w:eastAsiaTheme="minorHAnsi" w:hAnsi="Consolas" w:cs="Lucida Sans Typewriter"/>
          <w:color w:val="268BD2"/>
          <w:sz w:val="16"/>
          <w:szCs w:val="16"/>
        </w:rPr>
      </w:pPr>
      <w:del w:id="8627"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43400134" w14:textId="134756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28" w:author="Greg Stoike" w:date="2018-11-30T10:52:00Z"/>
          <w:rFonts w:ascii="Consolas" w:eastAsiaTheme="minorHAnsi" w:hAnsi="Consolas" w:cs="Lucida Sans Typewriter"/>
          <w:color w:val="268BD2"/>
          <w:sz w:val="16"/>
          <w:szCs w:val="16"/>
        </w:rPr>
      </w:pPr>
      <w:del w:id="8629"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id="797"&gt;</w:delText>
        </w:r>
      </w:del>
    </w:p>
    <w:p w14:paraId="097AF9CA" w14:textId="726435F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30" w:author="Greg Stoike" w:date="2018-11-30T10:52:00Z"/>
          <w:rFonts w:ascii="Consolas" w:eastAsiaTheme="minorHAnsi" w:hAnsi="Consolas" w:cs="Lucida Sans Typewriter"/>
          <w:color w:val="268BD2"/>
          <w:sz w:val="16"/>
          <w:szCs w:val="16"/>
        </w:rPr>
      </w:pPr>
      <w:del w:id="8631" w:author="Greg Stoike" w:date="2018-11-30T10:52:00Z">
        <w:r w:rsidRPr="00914B33" w:rsidDel="007B26CB">
          <w:rPr>
            <w:rFonts w:ascii="Consolas" w:eastAsiaTheme="minorHAnsi" w:hAnsi="Consolas" w:cs="Lucida Sans Typewriter"/>
            <w:color w:val="268BD2"/>
            <w:sz w:val="16"/>
            <w:szCs w:val="16"/>
          </w:rPr>
          <w:delText xml:space="preserve">              &lt;Stimulus id="797"/&gt;</w:delText>
        </w:r>
      </w:del>
    </w:p>
    <w:p w14:paraId="4DCD8250" w14:textId="3D9CAD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32" w:author="Greg Stoike" w:date="2018-11-30T10:52:00Z"/>
          <w:rFonts w:ascii="Consolas" w:eastAsiaTheme="minorHAnsi" w:hAnsi="Consolas" w:cs="Lucida Sans Typewriter"/>
          <w:color w:val="268BD2"/>
          <w:sz w:val="16"/>
          <w:szCs w:val="16"/>
        </w:rPr>
      </w:pPr>
      <w:del w:id="863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id="29725" type="MS"&gt;</w:delText>
        </w:r>
      </w:del>
    </w:p>
    <w:p w14:paraId="600D1F49" w14:textId="5B8FF21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34" w:author="Greg Stoike" w:date="2018-11-30T10:52:00Z"/>
          <w:rFonts w:ascii="Consolas" w:eastAsiaTheme="minorHAnsi" w:hAnsi="Consolas" w:cs="Lucida Sans Typewriter"/>
          <w:color w:val="268BD2"/>
          <w:sz w:val="16"/>
          <w:szCs w:val="16"/>
        </w:rPr>
      </w:pPr>
      <w:del w:id="863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27626C2" w14:textId="789E9A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36" w:author="Greg Stoike" w:date="2018-11-30T10:52:00Z"/>
          <w:rFonts w:ascii="Consolas" w:eastAsiaTheme="minorHAnsi" w:hAnsi="Consolas" w:cs="Lucida Sans Typewriter"/>
          <w:color w:val="268BD2"/>
          <w:sz w:val="16"/>
          <w:szCs w:val="16"/>
        </w:rPr>
      </w:pPr>
      <w:del w:id="863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value="E"/&gt;</w:delText>
        </w:r>
      </w:del>
    </w:p>
    <w:p w14:paraId="39B9C841" w14:textId="46C5AB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38" w:author="Greg Stoike" w:date="2018-11-30T10:52:00Z"/>
          <w:rFonts w:ascii="Consolas" w:eastAsiaTheme="minorHAnsi" w:hAnsi="Consolas" w:cs="Lucida Sans Typewriter"/>
          <w:color w:val="268BD2"/>
          <w:sz w:val="16"/>
          <w:szCs w:val="16"/>
        </w:rPr>
      </w:pPr>
      <w:del w:id="863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value="F"/&gt;</w:delText>
        </w:r>
      </w:del>
    </w:p>
    <w:p w14:paraId="27442F1F" w14:textId="0C56A10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40" w:author="Greg Stoike" w:date="2018-11-30T10:52:00Z"/>
          <w:rFonts w:ascii="Consolas" w:eastAsiaTheme="minorHAnsi" w:hAnsi="Consolas" w:cs="Lucida Sans Typewriter"/>
          <w:color w:val="268BD2"/>
          <w:sz w:val="16"/>
          <w:szCs w:val="16"/>
        </w:rPr>
      </w:pPr>
      <w:del w:id="864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DD07301" w14:textId="25D38A5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42" w:author="Greg Stoike" w:date="2018-11-30T10:52:00Z"/>
          <w:rFonts w:ascii="Consolas" w:eastAsiaTheme="minorHAnsi" w:hAnsi="Consolas" w:cs="Lucida Sans Typewriter"/>
          <w:color w:val="268BD2"/>
          <w:sz w:val="16"/>
          <w:szCs w:val="16"/>
        </w:rPr>
      </w:pPr>
      <w:del w:id="8643"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40D8D6CA" w14:textId="45B6C1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44" w:author="Greg Stoike" w:date="2018-11-30T10:52:00Z"/>
          <w:rFonts w:ascii="Consolas" w:eastAsiaTheme="minorHAnsi" w:hAnsi="Consolas" w:cs="Lucida Sans Typewriter"/>
          <w:color w:val="268BD2"/>
          <w:sz w:val="16"/>
          <w:szCs w:val="16"/>
        </w:rPr>
      </w:pPr>
      <w:del w:id="864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59B4CCBD" w14:textId="5D3049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46" w:author="Greg Stoike" w:date="2018-11-30T10:52:00Z"/>
          <w:rFonts w:ascii="Consolas" w:eastAsiaTheme="minorHAnsi" w:hAnsi="Consolas" w:cs="Lucida Sans Typewriter"/>
          <w:color w:val="268BD2"/>
          <w:sz w:val="16"/>
          <w:szCs w:val="16"/>
        </w:rPr>
      </w:pPr>
      <w:del w:id="864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081F41D6" w14:textId="7E8F81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48" w:author="Greg Stoike" w:date="2018-11-30T10:52:00Z"/>
          <w:rFonts w:ascii="Consolas" w:eastAsiaTheme="minorHAnsi" w:hAnsi="Consolas" w:cs="Lucida Sans Typewriter"/>
          <w:color w:val="268BD2"/>
          <w:sz w:val="16"/>
          <w:szCs w:val="16"/>
        </w:rPr>
      </w:pPr>
      <w:del w:id="864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322D53AF" w14:textId="360983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50" w:author="Greg Stoike" w:date="2018-11-30T10:52:00Z"/>
          <w:rFonts w:ascii="Consolas" w:eastAsiaTheme="minorHAnsi" w:hAnsi="Consolas" w:cs="Lucida Sans Typewriter"/>
          <w:color w:val="268BD2"/>
          <w:sz w:val="16"/>
          <w:szCs w:val="16"/>
        </w:rPr>
      </w:pPr>
      <w:del w:id="865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FF0291C" w14:textId="09221F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52" w:author="Greg Stoike" w:date="2018-11-30T10:52:00Z"/>
          <w:rFonts w:ascii="Consolas" w:eastAsiaTheme="minorHAnsi" w:hAnsi="Consolas" w:cs="Lucida Sans Typewriter"/>
          <w:color w:val="268BD2"/>
          <w:sz w:val="16"/>
          <w:szCs w:val="16"/>
        </w:rPr>
      </w:pPr>
      <w:del w:id="865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0B65C40F" w14:textId="400718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54" w:author="Greg Stoike" w:date="2018-11-30T10:52:00Z"/>
          <w:rFonts w:ascii="Consolas" w:eastAsiaTheme="minorHAnsi" w:hAnsi="Consolas" w:cs="Lucida Sans Typewriter"/>
          <w:color w:val="268BD2"/>
          <w:sz w:val="16"/>
          <w:szCs w:val="16"/>
        </w:rPr>
      </w:pPr>
      <w:del w:id="865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Key(s)"/&gt;</w:delText>
        </w:r>
      </w:del>
    </w:p>
    <w:p w14:paraId="5A1F1F5B" w14:textId="267E13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56" w:author="Greg Stoike" w:date="2018-11-30T10:52:00Z"/>
          <w:rFonts w:ascii="Consolas" w:eastAsiaTheme="minorHAnsi" w:hAnsi="Consolas" w:cs="Lucida Sans Typewriter"/>
          <w:color w:val="268BD2"/>
          <w:sz w:val="16"/>
          <w:szCs w:val="16"/>
        </w:rPr>
      </w:pPr>
      <w:del w:id="865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702D0D4" w14:textId="224F23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58" w:author="Greg Stoike" w:date="2018-11-30T10:52:00Z"/>
          <w:rFonts w:ascii="Consolas" w:eastAsiaTheme="minorHAnsi" w:hAnsi="Consolas" w:cs="Lucida Sans Typewriter"/>
          <w:color w:val="268BD2"/>
          <w:sz w:val="16"/>
          <w:szCs w:val="16"/>
        </w:rPr>
      </w:pPr>
      <w:del w:id="865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value="E,F"/&gt;</w:delText>
        </w:r>
      </w:del>
    </w:p>
    <w:p w14:paraId="42124F00" w14:textId="465BDB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60" w:author="Greg Stoike" w:date="2018-11-30T10:52:00Z"/>
          <w:rFonts w:ascii="Consolas" w:eastAsiaTheme="minorHAnsi" w:hAnsi="Consolas" w:cs="Lucida Sans Typewriter"/>
          <w:color w:val="268BD2"/>
          <w:sz w:val="16"/>
          <w:szCs w:val="16"/>
        </w:rPr>
      </w:pPr>
      <w:del w:id="866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36D81C0" w14:textId="016AA9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62" w:author="Greg Stoike" w:date="2018-11-30T10:52:00Z"/>
          <w:rFonts w:ascii="Consolas" w:eastAsiaTheme="minorHAnsi" w:hAnsi="Consolas" w:cs="Lucida Sans Typewriter"/>
          <w:color w:val="268BD2"/>
          <w:sz w:val="16"/>
          <w:szCs w:val="16"/>
        </w:rPr>
      </w:pPr>
      <w:del w:id="866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B1778EB" w14:textId="2B220C1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64" w:author="Greg Stoike" w:date="2018-11-30T10:52:00Z"/>
          <w:rFonts w:ascii="Consolas" w:eastAsiaTheme="minorHAnsi" w:hAnsi="Consolas" w:cs="Lucida Sans Typewriter"/>
          <w:color w:val="268BD2"/>
          <w:sz w:val="16"/>
          <w:szCs w:val="16"/>
        </w:rPr>
      </w:pPr>
      <w:del w:id="866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E86A4DD" w14:textId="2CD12B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66" w:author="Greg Stoike" w:date="2018-11-30T10:52:00Z"/>
          <w:rFonts w:ascii="Consolas" w:eastAsiaTheme="minorHAnsi" w:hAnsi="Consolas" w:cs="Lucida Sans Typewriter"/>
          <w:color w:val="268BD2"/>
          <w:sz w:val="16"/>
          <w:szCs w:val="16"/>
        </w:rPr>
      </w:pPr>
      <w:del w:id="866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E6F95CA" w14:textId="585D3FA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68" w:author="Greg Stoike" w:date="2018-11-30T10:52:00Z"/>
          <w:rFonts w:ascii="Consolas" w:eastAsiaTheme="minorHAnsi" w:hAnsi="Consolas" w:cs="Lucida Sans Typewriter"/>
          <w:color w:val="268BD2"/>
          <w:sz w:val="16"/>
          <w:szCs w:val="16"/>
        </w:rPr>
      </w:pPr>
      <w:del w:id="866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9D2489E" w14:textId="614C66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70" w:author="Greg Stoike" w:date="2018-11-30T10:52:00Z"/>
          <w:rFonts w:ascii="Consolas" w:eastAsiaTheme="minorHAnsi" w:hAnsi="Consolas" w:cs="Lucida Sans Typewriter"/>
          <w:color w:val="268BD2"/>
          <w:sz w:val="16"/>
          <w:szCs w:val="16"/>
        </w:rPr>
      </w:pPr>
      <w:del w:id="867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3388DE6" w14:textId="7D5A45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72" w:author="Greg Stoike" w:date="2018-11-30T10:52:00Z"/>
          <w:rFonts w:ascii="Consolas" w:eastAsiaTheme="minorHAnsi" w:hAnsi="Consolas" w:cs="Lucida Sans Typewriter"/>
          <w:color w:val="268BD2"/>
          <w:sz w:val="16"/>
          <w:szCs w:val="16"/>
        </w:rPr>
      </w:pPr>
      <w:del w:id="867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BA86262" w14:textId="12C20B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74" w:author="Greg Stoike" w:date="2018-11-30T10:52:00Z"/>
          <w:rFonts w:ascii="Consolas" w:eastAsiaTheme="minorHAnsi" w:hAnsi="Consolas" w:cs="Lucida Sans Typewriter"/>
          <w:color w:val="268BD2"/>
          <w:sz w:val="16"/>
          <w:szCs w:val="16"/>
        </w:rPr>
      </w:pPr>
      <w:del w:id="8675"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75D31B6C" w14:textId="2E0BA6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76" w:author="Greg Stoike" w:date="2018-11-30T10:52:00Z"/>
          <w:rFonts w:ascii="Consolas" w:eastAsiaTheme="minorHAnsi" w:hAnsi="Consolas" w:cs="Lucida Sans Typewriter"/>
          <w:color w:val="268BD2"/>
          <w:sz w:val="16"/>
          <w:szCs w:val="16"/>
        </w:rPr>
      </w:pPr>
      <w:del w:id="8677"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3ECFFC90" w14:textId="4FBA25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78" w:author="Greg Stoike" w:date="2018-11-30T10:52:00Z"/>
          <w:rFonts w:ascii="Consolas" w:eastAsiaTheme="minorHAnsi" w:hAnsi="Consolas" w:cs="Lucida Sans Typewriter"/>
          <w:color w:val="268BD2"/>
          <w:sz w:val="16"/>
          <w:szCs w:val="16"/>
        </w:rPr>
      </w:pPr>
      <w:del w:id="86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C1903BE" w14:textId="48FC8D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80" w:author="Greg Stoike" w:date="2018-11-30T10:52:00Z"/>
          <w:rFonts w:ascii="Consolas" w:eastAsiaTheme="minorHAnsi" w:hAnsi="Consolas" w:cs="Lucida Sans Typewriter"/>
          <w:color w:val="268BD2"/>
          <w:sz w:val="16"/>
          <w:szCs w:val="16"/>
        </w:rPr>
      </w:pPr>
      <w:del w:id="868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6B16B48" w14:textId="75DAB6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82" w:author="Greg Stoike" w:date="2018-11-30T10:52:00Z"/>
          <w:rFonts w:ascii="Consolas" w:eastAsiaTheme="minorHAnsi" w:hAnsi="Consolas" w:cs="Lucida Sans Typewriter"/>
          <w:color w:val="268BD2"/>
          <w:sz w:val="16"/>
          <w:szCs w:val="16"/>
        </w:rPr>
      </w:pPr>
      <w:del w:id="868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0F6DB281" w14:textId="5E1FFD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84" w:author="Greg Stoike" w:date="2018-11-30T10:52:00Z"/>
          <w:rFonts w:ascii="Consolas" w:eastAsiaTheme="minorHAnsi" w:hAnsi="Consolas" w:cs="Lucida Sans Typewriter"/>
          <w:color w:val="268BD2"/>
          <w:sz w:val="16"/>
          <w:szCs w:val="16"/>
        </w:rPr>
      </w:pPr>
      <w:del w:id="8685" w:author="Greg Stoike" w:date="2018-11-30T10:52:00Z">
        <w:r w:rsidRPr="00914B33" w:rsidDel="007B26CB">
          <w:rPr>
            <w:rFonts w:ascii="Consolas" w:eastAsiaTheme="minorHAnsi" w:hAnsi="Consolas" w:cs="Lucida Sans Typewriter"/>
            <w:color w:val="268BD2"/>
            <w:sz w:val="16"/>
            <w:szCs w:val="16"/>
          </w:rPr>
          <w:delText xml:space="preserve">                    &lt;ItemScoreParameter value="0.5494400262832642" measurementParameter="a"/&gt;</w:delText>
        </w:r>
      </w:del>
    </w:p>
    <w:p w14:paraId="7E65B063" w14:textId="543D19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86" w:author="Greg Stoike" w:date="2018-11-30T10:52:00Z"/>
          <w:rFonts w:ascii="Consolas" w:eastAsiaTheme="minorHAnsi" w:hAnsi="Consolas" w:cs="Lucida Sans Typewriter"/>
          <w:color w:val="268BD2"/>
          <w:sz w:val="16"/>
          <w:szCs w:val="16"/>
        </w:rPr>
      </w:pPr>
      <w:del w:id="8687" w:author="Greg Stoike" w:date="2018-11-30T10:52:00Z">
        <w:r w:rsidRPr="00914B33" w:rsidDel="007B26CB">
          <w:rPr>
            <w:rFonts w:ascii="Consolas" w:eastAsiaTheme="minorHAnsi" w:hAnsi="Consolas" w:cs="Lucida Sans Typewriter"/>
            <w:color w:val="268BD2"/>
            <w:sz w:val="16"/>
            <w:szCs w:val="16"/>
          </w:rPr>
          <w:delText xml:space="preserve">                    &lt;ItemScoreParameter value="2.414760112762451" measurementParameter="b"/&gt;</w:delText>
        </w:r>
      </w:del>
    </w:p>
    <w:p w14:paraId="1E2CC8A4" w14:textId="3669E5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88" w:author="Greg Stoike" w:date="2018-11-30T10:52:00Z"/>
          <w:rFonts w:ascii="Consolas" w:eastAsiaTheme="minorHAnsi" w:hAnsi="Consolas" w:cs="Lucida Sans Typewriter"/>
          <w:color w:val="268BD2"/>
          <w:sz w:val="16"/>
          <w:szCs w:val="16"/>
        </w:rPr>
      </w:pPr>
      <w:del w:id="868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71A0D07" w14:textId="01BA02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90" w:author="Greg Stoike" w:date="2018-11-30T10:52:00Z"/>
          <w:rFonts w:ascii="Consolas" w:eastAsiaTheme="minorHAnsi" w:hAnsi="Consolas" w:cs="Lucida Sans Typewriter"/>
          <w:color w:val="268BD2"/>
          <w:sz w:val="16"/>
          <w:szCs w:val="16"/>
        </w:rPr>
      </w:pPr>
      <w:del w:id="869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D728A06" w14:textId="2BB202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92" w:author="Greg Stoike" w:date="2018-11-30T10:52:00Z"/>
          <w:rFonts w:ascii="Consolas" w:eastAsiaTheme="minorHAnsi" w:hAnsi="Consolas" w:cs="Lucida Sans Typewriter"/>
          <w:color w:val="268BD2"/>
          <w:sz w:val="16"/>
          <w:szCs w:val="16"/>
        </w:rPr>
      </w:pPr>
      <w:del w:id="869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E260922" w14:textId="7FD268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94" w:author="Greg Stoike" w:date="2018-11-30T10:52:00Z"/>
          <w:rFonts w:ascii="Consolas" w:eastAsiaTheme="minorHAnsi" w:hAnsi="Consolas" w:cs="Lucida Sans Typewriter"/>
          <w:color w:val="268BD2"/>
          <w:sz w:val="16"/>
          <w:szCs w:val="16"/>
        </w:rPr>
      </w:pPr>
      <w:del w:id="869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0439280F" w14:textId="1826568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96" w:author="Greg Stoike" w:date="2018-11-30T10:52:00Z"/>
          <w:rFonts w:ascii="Consolas" w:eastAsiaTheme="minorHAnsi" w:hAnsi="Consolas" w:cs="Lucida Sans Typewriter"/>
          <w:color w:val="268BD2"/>
          <w:sz w:val="16"/>
          <w:szCs w:val="16"/>
        </w:rPr>
      </w:pPr>
      <w:del w:id="869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id="29723" type="MC"&gt;</w:delText>
        </w:r>
      </w:del>
    </w:p>
    <w:p w14:paraId="1FC27E99" w14:textId="6BB1B5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698" w:author="Greg Stoike" w:date="2018-11-30T10:52:00Z"/>
          <w:rFonts w:ascii="Consolas" w:eastAsiaTheme="minorHAnsi" w:hAnsi="Consolas" w:cs="Lucida Sans Typewriter"/>
          <w:color w:val="268BD2"/>
          <w:sz w:val="16"/>
          <w:szCs w:val="16"/>
        </w:rPr>
      </w:pPr>
      <w:del w:id="869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37F8170" w14:textId="1E90A4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00" w:author="Greg Stoike" w:date="2018-11-30T10:52:00Z"/>
          <w:rFonts w:ascii="Consolas" w:eastAsiaTheme="minorHAnsi" w:hAnsi="Consolas" w:cs="Lucida Sans Typewriter"/>
          <w:color w:val="268BD2"/>
          <w:sz w:val="16"/>
          <w:szCs w:val="16"/>
        </w:rPr>
      </w:pPr>
      <w:del w:id="870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4D954E99" w14:textId="046EA9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02" w:author="Greg Stoike" w:date="2018-11-30T10:52:00Z"/>
          <w:rFonts w:ascii="Consolas" w:eastAsiaTheme="minorHAnsi" w:hAnsi="Consolas" w:cs="Lucida Sans Typewriter"/>
          <w:color w:val="268BD2"/>
          <w:sz w:val="16"/>
          <w:szCs w:val="16"/>
        </w:rPr>
      </w:pPr>
      <w:del w:id="8703"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3F52429" w14:textId="778E999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04" w:author="Greg Stoike" w:date="2018-11-30T10:52:00Z"/>
          <w:rFonts w:ascii="Consolas" w:eastAsiaTheme="minorHAnsi" w:hAnsi="Consolas" w:cs="Lucida Sans Typewriter"/>
          <w:color w:val="268BD2"/>
          <w:sz w:val="16"/>
          <w:szCs w:val="16"/>
        </w:rPr>
      </w:pPr>
      <w:del w:id="8705"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1E793E45" w14:textId="725AAB8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06" w:author="Greg Stoike" w:date="2018-11-30T10:52:00Z"/>
          <w:rFonts w:ascii="Consolas" w:eastAsiaTheme="minorHAnsi" w:hAnsi="Consolas" w:cs="Lucida Sans Typewriter"/>
          <w:color w:val="268BD2"/>
          <w:sz w:val="16"/>
          <w:szCs w:val="16"/>
        </w:rPr>
      </w:pPr>
      <w:del w:id="870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C569CD5" w14:textId="437A01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08" w:author="Greg Stoike" w:date="2018-11-30T10:52:00Z"/>
          <w:rFonts w:ascii="Consolas" w:eastAsiaTheme="minorHAnsi" w:hAnsi="Consolas" w:cs="Lucida Sans Typewriter"/>
          <w:color w:val="268BD2"/>
          <w:sz w:val="16"/>
          <w:szCs w:val="16"/>
        </w:rPr>
      </w:pPr>
      <w:del w:id="870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11CB60F6" w14:textId="7E00C8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10" w:author="Greg Stoike" w:date="2018-11-30T10:52:00Z"/>
          <w:rFonts w:ascii="Consolas" w:eastAsiaTheme="minorHAnsi" w:hAnsi="Consolas" w:cs="Lucida Sans Typewriter"/>
          <w:color w:val="268BD2"/>
          <w:sz w:val="16"/>
          <w:szCs w:val="16"/>
        </w:rPr>
      </w:pPr>
      <w:del w:id="871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42537F14" w14:textId="407B73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12" w:author="Greg Stoike" w:date="2018-11-30T10:52:00Z"/>
          <w:rFonts w:ascii="Consolas" w:eastAsiaTheme="minorHAnsi" w:hAnsi="Consolas" w:cs="Lucida Sans Typewriter"/>
          <w:color w:val="268BD2"/>
          <w:sz w:val="16"/>
          <w:szCs w:val="16"/>
        </w:rPr>
      </w:pPr>
      <w:del w:id="871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183F0792" w14:textId="04F95D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14" w:author="Greg Stoike" w:date="2018-11-30T10:52:00Z"/>
          <w:rFonts w:ascii="Consolas" w:eastAsiaTheme="minorHAnsi" w:hAnsi="Consolas" w:cs="Lucida Sans Typewriter"/>
          <w:color w:val="268BD2"/>
          <w:sz w:val="16"/>
          <w:szCs w:val="16"/>
        </w:rPr>
      </w:pPr>
      <w:del w:id="871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451235B2" w14:textId="666DB0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16" w:author="Greg Stoike" w:date="2018-11-30T10:52:00Z"/>
          <w:rFonts w:ascii="Consolas" w:eastAsiaTheme="minorHAnsi" w:hAnsi="Consolas" w:cs="Lucida Sans Typewriter"/>
          <w:color w:val="268BD2"/>
          <w:sz w:val="16"/>
          <w:szCs w:val="16"/>
        </w:rPr>
      </w:pPr>
      <w:del w:id="871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66A2B658" w14:textId="05CED7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18" w:author="Greg Stoike" w:date="2018-11-30T10:52:00Z"/>
          <w:rFonts w:ascii="Consolas" w:eastAsiaTheme="minorHAnsi" w:hAnsi="Consolas" w:cs="Lucida Sans Typewriter"/>
          <w:color w:val="268BD2"/>
          <w:sz w:val="16"/>
          <w:szCs w:val="16"/>
        </w:rPr>
      </w:pPr>
      <w:del w:id="871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0B3A2F27" w14:textId="62A959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20" w:author="Greg Stoike" w:date="2018-11-30T10:52:00Z"/>
          <w:rFonts w:ascii="Consolas" w:eastAsiaTheme="minorHAnsi" w:hAnsi="Consolas" w:cs="Lucida Sans Typewriter"/>
          <w:color w:val="268BD2"/>
          <w:sz w:val="16"/>
          <w:szCs w:val="16"/>
        </w:rPr>
      </w:pPr>
      <w:del w:id="872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522FB532" w14:textId="082388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22" w:author="Greg Stoike" w:date="2018-11-30T10:52:00Z"/>
          <w:rFonts w:ascii="Consolas" w:eastAsiaTheme="minorHAnsi" w:hAnsi="Consolas" w:cs="Lucida Sans Typewriter"/>
          <w:color w:val="268BD2"/>
          <w:sz w:val="16"/>
          <w:szCs w:val="16"/>
        </w:rPr>
      </w:pPr>
      <w:del w:id="872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B472AB1" w14:textId="0C3B1B8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24" w:author="Greg Stoike" w:date="2018-11-30T10:52:00Z"/>
          <w:rFonts w:ascii="Consolas" w:eastAsiaTheme="minorHAnsi" w:hAnsi="Consolas" w:cs="Lucida Sans Typewriter"/>
          <w:color w:val="268BD2"/>
          <w:sz w:val="16"/>
          <w:szCs w:val="16"/>
        </w:rPr>
      </w:pPr>
      <w:del w:id="872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43D6E84" w14:textId="3BCB08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26" w:author="Greg Stoike" w:date="2018-11-30T10:52:00Z"/>
          <w:rFonts w:ascii="Consolas" w:eastAsiaTheme="minorHAnsi" w:hAnsi="Consolas" w:cs="Lucida Sans Typewriter"/>
          <w:color w:val="268BD2"/>
          <w:sz w:val="16"/>
          <w:szCs w:val="16"/>
        </w:rPr>
      </w:pPr>
      <w:del w:id="872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03C589DC" w14:textId="19CBC7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28" w:author="Greg Stoike" w:date="2018-11-30T10:52:00Z"/>
          <w:rFonts w:ascii="Consolas" w:eastAsiaTheme="minorHAnsi" w:hAnsi="Consolas" w:cs="Lucida Sans Typewriter"/>
          <w:color w:val="268BD2"/>
          <w:sz w:val="16"/>
          <w:szCs w:val="16"/>
        </w:rPr>
      </w:pPr>
      <w:del w:id="872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C467079" w14:textId="2553BD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30" w:author="Greg Stoike" w:date="2018-11-30T10:52:00Z"/>
          <w:rFonts w:ascii="Consolas" w:eastAsiaTheme="minorHAnsi" w:hAnsi="Consolas" w:cs="Lucida Sans Typewriter"/>
          <w:color w:val="268BD2"/>
          <w:sz w:val="16"/>
          <w:szCs w:val="16"/>
        </w:rPr>
      </w:pPr>
      <w:del w:id="873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555AA99" w14:textId="242E1B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32" w:author="Greg Stoike" w:date="2018-11-30T10:52:00Z"/>
          <w:rFonts w:ascii="Consolas" w:eastAsiaTheme="minorHAnsi" w:hAnsi="Consolas" w:cs="Lucida Sans Typewriter"/>
          <w:color w:val="268BD2"/>
          <w:sz w:val="16"/>
          <w:szCs w:val="16"/>
        </w:rPr>
      </w:pPr>
      <w:del w:id="873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27E84DB" w14:textId="1E1010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34" w:author="Greg Stoike" w:date="2018-11-30T10:52:00Z"/>
          <w:rFonts w:ascii="Consolas" w:eastAsiaTheme="minorHAnsi" w:hAnsi="Consolas" w:cs="Lucida Sans Typewriter"/>
          <w:color w:val="268BD2"/>
          <w:sz w:val="16"/>
          <w:szCs w:val="16"/>
        </w:rPr>
      </w:pPr>
      <w:del w:id="873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4ABB6DCB" w14:textId="75EE37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36" w:author="Greg Stoike" w:date="2018-11-30T10:52:00Z"/>
          <w:rFonts w:ascii="Consolas" w:eastAsiaTheme="minorHAnsi" w:hAnsi="Consolas" w:cs="Lucida Sans Typewriter"/>
          <w:color w:val="268BD2"/>
          <w:sz w:val="16"/>
          <w:szCs w:val="16"/>
        </w:rPr>
      </w:pPr>
      <w:del w:id="8737"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136FF358" w14:textId="7C46FD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38" w:author="Greg Stoike" w:date="2018-11-30T10:52:00Z"/>
          <w:rFonts w:ascii="Consolas" w:eastAsiaTheme="minorHAnsi" w:hAnsi="Consolas" w:cs="Lucida Sans Typewriter"/>
          <w:color w:val="268BD2"/>
          <w:sz w:val="16"/>
          <w:szCs w:val="16"/>
        </w:rPr>
      </w:pPr>
      <w:del w:id="8739"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48D74558" w14:textId="02B7C6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40" w:author="Greg Stoike" w:date="2018-11-30T10:52:00Z"/>
          <w:rFonts w:ascii="Consolas" w:eastAsiaTheme="minorHAnsi" w:hAnsi="Consolas" w:cs="Lucida Sans Typewriter"/>
          <w:color w:val="268BD2"/>
          <w:sz w:val="16"/>
          <w:szCs w:val="16"/>
        </w:rPr>
      </w:pPr>
      <w:del w:id="874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58C1AA9" w14:textId="1E1C26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42" w:author="Greg Stoike" w:date="2018-11-30T10:52:00Z"/>
          <w:rFonts w:ascii="Consolas" w:eastAsiaTheme="minorHAnsi" w:hAnsi="Consolas" w:cs="Lucida Sans Typewriter"/>
          <w:color w:val="268BD2"/>
          <w:sz w:val="16"/>
          <w:szCs w:val="16"/>
        </w:rPr>
      </w:pPr>
      <w:del w:id="874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AE78921" w14:textId="1C92511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44" w:author="Greg Stoike" w:date="2018-11-30T10:52:00Z"/>
          <w:rFonts w:ascii="Consolas" w:eastAsiaTheme="minorHAnsi" w:hAnsi="Consolas" w:cs="Lucida Sans Typewriter"/>
          <w:color w:val="268BD2"/>
          <w:sz w:val="16"/>
          <w:szCs w:val="16"/>
        </w:rPr>
      </w:pPr>
      <w:del w:id="874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F84989F" w14:textId="197894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46" w:author="Greg Stoike" w:date="2018-11-30T10:52:00Z"/>
          <w:rFonts w:ascii="Consolas" w:eastAsiaTheme="minorHAnsi" w:hAnsi="Consolas" w:cs="Lucida Sans Typewriter"/>
          <w:color w:val="268BD2"/>
          <w:sz w:val="16"/>
          <w:szCs w:val="16"/>
        </w:rPr>
      </w:pPr>
      <w:del w:id="8747" w:author="Greg Stoike" w:date="2018-11-30T10:52:00Z">
        <w:r w:rsidRPr="00914B33" w:rsidDel="007B26CB">
          <w:rPr>
            <w:rFonts w:ascii="Consolas" w:eastAsiaTheme="minorHAnsi" w:hAnsi="Consolas" w:cs="Lucida Sans Typewriter"/>
            <w:color w:val="268BD2"/>
            <w:sz w:val="16"/>
            <w:szCs w:val="16"/>
          </w:rPr>
          <w:delText xml:space="preserve">                    &lt;ItemScoreParameter value="0.5032699704170227" measurementParameter="a"/&gt;</w:delText>
        </w:r>
      </w:del>
    </w:p>
    <w:p w14:paraId="2CDFD950" w14:textId="0BECD4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48" w:author="Greg Stoike" w:date="2018-11-30T10:52:00Z"/>
          <w:rFonts w:ascii="Consolas" w:eastAsiaTheme="minorHAnsi" w:hAnsi="Consolas" w:cs="Lucida Sans Typewriter"/>
          <w:color w:val="268BD2"/>
          <w:sz w:val="16"/>
          <w:szCs w:val="16"/>
        </w:rPr>
      </w:pPr>
      <w:del w:id="8749" w:author="Greg Stoike" w:date="2018-11-30T10:52:00Z">
        <w:r w:rsidRPr="00914B33" w:rsidDel="007B26CB">
          <w:rPr>
            <w:rFonts w:ascii="Consolas" w:eastAsiaTheme="minorHAnsi" w:hAnsi="Consolas" w:cs="Lucida Sans Typewriter"/>
            <w:color w:val="268BD2"/>
            <w:sz w:val="16"/>
            <w:szCs w:val="16"/>
          </w:rPr>
          <w:delText xml:space="preserve">                    &lt;ItemScoreParameter value="0.1295900046825409" measurementParameter="b"/&gt;</w:delText>
        </w:r>
      </w:del>
    </w:p>
    <w:p w14:paraId="22A0ABD4" w14:textId="23A67A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50" w:author="Greg Stoike" w:date="2018-11-30T10:52:00Z"/>
          <w:rFonts w:ascii="Consolas" w:eastAsiaTheme="minorHAnsi" w:hAnsi="Consolas" w:cs="Lucida Sans Typewriter"/>
          <w:color w:val="268BD2"/>
          <w:sz w:val="16"/>
          <w:szCs w:val="16"/>
        </w:rPr>
      </w:pPr>
      <w:del w:id="875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8ECAEB9" w14:textId="09D72D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52" w:author="Greg Stoike" w:date="2018-11-30T10:52:00Z"/>
          <w:rFonts w:ascii="Consolas" w:eastAsiaTheme="minorHAnsi" w:hAnsi="Consolas" w:cs="Lucida Sans Typewriter"/>
          <w:color w:val="268BD2"/>
          <w:sz w:val="16"/>
          <w:szCs w:val="16"/>
        </w:rPr>
      </w:pPr>
      <w:del w:id="875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AF7A65A" w14:textId="49B4CE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54" w:author="Greg Stoike" w:date="2018-11-30T10:52:00Z"/>
          <w:rFonts w:ascii="Consolas" w:eastAsiaTheme="minorHAnsi" w:hAnsi="Consolas" w:cs="Lucida Sans Typewriter"/>
          <w:color w:val="268BD2"/>
          <w:sz w:val="16"/>
          <w:szCs w:val="16"/>
        </w:rPr>
      </w:pPr>
      <w:del w:id="875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9B5BEEA" w14:textId="346D6B4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56" w:author="Greg Stoike" w:date="2018-11-30T10:52:00Z"/>
          <w:rFonts w:ascii="Consolas" w:eastAsiaTheme="minorHAnsi" w:hAnsi="Consolas" w:cs="Lucida Sans Typewriter"/>
          <w:color w:val="268BD2"/>
          <w:sz w:val="16"/>
          <w:szCs w:val="16"/>
        </w:rPr>
      </w:pPr>
      <w:del w:id="875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C69BFFF" w14:textId="55ED69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58" w:author="Greg Stoike" w:date="2018-11-30T10:52:00Z"/>
          <w:rFonts w:ascii="Consolas" w:eastAsiaTheme="minorHAnsi" w:hAnsi="Consolas" w:cs="Lucida Sans Typewriter"/>
          <w:color w:val="268BD2"/>
          <w:sz w:val="16"/>
          <w:szCs w:val="16"/>
        </w:rPr>
      </w:pPr>
      <w:del w:id="875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id="29727" type="MC"&gt;</w:delText>
        </w:r>
      </w:del>
    </w:p>
    <w:p w14:paraId="1FF75AD4" w14:textId="4B2F9B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60" w:author="Greg Stoike" w:date="2018-11-30T10:52:00Z"/>
          <w:rFonts w:ascii="Consolas" w:eastAsiaTheme="minorHAnsi" w:hAnsi="Consolas" w:cs="Lucida Sans Typewriter"/>
          <w:color w:val="268BD2"/>
          <w:sz w:val="16"/>
          <w:szCs w:val="16"/>
        </w:rPr>
      </w:pPr>
      <w:del w:id="876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F642B8A" w14:textId="61819A5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62" w:author="Greg Stoike" w:date="2018-11-30T10:52:00Z"/>
          <w:rFonts w:ascii="Consolas" w:eastAsiaTheme="minorHAnsi" w:hAnsi="Consolas" w:cs="Lucida Sans Typewriter"/>
          <w:color w:val="268BD2"/>
          <w:sz w:val="16"/>
          <w:szCs w:val="16"/>
        </w:rPr>
      </w:pPr>
      <w:del w:id="876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0E733A2" w14:textId="624C46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64" w:author="Greg Stoike" w:date="2018-11-30T10:52:00Z"/>
          <w:rFonts w:ascii="Consolas" w:eastAsiaTheme="minorHAnsi" w:hAnsi="Consolas" w:cs="Lucida Sans Typewriter"/>
          <w:color w:val="268BD2"/>
          <w:sz w:val="16"/>
          <w:szCs w:val="16"/>
        </w:rPr>
      </w:pPr>
      <w:del w:id="876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0B4BA45" w14:textId="0AF4917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66" w:author="Greg Stoike" w:date="2018-11-30T10:52:00Z"/>
          <w:rFonts w:ascii="Consolas" w:eastAsiaTheme="minorHAnsi" w:hAnsi="Consolas" w:cs="Lucida Sans Typewriter"/>
          <w:color w:val="268BD2"/>
          <w:sz w:val="16"/>
          <w:szCs w:val="16"/>
        </w:rPr>
      </w:pPr>
      <w:del w:id="8767"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605AE2F9" w14:textId="3123B5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68" w:author="Greg Stoike" w:date="2018-11-30T10:52:00Z"/>
          <w:rFonts w:ascii="Consolas" w:eastAsiaTheme="minorHAnsi" w:hAnsi="Consolas" w:cs="Lucida Sans Typewriter"/>
          <w:color w:val="268BD2"/>
          <w:sz w:val="16"/>
          <w:szCs w:val="16"/>
        </w:rPr>
      </w:pPr>
      <w:del w:id="876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9C258AE" w14:textId="66440E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70" w:author="Greg Stoike" w:date="2018-11-30T10:52:00Z"/>
          <w:rFonts w:ascii="Consolas" w:eastAsiaTheme="minorHAnsi" w:hAnsi="Consolas" w:cs="Lucida Sans Typewriter"/>
          <w:color w:val="268BD2"/>
          <w:sz w:val="16"/>
          <w:szCs w:val="16"/>
        </w:rPr>
      </w:pPr>
      <w:del w:id="877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4FD0C61B" w14:textId="7E2E22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72" w:author="Greg Stoike" w:date="2018-11-30T10:52:00Z"/>
          <w:rFonts w:ascii="Consolas" w:eastAsiaTheme="minorHAnsi" w:hAnsi="Consolas" w:cs="Lucida Sans Typewriter"/>
          <w:color w:val="268BD2"/>
          <w:sz w:val="16"/>
          <w:szCs w:val="16"/>
        </w:rPr>
      </w:pPr>
      <w:del w:id="877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174CCACF" w14:textId="7CA7C8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74" w:author="Greg Stoike" w:date="2018-11-30T10:52:00Z"/>
          <w:rFonts w:ascii="Consolas" w:eastAsiaTheme="minorHAnsi" w:hAnsi="Consolas" w:cs="Lucida Sans Typewriter"/>
          <w:color w:val="268BD2"/>
          <w:sz w:val="16"/>
          <w:szCs w:val="16"/>
        </w:rPr>
      </w:pPr>
      <w:del w:id="877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780D283C" w14:textId="3F0C681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76" w:author="Greg Stoike" w:date="2018-11-30T10:52:00Z"/>
          <w:rFonts w:ascii="Consolas" w:eastAsiaTheme="minorHAnsi" w:hAnsi="Consolas" w:cs="Lucida Sans Typewriter"/>
          <w:color w:val="268BD2"/>
          <w:sz w:val="16"/>
          <w:szCs w:val="16"/>
        </w:rPr>
      </w:pPr>
      <w:del w:id="877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2BCD791D" w14:textId="5AE1BE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78" w:author="Greg Stoike" w:date="2018-11-30T10:52:00Z"/>
          <w:rFonts w:ascii="Consolas" w:eastAsiaTheme="minorHAnsi" w:hAnsi="Consolas" w:cs="Lucida Sans Typewriter"/>
          <w:color w:val="268BD2"/>
          <w:sz w:val="16"/>
          <w:szCs w:val="16"/>
        </w:rPr>
      </w:pPr>
      <w:del w:id="877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04AC15FF" w14:textId="515C21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80" w:author="Greg Stoike" w:date="2018-11-30T10:52:00Z"/>
          <w:rFonts w:ascii="Consolas" w:eastAsiaTheme="minorHAnsi" w:hAnsi="Consolas" w:cs="Lucida Sans Typewriter"/>
          <w:color w:val="268BD2"/>
          <w:sz w:val="16"/>
          <w:szCs w:val="16"/>
        </w:rPr>
      </w:pPr>
      <w:del w:id="878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8D47D8D" w14:textId="5A77848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82" w:author="Greg Stoike" w:date="2018-11-30T10:52:00Z"/>
          <w:rFonts w:ascii="Consolas" w:eastAsiaTheme="minorHAnsi" w:hAnsi="Consolas" w:cs="Lucida Sans Typewriter"/>
          <w:color w:val="268BD2"/>
          <w:sz w:val="16"/>
          <w:szCs w:val="16"/>
        </w:rPr>
      </w:pPr>
      <w:del w:id="878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6AE1609D" w14:textId="12BFAA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84" w:author="Greg Stoike" w:date="2018-11-30T10:52:00Z"/>
          <w:rFonts w:ascii="Consolas" w:eastAsiaTheme="minorHAnsi" w:hAnsi="Consolas" w:cs="Lucida Sans Typewriter"/>
          <w:color w:val="268BD2"/>
          <w:sz w:val="16"/>
          <w:szCs w:val="16"/>
        </w:rPr>
      </w:pPr>
      <w:del w:id="878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344516E" w14:textId="60A552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86" w:author="Greg Stoike" w:date="2018-11-30T10:52:00Z"/>
          <w:rFonts w:ascii="Consolas" w:eastAsiaTheme="minorHAnsi" w:hAnsi="Consolas" w:cs="Lucida Sans Typewriter"/>
          <w:color w:val="268BD2"/>
          <w:sz w:val="16"/>
          <w:szCs w:val="16"/>
        </w:rPr>
      </w:pPr>
      <w:del w:id="878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EF4E677" w14:textId="3237D7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88" w:author="Greg Stoike" w:date="2018-11-30T10:52:00Z"/>
          <w:rFonts w:ascii="Consolas" w:eastAsiaTheme="minorHAnsi" w:hAnsi="Consolas" w:cs="Lucida Sans Typewriter"/>
          <w:color w:val="268BD2"/>
          <w:sz w:val="16"/>
          <w:szCs w:val="16"/>
        </w:rPr>
      </w:pPr>
      <w:del w:id="878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243A4696" w14:textId="1BFCE76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90" w:author="Greg Stoike" w:date="2018-11-30T10:52:00Z"/>
          <w:rFonts w:ascii="Consolas" w:eastAsiaTheme="minorHAnsi" w:hAnsi="Consolas" w:cs="Lucida Sans Typewriter"/>
          <w:color w:val="268BD2"/>
          <w:sz w:val="16"/>
          <w:szCs w:val="16"/>
        </w:rPr>
      </w:pPr>
      <w:del w:id="879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6AB2BCC9" w14:textId="42FBE2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92" w:author="Greg Stoike" w:date="2018-11-30T10:52:00Z"/>
          <w:rFonts w:ascii="Consolas" w:eastAsiaTheme="minorHAnsi" w:hAnsi="Consolas" w:cs="Lucida Sans Typewriter"/>
          <w:color w:val="268BD2"/>
          <w:sz w:val="16"/>
          <w:szCs w:val="16"/>
        </w:rPr>
      </w:pPr>
      <w:del w:id="879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601521E" w14:textId="5782D21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94" w:author="Greg Stoike" w:date="2018-11-30T10:52:00Z"/>
          <w:rFonts w:ascii="Consolas" w:eastAsiaTheme="minorHAnsi" w:hAnsi="Consolas" w:cs="Lucida Sans Typewriter"/>
          <w:color w:val="268BD2"/>
          <w:sz w:val="16"/>
          <w:szCs w:val="16"/>
        </w:rPr>
      </w:pPr>
      <w:del w:id="879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BB846B4" w14:textId="573A038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96" w:author="Greg Stoike" w:date="2018-11-30T10:52:00Z"/>
          <w:rFonts w:ascii="Consolas" w:eastAsiaTheme="minorHAnsi" w:hAnsi="Consolas" w:cs="Lucida Sans Typewriter"/>
          <w:color w:val="268BD2"/>
          <w:sz w:val="16"/>
          <w:szCs w:val="16"/>
        </w:rPr>
      </w:pPr>
      <w:del w:id="879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477D4041" w14:textId="12B41B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798" w:author="Greg Stoike" w:date="2018-11-30T10:52:00Z"/>
          <w:rFonts w:ascii="Consolas" w:eastAsiaTheme="minorHAnsi" w:hAnsi="Consolas" w:cs="Lucida Sans Typewriter"/>
          <w:color w:val="268BD2"/>
          <w:sz w:val="16"/>
          <w:szCs w:val="16"/>
        </w:rPr>
      </w:pPr>
      <w:del w:id="8799"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2B16E7CA" w14:textId="48C891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00" w:author="Greg Stoike" w:date="2018-11-30T10:52:00Z"/>
          <w:rFonts w:ascii="Consolas" w:eastAsiaTheme="minorHAnsi" w:hAnsi="Consolas" w:cs="Lucida Sans Typewriter"/>
          <w:color w:val="268BD2"/>
          <w:sz w:val="16"/>
          <w:szCs w:val="16"/>
        </w:rPr>
      </w:pPr>
      <w:del w:id="8801"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28C6F29F" w14:textId="6FCFBE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02" w:author="Greg Stoike" w:date="2018-11-30T10:52:00Z"/>
          <w:rFonts w:ascii="Consolas" w:eastAsiaTheme="minorHAnsi" w:hAnsi="Consolas" w:cs="Lucida Sans Typewriter"/>
          <w:color w:val="268BD2"/>
          <w:sz w:val="16"/>
          <w:szCs w:val="16"/>
        </w:rPr>
      </w:pPr>
      <w:del w:id="880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356871D" w14:textId="1F18D6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04" w:author="Greg Stoike" w:date="2018-11-30T10:52:00Z"/>
          <w:rFonts w:ascii="Consolas" w:eastAsiaTheme="minorHAnsi" w:hAnsi="Consolas" w:cs="Lucida Sans Typewriter"/>
          <w:color w:val="268BD2"/>
          <w:sz w:val="16"/>
          <w:szCs w:val="16"/>
        </w:rPr>
      </w:pPr>
      <w:del w:id="880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98A5D11" w14:textId="59ACB9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06" w:author="Greg Stoike" w:date="2018-11-30T10:52:00Z"/>
          <w:rFonts w:ascii="Consolas" w:eastAsiaTheme="minorHAnsi" w:hAnsi="Consolas" w:cs="Lucida Sans Typewriter"/>
          <w:color w:val="268BD2"/>
          <w:sz w:val="16"/>
          <w:szCs w:val="16"/>
        </w:rPr>
      </w:pPr>
      <w:del w:id="880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C2146FE" w14:textId="10D1B5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08" w:author="Greg Stoike" w:date="2018-11-30T10:52:00Z"/>
          <w:rFonts w:ascii="Consolas" w:eastAsiaTheme="minorHAnsi" w:hAnsi="Consolas" w:cs="Lucida Sans Typewriter"/>
          <w:color w:val="268BD2"/>
          <w:sz w:val="16"/>
          <w:szCs w:val="16"/>
        </w:rPr>
      </w:pPr>
      <w:del w:id="8809" w:author="Greg Stoike" w:date="2018-11-30T10:52:00Z">
        <w:r w:rsidRPr="00914B33" w:rsidDel="007B26CB">
          <w:rPr>
            <w:rFonts w:ascii="Consolas" w:eastAsiaTheme="minorHAnsi" w:hAnsi="Consolas" w:cs="Lucida Sans Typewriter"/>
            <w:color w:val="268BD2"/>
            <w:sz w:val="16"/>
            <w:szCs w:val="16"/>
          </w:rPr>
          <w:delText xml:space="preserve">                    &lt;ItemScoreParameter value="0.5925899744033813" measurementParameter="a"/&gt;</w:delText>
        </w:r>
      </w:del>
    </w:p>
    <w:p w14:paraId="13AD54BE" w14:textId="541072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10" w:author="Greg Stoike" w:date="2018-11-30T10:52:00Z"/>
          <w:rFonts w:ascii="Consolas" w:eastAsiaTheme="minorHAnsi" w:hAnsi="Consolas" w:cs="Lucida Sans Typewriter"/>
          <w:color w:val="268BD2"/>
          <w:sz w:val="16"/>
          <w:szCs w:val="16"/>
        </w:rPr>
      </w:pPr>
      <w:del w:id="8811" w:author="Greg Stoike" w:date="2018-11-30T10:52:00Z">
        <w:r w:rsidRPr="00914B33" w:rsidDel="007B26CB">
          <w:rPr>
            <w:rFonts w:ascii="Consolas" w:eastAsiaTheme="minorHAnsi" w:hAnsi="Consolas" w:cs="Lucida Sans Typewriter"/>
            <w:color w:val="268BD2"/>
            <w:sz w:val="16"/>
            <w:szCs w:val="16"/>
          </w:rPr>
          <w:delText xml:space="preserve">                    &lt;ItemScoreParameter value="-1.2337199449539185" measurementParameter="b"/&gt;</w:delText>
        </w:r>
      </w:del>
    </w:p>
    <w:p w14:paraId="7B98C806" w14:textId="364CEB3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12" w:author="Greg Stoike" w:date="2018-11-30T10:52:00Z"/>
          <w:rFonts w:ascii="Consolas" w:eastAsiaTheme="minorHAnsi" w:hAnsi="Consolas" w:cs="Lucida Sans Typewriter"/>
          <w:color w:val="268BD2"/>
          <w:sz w:val="16"/>
          <w:szCs w:val="16"/>
        </w:rPr>
      </w:pPr>
      <w:del w:id="881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F3E8791" w14:textId="32EF46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14" w:author="Greg Stoike" w:date="2018-11-30T10:52:00Z"/>
          <w:rFonts w:ascii="Consolas" w:eastAsiaTheme="minorHAnsi" w:hAnsi="Consolas" w:cs="Lucida Sans Typewriter"/>
          <w:color w:val="268BD2"/>
          <w:sz w:val="16"/>
          <w:szCs w:val="16"/>
        </w:rPr>
      </w:pPr>
      <w:del w:id="881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0CE3830C" w14:textId="612736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16" w:author="Greg Stoike" w:date="2018-11-30T10:52:00Z"/>
          <w:rFonts w:ascii="Consolas" w:eastAsiaTheme="minorHAnsi" w:hAnsi="Consolas" w:cs="Lucida Sans Typewriter"/>
          <w:color w:val="268BD2"/>
          <w:sz w:val="16"/>
          <w:szCs w:val="16"/>
        </w:rPr>
      </w:pPr>
      <w:del w:id="881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F270DC6" w14:textId="0E5D5B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18" w:author="Greg Stoike" w:date="2018-11-30T10:52:00Z"/>
          <w:rFonts w:ascii="Consolas" w:eastAsiaTheme="minorHAnsi" w:hAnsi="Consolas" w:cs="Lucida Sans Typewriter"/>
          <w:color w:val="268BD2"/>
          <w:sz w:val="16"/>
          <w:szCs w:val="16"/>
        </w:rPr>
      </w:pPr>
      <w:del w:id="881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848110F" w14:textId="5B9C55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20" w:author="Greg Stoike" w:date="2018-11-30T10:52:00Z"/>
          <w:rFonts w:ascii="Consolas" w:eastAsiaTheme="minorHAnsi" w:hAnsi="Consolas" w:cs="Lucida Sans Typewriter"/>
          <w:color w:val="268BD2"/>
          <w:sz w:val="16"/>
          <w:szCs w:val="16"/>
        </w:rPr>
      </w:pPr>
      <w:del w:id="882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2FC36C21" w14:textId="1A5A45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22" w:author="Greg Stoike" w:date="2018-11-30T10:52:00Z"/>
          <w:rFonts w:ascii="Consolas" w:eastAsiaTheme="minorHAnsi" w:hAnsi="Consolas" w:cs="Lucida Sans Typewriter"/>
          <w:color w:val="268BD2"/>
          <w:sz w:val="16"/>
          <w:szCs w:val="16"/>
        </w:rPr>
      </w:pPr>
      <w:del w:id="882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id="808"&gt;</w:delText>
        </w:r>
      </w:del>
    </w:p>
    <w:p w14:paraId="7717F53E" w14:textId="4DB003E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24" w:author="Greg Stoike" w:date="2018-11-30T10:52:00Z"/>
          <w:rFonts w:ascii="Consolas" w:eastAsiaTheme="minorHAnsi" w:hAnsi="Consolas" w:cs="Lucida Sans Typewriter"/>
          <w:color w:val="268BD2"/>
          <w:sz w:val="16"/>
          <w:szCs w:val="16"/>
        </w:rPr>
      </w:pPr>
      <w:del w:id="8825" w:author="Greg Stoike" w:date="2018-11-30T10:52:00Z">
        <w:r w:rsidRPr="00914B33" w:rsidDel="007B26CB">
          <w:rPr>
            <w:rFonts w:ascii="Consolas" w:eastAsiaTheme="minorHAnsi" w:hAnsi="Consolas" w:cs="Lucida Sans Typewriter"/>
            <w:color w:val="268BD2"/>
            <w:sz w:val="16"/>
            <w:szCs w:val="16"/>
          </w:rPr>
          <w:delText xml:space="preserve">              &lt;Stimulus id="808"/&gt;</w:delText>
        </w:r>
      </w:del>
    </w:p>
    <w:p w14:paraId="6D2841C2" w14:textId="250577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26" w:author="Greg Stoike" w:date="2018-11-30T10:52:00Z"/>
          <w:rFonts w:ascii="Consolas" w:eastAsiaTheme="minorHAnsi" w:hAnsi="Consolas" w:cs="Lucida Sans Typewriter"/>
          <w:color w:val="268BD2"/>
          <w:sz w:val="16"/>
          <w:szCs w:val="16"/>
        </w:rPr>
      </w:pPr>
      <w:del w:id="8827"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id="29875" type="MS"&gt;</w:delText>
        </w:r>
      </w:del>
    </w:p>
    <w:p w14:paraId="3C6FA198" w14:textId="379996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28" w:author="Greg Stoike" w:date="2018-11-30T10:52:00Z"/>
          <w:rFonts w:ascii="Consolas" w:eastAsiaTheme="minorHAnsi" w:hAnsi="Consolas" w:cs="Lucida Sans Typewriter"/>
          <w:color w:val="268BD2"/>
          <w:sz w:val="16"/>
          <w:szCs w:val="16"/>
        </w:rPr>
      </w:pPr>
      <w:del w:id="882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1971046" w14:textId="101916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30" w:author="Greg Stoike" w:date="2018-11-30T10:52:00Z"/>
          <w:rFonts w:ascii="Consolas" w:eastAsiaTheme="minorHAnsi" w:hAnsi="Consolas" w:cs="Lucida Sans Typewriter"/>
          <w:color w:val="268BD2"/>
          <w:sz w:val="16"/>
          <w:szCs w:val="16"/>
        </w:rPr>
      </w:pPr>
      <w:del w:id="883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3B580EEB" w14:textId="056C99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32" w:author="Greg Stoike" w:date="2018-11-30T10:52:00Z"/>
          <w:rFonts w:ascii="Consolas" w:eastAsiaTheme="minorHAnsi" w:hAnsi="Consolas" w:cs="Lucida Sans Typewriter"/>
          <w:color w:val="268BD2"/>
          <w:sz w:val="16"/>
          <w:szCs w:val="16"/>
        </w:rPr>
      </w:pPr>
      <w:del w:id="883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value="E"/&gt;</w:delText>
        </w:r>
      </w:del>
    </w:p>
    <w:p w14:paraId="3C411DC5" w14:textId="07CC8E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34" w:author="Greg Stoike" w:date="2018-11-30T10:52:00Z"/>
          <w:rFonts w:ascii="Consolas" w:eastAsiaTheme="minorHAnsi" w:hAnsi="Consolas" w:cs="Lucida Sans Typewriter"/>
          <w:color w:val="268BD2"/>
          <w:sz w:val="16"/>
          <w:szCs w:val="16"/>
        </w:rPr>
      </w:pPr>
      <w:del w:id="883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91FE496" w14:textId="1BC06A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36" w:author="Greg Stoike" w:date="2018-11-30T10:52:00Z"/>
          <w:rFonts w:ascii="Consolas" w:eastAsiaTheme="minorHAnsi" w:hAnsi="Consolas" w:cs="Lucida Sans Typewriter"/>
          <w:color w:val="268BD2"/>
          <w:sz w:val="16"/>
          <w:szCs w:val="16"/>
        </w:rPr>
      </w:pPr>
      <w:del w:id="8837"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4791160C" w14:textId="545A78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38" w:author="Greg Stoike" w:date="2018-11-30T10:52:00Z"/>
          <w:rFonts w:ascii="Consolas" w:eastAsiaTheme="minorHAnsi" w:hAnsi="Consolas" w:cs="Lucida Sans Typewriter"/>
          <w:color w:val="268BD2"/>
          <w:sz w:val="16"/>
          <w:szCs w:val="16"/>
        </w:rPr>
      </w:pPr>
      <w:del w:id="883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407B61C" w14:textId="4AAB201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40" w:author="Greg Stoike" w:date="2018-11-30T10:52:00Z"/>
          <w:rFonts w:ascii="Consolas" w:eastAsiaTheme="minorHAnsi" w:hAnsi="Consolas" w:cs="Lucida Sans Typewriter"/>
          <w:color w:val="268BD2"/>
          <w:sz w:val="16"/>
          <w:szCs w:val="16"/>
        </w:rPr>
      </w:pPr>
      <w:del w:id="884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56E20B4A" w14:textId="50980E8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42" w:author="Greg Stoike" w:date="2018-11-30T10:52:00Z"/>
          <w:rFonts w:ascii="Consolas" w:eastAsiaTheme="minorHAnsi" w:hAnsi="Consolas" w:cs="Lucida Sans Typewriter"/>
          <w:color w:val="268BD2"/>
          <w:sz w:val="16"/>
          <w:szCs w:val="16"/>
        </w:rPr>
      </w:pPr>
      <w:del w:id="884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38D7FBC9" w14:textId="117791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44" w:author="Greg Stoike" w:date="2018-11-30T10:52:00Z"/>
          <w:rFonts w:ascii="Consolas" w:eastAsiaTheme="minorHAnsi" w:hAnsi="Consolas" w:cs="Lucida Sans Typewriter"/>
          <w:color w:val="268BD2"/>
          <w:sz w:val="16"/>
          <w:szCs w:val="16"/>
        </w:rPr>
      </w:pPr>
      <w:del w:id="884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0E3290F" w14:textId="736C84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46" w:author="Greg Stoike" w:date="2018-11-30T10:52:00Z"/>
          <w:rFonts w:ascii="Consolas" w:eastAsiaTheme="minorHAnsi" w:hAnsi="Consolas" w:cs="Lucida Sans Typewriter"/>
          <w:color w:val="268BD2"/>
          <w:sz w:val="16"/>
          <w:szCs w:val="16"/>
        </w:rPr>
      </w:pPr>
      <w:del w:id="884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35AAF287" w14:textId="424AE3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48" w:author="Greg Stoike" w:date="2018-11-30T10:52:00Z"/>
          <w:rFonts w:ascii="Consolas" w:eastAsiaTheme="minorHAnsi" w:hAnsi="Consolas" w:cs="Lucida Sans Typewriter"/>
          <w:color w:val="268BD2"/>
          <w:sz w:val="16"/>
          <w:szCs w:val="16"/>
        </w:rPr>
      </w:pPr>
      <w:del w:id="884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Key(s)"/&gt;</w:delText>
        </w:r>
      </w:del>
    </w:p>
    <w:p w14:paraId="7A26E2DB" w14:textId="1FA60F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50" w:author="Greg Stoike" w:date="2018-11-30T10:52:00Z"/>
          <w:rFonts w:ascii="Consolas" w:eastAsiaTheme="minorHAnsi" w:hAnsi="Consolas" w:cs="Lucida Sans Typewriter"/>
          <w:color w:val="268BD2"/>
          <w:sz w:val="16"/>
          <w:szCs w:val="16"/>
        </w:rPr>
      </w:pPr>
      <w:del w:id="885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40D9E624" w14:textId="5A2D03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52" w:author="Greg Stoike" w:date="2018-11-30T10:52:00Z"/>
          <w:rFonts w:ascii="Consolas" w:eastAsiaTheme="minorHAnsi" w:hAnsi="Consolas" w:cs="Lucida Sans Typewriter"/>
          <w:color w:val="268BD2"/>
          <w:sz w:val="16"/>
          <w:szCs w:val="16"/>
        </w:rPr>
      </w:pPr>
      <w:del w:id="885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value="D,E"/&gt;</w:delText>
        </w:r>
      </w:del>
    </w:p>
    <w:p w14:paraId="025ED337" w14:textId="15F976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54" w:author="Greg Stoike" w:date="2018-11-30T10:52:00Z"/>
          <w:rFonts w:ascii="Consolas" w:eastAsiaTheme="minorHAnsi" w:hAnsi="Consolas" w:cs="Lucida Sans Typewriter"/>
          <w:color w:val="268BD2"/>
          <w:sz w:val="16"/>
          <w:szCs w:val="16"/>
        </w:rPr>
      </w:pPr>
      <w:del w:id="885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AD99A2F" w14:textId="0FFD84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56" w:author="Greg Stoike" w:date="2018-11-30T10:52:00Z"/>
          <w:rFonts w:ascii="Consolas" w:eastAsiaTheme="minorHAnsi" w:hAnsi="Consolas" w:cs="Lucida Sans Typewriter"/>
          <w:color w:val="268BD2"/>
          <w:sz w:val="16"/>
          <w:szCs w:val="16"/>
        </w:rPr>
      </w:pPr>
      <w:del w:id="885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8FCAF34" w14:textId="36B38F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58" w:author="Greg Stoike" w:date="2018-11-30T10:52:00Z"/>
          <w:rFonts w:ascii="Consolas" w:eastAsiaTheme="minorHAnsi" w:hAnsi="Consolas" w:cs="Lucida Sans Typewriter"/>
          <w:color w:val="268BD2"/>
          <w:sz w:val="16"/>
          <w:szCs w:val="16"/>
        </w:rPr>
      </w:pPr>
      <w:del w:id="885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0DA3C37" w14:textId="06D1BA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60" w:author="Greg Stoike" w:date="2018-11-30T10:52:00Z"/>
          <w:rFonts w:ascii="Consolas" w:eastAsiaTheme="minorHAnsi" w:hAnsi="Consolas" w:cs="Lucida Sans Typewriter"/>
          <w:color w:val="268BD2"/>
          <w:sz w:val="16"/>
          <w:szCs w:val="16"/>
        </w:rPr>
      </w:pPr>
      <w:del w:id="886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F44EED5" w14:textId="6EC9645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62" w:author="Greg Stoike" w:date="2018-11-30T10:52:00Z"/>
          <w:rFonts w:ascii="Consolas" w:eastAsiaTheme="minorHAnsi" w:hAnsi="Consolas" w:cs="Lucida Sans Typewriter"/>
          <w:color w:val="268BD2"/>
          <w:sz w:val="16"/>
          <w:szCs w:val="16"/>
        </w:rPr>
      </w:pPr>
      <w:del w:id="886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28B4E1A" w14:textId="1D2BE3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64" w:author="Greg Stoike" w:date="2018-11-30T10:52:00Z"/>
          <w:rFonts w:ascii="Consolas" w:eastAsiaTheme="minorHAnsi" w:hAnsi="Consolas" w:cs="Lucida Sans Typewriter"/>
          <w:color w:val="268BD2"/>
          <w:sz w:val="16"/>
          <w:szCs w:val="16"/>
        </w:rPr>
      </w:pPr>
      <w:del w:id="886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5400481" w14:textId="6E65D1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66" w:author="Greg Stoike" w:date="2018-11-30T10:52:00Z"/>
          <w:rFonts w:ascii="Consolas" w:eastAsiaTheme="minorHAnsi" w:hAnsi="Consolas" w:cs="Lucida Sans Typewriter"/>
          <w:color w:val="268BD2"/>
          <w:sz w:val="16"/>
          <w:szCs w:val="16"/>
        </w:rPr>
      </w:pPr>
      <w:del w:id="886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3F9802A" w14:textId="15DAF9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68" w:author="Greg Stoike" w:date="2018-11-30T10:52:00Z"/>
          <w:rFonts w:ascii="Consolas" w:eastAsiaTheme="minorHAnsi" w:hAnsi="Consolas" w:cs="Lucida Sans Typewriter"/>
          <w:color w:val="268BD2"/>
          <w:sz w:val="16"/>
          <w:szCs w:val="16"/>
        </w:rPr>
      </w:pPr>
      <w:del w:id="8869"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15B680AF" w14:textId="384231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70" w:author="Greg Stoike" w:date="2018-11-30T10:52:00Z"/>
          <w:rFonts w:ascii="Consolas" w:eastAsiaTheme="minorHAnsi" w:hAnsi="Consolas" w:cs="Lucida Sans Typewriter"/>
          <w:color w:val="268BD2"/>
          <w:sz w:val="16"/>
          <w:szCs w:val="16"/>
        </w:rPr>
      </w:pPr>
      <w:del w:id="8871"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1573809C" w14:textId="328AC51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72" w:author="Greg Stoike" w:date="2018-11-30T10:52:00Z"/>
          <w:rFonts w:ascii="Consolas" w:eastAsiaTheme="minorHAnsi" w:hAnsi="Consolas" w:cs="Lucida Sans Typewriter"/>
          <w:color w:val="268BD2"/>
          <w:sz w:val="16"/>
          <w:szCs w:val="16"/>
        </w:rPr>
      </w:pPr>
      <w:del w:id="887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B199BA5" w14:textId="76D06E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74" w:author="Greg Stoike" w:date="2018-11-30T10:52:00Z"/>
          <w:rFonts w:ascii="Consolas" w:eastAsiaTheme="minorHAnsi" w:hAnsi="Consolas" w:cs="Lucida Sans Typewriter"/>
          <w:color w:val="268BD2"/>
          <w:sz w:val="16"/>
          <w:szCs w:val="16"/>
        </w:rPr>
      </w:pPr>
      <w:del w:id="887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074BA8B" w14:textId="534D9B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76" w:author="Greg Stoike" w:date="2018-11-30T10:52:00Z"/>
          <w:rFonts w:ascii="Consolas" w:eastAsiaTheme="minorHAnsi" w:hAnsi="Consolas" w:cs="Lucida Sans Typewriter"/>
          <w:color w:val="268BD2"/>
          <w:sz w:val="16"/>
          <w:szCs w:val="16"/>
        </w:rPr>
      </w:pPr>
      <w:del w:id="887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492549C7" w14:textId="2851F8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78" w:author="Greg Stoike" w:date="2018-11-30T10:52:00Z"/>
          <w:rFonts w:ascii="Consolas" w:eastAsiaTheme="minorHAnsi" w:hAnsi="Consolas" w:cs="Lucida Sans Typewriter"/>
          <w:color w:val="268BD2"/>
          <w:sz w:val="16"/>
          <w:szCs w:val="16"/>
        </w:rPr>
      </w:pPr>
      <w:del w:id="8879" w:author="Greg Stoike" w:date="2018-11-30T10:52:00Z">
        <w:r w:rsidRPr="00914B33" w:rsidDel="007B26CB">
          <w:rPr>
            <w:rFonts w:ascii="Consolas" w:eastAsiaTheme="minorHAnsi" w:hAnsi="Consolas" w:cs="Lucida Sans Typewriter"/>
            <w:color w:val="268BD2"/>
            <w:sz w:val="16"/>
            <w:szCs w:val="16"/>
          </w:rPr>
          <w:delText xml:space="preserve">                    &lt;ItemScoreParameter value="0.4584699869155884" measurementParameter="a"/&gt;</w:delText>
        </w:r>
      </w:del>
    </w:p>
    <w:p w14:paraId="368C24B2" w14:textId="04DA51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80" w:author="Greg Stoike" w:date="2018-11-30T10:52:00Z"/>
          <w:rFonts w:ascii="Consolas" w:eastAsiaTheme="minorHAnsi" w:hAnsi="Consolas" w:cs="Lucida Sans Typewriter"/>
          <w:color w:val="268BD2"/>
          <w:sz w:val="16"/>
          <w:szCs w:val="16"/>
        </w:rPr>
      </w:pPr>
      <w:del w:id="8881" w:author="Greg Stoike" w:date="2018-11-30T10:52:00Z">
        <w:r w:rsidRPr="00914B33" w:rsidDel="007B26CB">
          <w:rPr>
            <w:rFonts w:ascii="Consolas" w:eastAsiaTheme="minorHAnsi" w:hAnsi="Consolas" w:cs="Lucida Sans Typewriter"/>
            <w:color w:val="268BD2"/>
            <w:sz w:val="16"/>
            <w:szCs w:val="16"/>
          </w:rPr>
          <w:delText xml:space="preserve">                    &lt;ItemScoreParameter value="1.525320053100586" measurementParameter="b"/&gt;</w:delText>
        </w:r>
      </w:del>
    </w:p>
    <w:p w14:paraId="39688C7E" w14:textId="327D2F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82" w:author="Greg Stoike" w:date="2018-11-30T10:52:00Z"/>
          <w:rFonts w:ascii="Consolas" w:eastAsiaTheme="minorHAnsi" w:hAnsi="Consolas" w:cs="Lucida Sans Typewriter"/>
          <w:color w:val="268BD2"/>
          <w:sz w:val="16"/>
          <w:szCs w:val="16"/>
        </w:rPr>
      </w:pPr>
      <w:del w:id="888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7AE290B7" w14:textId="7D60AF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84" w:author="Greg Stoike" w:date="2018-11-30T10:52:00Z"/>
          <w:rFonts w:ascii="Consolas" w:eastAsiaTheme="minorHAnsi" w:hAnsi="Consolas" w:cs="Lucida Sans Typewriter"/>
          <w:color w:val="268BD2"/>
          <w:sz w:val="16"/>
          <w:szCs w:val="16"/>
        </w:rPr>
      </w:pPr>
      <w:del w:id="888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0D6BF9A" w14:textId="159E3F9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86" w:author="Greg Stoike" w:date="2018-11-30T10:52:00Z"/>
          <w:rFonts w:ascii="Consolas" w:eastAsiaTheme="minorHAnsi" w:hAnsi="Consolas" w:cs="Lucida Sans Typewriter"/>
          <w:color w:val="268BD2"/>
          <w:sz w:val="16"/>
          <w:szCs w:val="16"/>
        </w:rPr>
      </w:pPr>
      <w:del w:id="888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981725B" w14:textId="6870745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88" w:author="Greg Stoike" w:date="2018-11-30T10:52:00Z"/>
          <w:rFonts w:ascii="Consolas" w:eastAsiaTheme="minorHAnsi" w:hAnsi="Consolas" w:cs="Lucida Sans Typewriter"/>
          <w:color w:val="268BD2"/>
          <w:sz w:val="16"/>
          <w:szCs w:val="16"/>
        </w:rPr>
      </w:pPr>
      <w:del w:id="888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60CC6C0" w14:textId="2A6D42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90" w:author="Greg Stoike" w:date="2018-11-30T10:52:00Z"/>
          <w:rFonts w:ascii="Consolas" w:eastAsiaTheme="minorHAnsi" w:hAnsi="Consolas" w:cs="Lucida Sans Typewriter"/>
          <w:color w:val="268BD2"/>
          <w:sz w:val="16"/>
          <w:szCs w:val="16"/>
        </w:rPr>
      </w:pPr>
      <w:del w:id="889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id="29879" type="MC"&gt;</w:delText>
        </w:r>
      </w:del>
    </w:p>
    <w:p w14:paraId="1331AEB6" w14:textId="128483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92" w:author="Greg Stoike" w:date="2018-11-30T10:52:00Z"/>
          <w:rFonts w:ascii="Consolas" w:eastAsiaTheme="minorHAnsi" w:hAnsi="Consolas" w:cs="Lucida Sans Typewriter"/>
          <w:color w:val="268BD2"/>
          <w:sz w:val="16"/>
          <w:szCs w:val="16"/>
        </w:rPr>
      </w:pPr>
      <w:del w:id="889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408325D" w14:textId="69819E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94" w:author="Greg Stoike" w:date="2018-11-30T10:52:00Z"/>
          <w:rFonts w:ascii="Consolas" w:eastAsiaTheme="minorHAnsi" w:hAnsi="Consolas" w:cs="Lucida Sans Typewriter"/>
          <w:color w:val="268BD2"/>
          <w:sz w:val="16"/>
          <w:szCs w:val="16"/>
        </w:rPr>
      </w:pPr>
      <w:del w:id="889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7981071A" w14:textId="404501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96" w:author="Greg Stoike" w:date="2018-11-30T10:52:00Z"/>
          <w:rFonts w:ascii="Consolas" w:eastAsiaTheme="minorHAnsi" w:hAnsi="Consolas" w:cs="Lucida Sans Typewriter"/>
          <w:color w:val="268BD2"/>
          <w:sz w:val="16"/>
          <w:szCs w:val="16"/>
        </w:rPr>
      </w:pPr>
      <w:del w:id="889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65FA713F" w14:textId="51C0F5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898" w:author="Greg Stoike" w:date="2018-11-30T10:52:00Z"/>
          <w:rFonts w:ascii="Consolas" w:eastAsiaTheme="minorHAnsi" w:hAnsi="Consolas" w:cs="Lucida Sans Typewriter"/>
          <w:color w:val="268BD2"/>
          <w:sz w:val="16"/>
          <w:szCs w:val="16"/>
        </w:rPr>
      </w:pPr>
      <w:del w:id="8899"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53D76104" w14:textId="29A0A1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00" w:author="Greg Stoike" w:date="2018-11-30T10:52:00Z"/>
          <w:rFonts w:ascii="Consolas" w:eastAsiaTheme="minorHAnsi" w:hAnsi="Consolas" w:cs="Lucida Sans Typewriter"/>
          <w:color w:val="268BD2"/>
          <w:sz w:val="16"/>
          <w:szCs w:val="16"/>
        </w:rPr>
      </w:pPr>
      <w:del w:id="890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8B1BC36" w14:textId="26EC82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02" w:author="Greg Stoike" w:date="2018-11-30T10:52:00Z"/>
          <w:rFonts w:ascii="Consolas" w:eastAsiaTheme="minorHAnsi" w:hAnsi="Consolas" w:cs="Lucida Sans Typewriter"/>
          <w:color w:val="268BD2"/>
          <w:sz w:val="16"/>
          <w:szCs w:val="16"/>
        </w:rPr>
      </w:pPr>
      <w:del w:id="890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258E0A5B" w14:textId="09692A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04" w:author="Greg Stoike" w:date="2018-11-30T10:52:00Z"/>
          <w:rFonts w:ascii="Consolas" w:eastAsiaTheme="minorHAnsi" w:hAnsi="Consolas" w:cs="Lucida Sans Typewriter"/>
          <w:color w:val="268BD2"/>
          <w:sz w:val="16"/>
          <w:szCs w:val="16"/>
        </w:rPr>
      </w:pPr>
      <w:del w:id="890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55301B60" w14:textId="0AF84B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06" w:author="Greg Stoike" w:date="2018-11-30T10:52:00Z"/>
          <w:rFonts w:ascii="Consolas" w:eastAsiaTheme="minorHAnsi" w:hAnsi="Consolas" w:cs="Lucida Sans Typewriter"/>
          <w:color w:val="268BD2"/>
          <w:sz w:val="16"/>
          <w:szCs w:val="16"/>
        </w:rPr>
      </w:pPr>
      <w:del w:id="890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197154E" w14:textId="26B1AB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08" w:author="Greg Stoike" w:date="2018-11-30T10:52:00Z"/>
          <w:rFonts w:ascii="Consolas" w:eastAsiaTheme="minorHAnsi" w:hAnsi="Consolas" w:cs="Lucida Sans Typewriter"/>
          <w:color w:val="268BD2"/>
          <w:sz w:val="16"/>
          <w:szCs w:val="16"/>
        </w:rPr>
      </w:pPr>
      <w:del w:id="890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0C192C9A" w14:textId="5689A7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10" w:author="Greg Stoike" w:date="2018-11-30T10:52:00Z"/>
          <w:rFonts w:ascii="Consolas" w:eastAsiaTheme="minorHAnsi" w:hAnsi="Consolas" w:cs="Lucida Sans Typewriter"/>
          <w:color w:val="268BD2"/>
          <w:sz w:val="16"/>
          <w:szCs w:val="16"/>
        </w:rPr>
      </w:pPr>
      <w:del w:id="891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3CD0CC90" w14:textId="6586F4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12" w:author="Greg Stoike" w:date="2018-11-30T10:52:00Z"/>
          <w:rFonts w:ascii="Consolas" w:eastAsiaTheme="minorHAnsi" w:hAnsi="Consolas" w:cs="Lucida Sans Typewriter"/>
          <w:color w:val="268BD2"/>
          <w:sz w:val="16"/>
          <w:szCs w:val="16"/>
        </w:rPr>
      </w:pPr>
      <w:del w:id="891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31448821" w14:textId="4ED4EF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14" w:author="Greg Stoike" w:date="2018-11-30T10:52:00Z"/>
          <w:rFonts w:ascii="Consolas" w:eastAsiaTheme="minorHAnsi" w:hAnsi="Consolas" w:cs="Lucida Sans Typewriter"/>
          <w:color w:val="268BD2"/>
          <w:sz w:val="16"/>
          <w:szCs w:val="16"/>
        </w:rPr>
      </w:pPr>
      <w:del w:id="891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value="D"/&gt;</w:delText>
        </w:r>
      </w:del>
    </w:p>
    <w:p w14:paraId="2D272F55" w14:textId="67236B2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16" w:author="Greg Stoike" w:date="2018-11-30T10:52:00Z"/>
          <w:rFonts w:ascii="Consolas" w:eastAsiaTheme="minorHAnsi" w:hAnsi="Consolas" w:cs="Lucida Sans Typewriter"/>
          <w:color w:val="268BD2"/>
          <w:sz w:val="16"/>
          <w:szCs w:val="16"/>
        </w:rPr>
      </w:pPr>
      <w:del w:id="891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34FA572" w14:textId="38046D4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18" w:author="Greg Stoike" w:date="2018-11-30T10:52:00Z"/>
          <w:rFonts w:ascii="Consolas" w:eastAsiaTheme="minorHAnsi" w:hAnsi="Consolas" w:cs="Lucida Sans Typewriter"/>
          <w:color w:val="268BD2"/>
          <w:sz w:val="16"/>
          <w:szCs w:val="16"/>
        </w:rPr>
      </w:pPr>
      <w:del w:id="891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18AF0E3" w14:textId="2BDF16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20" w:author="Greg Stoike" w:date="2018-11-30T10:52:00Z"/>
          <w:rFonts w:ascii="Consolas" w:eastAsiaTheme="minorHAnsi" w:hAnsi="Consolas" w:cs="Lucida Sans Typewriter"/>
          <w:color w:val="268BD2"/>
          <w:sz w:val="16"/>
          <w:szCs w:val="16"/>
        </w:rPr>
      </w:pPr>
      <w:del w:id="892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A481293" w14:textId="559E7DA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22" w:author="Greg Stoike" w:date="2018-11-30T10:52:00Z"/>
          <w:rFonts w:ascii="Consolas" w:eastAsiaTheme="minorHAnsi" w:hAnsi="Consolas" w:cs="Lucida Sans Typewriter"/>
          <w:color w:val="268BD2"/>
          <w:sz w:val="16"/>
          <w:szCs w:val="16"/>
        </w:rPr>
      </w:pPr>
      <w:del w:id="892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9FD70A2" w14:textId="6252DB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24" w:author="Greg Stoike" w:date="2018-11-30T10:52:00Z"/>
          <w:rFonts w:ascii="Consolas" w:eastAsiaTheme="minorHAnsi" w:hAnsi="Consolas" w:cs="Lucida Sans Typewriter"/>
          <w:color w:val="268BD2"/>
          <w:sz w:val="16"/>
          <w:szCs w:val="16"/>
        </w:rPr>
      </w:pPr>
      <w:del w:id="892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AD6F1E3" w14:textId="5A6B67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26" w:author="Greg Stoike" w:date="2018-11-30T10:52:00Z"/>
          <w:rFonts w:ascii="Consolas" w:eastAsiaTheme="minorHAnsi" w:hAnsi="Consolas" w:cs="Lucida Sans Typewriter"/>
          <w:color w:val="268BD2"/>
          <w:sz w:val="16"/>
          <w:szCs w:val="16"/>
        </w:rPr>
      </w:pPr>
      <w:del w:id="892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30A4ED4" w14:textId="31F7E9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28" w:author="Greg Stoike" w:date="2018-11-30T10:52:00Z"/>
          <w:rFonts w:ascii="Consolas" w:eastAsiaTheme="minorHAnsi" w:hAnsi="Consolas" w:cs="Lucida Sans Typewriter"/>
          <w:color w:val="268BD2"/>
          <w:sz w:val="16"/>
          <w:szCs w:val="16"/>
        </w:rPr>
      </w:pPr>
      <w:del w:id="892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D7F1226" w14:textId="43E1C6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30" w:author="Greg Stoike" w:date="2018-11-30T10:52:00Z"/>
          <w:rFonts w:ascii="Consolas" w:eastAsiaTheme="minorHAnsi" w:hAnsi="Consolas" w:cs="Lucida Sans Typewriter"/>
          <w:color w:val="268BD2"/>
          <w:sz w:val="16"/>
          <w:szCs w:val="16"/>
        </w:rPr>
      </w:pPr>
      <w:del w:id="8931"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3EE834D0" w14:textId="6CB7F0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32" w:author="Greg Stoike" w:date="2018-11-30T10:52:00Z"/>
          <w:rFonts w:ascii="Consolas" w:eastAsiaTheme="minorHAnsi" w:hAnsi="Consolas" w:cs="Lucida Sans Typewriter"/>
          <w:color w:val="268BD2"/>
          <w:sz w:val="16"/>
          <w:szCs w:val="16"/>
        </w:rPr>
      </w:pPr>
      <w:del w:id="8933"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6D3EF6E3" w14:textId="5C6BD6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34" w:author="Greg Stoike" w:date="2018-11-30T10:52:00Z"/>
          <w:rFonts w:ascii="Consolas" w:eastAsiaTheme="minorHAnsi" w:hAnsi="Consolas" w:cs="Lucida Sans Typewriter"/>
          <w:color w:val="268BD2"/>
          <w:sz w:val="16"/>
          <w:szCs w:val="16"/>
        </w:rPr>
      </w:pPr>
      <w:del w:id="893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3924ED0" w14:textId="17671C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36" w:author="Greg Stoike" w:date="2018-11-30T10:52:00Z"/>
          <w:rFonts w:ascii="Consolas" w:eastAsiaTheme="minorHAnsi" w:hAnsi="Consolas" w:cs="Lucida Sans Typewriter"/>
          <w:color w:val="268BD2"/>
          <w:sz w:val="16"/>
          <w:szCs w:val="16"/>
        </w:rPr>
      </w:pPr>
      <w:del w:id="893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EE64E37" w14:textId="23DA48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38" w:author="Greg Stoike" w:date="2018-11-30T10:52:00Z"/>
          <w:rFonts w:ascii="Consolas" w:eastAsiaTheme="minorHAnsi" w:hAnsi="Consolas" w:cs="Lucida Sans Typewriter"/>
          <w:color w:val="268BD2"/>
          <w:sz w:val="16"/>
          <w:szCs w:val="16"/>
        </w:rPr>
      </w:pPr>
      <w:del w:id="893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45366DA" w14:textId="6B54A67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40" w:author="Greg Stoike" w:date="2018-11-30T10:52:00Z"/>
          <w:rFonts w:ascii="Consolas" w:eastAsiaTheme="minorHAnsi" w:hAnsi="Consolas" w:cs="Lucida Sans Typewriter"/>
          <w:color w:val="268BD2"/>
          <w:sz w:val="16"/>
          <w:szCs w:val="16"/>
        </w:rPr>
      </w:pPr>
      <w:del w:id="8941" w:author="Greg Stoike" w:date="2018-11-30T10:52:00Z">
        <w:r w:rsidRPr="00914B33" w:rsidDel="007B26CB">
          <w:rPr>
            <w:rFonts w:ascii="Consolas" w:eastAsiaTheme="minorHAnsi" w:hAnsi="Consolas" w:cs="Lucida Sans Typewriter"/>
            <w:color w:val="268BD2"/>
            <w:sz w:val="16"/>
            <w:szCs w:val="16"/>
          </w:rPr>
          <w:delText xml:space="preserve">                    &lt;ItemScoreParameter value="0.5623700022697449" measurementParameter="a"/&gt;</w:delText>
        </w:r>
      </w:del>
    </w:p>
    <w:p w14:paraId="2E9D8EFD" w14:textId="243E18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42" w:author="Greg Stoike" w:date="2018-11-30T10:52:00Z"/>
          <w:rFonts w:ascii="Consolas" w:eastAsiaTheme="minorHAnsi" w:hAnsi="Consolas" w:cs="Lucida Sans Typewriter"/>
          <w:color w:val="268BD2"/>
          <w:sz w:val="16"/>
          <w:szCs w:val="16"/>
        </w:rPr>
      </w:pPr>
      <w:del w:id="8943" w:author="Greg Stoike" w:date="2018-11-30T10:52:00Z">
        <w:r w:rsidRPr="00914B33" w:rsidDel="007B26CB">
          <w:rPr>
            <w:rFonts w:ascii="Consolas" w:eastAsiaTheme="minorHAnsi" w:hAnsi="Consolas" w:cs="Lucida Sans Typewriter"/>
            <w:color w:val="268BD2"/>
            <w:sz w:val="16"/>
            <w:szCs w:val="16"/>
          </w:rPr>
          <w:delText xml:space="preserve">                    &lt;ItemScoreParameter value="0.3220199942588806" measurementParameter="b"/&gt;</w:delText>
        </w:r>
      </w:del>
    </w:p>
    <w:p w14:paraId="6D8358EC" w14:textId="78B8C8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44" w:author="Greg Stoike" w:date="2018-11-30T10:52:00Z"/>
          <w:rFonts w:ascii="Consolas" w:eastAsiaTheme="minorHAnsi" w:hAnsi="Consolas" w:cs="Lucida Sans Typewriter"/>
          <w:color w:val="268BD2"/>
          <w:sz w:val="16"/>
          <w:szCs w:val="16"/>
        </w:rPr>
      </w:pPr>
      <w:del w:id="8945"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2F74DD8" w14:textId="1D8F4F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46" w:author="Greg Stoike" w:date="2018-11-30T10:52:00Z"/>
          <w:rFonts w:ascii="Consolas" w:eastAsiaTheme="minorHAnsi" w:hAnsi="Consolas" w:cs="Lucida Sans Typewriter"/>
          <w:color w:val="268BD2"/>
          <w:sz w:val="16"/>
          <w:szCs w:val="16"/>
        </w:rPr>
      </w:pPr>
      <w:del w:id="894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447237E7" w14:textId="09C928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48" w:author="Greg Stoike" w:date="2018-11-30T10:52:00Z"/>
          <w:rFonts w:ascii="Consolas" w:eastAsiaTheme="minorHAnsi" w:hAnsi="Consolas" w:cs="Lucida Sans Typewriter"/>
          <w:color w:val="268BD2"/>
          <w:sz w:val="16"/>
          <w:szCs w:val="16"/>
        </w:rPr>
      </w:pPr>
      <w:del w:id="894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CD769FD" w14:textId="1F28C07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50" w:author="Greg Stoike" w:date="2018-11-30T10:52:00Z"/>
          <w:rFonts w:ascii="Consolas" w:eastAsiaTheme="minorHAnsi" w:hAnsi="Consolas" w:cs="Lucida Sans Typewriter"/>
          <w:color w:val="268BD2"/>
          <w:sz w:val="16"/>
          <w:szCs w:val="16"/>
        </w:rPr>
      </w:pPr>
      <w:del w:id="895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F09FD48" w14:textId="22F29D4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52" w:author="Greg Stoike" w:date="2018-11-30T10:52:00Z"/>
          <w:rFonts w:ascii="Consolas" w:eastAsiaTheme="minorHAnsi" w:hAnsi="Consolas" w:cs="Lucida Sans Typewriter"/>
          <w:color w:val="268BD2"/>
          <w:sz w:val="16"/>
          <w:szCs w:val="16"/>
        </w:rPr>
      </w:pPr>
      <w:del w:id="895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id="29877" type="MI"&gt;</w:delText>
        </w:r>
      </w:del>
    </w:p>
    <w:p w14:paraId="5D467C0F" w14:textId="33B86A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54" w:author="Greg Stoike" w:date="2018-11-30T10:52:00Z"/>
          <w:rFonts w:ascii="Consolas" w:eastAsiaTheme="minorHAnsi" w:hAnsi="Consolas" w:cs="Lucida Sans Typewriter"/>
          <w:color w:val="268BD2"/>
          <w:sz w:val="16"/>
          <w:szCs w:val="16"/>
        </w:rPr>
      </w:pPr>
      <w:del w:id="895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4124189" w14:textId="274B96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56" w:author="Greg Stoike" w:date="2018-11-30T10:52:00Z"/>
          <w:rFonts w:ascii="Consolas" w:eastAsiaTheme="minorHAnsi" w:hAnsi="Consolas" w:cs="Lucida Sans Typewriter"/>
          <w:color w:val="268BD2"/>
          <w:sz w:val="16"/>
          <w:szCs w:val="16"/>
        </w:rPr>
      </w:pPr>
      <w:del w:id="895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value="MI"/&gt;</w:delText>
        </w:r>
      </w:del>
    </w:p>
    <w:p w14:paraId="7B6908CC" w14:textId="5681D4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58" w:author="Greg Stoike" w:date="2018-11-30T10:52:00Z"/>
          <w:rFonts w:ascii="Consolas" w:eastAsiaTheme="minorHAnsi" w:hAnsi="Consolas" w:cs="Lucida Sans Typewriter"/>
          <w:color w:val="268BD2"/>
          <w:sz w:val="16"/>
          <w:szCs w:val="16"/>
        </w:rPr>
      </w:pPr>
      <w:del w:id="895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78366D6" w14:textId="7AB820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60" w:author="Greg Stoike" w:date="2018-11-30T10:52:00Z"/>
          <w:rFonts w:ascii="Consolas" w:eastAsiaTheme="minorHAnsi" w:hAnsi="Consolas" w:cs="Lucida Sans Typewriter"/>
          <w:color w:val="268BD2"/>
          <w:sz w:val="16"/>
          <w:szCs w:val="16"/>
        </w:rPr>
      </w:pPr>
      <w:del w:id="8961" w:author="Greg Stoike" w:date="2018-11-30T10:52:00Z">
        <w:r w:rsidRPr="00914B33" w:rsidDel="007B26CB">
          <w:rPr>
            <w:rFonts w:ascii="Consolas" w:eastAsiaTheme="minorHAnsi" w:hAnsi="Consolas" w:cs="Lucida Sans Typewriter"/>
            <w:color w:val="268BD2"/>
            <w:sz w:val="16"/>
            <w:szCs w:val="16"/>
          </w:rPr>
          <w:delText xml:space="preserve">                  &lt;PoolProperty name="ASL" value="Y"/&gt;</w:delText>
        </w:r>
      </w:del>
    </w:p>
    <w:p w14:paraId="570CC26F" w14:textId="0B9957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62" w:author="Greg Stoike" w:date="2018-11-30T10:52:00Z"/>
          <w:rFonts w:ascii="Consolas" w:eastAsiaTheme="minorHAnsi" w:hAnsi="Consolas" w:cs="Lucida Sans Typewriter"/>
          <w:color w:val="268BD2"/>
          <w:sz w:val="16"/>
          <w:szCs w:val="16"/>
        </w:rPr>
      </w:pPr>
      <w:del w:id="896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F8BF9FD" w14:textId="3F099A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64" w:author="Greg Stoike" w:date="2018-11-30T10:52:00Z"/>
          <w:rFonts w:ascii="Consolas" w:eastAsiaTheme="minorHAnsi" w:hAnsi="Consolas" w:cs="Lucida Sans Typewriter"/>
          <w:color w:val="268BD2"/>
          <w:sz w:val="16"/>
          <w:szCs w:val="16"/>
        </w:rPr>
      </w:pPr>
      <w:del w:id="896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58021455" w14:textId="396517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66" w:author="Greg Stoike" w:date="2018-11-30T10:52:00Z"/>
          <w:rFonts w:ascii="Consolas" w:eastAsiaTheme="minorHAnsi" w:hAnsi="Consolas" w:cs="Lucida Sans Typewriter"/>
          <w:color w:val="268BD2"/>
          <w:sz w:val="16"/>
          <w:szCs w:val="16"/>
        </w:rPr>
      </w:pPr>
      <w:del w:id="896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62D2EE46" w14:textId="1626212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68" w:author="Greg Stoike" w:date="2018-11-30T10:52:00Z"/>
          <w:rFonts w:ascii="Consolas" w:eastAsiaTheme="minorHAnsi" w:hAnsi="Consolas" w:cs="Lucida Sans Typewriter"/>
          <w:color w:val="268BD2"/>
          <w:sz w:val="16"/>
          <w:szCs w:val="16"/>
        </w:rPr>
      </w:pPr>
      <w:del w:id="896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10BD4C3" w14:textId="224BF1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70" w:author="Greg Stoike" w:date="2018-11-30T10:52:00Z"/>
          <w:rFonts w:ascii="Consolas" w:eastAsiaTheme="minorHAnsi" w:hAnsi="Consolas" w:cs="Lucida Sans Typewriter"/>
          <w:color w:val="268BD2"/>
          <w:sz w:val="16"/>
          <w:szCs w:val="16"/>
        </w:rPr>
      </w:pPr>
      <w:del w:id="897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4DEE14CE" w14:textId="4291F1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72" w:author="Greg Stoike" w:date="2018-11-30T10:52:00Z"/>
          <w:rFonts w:ascii="Consolas" w:eastAsiaTheme="minorHAnsi" w:hAnsi="Consolas" w:cs="Lucida Sans Typewriter"/>
          <w:color w:val="268BD2"/>
          <w:sz w:val="16"/>
          <w:szCs w:val="16"/>
        </w:rPr>
      </w:pPr>
      <w:del w:id="897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41A1061E" w14:textId="44799F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74" w:author="Greg Stoike" w:date="2018-11-30T10:52:00Z"/>
          <w:rFonts w:ascii="Consolas" w:eastAsiaTheme="minorHAnsi" w:hAnsi="Consolas" w:cs="Lucida Sans Typewriter"/>
          <w:color w:val="268BD2"/>
          <w:sz w:val="16"/>
          <w:szCs w:val="16"/>
        </w:rPr>
      </w:pPr>
      <w:del w:id="897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9747A39" w14:textId="758722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76" w:author="Greg Stoike" w:date="2018-11-30T10:52:00Z"/>
          <w:rFonts w:ascii="Consolas" w:eastAsiaTheme="minorHAnsi" w:hAnsi="Consolas" w:cs="Lucida Sans Typewriter"/>
          <w:color w:val="268BD2"/>
          <w:sz w:val="16"/>
          <w:szCs w:val="16"/>
        </w:rPr>
      </w:pPr>
      <w:del w:id="897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value="MI"/&gt;</w:delText>
        </w:r>
      </w:del>
    </w:p>
    <w:p w14:paraId="6481C7ED" w14:textId="38A5A4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78" w:author="Greg Stoike" w:date="2018-11-30T10:52:00Z"/>
          <w:rFonts w:ascii="Consolas" w:eastAsiaTheme="minorHAnsi" w:hAnsi="Consolas" w:cs="Lucida Sans Typewriter"/>
          <w:color w:val="268BD2"/>
          <w:sz w:val="16"/>
          <w:szCs w:val="16"/>
        </w:rPr>
      </w:pPr>
      <w:del w:id="897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1DFCC87" w14:textId="38CC9C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80" w:author="Greg Stoike" w:date="2018-11-30T10:52:00Z"/>
          <w:rFonts w:ascii="Consolas" w:eastAsiaTheme="minorHAnsi" w:hAnsi="Consolas" w:cs="Lucida Sans Typewriter"/>
          <w:color w:val="268BD2"/>
          <w:sz w:val="16"/>
          <w:szCs w:val="16"/>
        </w:rPr>
      </w:pPr>
      <w:del w:id="898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1B6336E" w14:textId="1B8B35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82" w:author="Greg Stoike" w:date="2018-11-30T10:52:00Z"/>
          <w:rFonts w:ascii="Consolas" w:eastAsiaTheme="minorHAnsi" w:hAnsi="Consolas" w:cs="Lucida Sans Typewriter"/>
          <w:color w:val="268BD2"/>
          <w:sz w:val="16"/>
          <w:szCs w:val="16"/>
        </w:rPr>
      </w:pPr>
      <w:del w:id="898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25DFDB61" w14:textId="3C3C42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84" w:author="Greg Stoike" w:date="2018-11-30T10:52:00Z"/>
          <w:rFonts w:ascii="Consolas" w:eastAsiaTheme="minorHAnsi" w:hAnsi="Consolas" w:cs="Lucida Sans Typewriter"/>
          <w:color w:val="268BD2"/>
          <w:sz w:val="16"/>
          <w:szCs w:val="16"/>
        </w:rPr>
      </w:pPr>
      <w:del w:id="898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7EFD89B" w14:textId="304032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86" w:author="Greg Stoike" w:date="2018-11-30T10:52:00Z"/>
          <w:rFonts w:ascii="Consolas" w:eastAsiaTheme="minorHAnsi" w:hAnsi="Consolas" w:cs="Lucida Sans Typewriter"/>
          <w:color w:val="268BD2"/>
          <w:sz w:val="16"/>
          <w:szCs w:val="16"/>
        </w:rPr>
      </w:pPr>
      <w:del w:id="898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75566E8" w14:textId="1D4A94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88" w:author="Greg Stoike" w:date="2018-11-30T10:52:00Z"/>
          <w:rFonts w:ascii="Consolas" w:eastAsiaTheme="minorHAnsi" w:hAnsi="Consolas" w:cs="Lucida Sans Typewriter"/>
          <w:color w:val="268BD2"/>
          <w:sz w:val="16"/>
          <w:szCs w:val="16"/>
        </w:rPr>
      </w:pPr>
      <w:del w:id="898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259BFC0" w14:textId="7D6460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90" w:author="Greg Stoike" w:date="2018-11-30T10:52:00Z"/>
          <w:rFonts w:ascii="Consolas" w:eastAsiaTheme="minorHAnsi" w:hAnsi="Consolas" w:cs="Lucida Sans Typewriter"/>
          <w:color w:val="268BD2"/>
          <w:sz w:val="16"/>
          <w:szCs w:val="16"/>
        </w:rPr>
      </w:pPr>
      <w:del w:id="899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581E110D" w14:textId="63C8618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92" w:author="Greg Stoike" w:date="2018-11-30T10:52:00Z"/>
          <w:rFonts w:ascii="Consolas" w:eastAsiaTheme="minorHAnsi" w:hAnsi="Consolas" w:cs="Lucida Sans Typewriter"/>
          <w:color w:val="268BD2"/>
          <w:sz w:val="16"/>
          <w:szCs w:val="16"/>
        </w:rPr>
      </w:pPr>
      <w:del w:id="8993" w:author="Greg Stoike" w:date="2018-11-30T10:52:00Z">
        <w:r w:rsidRPr="00914B33" w:rsidDel="007B26CB">
          <w:rPr>
            <w:rFonts w:ascii="Consolas" w:eastAsiaTheme="minorHAnsi" w:hAnsi="Consolas" w:cs="Lucida Sans Typewriter"/>
            <w:color w:val="268BD2"/>
            <w:sz w:val="16"/>
            <w:szCs w:val="16"/>
          </w:rPr>
          <w:delText xml:space="preserve">                  &lt;BlueprintReference idRef="3-L"/&gt;</w:delText>
        </w:r>
      </w:del>
    </w:p>
    <w:p w14:paraId="1480F392" w14:textId="69D902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94" w:author="Greg Stoike" w:date="2018-11-30T10:52:00Z"/>
          <w:rFonts w:ascii="Consolas" w:eastAsiaTheme="minorHAnsi" w:hAnsi="Consolas" w:cs="Lucida Sans Typewriter"/>
          <w:color w:val="268BD2"/>
          <w:sz w:val="16"/>
          <w:szCs w:val="16"/>
        </w:rPr>
      </w:pPr>
      <w:del w:id="8995" w:author="Greg Stoike" w:date="2018-11-30T10:52:00Z">
        <w:r w:rsidRPr="00914B33" w:rsidDel="007B26CB">
          <w:rPr>
            <w:rFonts w:ascii="Consolas" w:eastAsiaTheme="minorHAnsi" w:hAnsi="Consolas" w:cs="Lucida Sans Typewriter"/>
            <w:color w:val="268BD2"/>
            <w:sz w:val="16"/>
            <w:szCs w:val="16"/>
          </w:rPr>
          <w:delText xml:space="preserve">                  &lt;BlueprintReference idRef="3-L|4-11"/&gt;</w:delText>
        </w:r>
      </w:del>
    </w:p>
    <w:p w14:paraId="320CE555" w14:textId="4CB6D6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96" w:author="Greg Stoike" w:date="2018-11-30T10:52:00Z"/>
          <w:rFonts w:ascii="Consolas" w:eastAsiaTheme="minorHAnsi" w:hAnsi="Consolas" w:cs="Lucida Sans Typewriter"/>
          <w:color w:val="268BD2"/>
          <w:sz w:val="16"/>
          <w:szCs w:val="16"/>
        </w:rPr>
      </w:pPr>
      <w:del w:id="899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3C6B7AF" w14:textId="76DFE7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8998" w:author="Greg Stoike" w:date="2018-11-30T10:52:00Z"/>
          <w:rFonts w:ascii="Consolas" w:eastAsiaTheme="minorHAnsi" w:hAnsi="Consolas" w:cs="Lucida Sans Typewriter"/>
          <w:color w:val="268BD2"/>
          <w:sz w:val="16"/>
          <w:szCs w:val="16"/>
        </w:rPr>
      </w:pPr>
      <w:del w:id="899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9818B30" w14:textId="1C1992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00" w:author="Greg Stoike" w:date="2018-11-30T10:52:00Z"/>
          <w:rFonts w:ascii="Consolas" w:eastAsiaTheme="minorHAnsi" w:hAnsi="Consolas" w:cs="Lucida Sans Typewriter"/>
          <w:color w:val="268BD2"/>
          <w:sz w:val="16"/>
          <w:szCs w:val="16"/>
        </w:rPr>
      </w:pPr>
      <w:del w:id="900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9C5AFBE" w14:textId="237C09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02" w:author="Greg Stoike" w:date="2018-11-30T10:52:00Z"/>
          <w:rFonts w:ascii="Consolas" w:eastAsiaTheme="minorHAnsi" w:hAnsi="Consolas" w:cs="Lucida Sans Typewriter"/>
          <w:color w:val="268BD2"/>
          <w:sz w:val="16"/>
          <w:szCs w:val="16"/>
        </w:rPr>
      </w:pPr>
      <w:del w:id="9003" w:author="Greg Stoike" w:date="2018-11-30T10:52:00Z">
        <w:r w:rsidRPr="00914B33" w:rsidDel="007B26CB">
          <w:rPr>
            <w:rFonts w:ascii="Consolas" w:eastAsiaTheme="minorHAnsi" w:hAnsi="Consolas" w:cs="Lucida Sans Typewriter"/>
            <w:color w:val="268BD2"/>
            <w:sz w:val="16"/>
            <w:szCs w:val="16"/>
          </w:rPr>
          <w:delText xml:space="preserve">                    &lt;ItemScoreParameter value="0.564050018787384" measurementParameter="a"/&gt;</w:delText>
        </w:r>
      </w:del>
    </w:p>
    <w:p w14:paraId="1FF3D6CE" w14:textId="7A2600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04" w:author="Greg Stoike" w:date="2018-11-30T10:52:00Z"/>
          <w:rFonts w:ascii="Consolas" w:eastAsiaTheme="minorHAnsi" w:hAnsi="Consolas" w:cs="Lucida Sans Typewriter"/>
          <w:color w:val="268BD2"/>
          <w:sz w:val="16"/>
          <w:szCs w:val="16"/>
        </w:rPr>
      </w:pPr>
      <w:del w:id="9005" w:author="Greg Stoike" w:date="2018-11-30T10:52:00Z">
        <w:r w:rsidRPr="00914B33" w:rsidDel="007B26CB">
          <w:rPr>
            <w:rFonts w:ascii="Consolas" w:eastAsiaTheme="minorHAnsi" w:hAnsi="Consolas" w:cs="Lucida Sans Typewriter"/>
            <w:color w:val="268BD2"/>
            <w:sz w:val="16"/>
            <w:szCs w:val="16"/>
          </w:rPr>
          <w:delText xml:space="preserve">                    &lt;ItemScoreParameter value="-0.07447999715805054" measurementParameter="b"/&gt;</w:delText>
        </w:r>
      </w:del>
    </w:p>
    <w:p w14:paraId="68845AF3" w14:textId="4EEB5E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06" w:author="Greg Stoike" w:date="2018-11-30T10:52:00Z"/>
          <w:rFonts w:ascii="Consolas" w:eastAsiaTheme="minorHAnsi" w:hAnsi="Consolas" w:cs="Lucida Sans Typewriter"/>
          <w:color w:val="268BD2"/>
          <w:sz w:val="16"/>
          <w:szCs w:val="16"/>
        </w:rPr>
      </w:pPr>
      <w:del w:id="900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8A20C5F" w14:textId="2F0F7B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08" w:author="Greg Stoike" w:date="2018-11-30T10:52:00Z"/>
          <w:rFonts w:ascii="Consolas" w:eastAsiaTheme="minorHAnsi" w:hAnsi="Consolas" w:cs="Lucida Sans Typewriter"/>
          <w:color w:val="268BD2"/>
          <w:sz w:val="16"/>
          <w:szCs w:val="16"/>
        </w:rPr>
      </w:pPr>
      <w:del w:id="900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3BC16829" w14:textId="2123B1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10" w:author="Greg Stoike" w:date="2018-11-30T10:52:00Z"/>
          <w:rFonts w:ascii="Consolas" w:eastAsiaTheme="minorHAnsi" w:hAnsi="Consolas" w:cs="Lucida Sans Typewriter"/>
          <w:color w:val="268BD2"/>
          <w:sz w:val="16"/>
          <w:szCs w:val="16"/>
        </w:rPr>
      </w:pPr>
      <w:del w:id="901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5C5C9F6" w14:textId="7FF19BF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12" w:author="Greg Stoike" w:date="2018-11-30T10:52:00Z"/>
          <w:rFonts w:ascii="Consolas" w:eastAsiaTheme="minorHAnsi" w:hAnsi="Consolas" w:cs="Lucida Sans Typewriter"/>
          <w:color w:val="268BD2"/>
          <w:sz w:val="16"/>
          <w:szCs w:val="16"/>
        </w:rPr>
      </w:pPr>
      <w:del w:id="901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0FE18669" w14:textId="77F351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14" w:author="Greg Stoike" w:date="2018-11-30T10:52:00Z"/>
          <w:rFonts w:ascii="Consolas" w:eastAsiaTheme="minorHAnsi" w:hAnsi="Consolas" w:cs="Lucida Sans Typewriter"/>
          <w:color w:val="268BD2"/>
          <w:sz w:val="16"/>
          <w:szCs w:val="16"/>
        </w:rPr>
      </w:pPr>
      <w:del w:id="9015"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59EE2BC8" w14:textId="639020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16" w:author="Greg Stoike" w:date="2018-11-30T10:52:00Z"/>
          <w:rFonts w:ascii="Consolas" w:eastAsiaTheme="minorHAnsi" w:hAnsi="Consolas" w:cs="Lucida Sans Typewriter"/>
          <w:color w:val="268BD2"/>
          <w:sz w:val="16"/>
          <w:szCs w:val="16"/>
        </w:rPr>
      </w:pPr>
      <w:del w:id="9017"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id="16030"&gt;</w:delText>
        </w:r>
      </w:del>
    </w:p>
    <w:p w14:paraId="211275FE" w14:textId="086150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18" w:author="Greg Stoike" w:date="2018-11-30T10:52:00Z"/>
          <w:rFonts w:ascii="Consolas" w:eastAsiaTheme="minorHAnsi" w:hAnsi="Consolas" w:cs="Lucida Sans Typewriter"/>
          <w:color w:val="268BD2"/>
          <w:sz w:val="16"/>
          <w:szCs w:val="16"/>
        </w:rPr>
      </w:pPr>
      <w:del w:id="901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id="16030" type="MC"&gt;</w:delText>
        </w:r>
      </w:del>
    </w:p>
    <w:p w14:paraId="5C455F0C" w14:textId="5CF339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20" w:author="Greg Stoike" w:date="2018-11-30T10:52:00Z"/>
          <w:rFonts w:ascii="Consolas" w:eastAsiaTheme="minorHAnsi" w:hAnsi="Consolas" w:cs="Lucida Sans Typewriter"/>
          <w:color w:val="268BD2"/>
          <w:sz w:val="16"/>
          <w:szCs w:val="16"/>
        </w:rPr>
      </w:pPr>
      <w:del w:id="902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C5C3E07" w14:textId="1E604F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22" w:author="Greg Stoike" w:date="2018-11-30T10:52:00Z"/>
          <w:rFonts w:ascii="Consolas" w:eastAsiaTheme="minorHAnsi" w:hAnsi="Consolas" w:cs="Lucida Sans Typewriter"/>
          <w:color w:val="268BD2"/>
          <w:sz w:val="16"/>
          <w:szCs w:val="16"/>
        </w:rPr>
      </w:pPr>
      <w:del w:id="902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29C47740" w14:textId="010E48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24" w:author="Greg Stoike" w:date="2018-11-30T10:52:00Z"/>
          <w:rFonts w:ascii="Consolas" w:eastAsiaTheme="minorHAnsi" w:hAnsi="Consolas" w:cs="Lucida Sans Typewriter"/>
          <w:color w:val="268BD2"/>
          <w:sz w:val="16"/>
          <w:szCs w:val="16"/>
        </w:rPr>
      </w:pPr>
      <w:del w:id="902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11F8A85" w14:textId="0DDE3A5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26" w:author="Greg Stoike" w:date="2018-11-30T10:52:00Z"/>
          <w:rFonts w:ascii="Consolas" w:eastAsiaTheme="minorHAnsi" w:hAnsi="Consolas" w:cs="Lucida Sans Typewriter"/>
          <w:color w:val="268BD2"/>
          <w:sz w:val="16"/>
          <w:szCs w:val="16"/>
        </w:rPr>
      </w:pPr>
      <w:del w:id="902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211F9F7" w14:textId="5FD30E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28" w:author="Greg Stoike" w:date="2018-11-30T10:52:00Z"/>
          <w:rFonts w:ascii="Consolas" w:eastAsiaTheme="minorHAnsi" w:hAnsi="Consolas" w:cs="Lucida Sans Typewriter"/>
          <w:color w:val="268BD2"/>
          <w:sz w:val="16"/>
          <w:szCs w:val="16"/>
        </w:rPr>
      </w:pPr>
      <w:del w:id="902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66AF5710" w14:textId="609D9A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30" w:author="Greg Stoike" w:date="2018-11-30T10:52:00Z"/>
          <w:rFonts w:ascii="Consolas" w:eastAsiaTheme="minorHAnsi" w:hAnsi="Consolas" w:cs="Lucida Sans Typewriter"/>
          <w:color w:val="268BD2"/>
          <w:sz w:val="16"/>
          <w:szCs w:val="16"/>
        </w:rPr>
      </w:pPr>
      <w:del w:id="903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6FABF4F3" w14:textId="1B1DF09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32" w:author="Greg Stoike" w:date="2018-11-30T10:52:00Z"/>
          <w:rFonts w:ascii="Consolas" w:eastAsiaTheme="minorHAnsi" w:hAnsi="Consolas" w:cs="Lucida Sans Typewriter"/>
          <w:color w:val="268BD2"/>
          <w:sz w:val="16"/>
          <w:szCs w:val="16"/>
        </w:rPr>
      </w:pPr>
      <w:del w:id="903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2E0FCF3" w14:textId="7F6C272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34" w:author="Greg Stoike" w:date="2018-11-30T10:52:00Z"/>
          <w:rFonts w:ascii="Consolas" w:eastAsiaTheme="minorHAnsi" w:hAnsi="Consolas" w:cs="Lucida Sans Typewriter"/>
          <w:color w:val="268BD2"/>
          <w:sz w:val="16"/>
          <w:szCs w:val="16"/>
        </w:rPr>
      </w:pPr>
      <w:del w:id="903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7C54B4B0" w14:textId="3D6266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36" w:author="Greg Stoike" w:date="2018-11-30T10:52:00Z"/>
          <w:rFonts w:ascii="Consolas" w:eastAsiaTheme="minorHAnsi" w:hAnsi="Consolas" w:cs="Lucida Sans Typewriter"/>
          <w:color w:val="268BD2"/>
          <w:sz w:val="16"/>
          <w:szCs w:val="16"/>
        </w:rPr>
      </w:pPr>
      <w:del w:id="903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58A4CFE7" w14:textId="5988A4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38" w:author="Greg Stoike" w:date="2018-11-30T10:52:00Z"/>
          <w:rFonts w:ascii="Consolas" w:eastAsiaTheme="minorHAnsi" w:hAnsi="Consolas" w:cs="Lucida Sans Typewriter"/>
          <w:color w:val="268BD2"/>
          <w:sz w:val="16"/>
          <w:szCs w:val="16"/>
        </w:rPr>
      </w:pPr>
      <w:del w:id="903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45C8B672" w14:textId="127E2F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40" w:author="Greg Stoike" w:date="2018-11-30T10:52:00Z"/>
          <w:rFonts w:ascii="Consolas" w:eastAsiaTheme="minorHAnsi" w:hAnsi="Consolas" w:cs="Lucida Sans Typewriter"/>
          <w:color w:val="268BD2"/>
          <w:sz w:val="16"/>
          <w:szCs w:val="16"/>
        </w:rPr>
      </w:pPr>
      <w:del w:id="904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400C11F9" w14:textId="6F0CB7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42" w:author="Greg Stoike" w:date="2018-11-30T10:52:00Z"/>
          <w:rFonts w:ascii="Consolas" w:eastAsiaTheme="minorHAnsi" w:hAnsi="Consolas" w:cs="Lucida Sans Typewriter"/>
          <w:color w:val="268BD2"/>
          <w:sz w:val="16"/>
          <w:szCs w:val="16"/>
        </w:rPr>
      </w:pPr>
      <w:del w:id="904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A1A6024" w14:textId="3EC762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44" w:author="Greg Stoike" w:date="2018-11-30T10:52:00Z"/>
          <w:rFonts w:ascii="Consolas" w:eastAsiaTheme="minorHAnsi" w:hAnsi="Consolas" w:cs="Lucida Sans Typewriter"/>
          <w:color w:val="268BD2"/>
          <w:sz w:val="16"/>
          <w:szCs w:val="16"/>
        </w:rPr>
      </w:pPr>
      <w:del w:id="904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0E70105" w14:textId="49F57D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46" w:author="Greg Stoike" w:date="2018-11-30T10:52:00Z"/>
          <w:rFonts w:ascii="Consolas" w:eastAsiaTheme="minorHAnsi" w:hAnsi="Consolas" w:cs="Lucida Sans Typewriter"/>
          <w:color w:val="268BD2"/>
          <w:sz w:val="16"/>
          <w:szCs w:val="16"/>
        </w:rPr>
      </w:pPr>
      <w:del w:id="904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91F02A5" w14:textId="08B4BE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48" w:author="Greg Stoike" w:date="2018-11-30T10:52:00Z"/>
          <w:rFonts w:ascii="Consolas" w:eastAsiaTheme="minorHAnsi" w:hAnsi="Consolas" w:cs="Lucida Sans Typewriter"/>
          <w:color w:val="268BD2"/>
          <w:sz w:val="16"/>
          <w:szCs w:val="16"/>
        </w:rPr>
      </w:pPr>
      <w:del w:id="904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5B54803" w14:textId="5ECF7D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50" w:author="Greg Stoike" w:date="2018-11-30T10:52:00Z"/>
          <w:rFonts w:ascii="Consolas" w:eastAsiaTheme="minorHAnsi" w:hAnsi="Consolas" w:cs="Lucida Sans Typewriter"/>
          <w:color w:val="268BD2"/>
          <w:sz w:val="16"/>
          <w:szCs w:val="16"/>
        </w:rPr>
      </w:pPr>
      <w:del w:id="905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6986D49" w14:textId="623E2E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52" w:author="Greg Stoike" w:date="2018-11-30T10:52:00Z"/>
          <w:rFonts w:ascii="Consolas" w:eastAsiaTheme="minorHAnsi" w:hAnsi="Consolas" w:cs="Lucida Sans Typewriter"/>
          <w:color w:val="268BD2"/>
          <w:sz w:val="16"/>
          <w:szCs w:val="16"/>
        </w:rPr>
      </w:pPr>
      <w:del w:id="905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0A56D53" w14:textId="610BF1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54" w:author="Greg Stoike" w:date="2018-11-30T10:52:00Z"/>
          <w:rFonts w:ascii="Consolas" w:eastAsiaTheme="minorHAnsi" w:hAnsi="Consolas" w:cs="Lucida Sans Typewriter"/>
          <w:color w:val="268BD2"/>
          <w:sz w:val="16"/>
          <w:szCs w:val="16"/>
        </w:rPr>
      </w:pPr>
      <w:del w:id="905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555FE0E4" w14:textId="3D90DA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56" w:author="Greg Stoike" w:date="2018-11-30T10:52:00Z"/>
          <w:rFonts w:ascii="Consolas" w:eastAsiaTheme="minorHAnsi" w:hAnsi="Consolas" w:cs="Lucida Sans Typewriter"/>
          <w:color w:val="268BD2"/>
          <w:sz w:val="16"/>
          <w:szCs w:val="16"/>
        </w:rPr>
      </w:pPr>
      <w:del w:id="9057"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5A437F91" w14:textId="24DBA5C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58" w:author="Greg Stoike" w:date="2018-11-30T10:52:00Z"/>
          <w:rFonts w:ascii="Consolas" w:eastAsiaTheme="minorHAnsi" w:hAnsi="Consolas" w:cs="Lucida Sans Typewriter"/>
          <w:color w:val="268BD2"/>
          <w:sz w:val="16"/>
          <w:szCs w:val="16"/>
        </w:rPr>
      </w:pPr>
      <w:del w:id="9059" w:author="Greg Stoike" w:date="2018-11-30T10:52:00Z">
        <w:r w:rsidRPr="00914B33" w:rsidDel="007B26CB">
          <w:rPr>
            <w:rFonts w:ascii="Consolas" w:eastAsiaTheme="minorHAnsi" w:hAnsi="Consolas" w:cs="Lucida Sans Typewriter"/>
            <w:color w:val="268BD2"/>
            <w:sz w:val="16"/>
            <w:szCs w:val="16"/>
          </w:rPr>
          <w:delText xml:space="preserve">                  &lt;BlueprintReference idRef="4-CR|2-11"/&gt;</w:delText>
        </w:r>
      </w:del>
    </w:p>
    <w:p w14:paraId="6A81B75D" w14:textId="28344A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60" w:author="Greg Stoike" w:date="2018-11-30T10:52:00Z"/>
          <w:rFonts w:ascii="Consolas" w:eastAsiaTheme="minorHAnsi" w:hAnsi="Consolas" w:cs="Lucida Sans Typewriter"/>
          <w:color w:val="268BD2"/>
          <w:sz w:val="16"/>
          <w:szCs w:val="16"/>
        </w:rPr>
      </w:pPr>
      <w:del w:id="906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D6454E3" w14:textId="3DF7AF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62" w:author="Greg Stoike" w:date="2018-11-30T10:52:00Z"/>
          <w:rFonts w:ascii="Consolas" w:eastAsiaTheme="minorHAnsi" w:hAnsi="Consolas" w:cs="Lucida Sans Typewriter"/>
          <w:color w:val="268BD2"/>
          <w:sz w:val="16"/>
          <w:szCs w:val="16"/>
        </w:rPr>
      </w:pPr>
      <w:del w:id="906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D1943BB" w14:textId="4C50FB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64" w:author="Greg Stoike" w:date="2018-11-30T10:52:00Z"/>
          <w:rFonts w:ascii="Consolas" w:eastAsiaTheme="minorHAnsi" w:hAnsi="Consolas" w:cs="Lucida Sans Typewriter"/>
          <w:color w:val="268BD2"/>
          <w:sz w:val="16"/>
          <w:szCs w:val="16"/>
        </w:rPr>
      </w:pPr>
      <w:del w:id="906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D4850C6" w14:textId="61678FA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66" w:author="Greg Stoike" w:date="2018-11-30T10:52:00Z"/>
          <w:rFonts w:ascii="Consolas" w:eastAsiaTheme="minorHAnsi" w:hAnsi="Consolas" w:cs="Lucida Sans Typewriter"/>
          <w:color w:val="268BD2"/>
          <w:sz w:val="16"/>
          <w:szCs w:val="16"/>
        </w:rPr>
      </w:pPr>
      <w:del w:id="9067" w:author="Greg Stoike" w:date="2018-11-30T10:52:00Z">
        <w:r w:rsidRPr="00914B33" w:rsidDel="007B26CB">
          <w:rPr>
            <w:rFonts w:ascii="Consolas" w:eastAsiaTheme="minorHAnsi" w:hAnsi="Consolas" w:cs="Lucida Sans Typewriter"/>
            <w:color w:val="268BD2"/>
            <w:sz w:val="16"/>
            <w:szCs w:val="16"/>
          </w:rPr>
          <w:delText xml:space="preserve">                    &lt;ItemScoreParameter value="0.3967300057411194" measurementParameter="a"/&gt;</w:delText>
        </w:r>
      </w:del>
    </w:p>
    <w:p w14:paraId="4A4F8EBA" w14:textId="2C81CF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68" w:author="Greg Stoike" w:date="2018-11-30T10:52:00Z"/>
          <w:rFonts w:ascii="Consolas" w:eastAsiaTheme="minorHAnsi" w:hAnsi="Consolas" w:cs="Lucida Sans Typewriter"/>
          <w:color w:val="268BD2"/>
          <w:sz w:val="16"/>
          <w:szCs w:val="16"/>
        </w:rPr>
      </w:pPr>
      <w:del w:id="9069" w:author="Greg Stoike" w:date="2018-11-30T10:52:00Z">
        <w:r w:rsidRPr="00914B33" w:rsidDel="007B26CB">
          <w:rPr>
            <w:rFonts w:ascii="Consolas" w:eastAsiaTheme="minorHAnsi" w:hAnsi="Consolas" w:cs="Lucida Sans Typewriter"/>
            <w:color w:val="268BD2"/>
            <w:sz w:val="16"/>
            <w:szCs w:val="16"/>
          </w:rPr>
          <w:delText xml:space="preserve">                    &lt;ItemScoreParameter value="0.2787100076675415" measurementParameter="b"/&gt;</w:delText>
        </w:r>
      </w:del>
    </w:p>
    <w:p w14:paraId="69234465" w14:textId="43B8F92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70" w:author="Greg Stoike" w:date="2018-11-30T10:52:00Z"/>
          <w:rFonts w:ascii="Consolas" w:eastAsiaTheme="minorHAnsi" w:hAnsi="Consolas" w:cs="Lucida Sans Typewriter"/>
          <w:color w:val="268BD2"/>
          <w:sz w:val="16"/>
          <w:szCs w:val="16"/>
        </w:rPr>
      </w:pPr>
      <w:del w:id="907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903B3D5" w14:textId="2C9027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72" w:author="Greg Stoike" w:date="2018-11-30T10:52:00Z"/>
          <w:rFonts w:ascii="Consolas" w:eastAsiaTheme="minorHAnsi" w:hAnsi="Consolas" w:cs="Lucida Sans Typewriter"/>
          <w:color w:val="268BD2"/>
          <w:sz w:val="16"/>
          <w:szCs w:val="16"/>
        </w:rPr>
      </w:pPr>
      <w:del w:id="907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E169D63" w14:textId="52FC76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74" w:author="Greg Stoike" w:date="2018-11-30T10:52:00Z"/>
          <w:rFonts w:ascii="Consolas" w:eastAsiaTheme="minorHAnsi" w:hAnsi="Consolas" w:cs="Lucida Sans Typewriter"/>
          <w:color w:val="268BD2"/>
          <w:sz w:val="16"/>
          <w:szCs w:val="16"/>
        </w:rPr>
      </w:pPr>
      <w:del w:id="907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4A0C2D7" w14:textId="32641E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76" w:author="Greg Stoike" w:date="2018-11-30T10:52:00Z"/>
          <w:rFonts w:ascii="Consolas" w:eastAsiaTheme="minorHAnsi" w:hAnsi="Consolas" w:cs="Lucida Sans Typewriter"/>
          <w:color w:val="268BD2"/>
          <w:sz w:val="16"/>
          <w:szCs w:val="16"/>
        </w:rPr>
      </w:pPr>
      <w:del w:id="907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65FB741" w14:textId="6BC1DA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78" w:author="Greg Stoike" w:date="2018-11-30T10:52:00Z"/>
          <w:rFonts w:ascii="Consolas" w:eastAsiaTheme="minorHAnsi" w:hAnsi="Consolas" w:cs="Lucida Sans Typewriter"/>
          <w:color w:val="268BD2"/>
          <w:sz w:val="16"/>
          <w:szCs w:val="16"/>
        </w:rPr>
      </w:pPr>
      <w:del w:id="9079"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310609E9" w14:textId="3037CF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80" w:author="Greg Stoike" w:date="2018-11-30T10:52:00Z"/>
          <w:rFonts w:ascii="Consolas" w:eastAsiaTheme="minorHAnsi" w:hAnsi="Consolas" w:cs="Lucida Sans Typewriter"/>
          <w:color w:val="268BD2"/>
          <w:sz w:val="16"/>
          <w:szCs w:val="16"/>
        </w:rPr>
      </w:pPr>
      <w:del w:id="9081"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id="58558"&gt;</w:delText>
        </w:r>
      </w:del>
    </w:p>
    <w:p w14:paraId="4FB70C8E" w14:textId="54820A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82" w:author="Greg Stoike" w:date="2018-11-30T10:52:00Z"/>
          <w:rFonts w:ascii="Consolas" w:eastAsiaTheme="minorHAnsi" w:hAnsi="Consolas" w:cs="Lucida Sans Typewriter"/>
          <w:color w:val="268BD2"/>
          <w:sz w:val="16"/>
          <w:szCs w:val="16"/>
        </w:rPr>
      </w:pPr>
      <w:del w:id="908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handScored="true" administrationRequired="true" id="58558" type="SA"&gt;</w:delText>
        </w:r>
      </w:del>
    </w:p>
    <w:p w14:paraId="3C69866B" w14:textId="11027A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84" w:author="Greg Stoike" w:date="2018-11-30T10:52:00Z"/>
          <w:rFonts w:ascii="Consolas" w:eastAsiaTheme="minorHAnsi" w:hAnsi="Consolas" w:cs="Lucida Sans Typewriter"/>
          <w:color w:val="268BD2"/>
          <w:sz w:val="16"/>
          <w:szCs w:val="16"/>
        </w:rPr>
      </w:pPr>
      <w:del w:id="908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75680C0" w14:textId="6435CD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86" w:author="Greg Stoike" w:date="2018-11-30T10:52:00Z"/>
          <w:rFonts w:ascii="Consolas" w:eastAsiaTheme="minorHAnsi" w:hAnsi="Consolas" w:cs="Lucida Sans Typewriter"/>
          <w:color w:val="268BD2"/>
          <w:sz w:val="16"/>
          <w:szCs w:val="16"/>
        </w:rPr>
      </w:pPr>
      <w:del w:id="908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0C962357" w14:textId="59C551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88" w:author="Greg Stoike" w:date="2018-11-30T10:52:00Z"/>
          <w:rFonts w:ascii="Consolas" w:eastAsiaTheme="minorHAnsi" w:hAnsi="Consolas" w:cs="Lucida Sans Typewriter"/>
          <w:color w:val="268BD2"/>
          <w:sz w:val="16"/>
          <w:szCs w:val="16"/>
        </w:rPr>
      </w:pPr>
      <w:del w:id="908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6D66F0F" w14:textId="40E1C6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90" w:author="Greg Stoike" w:date="2018-11-30T10:52:00Z"/>
          <w:rFonts w:ascii="Consolas" w:eastAsiaTheme="minorHAnsi" w:hAnsi="Consolas" w:cs="Lucida Sans Typewriter"/>
          <w:color w:val="268BD2"/>
          <w:sz w:val="16"/>
          <w:szCs w:val="16"/>
        </w:rPr>
      </w:pPr>
      <w:del w:id="909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B6F83F8" w14:textId="167997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92" w:author="Greg Stoike" w:date="2018-11-30T10:52:00Z"/>
          <w:rFonts w:ascii="Consolas" w:eastAsiaTheme="minorHAnsi" w:hAnsi="Consolas" w:cs="Lucida Sans Typewriter"/>
          <w:color w:val="268BD2"/>
          <w:sz w:val="16"/>
          <w:szCs w:val="16"/>
        </w:rPr>
      </w:pPr>
      <w:del w:id="909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20267BC4" w14:textId="78293AE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94" w:author="Greg Stoike" w:date="2018-11-30T10:52:00Z"/>
          <w:rFonts w:ascii="Consolas" w:eastAsiaTheme="minorHAnsi" w:hAnsi="Consolas" w:cs="Lucida Sans Typewriter"/>
          <w:color w:val="268BD2"/>
          <w:sz w:val="16"/>
          <w:szCs w:val="16"/>
        </w:rPr>
      </w:pPr>
      <w:del w:id="909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7F66CA4B" w14:textId="76228F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96" w:author="Greg Stoike" w:date="2018-11-30T10:52:00Z"/>
          <w:rFonts w:ascii="Consolas" w:eastAsiaTheme="minorHAnsi" w:hAnsi="Consolas" w:cs="Lucida Sans Typewriter"/>
          <w:color w:val="268BD2"/>
          <w:sz w:val="16"/>
          <w:szCs w:val="16"/>
        </w:rPr>
      </w:pPr>
      <w:del w:id="909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256B9303" w14:textId="22FCD9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098" w:author="Greg Stoike" w:date="2018-11-30T10:52:00Z"/>
          <w:rFonts w:ascii="Consolas" w:eastAsiaTheme="minorHAnsi" w:hAnsi="Consolas" w:cs="Lucida Sans Typewriter"/>
          <w:color w:val="268BD2"/>
          <w:sz w:val="16"/>
          <w:szCs w:val="16"/>
        </w:rPr>
      </w:pPr>
      <w:del w:id="909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2AF3A5FE" w14:textId="5B2353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00" w:author="Greg Stoike" w:date="2018-11-30T10:52:00Z"/>
          <w:rFonts w:ascii="Consolas" w:eastAsiaTheme="minorHAnsi" w:hAnsi="Consolas" w:cs="Lucida Sans Typewriter"/>
          <w:color w:val="268BD2"/>
          <w:sz w:val="16"/>
          <w:szCs w:val="16"/>
        </w:rPr>
      </w:pPr>
      <w:del w:id="910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6033DB30" w14:textId="66E802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02" w:author="Greg Stoike" w:date="2018-11-30T10:52:00Z"/>
          <w:rFonts w:ascii="Consolas" w:eastAsiaTheme="minorHAnsi" w:hAnsi="Consolas" w:cs="Lucida Sans Typewriter"/>
          <w:color w:val="268BD2"/>
          <w:sz w:val="16"/>
          <w:szCs w:val="16"/>
        </w:rPr>
      </w:pPr>
      <w:del w:id="9103"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406C9914" w14:textId="4A9D12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04" w:author="Greg Stoike" w:date="2018-11-30T10:52:00Z"/>
          <w:rFonts w:ascii="Consolas" w:eastAsiaTheme="minorHAnsi" w:hAnsi="Consolas" w:cs="Lucida Sans Typewriter"/>
          <w:color w:val="268BD2"/>
          <w:sz w:val="16"/>
          <w:szCs w:val="16"/>
        </w:rPr>
      </w:pPr>
      <w:del w:id="910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1396989" w14:textId="2AFED0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06" w:author="Greg Stoike" w:date="2018-11-30T10:52:00Z"/>
          <w:rFonts w:ascii="Consolas" w:eastAsiaTheme="minorHAnsi" w:hAnsi="Consolas" w:cs="Lucida Sans Typewriter"/>
          <w:color w:val="268BD2"/>
          <w:sz w:val="16"/>
          <w:szCs w:val="16"/>
        </w:rPr>
      </w:pPr>
      <w:del w:id="910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32927B5F" w14:textId="793542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08" w:author="Greg Stoike" w:date="2018-11-30T10:52:00Z"/>
          <w:rFonts w:ascii="Consolas" w:eastAsiaTheme="minorHAnsi" w:hAnsi="Consolas" w:cs="Lucida Sans Typewriter"/>
          <w:color w:val="268BD2"/>
          <w:sz w:val="16"/>
          <w:szCs w:val="16"/>
        </w:rPr>
      </w:pPr>
      <w:del w:id="910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893B3BE" w14:textId="4A67AC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10" w:author="Greg Stoike" w:date="2018-11-30T10:52:00Z"/>
          <w:rFonts w:ascii="Consolas" w:eastAsiaTheme="minorHAnsi" w:hAnsi="Consolas" w:cs="Lucida Sans Typewriter"/>
          <w:color w:val="268BD2"/>
          <w:sz w:val="16"/>
          <w:szCs w:val="16"/>
        </w:rPr>
      </w:pPr>
      <w:del w:id="911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5635DC3" w14:textId="558F26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12" w:author="Greg Stoike" w:date="2018-11-30T10:52:00Z"/>
          <w:rFonts w:ascii="Consolas" w:eastAsiaTheme="minorHAnsi" w:hAnsi="Consolas" w:cs="Lucida Sans Typewriter"/>
          <w:color w:val="268BD2"/>
          <w:sz w:val="16"/>
          <w:szCs w:val="16"/>
        </w:rPr>
      </w:pPr>
      <w:del w:id="911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2010BE3C" w14:textId="6FF810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14" w:author="Greg Stoike" w:date="2018-11-30T10:52:00Z"/>
          <w:rFonts w:ascii="Consolas" w:eastAsiaTheme="minorHAnsi" w:hAnsi="Consolas" w:cs="Lucida Sans Typewriter"/>
          <w:color w:val="268BD2"/>
          <w:sz w:val="16"/>
          <w:szCs w:val="16"/>
        </w:rPr>
      </w:pPr>
      <w:del w:id="911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D5EC6B5" w14:textId="611F7E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16" w:author="Greg Stoike" w:date="2018-11-30T10:52:00Z"/>
          <w:rFonts w:ascii="Consolas" w:eastAsiaTheme="minorHAnsi" w:hAnsi="Consolas" w:cs="Lucida Sans Typewriter"/>
          <w:color w:val="268BD2"/>
          <w:sz w:val="16"/>
          <w:szCs w:val="16"/>
        </w:rPr>
      </w:pPr>
      <w:del w:id="911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7F9EF75" w14:textId="1B2315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18" w:author="Greg Stoike" w:date="2018-11-30T10:52:00Z"/>
          <w:rFonts w:ascii="Consolas" w:eastAsiaTheme="minorHAnsi" w:hAnsi="Consolas" w:cs="Lucida Sans Typewriter"/>
          <w:color w:val="268BD2"/>
          <w:sz w:val="16"/>
          <w:szCs w:val="16"/>
        </w:rPr>
      </w:pPr>
      <w:del w:id="911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A645650" w14:textId="75C078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20" w:author="Greg Stoike" w:date="2018-11-30T10:52:00Z"/>
          <w:rFonts w:ascii="Consolas" w:eastAsiaTheme="minorHAnsi" w:hAnsi="Consolas" w:cs="Lucida Sans Typewriter"/>
          <w:color w:val="268BD2"/>
          <w:sz w:val="16"/>
          <w:szCs w:val="16"/>
        </w:rPr>
      </w:pPr>
      <w:del w:id="912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65009D1" w14:textId="35B8C0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22" w:author="Greg Stoike" w:date="2018-11-30T10:52:00Z"/>
          <w:rFonts w:ascii="Consolas" w:eastAsiaTheme="minorHAnsi" w:hAnsi="Consolas" w:cs="Lucida Sans Typewriter"/>
          <w:color w:val="268BD2"/>
          <w:sz w:val="16"/>
          <w:szCs w:val="16"/>
        </w:rPr>
      </w:pPr>
      <w:del w:id="9123"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479546BB" w14:textId="402095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24" w:author="Greg Stoike" w:date="2018-11-30T10:52:00Z"/>
          <w:rFonts w:ascii="Consolas" w:eastAsiaTheme="minorHAnsi" w:hAnsi="Consolas" w:cs="Lucida Sans Typewriter"/>
          <w:color w:val="268BD2"/>
          <w:sz w:val="16"/>
          <w:szCs w:val="16"/>
        </w:rPr>
      </w:pPr>
      <w:del w:id="9125" w:author="Greg Stoike" w:date="2018-11-30T10:52:00Z">
        <w:r w:rsidRPr="00914B33" w:rsidDel="007B26CB">
          <w:rPr>
            <w:rFonts w:ascii="Consolas" w:eastAsiaTheme="minorHAnsi" w:hAnsi="Consolas" w:cs="Lucida Sans Typewriter"/>
            <w:color w:val="268BD2"/>
            <w:sz w:val="16"/>
            <w:szCs w:val="16"/>
          </w:rPr>
          <w:delText xml:space="preserve">                  &lt;BlueprintReference idRef="2-W|3-11"/&gt;</w:delText>
        </w:r>
      </w:del>
    </w:p>
    <w:p w14:paraId="44C7496D" w14:textId="06834A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26" w:author="Greg Stoike" w:date="2018-11-30T10:52:00Z"/>
          <w:rFonts w:ascii="Consolas" w:eastAsiaTheme="minorHAnsi" w:hAnsi="Consolas" w:cs="Lucida Sans Typewriter"/>
          <w:color w:val="268BD2"/>
          <w:sz w:val="16"/>
          <w:szCs w:val="16"/>
        </w:rPr>
      </w:pPr>
      <w:del w:id="912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C58BE1B" w14:textId="70D449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28" w:author="Greg Stoike" w:date="2018-11-30T10:52:00Z"/>
          <w:rFonts w:ascii="Consolas" w:eastAsiaTheme="minorHAnsi" w:hAnsi="Consolas" w:cs="Lucida Sans Typewriter"/>
          <w:color w:val="268BD2"/>
          <w:sz w:val="16"/>
          <w:szCs w:val="16"/>
        </w:rPr>
      </w:pPr>
      <w:del w:id="912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381CDAD" w14:textId="486003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30" w:author="Greg Stoike" w:date="2018-11-30T10:52:00Z"/>
          <w:rFonts w:ascii="Consolas" w:eastAsiaTheme="minorHAnsi" w:hAnsi="Consolas" w:cs="Lucida Sans Typewriter"/>
          <w:color w:val="268BD2"/>
          <w:sz w:val="16"/>
          <w:szCs w:val="16"/>
        </w:rPr>
      </w:pPr>
      <w:del w:id="913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scorePoints="2" measurementModel="IRTGPC"&gt;</w:delText>
        </w:r>
      </w:del>
    </w:p>
    <w:p w14:paraId="05BC44B6" w14:textId="54254E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32" w:author="Greg Stoike" w:date="2018-11-30T10:52:00Z"/>
          <w:rFonts w:ascii="Consolas" w:eastAsiaTheme="minorHAnsi" w:hAnsi="Consolas" w:cs="Lucida Sans Typewriter"/>
          <w:color w:val="268BD2"/>
          <w:sz w:val="16"/>
          <w:szCs w:val="16"/>
        </w:rPr>
      </w:pPr>
      <w:del w:id="9133" w:author="Greg Stoike" w:date="2018-11-30T10:52:00Z">
        <w:r w:rsidRPr="00914B33" w:rsidDel="007B26CB">
          <w:rPr>
            <w:rFonts w:ascii="Consolas" w:eastAsiaTheme="minorHAnsi" w:hAnsi="Consolas" w:cs="Lucida Sans Typewriter"/>
            <w:color w:val="268BD2"/>
            <w:sz w:val="16"/>
            <w:szCs w:val="16"/>
          </w:rPr>
          <w:delText xml:space="preserve">                    &lt;ItemScoreParameter value="0.5067899823188782" measurementParameter="a"/&gt;</w:delText>
        </w:r>
      </w:del>
    </w:p>
    <w:p w14:paraId="22A4ABF2" w14:textId="108DD0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34" w:author="Greg Stoike" w:date="2018-11-30T10:52:00Z"/>
          <w:rFonts w:ascii="Consolas" w:eastAsiaTheme="minorHAnsi" w:hAnsi="Consolas" w:cs="Lucida Sans Typewriter"/>
          <w:color w:val="268BD2"/>
          <w:sz w:val="16"/>
          <w:szCs w:val="16"/>
        </w:rPr>
      </w:pPr>
      <w:del w:id="9135" w:author="Greg Stoike" w:date="2018-11-30T10:52:00Z">
        <w:r w:rsidRPr="00914B33" w:rsidDel="007B26CB">
          <w:rPr>
            <w:rFonts w:ascii="Consolas" w:eastAsiaTheme="minorHAnsi" w:hAnsi="Consolas" w:cs="Lucida Sans Typewriter"/>
            <w:color w:val="268BD2"/>
            <w:sz w:val="16"/>
            <w:szCs w:val="16"/>
          </w:rPr>
          <w:delText xml:space="preserve">                    &lt;ItemScoreParameter value="0.15444999933242798" measurementParameter="b0"/&gt;</w:delText>
        </w:r>
      </w:del>
    </w:p>
    <w:p w14:paraId="226534BD" w14:textId="3CAE8D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36" w:author="Greg Stoike" w:date="2018-11-30T10:52:00Z"/>
          <w:rFonts w:ascii="Consolas" w:eastAsiaTheme="minorHAnsi" w:hAnsi="Consolas" w:cs="Lucida Sans Typewriter"/>
          <w:color w:val="268BD2"/>
          <w:sz w:val="16"/>
          <w:szCs w:val="16"/>
        </w:rPr>
      </w:pPr>
      <w:del w:id="9137" w:author="Greg Stoike" w:date="2018-11-30T10:52:00Z">
        <w:r w:rsidRPr="00914B33" w:rsidDel="007B26CB">
          <w:rPr>
            <w:rFonts w:ascii="Consolas" w:eastAsiaTheme="minorHAnsi" w:hAnsi="Consolas" w:cs="Lucida Sans Typewriter"/>
            <w:color w:val="268BD2"/>
            <w:sz w:val="16"/>
            <w:szCs w:val="16"/>
          </w:rPr>
          <w:delText xml:space="preserve">                    &lt;ItemScoreParameter value="3.2780299186706543" measurementParameter="b1"/&gt;</w:delText>
        </w:r>
      </w:del>
    </w:p>
    <w:p w14:paraId="1FA4F7A0" w14:textId="000702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38" w:author="Greg Stoike" w:date="2018-11-30T10:52:00Z"/>
          <w:rFonts w:ascii="Consolas" w:eastAsiaTheme="minorHAnsi" w:hAnsi="Consolas" w:cs="Lucida Sans Typewriter"/>
          <w:color w:val="268BD2"/>
          <w:sz w:val="16"/>
          <w:szCs w:val="16"/>
        </w:rPr>
      </w:pPr>
      <w:del w:id="913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16BC7B1C" w14:textId="209A56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40" w:author="Greg Stoike" w:date="2018-11-30T10:52:00Z"/>
          <w:rFonts w:ascii="Consolas" w:eastAsiaTheme="minorHAnsi" w:hAnsi="Consolas" w:cs="Lucida Sans Typewriter"/>
          <w:color w:val="268BD2"/>
          <w:sz w:val="16"/>
          <w:szCs w:val="16"/>
        </w:rPr>
      </w:pPr>
      <w:del w:id="914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7CBADAC" w14:textId="639F65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42" w:author="Greg Stoike" w:date="2018-11-30T10:52:00Z"/>
          <w:rFonts w:ascii="Consolas" w:eastAsiaTheme="minorHAnsi" w:hAnsi="Consolas" w:cs="Lucida Sans Typewriter"/>
          <w:color w:val="268BD2"/>
          <w:sz w:val="16"/>
          <w:szCs w:val="16"/>
        </w:rPr>
      </w:pPr>
      <w:del w:id="914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BD28AC8" w14:textId="28FA235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44" w:author="Greg Stoike" w:date="2018-11-30T10:52:00Z"/>
          <w:rFonts w:ascii="Consolas" w:eastAsiaTheme="minorHAnsi" w:hAnsi="Consolas" w:cs="Lucida Sans Typewriter"/>
          <w:color w:val="268BD2"/>
          <w:sz w:val="16"/>
          <w:szCs w:val="16"/>
        </w:rPr>
      </w:pPr>
      <w:del w:id="9145"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1722F8B2" w14:textId="39A027B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46" w:author="Greg Stoike" w:date="2018-11-30T10:52:00Z"/>
          <w:rFonts w:ascii="Consolas" w:eastAsiaTheme="minorHAnsi" w:hAnsi="Consolas" w:cs="Lucida Sans Typewriter"/>
          <w:color w:val="268BD2"/>
          <w:sz w:val="16"/>
          <w:szCs w:val="16"/>
        </w:rPr>
      </w:pPr>
      <w:del w:id="9147"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id="91"&gt;</w:delText>
        </w:r>
      </w:del>
    </w:p>
    <w:p w14:paraId="33AB7691" w14:textId="0962D4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48" w:author="Greg Stoike" w:date="2018-11-30T10:52:00Z"/>
          <w:rFonts w:ascii="Consolas" w:eastAsiaTheme="minorHAnsi" w:hAnsi="Consolas" w:cs="Lucida Sans Typewriter"/>
          <w:color w:val="268BD2"/>
          <w:sz w:val="16"/>
          <w:szCs w:val="16"/>
        </w:rPr>
      </w:pPr>
      <w:del w:id="9149" w:author="Greg Stoike" w:date="2018-11-30T10:52:00Z">
        <w:r w:rsidRPr="00914B33" w:rsidDel="007B26CB">
          <w:rPr>
            <w:rFonts w:ascii="Consolas" w:eastAsiaTheme="minorHAnsi" w:hAnsi="Consolas" w:cs="Lucida Sans Typewriter"/>
            <w:color w:val="268BD2"/>
            <w:sz w:val="16"/>
            <w:szCs w:val="16"/>
          </w:rPr>
          <w:delText xml:space="preserve">              &lt;Stimulus id="91"/&gt;</w:delText>
        </w:r>
      </w:del>
    </w:p>
    <w:p w14:paraId="53F07177" w14:textId="186A5F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50" w:author="Greg Stoike" w:date="2018-11-30T10:52:00Z"/>
          <w:rFonts w:ascii="Consolas" w:eastAsiaTheme="minorHAnsi" w:hAnsi="Consolas" w:cs="Lucida Sans Typewriter"/>
          <w:color w:val="268BD2"/>
          <w:sz w:val="16"/>
          <w:szCs w:val="16"/>
        </w:rPr>
      </w:pPr>
      <w:del w:id="915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id="26355" type="MC"&gt;</w:delText>
        </w:r>
      </w:del>
    </w:p>
    <w:p w14:paraId="4A3DC56F" w14:textId="1D2930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52" w:author="Greg Stoike" w:date="2018-11-30T10:52:00Z"/>
          <w:rFonts w:ascii="Consolas" w:eastAsiaTheme="minorHAnsi" w:hAnsi="Consolas" w:cs="Lucida Sans Typewriter"/>
          <w:color w:val="268BD2"/>
          <w:sz w:val="16"/>
          <w:szCs w:val="16"/>
        </w:rPr>
      </w:pPr>
      <w:del w:id="915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ECC200C" w14:textId="30BFC6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54" w:author="Greg Stoike" w:date="2018-11-30T10:52:00Z"/>
          <w:rFonts w:ascii="Consolas" w:eastAsiaTheme="minorHAnsi" w:hAnsi="Consolas" w:cs="Lucida Sans Typewriter"/>
          <w:color w:val="268BD2"/>
          <w:sz w:val="16"/>
          <w:szCs w:val="16"/>
        </w:rPr>
      </w:pPr>
      <w:del w:id="915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37F63557" w14:textId="497C69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56" w:author="Greg Stoike" w:date="2018-11-30T10:52:00Z"/>
          <w:rFonts w:ascii="Consolas" w:eastAsiaTheme="minorHAnsi" w:hAnsi="Consolas" w:cs="Lucida Sans Typewriter"/>
          <w:color w:val="268BD2"/>
          <w:sz w:val="16"/>
          <w:szCs w:val="16"/>
        </w:rPr>
      </w:pPr>
      <w:del w:id="915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B69214B" w14:textId="70A9ED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58" w:author="Greg Stoike" w:date="2018-11-30T10:52:00Z"/>
          <w:rFonts w:ascii="Consolas" w:eastAsiaTheme="minorHAnsi" w:hAnsi="Consolas" w:cs="Lucida Sans Typewriter"/>
          <w:color w:val="268BD2"/>
          <w:sz w:val="16"/>
          <w:szCs w:val="16"/>
        </w:rPr>
      </w:pPr>
      <w:del w:id="915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B2F4085" w14:textId="56A6B7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60" w:author="Greg Stoike" w:date="2018-11-30T10:52:00Z"/>
          <w:rFonts w:ascii="Consolas" w:eastAsiaTheme="minorHAnsi" w:hAnsi="Consolas" w:cs="Lucida Sans Typewriter"/>
          <w:color w:val="268BD2"/>
          <w:sz w:val="16"/>
          <w:szCs w:val="16"/>
        </w:rPr>
      </w:pPr>
      <w:del w:id="916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2ECAF4FA" w14:textId="3E1909E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62" w:author="Greg Stoike" w:date="2018-11-30T10:52:00Z"/>
          <w:rFonts w:ascii="Consolas" w:eastAsiaTheme="minorHAnsi" w:hAnsi="Consolas" w:cs="Lucida Sans Typewriter"/>
          <w:color w:val="268BD2"/>
          <w:sz w:val="16"/>
          <w:szCs w:val="16"/>
        </w:rPr>
      </w:pPr>
      <w:del w:id="916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3B24D950" w14:textId="0C2793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64" w:author="Greg Stoike" w:date="2018-11-30T10:52:00Z"/>
          <w:rFonts w:ascii="Consolas" w:eastAsiaTheme="minorHAnsi" w:hAnsi="Consolas" w:cs="Lucida Sans Typewriter"/>
          <w:color w:val="268BD2"/>
          <w:sz w:val="16"/>
          <w:szCs w:val="16"/>
        </w:rPr>
      </w:pPr>
      <w:del w:id="916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FB19846" w14:textId="2F3D92E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66" w:author="Greg Stoike" w:date="2018-11-30T10:52:00Z"/>
          <w:rFonts w:ascii="Consolas" w:eastAsiaTheme="minorHAnsi" w:hAnsi="Consolas" w:cs="Lucida Sans Typewriter"/>
          <w:color w:val="268BD2"/>
          <w:sz w:val="16"/>
          <w:szCs w:val="16"/>
        </w:rPr>
      </w:pPr>
      <w:del w:id="916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2B2B707A" w14:textId="1D17FF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68" w:author="Greg Stoike" w:date="2018-11-30T10:52:00Z"/>
          <w:rFonts w:ascii="Consolas" w:eastAsiaTheme="minorHAnsi" w:hAnsi="Consolas" w:cs="Lucida Sans Typewriter"/>
          <w:color w:val="268BD2"/>
          <w:sz w:val="16"/>
          <w:szCs w:val="16"/>
        </w:rPr>
      </w:pPr>
      <w:del w:id="916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3C86B0E4" w14:textId="580C8C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70" w:author="Greg Stoike" w:date="2018-11-30T10:52:00Z"/>
          <w:rFonts w:ascii="Consolas" w:eastAsiaTheme="minorHAnsi" w:hAnsi="Consolas" w:cs="Lucida Sans Typewriter"/>
          <w:color w:val="268BD2"/>
          <w:sz w:val="16"/>
          <w:szCs w:val="16"/>
        </w:rPr>
      </w:pPr>
      <w:del w:id="917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63CF9FD" w14:textId="0A00C1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72" w:author="Greg Stoike" w:date="2018-11-30T10:52:00Z"/>
          <w:rFonts w:ascii="Consolas" w:eastAsiaTheme="minorHAnsi" w:hAnsi="Consolas" w:cs="Lucida Sans Typewriter"/>
          <w:color w:val="268BD2"/>
          <w:sz w:val="16"/>
          <w:szCs w:val="16"/>
        </w:rPr>
      </w:pPr>
      <w:del w:id="917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3C4F2C9D" w14:textId="6CD255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74" w:author="Greg Stoike" w:date="2018-11-30T10:52:00Z"/>
          <w:rFonts w:ascii="Consolas" w:eastAsiaTheme="minorHAnsi" w:hAnsi="Consolas" w:cs="Lucida Sans Typewriter"/>
          <w:color w:val="268BD2"/>
          <w:sz w:val="16"/>
          <w:szCs w:val="16"/>
        </w:rPr>
      </w:pPr>
      <w:del w:id="917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46F445F" w14:textId="45688D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76" w:author="Greg Stoike" w:date="2018-11-30T10:52:00Z"/>
          <w:rFonts w:ascii="Consolas" w:eastAsiaTheme="minorHAnsi" w:hAnsi="Consolas" w:cs="Lucida Sans Typewriter"/>
          <w:color w:val="268BD2"/>
          <w:sz w:val="16"/>
          <w:szCs w:val="16"/>
        </w:rPr>
      </w:pPr>
      <w:del w:id="917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B9ED955" w14:textId="562CD2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78" w:author="Greg Stoike" w:date="2018-11-30T10:52:00Z"/>
          <w:rFonts w:ascii="Consolas" w:eastAsiaTheme="minorHAnsi" w:hAnsi="Consolas" w:cs="Lucida Sans Typewriter"/>
          <w:color w:val="268BD2"/>
          <w:sz w:val="16"/>
          <w:szCs w:val="16"/>
        </w:rPr>
      </w:pPr>
      <w:del w:id="917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18049681" w14:textId="2BEEAC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80" w:author="Greg Stoike" w:date="2018-11-30T10:52:00Z"/>
          <w:rFonts w:ascii="Consolas" w:eastAsiaTheme="minorHAnsi" w:hAnsi="Consolas" w:cs="Lucida Sans Typewriter"/>
          <w:color w:val="268BD2"/>
          <w:sz w:val="16"/>
          <w:szCs w:val="16"/>
        </w:rPr>
      </w:pPr>
      <w:del w:id="918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030E99D3" w14:textId="5ADFC3F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82" w:author="Greg Stoike" w:date="2018-11-30T10:52:00Z"/>
          <w:rFonts w:ascii="Consolas" w:eastAsiaTheme="minorHAnsi" w:hAnsi="Consolas" w:cs="Lucida Sans Typewriter"/>
          <w:color w:val="268BD2"/>
          <w:sz w:val="16"/>
          <w:szCs w:val="16"/>
        </w:rPr>
      </w:pPr>
      <w:del w:id="918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22FE7A7" w14:textId="61CB14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84" w:author="Greg Stoike" w:date="2018-11-30T10:52:00Z"/>
          <w:rFonts w:ascii="Consolas" w:eastAsiaTheme="minorHAnsi" w:hAnsi="Consolas" w:cs="Lucida Sans Typewriter"/>
          <w:color w:val="268BD2"/>
          <w:sz w:val="16"/>
          <w:szCs w:val="16"/>
        </w:rPr>
      </w:pPr>
      <w:del w:id="918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2D6CDC1" w14:textId="5CF94D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86" w:author="Greg Stoike" w:date="2018-11-30T10:52:00Z"/>
          <w:rFonts w:ascii="Consolas" w:eastAsiaTheme="minorHAnsi" w:hAnsi="Consolas" w:cs="Lucida Sans Typewriter"/>
          <w:color w:val="268BD2"/>
          <w:sz w:val="16"/>
          <w:szCs w:val="16"/>
        </w:rPr>
      </w:pPr>
      <w:del w:id="918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5A05F05" w14:textId="6D7D4F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88" w:author="Greg Stoike" w:date="2018-11-30T10:52:00Z"/>
          <w:rFonts w:ascii="Consolas" w:eastAsiaTheme="minorHAnsi" w:hAnsi="Consolas" w:cs="Lucida Sans Typewriter"/>
          <w:color w:val="268BD2"/>
          <w:sz w:val="16"/>
          <w:szCs w:val="16"/>
        </w:rPr>
      </w:pPr>
      <w:del w:id="918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546A30F6" w14:textId="2C70E0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90" w:author="Greg Stoike" w:date="2018-11-30T10:52:00Z"/>
          <w:rFonts w:ascii="Consolas" w:eastAsiaTheme="minorHAnsi" w:hAnsi="Consolas" w:cs="Lucida Sans Typewriter"/>
          <w:color w:val="268BD2"/>
          <w:sz w:val="16"/>
          <w:szCs w:val="16"/>
        </w:rPr>
      </w:pPr>
      <w:del w:id="9191" w:author="Greg Stoike" w:date="2018-11-30T10:52:00Z">
        <w:r w:rsidRPr="00914B33" w:rsidDel="007B26CB">
          <w:rPr>
            <w:rFonts w:ascii="Consolas" w:eastAsiaTheme="minorHAnsi" w:hAnsi="Consolas" w:cs="Lucida Sans Typewriter"/>
            <w:color w:val="268BD2"/>
            <w:sz w:val="16"/>
            <w:szCs w:val="16"/>
          </w:rPr>
          <w:delText xml:space="preserve">                  &lt;BlueprintReference idRef="1-IT|14-11"/&gt;</w:delText>
        </w:r>
      </w:del>
    </w:p>
    <w:p w14:paraId="08E527A9" w14:textId="3855B8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92" w:author="Greg Stoike" w:date="2018-11-30T10:52:00Z"/>
          <w:rFonts w:ascii="Consolas" w:eastAsiaTheme="minorHAnsi" w:hAnsi="Consolas" w:cs="Lucida Sans Typewriter"/>
          <w:color w:val="268BD2"/>
          <w:sz w:val="16"/>
          <w:szCs w:val="16"/>
        </w:rPr>
      </w:pPr>
      <w:del w:id="919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A2F2D26" w14:textId="7BFBAF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94" w:author="Greg Stoike" w:date="2018-11-30T10:52:00Z"/>
          <w:rFonts w:ascii="Consolas" w:eastAsiaTheme="minorHAnsi" w:hAnsi="Consolas" w:cs="Lucida Sans Typewriter"/>
          <w:color w:val="268BD2"/>
          <w:sz w:val="16"/>
          <w:szCs w:val="16"/>
        </w:rPr>
      </w:pPr>
      <w:del w:id="919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EE3F1D4" w14:textId="0CBAAC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96" w:author="Greg Stoike" w:date="2018-11-30T10:52:00Z"/>
          <w:rFonts w:ascii="Consolas" w:eastAsiaTheme="minorHAnsi" w:hAnsi="Consolas" w:cs="Lucida Sans Typewriter"/>
          <w:color w:val="268BD2"/>
          <w:sz w:val="16"/>
          <w:szCs w:val="16"/>
        </w:rPr>
      </w:pPr>
      <w:del w:id="919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9C148DA" w14:textId="58C58B5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198" w:author="Greg Stoike" w:date="2018-11-30T10:52:00Z"/>
          <w:rFonts w:ascii="Consolas" w:eastAsiaTheme="minorHAnsi" w:hAnsi="Consolas" w:cs="Lucida Sans Typewriter"/>
          <w:color w:val="268BD2"/>
          <w:sz w:val="16"/>
          <w:szCs w:val="16"/>
        </w:rPr>
      </w:pPr>
      <w:del w:id="9199" w:author="Greg Stoike" w:date="2018-11-30T10:52:00Z">
        <w:r w:rsidRPr="00914B33" w:rsidDel="007B26CB">
          <w:rPr>
            <w:rFonts w:ascii="Consolas" w:eastAsiaTheme="minorHAnsi" w:hAnsi="Consolas" w:cs="Lucida Sans Typewriter"/>
            <w:color w:val="268BD2"/>
            <w:sz w:val="16"/>
            <w:szCs w:val="16"/>
          </w:rPr>
          <w:delText xml:space="preserve">                    &lt;ItemScoreParameter value="0.36862000823020935" measurementParameter="a"/&gt;</w:delText>
        </w:r>
      </w:del>
    </w:p>
    <w:p w14:paraId="3714B02F" w14:textId="2CB41C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00" w:author="Greg Stoike" w:date="2018-11-30T10:52:00Z"/>
          <w:rFonts w:ascii="Consolas" w:eastAsiaTheme="minorHAnsi" w:hAnsi="Consolas" w:cs="Lucida Sans Typewriter"/>
          <w:color w:val="268BD2"/>
          <w:sz w:val="16"/>
          <w:szCs w:val="16"/>
        </w:rPr>
      </w:pPr>
      <w:del w:id="9201" w:author="Greg Stoike" w:date="2018-11-30T10:52:00Z">
        <w:r w:rsidRPr="00914B33" w:rsidDel="007B26CB">
          <w:rPr>
            <w:rFonts w:ascii="Consolas" w:eastAsiaTheme="minorHAnsi" w:hAnsi="Consolas" w:cs="Lucida Sans Typewriter"/>
            <w:color w:val="268BD2"/>
            <w:sz w:val="16"/>
            <w:szCs w:val="16"/>
          </w:rPr>
          <w:delText xml:space="preserve">                    &lt;ItemScoreParameter value="0.617929995059967" measurementParameter="b"/&gt;</w:delText>
        </w:r>
      </w:del>
    </w:p>
    <w:p w14:paraId="2FB7BE83" w14:textId="77EB49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02" w:author="Greg Stoike" w:date="2018-11-30T10:52:00Z"/>
          <w:rFonts w:ascii="Consolas" w:eastAsiaTheme="minorHAnsi" w:hAnsi="Consolas" w:cs="Lucida Sans Typewriter"/>
          <w:color w:val="268BD2"/>
          <w:sz w:val="16"/>
          <w:szCs w:val="16"/>
        </w:rPr>
      </w:pPr>
      <w:del w:id="920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7146D59" w14:textId="4D3DB4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04" w:author="Greg Stoike" w:date="2018-11-30T10:52:00Z"/>
          <w:rFonts w:ascii="Consolas" w:eastAsiaTheme="minorHAnsi" w:hAnsi="Consolas" w:cs="Lucida Sans Typewriter"/>
          <w:color w:val="268BD2"/>
          <w:sz w:val="16"/>
          <w:szCs w:val="16"/>
        </w:rPr>
      </w:pPr>
      <w:del w:id="920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25B3CD4B" w14:textId="3FA1B8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06" w:author="Greg Stoike" w:date="2018-11-30T10:52:00Z"/>
          <w:rFonts w:ascii="Consolas" w:eastAsiaTheme="minorHAnsi" w:hAnsi="Consolas" w:cs="Lucida Sans Typewriter"/>
          <w:color w:val="268BD2"/>
          <w:sz w:val="16"/>
          <w:szCs w:val="16"/>
        </w:rPr>
      </w:pPr>
      <w:del w:id="920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DD7878A" w14:textId="66F3E0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08" w:author="Greg Stoike" w:date="2018-11-30T10:52:00Z"/>
          <w:rFonts w:ascii="Consolas" w:eastAsiaTheme="minorHAnsi" w:hAnsi="Consolas" w:cs="Lucida Sans Typewriter"/>
          <w:color w:val="268BD2"/>
          <w:sz w:val="16"/>
          <w:szCs w:val="16"/>
        </w:rPr>
      </w:pPr>
      <w:del w:id="920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077BC68" w14:textId="60F98B4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10" w:author="Greg Stoike" w:date="2018-11-30T10:52:00Z"/>
          <w:rFonts w:ascii="Consolas" w:eastAsiaTheme="minorHAnsi" w:hAnsi="Consolas" w:cs="Lucida Sans Typewriter"/>
          <w:color w:val="268BD2"/>
          <w:sz w:val="16"/>
          <w:szCs w:val="16"/>
        </w:rPr>
      </w:pPr>
      <w:del w:id="921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id="26341" type="MC"&gt;</w:delText>
        </w:r>
      </w:del>
    </w:p>
    <w:p w14:paraId="1C83C49D" w14:textId="162750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12" w:author="Greg Stoike" w:date="2018-11-30T10:52:00Z"/>
          <w:rFonts w:ascii="Consolas" w:eastAsiaTheme="minorHAnsi" w:hAnsi="Consolas" w:cs="Lucida Sans Typewriter"/>
          <w:color w:val="268BD2"/>
          <w:sz w:val="16"/>
          <w:szCs w:val="16"/>
        </w:rPr>
      </w:pPr>
      <w:del w:id="921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61A84EB" w14:textId="464814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14" w:author="Greg Stoike" w:date="2018-11-30T10:52:00Z"/>
          <w:rFonts w:ascii="Consolas" w:eastAsiaTheme="minorHAnsi" w:hAnsi="Consolas" w:cs="Lucida Sans Typewriter"/>
          <w:color w:val="268BD2"/>
          <w:sz w:val="16"/>
          <w:szCs w:val="16"/>
        </w:rPr>
      </w:pPr>
      <w:del w:id="921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4269E298" w14:textId="4B5550C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16" w:author="Greg Stoike" w:date="2018-11-30T10:52:00Z"/>
          <w:rFonts w:ascii="Consolas" w:eastAsiaTheme="minorHAnsi" w:hAnsi="Consolas" w:cs="Lucida Sans Typewriter"/>
          <w:color w:val="268BD2"/>
          <w:sz w:val="16"/>
          <w:szCs w:val="16"/>
        </w:rPr>
      </w:pPr>
      <w:del w:id="921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326B609" w14:textId="0430E38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18" w:author="Greg Stoike" w:date="2018-11-30T10:52:00Z"/>
          <w:rFonts w:ascii="Consolas" w:eastAsiaTheme="minorHAnsi" w:hAnsi="Consolas" w:cs="Lucida Sans Typewriter"/>
          <w:color w:val="268BD2"/>
          <w:sz w:val="16"/>
          <w:szCs w:val="16"/>
        </w:rPr>
      </w:pPr>
      <w:del w:id="921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F2268CA" w14:textId="3D0DE7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20" w:author="Greg Stoike" w:date="2018-11-30T10:52:00Z"/>
          <w:rFonts w:ascii="Consolas" w:eastAsiaTheme="minorHAnsi" w:hAnsi="Consolas" w:cs="Lucida Sans Typewriter"/>
          <w:color w:val="268BD2"/>
          <w:sz w:val="16"/>
          <w:szCs w:val="16"/>
        </w:rPr>
      </w:pPr>
      <w:del w:id="922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61AC80D" w14:textId="142739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22" w:author="Greg Stoike" w:date="2018-11-30T10:52:00Z"/>
          <w:rFonts w:ascii="Consolas" w:eastAsiaTheme="minorHAnsi" w:hAnsi="Consolas" w:cs="Lucida Sans Typewriter"/>
          <w:color w:val="268BD2"/>
          <w:sz w:val="16"/>
          <w:szCs w:val="16"/>
        </w:rPr>
      </w:pPr>
      <w:del w:id="922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5C797D2D" w14:textId="6B38BD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24" w:author="Greg Stoike" w:date="2018-11-30T10:52:00Z"/>
          <w:rFonts w:ascii="Consolas" w:eastAsiaTheme="minorHAnsi" w:hAnsi="Consolas" w:cs="Lucida Sans Typewriter"/>
          <w:color w:val="268BD2"/>
          <w:sz w:val="16"/>
          <w:szCs w:val="16"/>
        </w:rPr>
      </w:pPr>
      <w:del w:id="922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BC41B1D" w14:textId="1DB310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26" w:author="Greg Stoike" w:date="2018-11-30T10:52:00Z"/>
          <w:rFonts w:ascii="Consolas" w:eastAsiaTheme="minorHAnsi" w:hAnsi="Consolas" w:cs="Lucida Sans Typewriter"/>
          <w:color w:val="268BD2"/>
          <w:sz w:val="16"/>
          <w:szCs w:val="16"/>
        </w:rPr>
      </w:pPr>
      <w:del w:id="922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6D50F35C" w14:textId="4F60601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28" w:author="Greg Stoike" w:date="2018-11-30T10:52:00Z"/>
          <w:rFonts w:ascii="Consolas" w:eastAsiaTheme="minorHAnsi" w:hAnsi="Consolas" w:cs="Lucida Sans Typewriter"/>
          <w:color w:val="268BD2"/>
          <w:sz w:val="16"/>
          <w:szCs w:val="16"/>
        </w:rPr>
      </w:pPr>
      <w:del w:id="922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559509BB" w14:textId="0DEBCA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30" w:author="Greg Stoike" w:date="2018-11-30T10:52:00Z"/>
          <w:rFonts w:ascii="Consolas" w:eastAsiaTheme="minorHAnsi" w:hAnsi="Consolas" w:cs="Lucida Sans Typewriter"/>
          <w:color w:val="268BD2"/>
          <w:sz w:val="16"/>
          <w:szCs w:val="16"/>
        </w:rPr>
      </w:pPr>
      <w:del w:id="923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1A327C5" w14:textId="1DCA5D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32" w:author="Greg Stoike" w:date="2018-11-30T10:52:00Z"/>
          <w:rFonts w:ascii="Consolas" w:eastAsiaTheme="minorHAnsi" w:hAnsi="Consolas" w:cs="Lucida Sans Typewriter"/>
          <w:color w:val="268BD2"/>
          <w:sz w:val="16"/>
          <w:szCs w:val="16"/>
        </w:rPr>
      </w:pPr>
      <w:del w:id="923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B398C6D" w14:textId="6296B7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34" w:author="Greg Stoike" w:date="2018-11-30T10:52:00Z"/>
          <w:rFonts w:ascii="Consolas" w:eastAsiaTheme="minorHAnsi" w:hAnsi="Consolas" w:cs="Lucida Sans Typewriter"/>
          <w:color w:val="268BD2"/>
          <w:sz w:val="16"/>
          <w:szCs w:val="16"/>
        </w:rPr>
      </w:pPr>
      <w:del w:id="923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9CD25F6" w14:textId="2343CE8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36" w:author="Greg Stoike" w:date="2018-11-30T10:52:00Z"/>
          <w:rFonts w:ascii="Consolas" w:eastAsiaTheme="minorHAnsi" w:hAnsi="Consolas" w:cs="Lucida Sans Typewriter"/>
          <w:color w:val="268BD2"/>
          <w:sz w:val="16"/>
          <w:szCs w:val="16"/>
        </w:rPr>
      </w:pPr>
      <w:del w:id="923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E362BA6" w14:textId="084EC9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38" w:author="Greg Stoike" w:date="2018-11-30T10:52:00Z"/>
          <w:rFonts w:ascii="Consolas" w:eastAsiaTheme="minorHAnsi" w:hAnsi="Consolas" w:cs="Lucida Sans Typewriter"/>
          <w:color w:val="268BD2"/>
          <w:sz w:val="16"/>
          <w:szCs w:val="16"/>
        </w:rPr>
      </w:pPr>
      <w:del w:id="923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F3584F9" w14:textId="625941F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40" w:author="Greg Stoike" w:date="2018-11-30T10:52:00Z"/>
          <w:rFonts w:ascii="Consolas" w:eastAsiaTheme="minorHAnsi" w:hAnsi="Consolas" w:cs="Lucida Sans Typewriter"/>
          <w:color w:val="268BD2"/>
          <w:sz w:val="16"/>
          <w:szCs w:val="16"/>
        </w:rPr>
      </w:pPr>
      <w:del w:id="924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33B4675" w14:textId="1923391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42" w:author="Greg Stoike" w:date="2018-11-30T10:52:00Z"/>
          <w:rFonts w:ascii="Consolas" w:eastAsiaTheme="minorHAnsi" w:hAnsi="Consolas" w:cs="Lucida Sans Typewriter"/>
          <w:color w:val="268BD2"/>
          <w:sz w:val="16"/>
          <w:szCs w:val="16"/>
        </w:rPr>
      </w:pPr>
      <w:del w:id="924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40AD609" w14:textId="784D96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44" w:author="Greg Stoike" w:date="2018-11-30T10:52:00Z"/>
          <w:rFonts w:ascii="Consolas" w:eastAsiaTheme="minorHAnsi" w:hAnsi="Consolas" w:cs="Lucida Sans Typewriter"/>
          <w:color w:val="268BD2"/>
          <w:sz w:val="16"/>
          <w:szCs w:val="16"/>
        </w:rPr>
      </w:pPr>
      <w:del w:id="924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EC207D0" w14:textId="520C102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46" w:author="Greg Stoike" w:date="2018-11-30T10:52:00Z"/>
          <w:rFonts w:ascii="Consolas" w:eastAsiaTheme="minorHAnsi" w:hAnsi="Consolas" w:cs="Lucida Sans Typewriter"/>
          <w:color w:val="268BD2"/>
          <w:sz w:val="16"/>
          <w:szCs w:val="16"/>
        </w:rPr>
      </w:pPr>
      <w:del w:id="924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4B289A9" w14:textId="6B020B6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48" w:author="Greg Stoike" w:date="2018-11-30T10:52:00Z"/>
          <w:rFonts w:ascii="Consolas" w:eastAsiaTheme="minorHAnsi" w:hAnsi="Consolas" w:cs="Lucida Sans Typewriter"/>
          <w:color w:val="268BD2"/>
          <w:sz w:val="16"/>
          <w:szCs w:val="16"/>
        </w:rPr>
      </w:pPr>
      <w:del w:id="924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4057DCBB" w14:textId="49F9BD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50" w:author="Greg Stoike" w:date="2018-11-30T10:52:00Z"/>
          <w:rFonts w:ascii="Consolas" w:eastAsiaTheme="minorHAnsi" w:hAnsi="Consolas" w:cs="Lucida Sans Typewriter"/>
          <w:color w:val="268BD2"/>
          <w:sz w:val="16"/>
          <w:szCs w:val="16"/>
        </w:rPr>
      </w:pPr>
      <w:del w:id="9251" w:author="Greg Stoike" w:date="2018-11-30T10:52:00Z">
        <w:r w:rsidRPr="00914B33" w:rsidDel="007B26CB">
          <w:rPr>
            <w:rFonts w:ascii="Consolas" w:eastAsiaTheme="minorHAnsi" w:hAnsi="Consolas" w:cs="Lucida Sans Typewriter"/>
            <w:color w:val="268BD2"/>
            <w:sz w:val="16"/>
            <w:szCs w:val="16"/>
          </w:rPr>
          <w:delText xml:space="preserve">                  &lt;BlueprintReference idRef="1-IT|8-11"/&gt;</w:delText>
        </w:r>
      </w:del>
    </w:p>
    <w:p w14:paraId="05BBBE97" w14:textId="4D5A7C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52" w:author="Greg Stoike" w:date="2018-11-30T10:52:00Z"/>
          <w:rFonts w:ascii="Consolas" w:eastAsiaTheme="minorHAnsi" w:hAnsi="Consolas" w:cs="Lucida Sans Typewriter"/>
          <w:color w:val="268BD2"/>
          <w:sz w:val="16"/>
          <w:szCs w:val="16"/>
        </w:rPr>
      </w:pPr>
      <w:del w:id="925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E8B535E" w14:textId="3B5F6F5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54" w:author="Greg Stoike" w:date="2018-11-30T10:52:00Z"/>
          <w:rFonts w:ascii="Consolas" w:eastAsiaTheme="minorHAnsi" w:hAnsi="Consolas" w:cs="Lucida Sans Typewriter"/>
          <w:color w:val="268BD2"/>
          <w:sz w:val="16"/>
          <w:szCs w:val="16"/>
        </w:rPr>
      </w:pPr>
      <w:del w:id="925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209EC95" w14:textId="52DB00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56" w:author="Greg Stoike" w:date="2018-11-30T10:52:00Z"/>
          <w:rFonts w:ascii="Consolas" w:eastAsiaTheme="minorHAnsi" w:hAnsi="Consolas" w:cs="Lucida Sans Typewriter"/>
          <w:color w:val="268BD2"/>
          <w:sz w:val="16"/>
          <w:szCs w:val="16"/>
        </w:rPr>
      </w:pPr>
      <w:del w:id="925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1C5C2C8" w14:textId="0990D4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58" w:author="Greg Stoike" w:date="2018-11-30T10:52:00Z"/>
          <w:rFonts w:ascii="Consolas" w:eastAsiaTheme="minorHAnsi" w:hAnsi="Consolas" w:cs="Lucida Sans Typewriter"/>
          <w:color w:val="268BD2"/>
          <w:sz w:val="16"/>
          <w:szCs w:val="16"/>
        </w:rPr>
      </w:pPr>
      <w:del w:id="9259" w:author="Greg Stoike" w:date="2018-11-30T10:52:00Z">
        <w:r w:rsidRPr="00914B33" w:rsidDel="007B26CB">
          <w:rPr>
            <w:rFonts w:ascii="Consolas" w:eastAsiaTheme="minorHAnsi" w:hAnsi="Consolas" w:cs="Lucida Sans Typewriter"/>
            <w:color w:val="268BD2"/>
            <w:sz w:val="16"/>
            <w:szCs w:val="16"/>
          </w:rPr>
          <w:delText xml:space="preserve">                    &lt;ItemScoreParameter value="0.267520010471344" measurementParameter="a"/&gt;</w:delText>
        </w:r>
      </w:del>
    </w:p>
    <w:p w14:paraId="3ACE4467" w14:textId="4EBEE9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60" w:author="Greg Stoike" w:date="2018-11-30T10:52:00Z"/>
          <w:rFonts w:ascii="Consolas" w:eastAsiaTheme="minorHAnsi" w:hAnsi="Consolas" w:cs="Lucida Sans Typewriter"/>
          <w:color w:val="268BD2"/>
          <w:sz w:val="16"/>
          <w:szCs w:val="16"/>
        </w:rPr>
      </w:pPr>
      <w:del w:id="9261" w:author="Greg Stoike" w:date="2018-11-30T10:52:00Z">
        <w:r w:rsidRPr="00914B33" w:rsidDel="007B26CB">
          <w:rPr>
            <w:rFonts w:ascii="Consolas" w:eastAsiaTheme="minorHAnsi" w:hAnsi="Consolas" w:cs="Lucida Sans Typewriter"/>
            <w:color w:val="268BD2"/>
            <w:sz w:val="16"/>
            <w:szCs w:val="16"/>
          </w:rPr>
          <w:delText xml:space="preserve">                    &lt;ItemScoreParameter value="0.8554800152778625" measurementParameter="b"/&gt;</w:delText>
        </w:r>
      </w:del>
    </w:p>
    <w:p w14:paraId="162303C7" w14:textId="7567CF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62" w:author="Greg Stoike" w:date="2018-11-30T10:52:00Z"/>
          <w:rFonts w:ascii="Consolas" w:eastAsiaTheme="minorHAnsi" w:hAnsi="Consolas" w:cs="Lucida Sans Typewriter"/>
          <w:color w:val="268BD2"/>
          <w:sz w:val="16"/>
          <w:szCs w:val="16"/>
        </w:rPr>
      </w:pPr>
      <w:del w:id="926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5854B365" w14:textId="71F98C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64" w:author="Greg Stoike" w:date="2018-11-30T10:52:00Z"/>
          <w:rFonts w:ascii="Consolas" w:eastAsiaTheme="minorHAnsi" w:hAnsi="Consolas" w:cs="Lucida Sans Typewriter"/>
          <w:color w:val="268BD2"/>
          <w:sz w:val="16"/>
          <w:szCs w:val="16"/>
        </w:rPr>
      </w:pPr>
      <w:del w:id="926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44731C2F" w14:textId="5595C3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66" w:author="Greg Stoike" w:date="2018-11-30T10:52:00Z"/>
          <w:rFonts w:ascii="Consolas" w:eastAsiaTheme="minorHAnsi" w:hAnsi="Consolas" w:cs="Lucida Sans Typewriter"/>
          <w:color w:val="268BD2"/>
          <w:sz w:val="16"/>
          <w:szCs w:val="16"/>
        </w:rPr>
      </w:pPr>
      <w:del w:id="926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F0CFF88" w14:textId="0E2D3F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68" w:author="Greg Stoike" w:date="2018-11-30T10:52:00Z"/>
          <w:rFonts w:ascii="Consolas" w:eastAsiaTheme="minorHAnsi" w:hAnsi="Consolas" w:cs="Lucida Sans Typewriter"/>
          <w:color w:val="268BD2"/>
          <w:sz w:val="16"/>
          <w:szCs w:val="16"/>
        </w:rPr>
      </w:pPr>
      <w:del w:id="926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00B3D0B0" w14:textId="17F8077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70" w:author="Greg Stoike" w:date="2018-11-30T10:52:00Z"/>
          <w:rFonts w:ascii="Consolas" w:eastAsiaTheme="minorHAnsi" w:hAnsi="Consolas" w:cs="Lucida Sans Typewriter"/>
          <w:color w:val="268BD2"/>
          <w:sz w:val="16"/>
          <w:szCs w:val="16"/>
        </w:rPr>
      </w:pPr>
      <w:del w:id="927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id="27729" type="HTQ"&gt;</w:delText>
        </w:r>
      </w:del>
    </w:p>
    <w:p w14:paraId="0D599FF8" w14:textId="09D835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72" w:author="Greg Stoike" w:date="2018-11-30T10:52:00Z"/>
          <w:rFonts w:ascii="Consolas" w:eastAsiaTheme="minorHAnsi" w:hAnsi="Consolas" w:cs="Lucida Sans Typewriter"/>
          <w:color w:val="268BD2"/>
          <w:sz w:val="16"/>
          <w:szCs w:val="16"/>
        </w:rPr>
      </w:pPr>
      <w:del w:id="927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25AB121" w14:textId="1105C5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74" w:author="Greg Stoike" w:date="2018-11-30T10:52:00Z"/>
          <w:rFonts w:ascii="Consolas" w:eastAsiaTheme="minorHAnsi" w:hAnsi="Consolas" w:cs="Lucida Sans Typewriter"/>
          <w:color w:val="268BD2"/>
          <w:sz w:val="16"/>
          <w:szCs w:val="16"/>
        </w:rPr>
      </w:pPr>
      <w:del w:id="927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2C4A21A2" w14:textId="72E9CA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76" w:author="Greg Stoike" w:date="2018-11-30T10:52:00Z"/>
          <w:rFonts w:ascii="Consolas" w:eastAsiaTheme="minorHAnsi" w:hAnsi="Consolas" w:cs="Lucida Sans Typewriter"/>
          <w:color w:val="268BD2"/>
          <w:sz w:val="16"/>
          <w:szCs w:val="16"/>
        </w:rPr>
      </w:pPr>
      <w:del w:id="927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32F90F88" w14:textId="26158A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78" w:author="Greg Stoike" w:date="2018-11-30T10:52:00Z"/>
          <w:rFonts w:ascii="Consolas" w:eastAsiaTheme="minorHAnsi" w:hAnsi="Consolas" w:cs="Lucida Sans Typewriter"/>
          <w:color w:val="268BD2"/>
          <w:sz w:val="16"/>
          <w:szCs w:val="16"/>
        </w:rPr>
      </w:pPr>
      <w:del w:id="927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7D5996B" w14:textId="2F6320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80" w:author="Greg Stoike" w:date="2018-11-30T10:52:00Z"/>
          <w:rFonts w:ascii="Consolas" w:eastAsiaTheme="minorHAnsi" w:hAnsi="Consolas" w:cs="Lucida Sans Typewriter"/>
          <w:color w:val="268BD2"/>
          <w:sz w:val="16"/>
          <w:szCs w:val="16"/>
        </w:rPr>
      </w:pPr>
      <w:del w:id="928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786B5C82" w14:textId="6B3026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82" w:author="Greg Stoike" w:date="2018-11-30T10:52:00Z"/>
          <w:rFonts w:ascii="Consolas" w:eastAsiaTheme="minorHAnsi" w:hAnsi="Consolas" w:cs="Lucida Sans Typewriter"/>
          <w:color w:val="268BD2"/>
          <w:sz w:val="16"/>
          <w:szCs w:val="16"/>
        </w:rPr>
      </w:pPr>
      <w:del w:id="928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49C8E1BC" w14:textId="307DCE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84" w:author="Greg Stoike" w:date="2018-11-30T10:52:00Z"/>
          <w:rFonts w:ascii="Consolas" w:eastAsiaTheme="minorHAnsi" w:hAnsi="Consolas" w:cs="Lucida Sans Typewriter"/>
          <w:color w:val="268BD2"/>
          <w:sz w:val="16"/>
          <w:szCs w:val="16"/>
        </w:rPr>
      </w:pPr>
      <w:del w:id="928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A88C28A" w14:textId="4FF31B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86" w:author="Greg Stoike" w:date="2018-11-30T10:52:00Z"/>
          <w:rFonts w:ascii="Consolas" w:eastAsiaTheme="minorHAnsi" w:hAnsi="Consolas" w:cs="Lucida Sans Typewriter"/>
          <w:color w:val="268BD2"/>
          <w:sz w:val="16"/>
          <w:szCs w:val="16"/>
        </w:rPr>
      </w:pPr>
      <w:del w:id="928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2B9BE86C" w14:textId="7B352D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88" w:author="Greg Stoike" w:date="2018-11-30T10:52:00Z"/>
          <w:rFonts w:ascii="Consolas" w:eastAsiaTheme="minorHAnsi" w:hAnsi="Consolas" w:cs="Lucida Sans Typewriter"/>
          <w:color w:val="268BD2"/>
          <w:sz w:val="16"/>
          <w:szCs w:val="16"/>
        </w:rPr>
      </w:pPr>
      <w:del w:id="928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17304B3B" w14:textId="641C7BC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90" w:author="Greg Stoike" w:date="2018-11-30T10:52:00Z"/>
          <w:rFonts w:ascii="Consolas" w:eastAsiaTheme="minorHAnsi" w:hAnsi="Consolas" w:cs="Lucida Sans Typewriter"/>
          <w:color w:val="268BD2"/>
          <w:sz w:val="16"/>
          <w:szCs w:val="16"/>
        </w:rPr>
      </w:pPr>
      <w:del w:id="929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32C2E1AA" w14:textId="478DA6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92" w:author="Greg Stoike" w:date="2018-11-30T10:52:00Z"/>
          <w:rFonts w:ascii="Consolas" w:eastAsiaTheme="minorHAnsi" w:hAnsi="Consolas" w:cs="Lucida Sans Typewriter"/>
          <w:color w:val="268BD2"/>
          <w:sz w:val="16"/>
          <w:szCs w:val="16"/>
        </w:rPr>
      </w:pPr>
      <w:del w:id="929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7957F851" w14:textId="368E9D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94" w:author="Greg Stoike" w:date="2018-11-30T10:52:00Z"/>
          <w:rFonts w:ascii="Consolas" w:eastAsiaTheme="minorHAnsi" w:hAnsi="Consolas" w:cs="Lucida Sans Typewriter"/>
          <w:color w:val="268BD2"/>
          <w:sz w:val="16"/>
          <w:szCs w:val="16"/>
        </w:rPr>
      </w:pPr>
      <w:del w:id="929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EDE3928" w14:textId="376BC7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96" w:author="Greg Stoike" w:date="2018-11-30T10:52:00Z"/>
          <w:rFonts w:ascii="Consolas" w:eastAsiaTheme="minorHAnsi" w:hAnsi="Consolas" w:cs="Lucida Sans Typewriter"/>
          <w:color w:val="268BD2"/>
          <w:sz w:val="16"/>
          <w:szCs w:val="16"/>
        </w:rPr>
      </w:pPr>
      <w:del w:id="929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E438593" w14:textId="5AEFD4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298" w:author="Greg Stoike" w:date="2018-11-30T10:52:00Z"/>
          <w:rFonts w:ascii="Consolas" w:eastAsiaTheme="minorHAnsi" w:hAnsi="Consolas" w:cs="Lucida Sans Typewriter"/>
          <w:color w:val="268BD2"/>
          <w:sz w:val="16"/>
          <w:szCs w:val="16"/>
        </w:rPr>
      </w:pPr>
      <w:del w:id="929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2F6854A3" w14:textId="22D0F7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00" w:author="Greg Stoike" w:date="2018-11-30T10:52:00Z"/>
          <w:rFonts w:ascii="Consolas" w:eastAsiaTheme="minorHAnsi" w:hAnsi="Consolas" w:cs="Lucida Sans Typewriter"/>
          <w:color w:val="268BD2"/>
          <w:sz w:val="16"/>
          <w:szCs w:val="16"/>
        </w:rPr>
      </w:pPr>
      <w:del w:id="930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5083AAFC" w14:textId="391F00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02" w:author="Greg Stoike" w:date="2018-11-30T10:52:00Z"/>
          <w:rFonts w:ascii="Consolas" w:eastAsiaTheme="minorHAnsi" w:hAnsi="Consolas" w:cs="Lucida Sans Typewriter"/>
          <w:color w:val="268BD2"/>
          <w:sz w:val="16"/>
          <w:szCs w:val="16"/>
        </w:rPr>
      </w:pPr>
      <w:del w:id="930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643611B" w14:textId="5169F23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04" w:author="Greg Stoike" w:date="2018-11-30T10:52:00Z"/>
          <w:rFonts w:ascii="Consolas" w:eastAsiaTheme="minorHAnsi" w:hAnsi="Consolas" w:cs="Lucida Sans Typewriter"/>
          <w:color w:val="268BD2"/>
          <w:sz w:val="16"/>
          <w:szCs w:val="16"/>
        </w:rPr>
      </w:pPr>
      <w:del w:id="930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1F147AA" w14:textId="28DE2C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06" w:author="Greg Stoike" w:date="2018-11-30T10:52:00Z"/>
          <w:rFonts w:ascii="Consolas" w:eastAsiaTheme="minorHAnsi" w:hAnsi="Consolas" w:cs="Lucida Sans Typewriter"/>
          <w:color w:val="268BD2"/>
          <w:sz w:val="16"/>
          <w:szCs w:val="16"/>
        </w:rPr>
      </w:pPr>
      <w:del w:id="930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0570C17" w14:textId="46B9B6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08" w:author="Greg Stoike" w:date="2018-11-30T10:52:00Z"/>
          <w:rFonts w:ascii="Consolas" w:eastAsiaTheme="minorHAnsi" w:hAnsi="Consolas" w:cs="Lucida Sans Typewriter"/>
          <w:color w:val="268BD2"/>
          <w:sz w:val="16"/>
          <w:szCs w:val="16"/>
        </w:rPr>
      </w:pPr>
      <w:del w:id="930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0677A534" w14:textId="367BA5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10" w:author="Greg Stoike" w:date="2018-11-30T10:52:00Z"/>
          <w:rFonts w:ascii="Consolas" w:eastAsiaTheme="minorHAnsi" w:hAnsi="Consolas" w:cs="Lucida Sans Typewriter"/>
          <w:color w:val="268BD2"/>
          <w:sz w:val="16"/>
          <w:szCs w:val="16"/>
        </w:rPr>
      </w:pPr>
      <w:del w:id="9311" w:author="Greg Stoike" w:date="2018-11-30T10:52:00Z">
        <w:r w:rsidRPr="00914B33" w:rsidDel="007B26CB">
          <w:rPr>
            <w:rFonts w:ascii="Consolas" w:eastAsiaTheme="minorHAnsi" w:hAnsi="Consolas" w:cs="Lucida Sans Typewriter"/>
            <w:color w:val="268BD2"/>
            <w:sz w:val="16"/>
            <w:szCs w:val="16"/>
          </w:rPr>
          <w:delText xml:space="preserve">                  &lt;BlueprintReference idRef="1-IT|11-11"/&gt;</w:delText>
        </w:r>
      </w:del>
    </w:p>
    <w:p w14:paraId="37095D03" w14:textId="53CE18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12" w:author="Greg Stoike" w:date="2018-11-30T10:52:00Z"/>
          <w:rFonts w:ascii="Consolas" w:eastAsiaTheme="minorHAnsi" w:hAnsi="Consolas" w:cs="Lucida Sans Typewriter"/>
          <w:color w:val="268BD2"/>
          <w:sz w:val="16"/>
          <w:szCs w:val="16"/>
        </w:rPr>
      </w:pPr>
      <w:del w:id="931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D41FA80" w14:textId="06A5CE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14" w:author="Greg Stoike" w:date="2018-11-30T10:52:00Z"/>
          <w:rFonts w:ascii="Consolas" w:eastAsiaTheme="minorHAnsi" w:hAnsi="Consolas" w:cs="Lucida Sans Typewriter"/>
          <w:color w:val="268BD2"/>
          <w:sz w:val="16"/>
          <w:szCs w:val="16"/>
        </w:rPr>
      </w:pPr>
      <w:del w:id="931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7340C77" w14:textId="7BCE7D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16" w:author="Greg Stoike" w:date="2018-11-30T10:52:00Z"/>
          <w:rFonts w:ascii="Consolas" w:eastAsiaTheme="minorHAnsi" w:hAnsi="Consolas" w:cs="Lucida Sans Typewriter"/>
          <w:color w:val="268BD2"/>
          <w:sz w:val="16"/>
          <w:szCs w:val="16"/>
        </w:rPr>
      </w:pPr>
      <w:del w:id="931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52CF16C2" w14:textId="67C6D0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18" w:author="Greg Stoike" w:date="2018-11-30T10:52:00Z"/>
          <w:rFonts w:ascii="Consolas" w:eastAsiaTheme="minorHAnsi" w:hAnsi="Consolas" w:cs="Lucida Sans Typewriter"/>
          <w:color w:val="268BD2"/>
          <w:sz w:val="16"/>
          <w:szCs w:val="16"/>
        </w:rPr>
      </w:pPr>
      <w:del w:id="9319" w:author="Greg Stoike" w:date="2018-11-30T10:52:00Z">
        <w:r w:rsidRPr="00914B33" w:rsidDel="007B26CB">
          <w:rPr>
            <w:rFonts w:ascii="Consolas" w:eastAsiaTheme="minorHAnsi" w:hAnsi="Consolas" w:cs="Lucida Sans Typewriter"/>
            <w:color w:val="268BD2"/>
            <w:sz w:val="16"/>
            <w:szCs w:val="16"/>
          </w:rPr>
          <w:delText xml:space="preserve">                    &lt;ItemScoreParameter value="0.3265100121498108" measurementParameter="a"/&gt;</w:delText>
        </w:r>
      </w:del>
    </w:p>
    <w:p w14:paraId="6DA8EF09" w14:textId="35E68C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20" w:author="Greg Stoike" w:date="2018-11-30T10:52:00Z"/>
          <w:rFonts w:ascii="Consolas" w:eastAsiaTheme="minorHAnsi" w:hAnsi="Consolas" w:cs="Lucida Sans Typewriter"/>
          <w:color w:val="268BD2"/>
          <w:sz w:val="16"/>
          <w:szCs w:val="16"/>
        </w:rPr>
      </w:pPr>
      <w:del w:id="9321" w:author="Greg Stoike" w:date="2018-11-30T10:52:00Z">
        <w:r w:rsidRPr="00914B33" w:rsidDel="007B26CB">
          <w:rPr>
            <w:rFonts w:ascii="Consolas" w:eastAsiaTheme="minorHAnsi" w:hAnsi="Consolas" w:cs="Lucida Sans Typewriter"/>
            <w:color w:val="268BD2"/>
            <w:sz w:val="16"/>
            <w:szCs w:val="16"/>
          </w:rPr>
          <w:delText xml:space="preserve">                    &lt;ItemScoreParameter value="2.068700075149536" measurementParameter="b"/&gt;</w:delText>
        </w:r>
      </w:del>
    </w:p>
    <w:p w14:paraId="04E70EF4" w14:textId="195B955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22" w:author="Greg Stoike" w:date="2018-11-30T10:52:00Z"/>
          <w:rFonts w:ascii="Consolas" w:eastAsiaTheme="minorHAnsi" w:hAnsi="Consolas" w:cs="Lucida Sans Typewriter"/>
          <w:color w:val="268BD2"/>
          <w:sz w:val="16"/>
          <w:szCs w:val="16"/>
        </w:rPr>
      </w:pPr>
      <w:del w:id="932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F3562A9" w14:textId="6A461F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24" w:author="Greg Stoike" w:date="2018-11-30T10:52:00Z"/>
          <w:rFonts w:ascii="Consolas" w:eastAsiaTheme="minorHAnsi" w:hAnsi="Consolas" w:cs="Lucida Sans Typewriter"/>
          <w:color w:val="268BD2"/>
          <w:sz w:val="16"/>
          <w:szCs w:val="16"/>
        </w:rPr>
      </w:pPr>
      <w:del w:id="932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2E16B3D4" w14:textId="5EF20B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26" w:author="Greg Stoike" w:date="2018-11-30T10:52:00Z"/>
          <w:rFonts w:ascii="Consolas" w:eastAsiaTheme="minorHAnsi" w:hAnsi="Consolas" w:cs="Lucida Sans Typewriter"/>
          <w:color w:val="268BD2"/>
          <w:sz w:val="16"/>
          <w:szCs w:val="16"/>
        </w:rPr>
      </w:pPr>
      <w:del w:id="932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7FD9BF7" w14:textId="2C0672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28" w:author="Greg Stoike" w:date="2018-11-30T10:52:00Z"/>
          <w:rFonts w:ascii="Consolas" w:eastAsiaTheme="minorHAnsi" w:hAnsi="Consolas" w:cs="Lucida Sans Typewriter"/>
          <w:color w:val="268BD2"/>
          <w:sz w:val="16"/>
          <w:szCs w:val="16"/>
        </w:rPr>
      </w:pPr>
      <w:del w:id="932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755254E" w14:textId="7A4D03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30" w:author="Greg Stoike" w:date="2018-11-30T10:52:00Z"/>
          <w:rFonts w:ascii="Consolas" w:eastAsiaTheme="minorHAnsi" w:hAnsi="Consolas" w:cs="Lucida Sans Typewriter"/>
          <w:color w:val="268BD2"/>
          <w:sz w:val="16"/>
          <w:szCs w:val="16"/>
        </w:rPr>
      </w:pPr>
      <w:del w:id="933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3884DB42" w14:textId="4B206DF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32" w:author="Greg Stoike" w:date="2018-11-30T10:52:00Z"/>
          <w:rFonts w:ascii="Consolas" w:eastAsiaTheme="minorHAnsi" w:hAnsi="Consolas" w:cs="Lucida Sans Typewriter"/>
          <w:color w:val="268BD2"/>
          <w:sz w:val="16"/>
          <w:szCs w:val="16"/>
        </w:rPr>
      </w:pPr>
      <w:del w:id="933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id="33597"&gt;</w:delText>
        </w:r>
      </w:del>
    </w:p>
    <w:p w14:paraId="5BDC361C" w14:textId="3B644F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34" w:author="Greg Stoike" w:date="2018-11-30T10:52:00Z"/>
          <w:rFonts w:ascii="Consolas" w:eastAsiaTheme="minorHAnsi" w:hAnsi="Consolas" w:cs="Lucida Sans Typewriter"/>
          <w:color w:val="268BD2"/>
          <w:sz w:val="16"/>
          <w:szCs w:val="16"/>
        </w:rPr>
      </w:pPr>
      <w:del w:id="933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id="33597" type="HTQ"&gt;</w:delText>
        </w:r>
      </w:del>
    </w:p>
    <w:p w14:paraId="2A14C6C9" w14:textId="1C3931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36" w:author="Greg Stoike" w:date="2018-11-30T10:52:00Z"/>
          <w:rFonts w:ascii="Consolas" w:eastAsiaTheme="minorHAnsi" w:hAnsi="Consolas" w:cs="Lucida Sans Typewriter"/>
          <w:color w:val="268BD2"/>
          <w:sz w:val="16"/>
          <w:szCs w:val="16"/>
        </w:rPr>
      </w:pPr>
      <w:del w:id="933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A1AD519" w14:textId="6C5562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38" w:author="Greg Stoike" w:date="2018-11-30T10:52:00Z"/>
          <w:rFonts w:ascii="Consolas" w:eastAsiaTheme="minorHAnsi" w:hAnsi="Consolas" w:cs="Lucida Sans Typewriter"/>
          <w:color w:val="268BD2"/>
          <w:sz w:val="16"/>
          <w:szCs w:val="16"/>
        </w:rPr>
      </w:pPr>
      <w:del w:id="933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726E163E" w14:textId="020B06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40" w:author="Greg Stoike" w:date="2018-11-30T10:52:00Z"/>
          <w:rFonts w:ascii="Consolas" w:eastAsiaTheme="minorHAnsi" w:hAnsi="Consolas" w:cs="Lucida Sans Typewriter"/>
          <w:color w:val="268BD2"/>
          <w:sz w:val="16"/>
          <w:szCs w:val="16"/>
        </w:rPr>
      </w:pPr>
      <w:del w:id="934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458339A" w14:textId="1ABA1F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42" w:author="Greg Stoike" w:date="2018-11-30T10:52:00Z"/>
          <w:rFonts w:ascii="Consolas" w:eastAsiaTheme="minorHAnsi" w:hAnsi="Consolas" w:cs="Lucida Sans Typewriter"/>
          <w:color w:val="268BD2"/>
          <w:sz w:val="16"/>
          <w:szCs w:val="16"/>
        </w:rPr>
      </w:pPr>
      <w:del w:id="934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46C03DC9" w14:textId="3BB5E8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44" w:author="Greg Stoike" w:date="2018-11-30T10:52:00Z"/>
          <w:rFonts w:ascii="Consolas" w:eastAsiaTheme="minorHAnsi" w:hAnsi="Consolas" w:cs="Lucida Sans Typewriter"/>
          <w:color w:val="268BD2"/>
          <w:sz w:val="16"/>
          <w:szCs w:val="16"/>
        </w:rPr>
      </w:pPr>
      <w:del w:id="934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580F339E" w14:textId="01A836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46" w:author="Greg Stoike" w:date="2018-11-30T10:52:00Z"/>
          <w:rFonts w:ascii="Consolas" w:eastAsiaTheme="minorHAnsi" w:hAnsi="Consolas" w:cs="Lucida Sans Typewriter"/>
          <w:color w:val="268BD2"/>
          <w:sz w:val="16"/>
          <w:szCs w:val="16"/>
        </w:rPr>
      </w:pPr>
      <w:del w:id="934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5A3C07F1" w14:textId="3FD88E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48" w:author="Greg Stoike" w:date="2018-11-30T10:52:00Z"/>
          <w:rFonts w:ascii="Consolas" w:eastAsiaTheme="minorHAnsi" w:hAnsi="Consolas" w:cs="Lucida Sans Typewriter"/>
          <w:color w:val="268BD2"/>
          <w:sz w:val="16"/>
          <w:szCs w:val="16"/>
        </w:rPr>
      </w:pPr>
      <w:del w:id="934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C0996B2" w14:textId="3F0F4E8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50" w:author="Greg Stoike" w:date="2018-11-30T10:52:00Z"/>
          <w:rFonts w:ascii="Consolas" w:eastAsiaTheme="minorHAnsi" w:hAnsi="Consolas" w:cs="Lucida Sans Typewriter"/>
          <w:color w:val="268BD2"/>
          <w:sz w:val="16"/>
          <w:szCs w:val="16"/>
        </w:rPr>
      </w:pPr>
      <w:del w:id="935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26E704F4" w14:textId="0CE035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52" w:author="Greg Stoike" w:date="2018-11-30T10:52:00Z"/>
          <w:rFonts w:ascii="Consolas" w:eastAsiaTheme="minorHAnsi" w:hAnsi="Consolas" w:cs="Lucida Sans Typewriter"/>
          <w:color w:val="268BD2"/>
          <w:sz w:val="16"/>
          <w:szCs w:val="16"/>
        </w:rPr>
      </w:pPr>
      <w:del w:id="935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07B5D9C3" w14:textId="03387E7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54" w:author="Greg Stoike" w:date="2018-11-30T10:52:00Z"/>
          <w:rFonts w:ascii="Consolas" w:eastAsiaTheme="minorHAnsi" w:hAnsi="Consolas" w:cs="Lucida Sans Typewriter"/>
          <w:color w:val="268BD2"/>
          <w:sz w:val="16"/>
          <w:szCs w:val="16"/>
        </w:rPr>
      </w:pPr>
      <w:del w:id="935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666FCE80" w14:textId="58DF78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56" w:author="Greg Stoike" w:date="2018-11-30T10:52:00Z"/>
          <w:rFonts w:ascii="Consolas" w:eastAsiaTheme="minorHAnsi" w:hAnsi="Consolas" w:cs="Lucida Sans Typewriter"/>
          <w:color w:val="268BD2"/>
          <w:sz w:val="16"/>
          <w:szCs w:val="16"/>
        </w:rPr>
      </w:pPr>
      <w:del w:id="935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6A51FB56" w14:textId="5880723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58" w:author="Greg Stoike" w:date="2018-11-30T10:52:00Z"/>
          <w:rFonts w:ascii="Consolas" w:eastAsiaTheme="minorHAnsi" w:hAnsi="Consolas" w:cs="Lucida Sans Typewriter"/>
          <w:color w:val="268BD2"/>
          <w:sz w:val="16"/>
          <w:szCs w:val="16"/>
        </w:rPr>
      </w:pPr>
      <w:del w:id="935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623EF3A" w14:textId="50404E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60" w:author="Greg Stoike" w:date="2018-11-30T10:52:00Z"/>
          <w:rFonts w:ascii="Consolas" w:eastAsiaTheme="minorHAnsi" w:hAnsi="Consolas" w:cs="Lucida Sans Typewriter"/>
          <w:color w:val="268BD2"/>
          <w:sz w:val="16"/>
          <w:szCs w:val="16"/>
        </w:rPr>
      </w:pPr>
      <w:del w:id="936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B9D6DDF" w14:textId="7B12DE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62" w:author="Greg Stoike" w:date="2018-11-30T10:52:00Z"/>
          <w:rFonts w:ascii="Consolas" w:eastAsiaTheme="minorHAnsi" w:hAnsi="Consolas" w:cs="Lucida Sans Typewriter"/>
          <w:color w:val="268BD2"/>
          <w:sz w:val="16"/>
          <w:szCs w:val="16"/>
        </w:rPr>
      </w:pPr>
      <w:del w:id="936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18CC9C5" w14:textId="458E81A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64" w:author="Greg Stoike" w:date="2018-11-30T10:52:00Z"/>
          <w:rFonts w:ascii="Consolas" w:eastAsiaTheme="minorHAnsi" w:hAnsi="Consolas" w:cs="Lucida Sans Typewriter"/>
          <w:color w:val="268BD2"/>
          <w:sz w:val="16"/>
          <w:szCs w:val="16"/>
        </w:rPr>
      </w:pPr>
      <w:del w:id="936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01256888" w14:textId="1C3F40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66" w:author="Greg Stoike" w:date="2018-11-30T10:52:00Z"/>
          <w:rFonts w:ascii="Consolas" w:eastAsiaTheme="minorHAnsi" w:hAnsi="Consolas" w:cs="Lucida Sans Typewriter"/>
          <w:color w:val="268BD2"/>
          <w:sz w:val="16"/>
          <w:szCs w:val="16"/>
        </w:rPr>
      </w:pPr>
      <w:del w:id="936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327D458" w14:textId="0EBD46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68" w:author="Greg Stoike" w:date="2018-11-30T10:52:00Z"/>
          <w:rFonts w:ascii="Consolas" w:eastAsiaTheme="minorHAnsi" w:hAnsi="Consolas" w:cs="Lucida Sans Typewriter"/>
          <w:color w:val="268BD2"/>
          <w:sz w:val="16"/>
          <w:szCs w:val="16"/>
        </w:rPr>
      </w:pPr>
      <w:del w:id="936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A09EA84" w14:textId="67F738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70" w:author="Greg Stoike" w:date="2018-11-30T10:52:00Z"/>
          <w:rFonts w:ascii="Consolas" w:eastAsiaTheme="minorHAnsi" w:hAnsi="Consolas" w:cs="Lucida Sans Typewriter"/>
          <w:color w:val="268BD2"/>
          <w:sz w:val="16"/>
          <w:szCs w:val="16"/>
        </w:rPr>
      </w:pPr>
      <w:del w:id="937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976B848" w14:textId="704613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72" w:author="Greg Stoike" w:date="2018-11-30T10:52:00Z"/>
          <w:rFonts w:ascii="Consolas" w:eastAsiaTheme="minorHAnsi" w:hAnsi="Consolas" w:cs="Lucida Sans Typewriter"/>
          <w:color w:val="268BD2"/>
          <w:sz w:val="16"/>
          <w:szCs w:val="16"/>
        </w:rPr>
      </w:pPr>
      <w:del w:id="9373"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0A88A12A" w14:textId="40F846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74" w:author="Greg Stoike" w:date="2018-11-30T10:52:00Z"/>
          <w:rFonts w:ascii="Consolas" w:eastAsiaTheme="minorHAnsi" w:hAnsi="Consolas" w:cs="Lucida Sans Typewriter"/>
          <w:color w:val="268BD2"/>
          <w:sz w:val="16"/>
          <w:szCs w:val="16"/>
        </w:rPr>
      </w:pPr>
      <w:del w:id="9375" w:author="Greg Stoike" w:date="2018-11-30T10:52:00Z">
        <w:r w:rsidRPr="00914B33" w:rsidDel="007B26CB">
          <w:rPr>
            <w:rFonts w:ascii="Consolas" w:eastAsiaTheme="minorHAnsi" w:hAnsi="Consolas" w:cs="Lucida Sans Typewriter"/>
            <w:color w:val="268BD2"/>
            <w:sz w:val="16"/>
            <w:szCs w:val="16"/>
          </w:rPr>
          <w:delText xml:space="preserve">                  &lt;BlueprintReference idRef="2-W|9-11"/&gt;</w:delText>
        </w:r>
      </w:del>
    </w:p>
    <w:p w14:paraId="369B772A" w14:textId="7EAEA4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76" w:author="Greg Stoike" w:date="2018-11-30T10:52:00Z"/>
          <w:rFonts w:ascii="Consolas" w:eastAsiaTheme="minorHAnsi" w:hAnsi="Consolas" w:cs="Lucida Sans Typewriter"/>
          <w:color w:val="268BD2"/>
          <w:sz w:val="16"/>
          <w:szCs w:val="16"/>
        </w:rPr>
      </w:pPr>
      <w:del w:id="937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53754DD" w14:textId="1D0FF0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78" w:author="Greg Stoike" w:date="2018-11-30T10:52:00Z"/>
          <w:rFonts w:ascii="Consolas" w:eastAsiaTheme="minorHAnsi" w:hAnsi="Consolas" w:cs="Lucida Sans Typewriter"/>
          <w:color w:val="268BD2"/>
          <w:sz w:val="16"/>
          <w:szCs w:val="16"/>
        </w:rPr>
      </w:pPr>
      <w:del w:id="937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6BF4427" w14:textId="1C653D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80" w:author="Greg Stoike" w:date="2018-11-30T10:52:00Z"/>
          <w:rFonts w:ascii="Consolas" w:eastAsiaTheme="minorHAnsi" w:hAnsi="Consolas" w:cs="Lucida Sans Typewriter"/>
          <w:color w:val="268BD2"/>
          <w:sz w:val="16"/>
          <w:szCs w:val="16"/>
        </w:rPr>
      </w:pPr>
      <w:del w:id="938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2A669E7" w14:textId="30A80B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82" w:author="Greg Stoike" w:date="2018-11-30T10:52:00Z"/>
          <w:rFonts w:ascii="Consolas" w:eastAsiaTheme="minorHAnsi" w:hAnsi="Consolas" w:cs="Lucida Sans Typewriter"/>
          <w:color w:val="268BD2"/>
          <w:sz w:val="16"/>
          <w:szCs w:val="16"/>
        </w:rPr>
      </w:pPr>
      <w:del w:id="9383" w:author="Greg Stoike" w:date="2018-11-30T10:52:00Z">
        <w:r w:rsidRPr="00914B33" w:rsidDel="007B26CB">
          <w:rPr>
            <w:rFonts w:ascii="Consolas" w:eastAsiaTheme="minorHAnsi" w:hAnsi="Consolas" w:cs="Lucida Sans Typewriter"/>
            <w:color w:val="268BD2"/>
            <w:sz w:val="16"/>
            <w:szCs w:val="16"/>
          </w:rPr>
          <w:delText xml:space="preserve">                    &lt;ItemScoreParameter value="0.5799999833106995" measurementParameter="a"/&gt;</w:delText>
        </w:r>
      </w:del>
    </w:p>
    <w:p w14:paraId="2539A5AD" w14:textId="44DB4CD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84" w:author="Greg Stoike" w:date="2018-11-30T10:52:00Z"/>
          <w:rFonts w:ascii="Consolas" w:eastAsiaTheme="minorHAnsi" w:hAnsi="Consolas" w:cs="Lucida Sans Typewriter"/>
          <w:color w:val="268BD2"/>
          <w:sz w:val="16"/>
          <w:szCs w:val="16"/>
        </w:rPr>
      </w:pPr>
      <w:del w:id="9385" w:author="Greg Stoike" w:date="2018-11-30T10:52:00Z">
        <w:r w:rsidRPr="00914B33" w:rsidDel="007B26CB">
          <w:rPr>
            <w:rFonts w:ascii="Consolas" w:eastAsiaTheme="minorHAnsi" w:hAnsi="Consolas" w:cs="Lucida Sans Typewriter"/>
            <w:color w:val="268BD2"/>
            <w:sz w:val="16"/>
            <w:szCs w:val="16"/>
          </w:rPr>
          <w:delText xml:space="preserve">                    &lt;ItemScoreParameter value="0.753250002861023" measurementParameter="b"/&gt;</w:delText>
        </w:r>
      </w:del>
    </w:p>
    <w:p w14:paraId="2F95A0C3" w14:textId="73843E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86" w:author="Greg Stoike" w:date="2018-11-30T10:52:00Z"/>
          <w:rFonts w:ascii="Consolas" w:eastAsiaTheme="minorHAnsi" w:hAnsi="Consolas" w:cs="Lucida Sans Typewriter"/>
          <w:color w:val="268BD2"/>
          <w:sz w:val="16"/>
          <w:szCs w:val="16"/>
        </w:rPr>
      </w:pPr>
      <w:del w:id="938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1A451430" w14:textId="7CD4D1C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88" w:author="Greg Stoike" w:date="2018-11-30T10:52:00Z"/>
          <w:rFonts w:ascii="Consolas" w:eastAsiaTheme="minorHAnsi" w:hAnsi="Consolas" w:cs="Lucida Sans Typewriter"/>
          <w:color w:val="268BD2"/>
          <w:sz w:val="16"/>
          <w:szCs w:val="16"/>
        </w:rPr>
      </w:pPr>
      <w:del w:id="938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7242384" w14:textId="125175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90" w:author="Greg Stoike" w:date="2018-11-30T10:52:00Z"/>
          <w:rFonts w:ascii="Consolas" w:eastAsiaTheme="minorHAnsi" w:hAnsi="Consolas" w:cs="Lucida Sans Typewriter"/>
          <w:color w:val="268BD2"/>
          <w:sz w:val="16"/>
          <w:szCs w:val="16"/>
        </w:rPr>
      </w:pPr>
      <w:del w:id="939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07373FD" w14:textId="13D128E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92" w:author="Greg Stoike" w:date="2018-11-30T10:52:00Z"/>
          <w:rFonts w:ascii="Consolas" w:eastAsiaTheme="minorHAnsi" w:hAnsi="Consolas" w:cs="Lucida Sans Typewriter"/>
          <w:color w:val="268BD2"/>
          <w:sz w:val="16"/>
          <w:szCs w:val="16"/>
        </w:rPr>
      </w:pPr>
      <w:del w:id="939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835A67A" w14:textId="318E6B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94" w:author="Greg Stoike" w:date="2018-11-30T10:52:00Z"/>
          <w:rFonts w:ascii="Consolas" w:eastAsiaTheme="minorHAnsi" w:hAnsi="Consolas" w:cs="Lucida Sans Typewriter"/>
          <w:color w:val="268BD2"/>
          <w:sz w:val="16"/>
          <w:szCs w:val="16"/>
        </w:rPr>
      </w:pPr>
      <w:del w:id="9395"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5D4049A5" w14:textId="07F635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96" w:author="Greg Stoike" w:date="2018-11-30T10:52:00Z"/>
          <w:rFonts w:ascii="Consolas" w:eastAsiaTheme="minorHAnsi" w:hAnsi="Consolas" w:cs="Lucida Sans Typewriter"/>
          <w:color w:val="268BD2"/>
          <w:sz w:val="16"/>
          <w:szCs w:val="16"/>
        </w:rPr>
      </w:pPr>
      <w:del w:id="9397"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id="16475"&gt;</w:delText>
        </w:r>
      </w:del>
    </w:p>
    <w:p w14:paraId="0656290B" w14:textId="1198C6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398" w:author="Greg Stoike" w:date="2018-11-30T10:52:00Z"/>
          <w:rFonts w:ascii="Consolas" w:eastAsiaTheme="minorHAnsi" w:hAnsi="Consolas" w:cs="Lucida Sans Typewriter"/>
          <w:color w:val="268BD2"/>
          <w:sz w:val="16"/>
          <w:szCs w:val="16"/>
        </w:rPr>
      </w:pPr>
      <w:del w:id="939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id="16475" type="MC"&gt;</w:delText>
        </w:r>
      </w:del>
    </w:p>
    <w:p w14:paraId="32714644" w14:textId="7C443A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00" w:author="Greg Stoike" w:date="2018-11-30T10:52:00Z"/>
          <w:rFonts w:ascii="Consolas" w:eastAsiaTheme="minorHAnsi" w:hAnsi="Consolas" w:cs="Lucida Sans Typewriter"/>
          <w:color w:val="268BD2"/>
          <w:sz w:val="16"/>
          <w:szCs w:val="16"/>
        </w:rPr>
      </w:pPr>
      <w:del w:id="940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EA16C2E" w14:textId="7F4081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02" w:author="Greg Stoike" w:date="2018-11-30T10:52:00Z"/>
          <w:rFonts w:ascii="Consolas" w:eastAsiaTheme="minorHAnsi" w:hAnsi="Consolas" w:cs="Lucida Sans Typewriter"/>
          <w:color w:val="268BD2"/>
          <w:sz w:val="16"/>
          <w:szCs w:val="16"/>
        </w:rPr>
      </w:pPr>
      <w:del w:id="940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51BFF382" w14:textId="51CDDA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04" w:author="Greg Stoike" w:date="2018-11-30T10:52:00Z"/>
          <w:rFonts w:ascii="Consolas" w:eastAsiaTheme="minorHAnsi" w:hAnsi="Consolas" w:cs="Lucida Sans Typewriter"/>
          <w:color w:val="268BD2"/>
          <w:sz w:val="16"/>
          <w:szCs w:val="16"/>
        </w:rPr>
      </w:pPr>
      <w:del w:id="940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4BED910D" w14:textId="614D23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06" w:author="Greg Stoike" w:date="2018-11-30T10:52:00Z"/>
          <w:rFonts w:ascii="Consolas" w:eastAsiaTheme="minorHAnsi" w:hAnsi="Consolas" w:cs="Lucida Sans Typewriter"/>
          <w:color w:val="268BD2"/>
          <w:sz w:val="16"/>
          <w:szCs w:val="16"/>
        </w:rPr>
      </w:pPr>
      <w:del w:id="940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73E27CDB" w14:textId="1751AB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08" w:author="Greg Stoike" w:date="2018-11-30T10:52:00Z"/>
          <w:rFonts w:ascii="Consolas" w:eastAsiaTheme="minorHAnsi" w:hAnsi="Consolas" w:cs="Lucida Sans Typewriter"/>
          <w:color w:val="268BD2"/>
          <w:sz w:val="16"/>
          <w:szCs w:val="16"/>
        </w:rPr>
      </w:pPr>
      <w:del w:id="940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2DCD54B" w14:textId="4FB183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10" w:author="Greg Stoike" w:date="2018-11-30T10:52:00Z"/>
          <w:rFonts w:ascii="Consolas" w:eastAsiaTheme="minorHAnsi" w:hAnsi="Consolas" w:cs="Lucida Sans Typewriter"/>
          <w:color w:val="268BD2"/>
          <w:sz w:val="16"/>
          <w:szCs w:val="16"/>
        </w:rPr>
      </w:pPr>
      <w:del w:id="941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7CEF8246" w14:textId="2B6B08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12" w:author="Greg Stoike" w:date="2018-11-30T10:52:00Z"/>
          <w:rFonts w:ascii="Consolas" w:eastAsiaTheme="minorHAnsi" w:hAnsi="Consolas" w:cs="Lucida Sans Typewriter"/>
          <w:color w:val="268BD2"/>
          <w:sz w:val="16"/>
          <w:szCs w:val="16"/>
        </w:rPr>
      </w:pPr>
      <w:del w:id="941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B65A414" w14:textId="2E4C7B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14" w:author="Greg Stoike" w:date="2018-11-30T10:52:00Z"/>
          <w:rFonts w:ascii="Consolas" w:eastAsiaTheme="minorHAnsi" w:hAnsi="Consolas" w:cs="Lucida Sans Typewriter"/>
          <w:color w:val="268BD2"/>
          <w:sz w:val="16"/>
          <w:szCs w:val="16"/>
        </w:rPr>
      </w:pPr>
      <w:del w:id="941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5554556D" w14:textId="7C949B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16" w:author="Greg Stoike" w:date="2018-11-30T10:52:00Z"/>
          <w:rFonts w:ascii="Consolas" w:eastAsiaTheme="minorHAnsi" w:hAnsi="Consolas" w:cs="Lucida Sans Typewriter"/>
          <w:color w:val="268BD2"/>
          <w:sz w:val="16"/>
          <w:szCs w:val="16"/>
        </w:rPr>
      </w:pPr>
      <w:del w:id="941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1F5E1F5A" w14:textId="19E5C5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18" w:author="Greg Stoike" w:date="2018-11-30T10:52:00Z"/>
          <w:rFonts w:ascii="Consolas" w:eastAsiaTheme="minorHAnsi" w:hAnsi="Consolas" w:cs="Lucida Sans Typewriter"/>
          <w:color w:val="268BD2"/>
          <w:sz w:val="16"/>
          <w:szCs w:val="16"/>
        </w:rPr>
      </w:pPr>
      <w:del w:id="941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78E5709F" w14:textId="3C6777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20" w:author="Greg Stoike" w:date="2018-11-30T10:52:00Z"/>
          <w:rFonts w:ascii="Consolas" w:eastAsiaTheme="minorHAnsi" w:hAnsi="Consolas" w:cs="Lucida Sans Typewriter"/>
          <w:color w:val="268BD2"/>
          <w:sz w:val="16"/>
          <w:szCs w:val="16"/>
        </w:rPr>
      </w:pPr>
      <w:del w:id="942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151E750E" w14:textId="4CBE7A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22" w:author="Greg Stoike" w:date="2018-11-30T10:52:00Z"/>
          <w:rFonts w:ascii="Consolas" w:eastAsiaTheme="minorHAnsi" w:hAnsi="Consolas" w:cs="Lucida Sans Typewriter"/>
          <w:color w:val="268BD2"/>
          <w:sz w:val="16"/>
          <w:szCs w:val="16"/>
        </w:rPr>
      </w:pPr>
      <w:del w:id="942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C7D6623" w14:textId="0B4CD1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24" w:author="Greg Stoike" w:date="2018-11-30T10:52:00Z"/>
          <w:rFonts w:ascii="Consolas" w:eastAsiaTheme="minorHAnsi" w:hAnsi="Consolas" w:cs="Lucida Sans Typewriter"/>
          <w:color w:val="268BD2"/>
          <w:sz w:val="16"/>
          <w:szCs w:val="16"/>
        </w:rPr>
      </w:pPr>
      <w:del w:id="942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1C43492" w14:textId="35FEB5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26" w:author="Greg Stoike" w:date="2018-11-30T10:52:00Z"/>
          <w:rFonts w:ascii="Consolas" w:eastAsiaTheme="minorHAnsi" w:hAnsi="Consolas" w:cs="Lucida Sans Typewriter"/>
          <w:color w:val="268BD2"/>
          <w:sz w:val="16"/>
          <w:szCs w:val="16"/>
        </w:rPr>
      </w:pPr>
      <w:del w:id="942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5F216F12" w14:textId="23331F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28" w:author="Greg Stoike" w:date="2018-11-30T10:52:00Z"/>
          <w:rFonts w:ascii="Consolas" w:eastAsiaTheme="minorHAnsi" w:hAnsi="Consolas" w:cs="Lucida Sans Typewriter"/>
          <w:color w:val="268BD2"/>
          <w:sz w:val="16"/>
          <w:szCs w:val="16"/>
        </w:rPr>
      </w:pPr>
      <w:del w:id="942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20AF01ED" w14:textId="02C0C3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30" w:author="Greg Stoike" w:date="2018-11-30T10:52:00Z"/>
          <w:rFonts w:ascii="Consolas" w:eastAsiaTheme="minorHAnsi" w:hAnsi="Consolas" w:cs="Lucida Sans Typewriter"/>
          <w:color w:val="268BD2"/>
          <w:sz w:val="16"/>
          <w:szCs w:val="16"/>
        </w:rPr>
      </w:pPr>
      <w:del w:id="943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4E9994A" w14:textId="6E036F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32" w:author="Greg Stoike" w:date="2018-11-30T10:52:00Z"/>
          <w:rFonts w:ascii="Consolas" w:eastAsiaTheme="minorHAnsi" w:hAnsi="Consolas" w:cs="Lucida Sans Typewriter"/>
          <w:color w:val="268BD2"/>
          <w:sz w:val="16"/>
          <w:szCs w:val="16"/>
        </w:rPr>
      </w:pPr>
      <w:del w:id="943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0AAB4ED" w14:textId="156329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34" w:author="Greg Stoike" w:date="2018-11-30T10:52:00Z"/>
          <w:rFonts w:ascii="Consolas" w:eastAsiaTheme="minorHAnsi" w:hAnsi="Consolas" w:cs="Lucida Sans Typewriter"/>
          <w:color w:val="268BD2"/>
          <w:sz w:val="16"/>
          <w:szCs w:val="16"/>
        </w:rPr>
      </w:pPr>
      <w:del w:id="943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FEBCA7A" w14:textId="3CC721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36" w:author="Greg Stoike" w:date="2018-11-30T10:52:00Z"/>
          <w:rFonts w:ascii="Consolas" w:eastAsiaTheme="minorHAnsi" w:hAnsi="Consolas" w:cs="Lucida Sans Typewriter"/>
          <w:color w:val="268BD2"/>
          <w:sz w:val="16"/>
          <w:szCs w:val="16"/>
        </w:rPr>
      </w:pPr>
      <w:del w:id="9437"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43C3971E" w14:textId="390E11E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38" w:author="Greg Stoike" w:date="2018-11-30T10:52:00Z"/>
          <w:rFonts w:ascii="Consolas" w:eastAsiaTheme="minorHAnsi" w:hAnsi="Consolas" w:cs="Lucida Sans Typewriter"/>
          <w:color w:val="268BD2"/>
          <w:sz w:val="16"/>
          <w:szCs w:val="16"/>
        </w:rPr>
      </w:pPr>
      <w:del w:id="9439" w:author="Greg Stoike" w:date="2018-11-30T10:52:00Z">
        <w:r w:rsidRPr="00914B33" w:rsidDel="007B26CB">
          <w:rPr>
            <w:rFonts w:ascii="Consolas" w:eastAsiaTheme="minorHAnsi" w:hAnsi="Consolas" w:cs="Lucida Sans Typewriter"/>
            <w:color w:val="268BD2"/>
            <w:sz w:val="16"/>
            <w:szCs w:val="16"/>
          </w:rPr>
          <w:delText xml:space="preserve">                  &lt;BlueprintReference idRef="4-CR|4-11"/&gt;</w:delText>
        </w:r>
      </w:del>
    </w:p>
    <w:p w14:paraId="418929D9" w14:textId="090055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40" w:author="Greg Stoike" w:date="2018-11-30T10:52:00Z"/>
          <w:rFonts w:ascii="Consolas" w:eastAsiaTheme="minorHAnsi" w:hAnsi="Consolas" w:cs="Lucida Sans Typewriter"/>
          <w:color w:val="268BD2"/>
          <w:sz w:val="16"/>
          <w:szCs w:val="16"/>
        </w:rPr>
      </w:pPr>
      <w:del w:id="944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46173C67" w14:textId="4E8E93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42" w:author="Greg Stoike" w:date="2018-11-30T10:52:00Z"/>
          <w:rFonts w:ascii="Consolas" w:eastAsiaTheme="minorHAnsi" w:hAnsi="Consolas" w:cs="Lucida Sans Typewriter"/>
          <w:color w:val="268BD2"/>
          <w:sz w:val="16"/>
          <w:szCs w:val="16"/>
        </w:rPr>
      </w:pPr>
      <w:del w:id="944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4751BB4" w14:textId="149012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44" w:author="Greg Stoike" w:date="2018-11-30T10:52:00Z"/>
          <w:rFonts w:ascii="Consolas" w:eastAsiaTheme="minorHAnsi" w:hAnsi="Consolas" w:cs="Lucida Sans Typewriter"/>
          <w:color w:val="268BD2"/>
          <w:sz w:val="16"/>
          <w:szCs w:val="16"/>
        </w:rPr>
      </w:pPr>
      <w:del w:id="944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1BB48B87" w14:textId="5F0D0B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46" w:author="Greg Stoike" w:date="2018-11-30T10:52:00Z"/>
          <w:rFonts w:ascii="Consolas" w:eastAsiaTheme="minorHAnsi" w:hAnsi="Consolas" w:cs="Lucida Sans Typewriter"/>
          <w:color w:val="268BD2"/>
          <w:sz w:val="16"/>
          <w:szCs w:val="16"/>
        </w:rPr>
      </w:pPr>
      <w:del w:id="9447" w:author="Greg Stoike" w:date="2018-11-30T10:52:00Z">
        <w:r w:rsidRPr="00914B33" w:rsidDel="007B26CB">
          <w:rPr>
            <w:rFonts w:ascii="Consolas" w:eastAsiaTheme="minorHAnsi" w:hAnsi="Consolas" w:cs="Lucida Sans Typewriter"/>
            <w:color w:val="268BD2"/>
            <w:sz w:val="16"/>
            <w:szCs w:val="16"/>
          </w:rPr>
          <w:delText xml:space="preserve">                    &lt;ItemScoreParameter value="0.18337999284267426" measurementParameter="a"/&gt;</w:delText>
        </w:r>
      </w:del>
    </w:p>
    <w:p w14:paraId="78598A4A" w14:textId="422868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48" w:author="Greg Stoike" w:date="2018-11-30T10:52:00Z"/>
          <w:rFonts w:ascii="Consolas" w:eastAsiaTheme="minorHAnsi" w:hAnsi="Consolas" w:cs="Lucida Sans Typewriter"/>
          <w:color w:val="268BD2"/>
          <w:sz w:val="16"/>
          <w:szCs w:val="16"/>
        </w:rPr>
      </w:pPr>
      <w:del w:id="9449" w:author="Greg Stoike" w:date="2018-11-30T10:52:00Z">
        <w:r w:rsidRPr="00914B33" w:rsidDel="007B26CB">
          <w:rPr>
            <w:rFonts w:ascii="Consolas" w:eastAsiaTheme="minorHAnsi" w:hAnsi="Consolas" w:cs="Lucida Sans Typewriter"/>
            <w:color w:val="268BD2"/>
            <w:sz w:val="16"/>
            <w:szCs w:val="16"/>
          </w:rPr>
          <w:delText xml:space="preserve">                    &lt;ItemScoreParameter value="0.4049699902534485" measurementParameter="b"/&gt;</w:delText>
        </w:r>
      </w:del>
    </w:p>
    <w:p w14:paraId="1E1B2754" w14:textId="470D98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50" w:author="Greg Stoike" w:date="2018-11-30T10:52:00Z"/>
          <w:rFonts w:ascii="Consolas" w:eastAsiaTheme="minorHAnsi" w:hAnsi="Consolas" w:cs="Lucida Sans Typewriter"/>
          <w:color w:val="268BD2"/>
          <w:sz w:val="16"/>
          <w:szCs w:val="16"/>
        </w:rPr>
      </w:pPr>
      <w:del w:id="945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12C09178" w14:textId="70CB1E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52" w:author="Greg Stoike" w:date="2018-11-30T10:52:00Z"/>
          <w:rFonts w:ascii="Consolas" w:eastAsiaTheme="minorHAnsi" w:hAnsi="Consolas" w:cs="Lucida Sans Typewriter"/>
          <w:color w:val="268BD2"/>
          <w:sz w:val="16"/>
          <w:szCs w:val="16"/>
        </w:rPr>
      </w:pPr>
      <w:del w:id="945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009954CE" w14:textId="12C362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54" w:author="Greg Stoike" w:date="2018-11-30T10:52:00Z"/>
          <w:rFonts w:ascii="Consolas" w:eastAsiaTheme="minorHAnsi" w:hAnsi="Consolas" w:cs="Lucida Sans Typewriter"/>
          <w:color w:val="268BD2"/>
          <w:sz w:val="16"/>
          <w:szCs w:val="16"/>
        </w:rPr>
      </w:pPr>
      <w:del w:id="945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5571CC2" w14:textId="567BCDB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56" w:author="Greg Stoike" w:date="2018-11-30T10:52:00Z"/>
          <w:rFonts w:ascii="Consolas" w:eastAsiaTheme="minorHAnsi" w:hAnsi="Consolas" w:cs="Lucida Sans Typewriter"/>
          <w:color w:val="268BD2"/>
          <w:sz w:val="16"/>
          <w:szCs w:val="16"/>
        </w:rPr>
      </w:pPr>
      <w:del w:id="945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49F7019D" w14:textId="3CF1D3A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58" w:author="Greg Stoike" w:date="2018-11-30T10:52:00Z"/>
          <w:rFonts w:ascii="Consolas" w:eastAsiaTheme="minorHAnsi" w:hAnsi="Consolas" w:cs="Lucida Sans Typewriter"/>
          <w:color w:val="268BD2"/>
          <w:sz w:val="16"/>
          <w:szCs w:val="16"/>
        </w:rPr>
      </w:pPr>
      <w:del w:id="9459"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2405BFC9" w14:textId="5144CF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60" w:author="Greg Stoike" w:date="2018-11-30T10:52:00Z"/>
          <w:rFonts w:ascii="Consolas" w:eastAsiaTheme="minorHAnsi" w:hAnsi="Consolas" w:cs="Lucida Sans Typewriter"/>
          <w:color w:val="268BD2"/>
          <w:sz w:val="16"/>
          <w:szCs w:val="16"/>
        </w:rPr>
      </w:pPr>
      <w:del w:id="9461"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id="30524"&gt;</w:delText>
        </w:r>
      </w:del>
    </w:p>
    <w:p w14:paraId="0B9B58CA" w14:textId="59DD56D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62" w:author="Greg Stoike" w:date="2018-11-30T10:52:00Z"/>
          <w:rFonts w:ascii="Consolas" w:eastAsiaTheme="minorHAnsi" w:hAnsi="Consolas" w:cs="Lucida Sans Typewriter"/>
          <w:color w:val="268BD2"/>
          <w:sz w:val="16"/>
          <w:szCs w:val="16"/>
        </w:rPr>
      </w:pPr>
      <w:del w:id="946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id="30524" type="HTQ"&gt;</w:delText>
        </w:r>
      </w:del>
    </w:p>
    <w:p w14:paraId="61A9FDE5" w14:textId="451EBC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64" w:author="Greg Stoike" w:date="2018-11-30T10:52:00Z"/>
          <w:rFonts w:ascii="Consolas" w:eastAsiaTheme="minorHAnsi" w:hAnsi="Consolas" w:cs="Lucida Sans Typewriter"/>
          <w:color w:val="268BD2"/>
          <w:sz w:val="16"/>
          <w:szCs w:val="16"/>
        </w:rPr>
      </w:pPr>
      <w:del w:id="946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17E2317" w14:textId="1290C8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66" w:author="Greg Stoike" w:date="2018-11-30T10:52:00Z"/>
          <w:rFonts w:ascii="Consolas" w:eastAsiaTheme="minorHAnsi" w:hAnsi="Consolas" w:cs="Lucida Sans Typewriter"/>
          <w:color w:val="268BD2"/>
          <w:sz w:val="16"/>
          <w:szCs w:val="16"/>
        </w:rPr>
      </w:pPr>
      <w:del w:id="946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6F150E95" w14:textId="2DF253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68" w:author="Greg Stoike" w:date="2018-11-30T10:52:00Z"/>
          <w:rFonts w:ascii="Consolas" w:eastAsiaTheme="minorHAnsi" w:hAnsi="Consolas" w:cs="Lucida Sans Typewriter"/>
          <w:color w:val="268BD2"/>
          <w:sz w:val="16"/>
          <w:szCs w:val="16"/>
        </w:rPr>
      </w:pPr>
      <w:del w:id="946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15DD532E" w14:textId="33BD40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70" w:author="Greg Stoike" w:date="2018-11-30T10:52:00Z"/>
          <w:rFonts w:ascii="Consolas" w:eastAsiaTheme="minorHAnsi" w:hAnsi="Consolas" w:cs="Lucida Sans Typewriter"/>
          <w:color w:val="268BD2"/>
          <w:sz w:val="16"/>
          <w:szCs w:val="16"/>
        </w:rPr>
      </w:pPr>
      <w:del w:id="947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6CCD8A9" w14:textId="0C788A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72" w:author="Greg Stoike" w:date="2018-11-30T10:52:00Z"/>
          <w:rFonts w:ascii="Consolas" w:eastAsiaTheme="minorHAnsi" w:hAnsi="Consolas" w:cs="Lucida Sans Typewriter"/>
          <w:color w:val="268BD2"/>
          <w:sz w:val="16"/>
          <w:szCs w:val="16"/>
        </w:rPr>
      </w:pPr>
      <w:del w:id="947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5BA0BA23" w14:textId="5944EA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74" w:author="Greg Stoike" w:date="2018-11-30T10:52:00Z"/>
          <w:rFonts w:ascii="Consolas" w:eastAsiaTheme="minorHAnsi" w:hAnsi="Consolas" w:cs="Lucida Sans Typewriter"/>
          <w:color w:val="268BD2"/>
          <w:sz w:val="16"/>
          <w:szCs w:val="16"/>
        </w:rPr>
      </w:pPr>
      <w:del w:id="947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4011BC63" w14:textId="4A8D55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76" w:author="Greg Stoike" w:date="2018-11-30T10:52:00Z"/>
          <w:rFonts w:ascii="Consolas" w:eastAsiaTheme="minorHAnsi" w:hAnsi="Consolas" w:cs="Lucida Sans Typewriter"/>
          <w:color w:val="268BD2"/>
          <w:sz w:val="16"/>
          <w:szCs w:val="16"/>
        </w:rPr>
      </w:pPr>
      <w:del w:id="947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374FC7B" w14:textId="1AEBB3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78" w:author="Greg Stoike" w:date="2018-11-30T10:52:00Z"/>
          <w:rFonts w:ascii="Consolas" w:eastAsiaTheme="minorHAnsi" w:hAnsi="Consolas" w:cs="Lucida Sans Typewriter"/>
          <w:color w:val="268BD2"/>
          <w:sz w:val="16"/>
          <w:szCs w:val="16"/>
        </w:rPr>
      </w:pPr>
      <w:del w:id="947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3A06BE58" w14:textId="3C10136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80" w:author="Greg Stoike" w:date="2018-11-30T10:52:00Z"/>
          <w:rFonts w:ascii="Consolas" w:eastAsiaTheme="minorHAnsi" w:hAnsi="Consolas" w:cs="Lucida Sans Typewriter"/>
          <w:color w:val="268BD2"/>
          <w:sz w:val="16"/>
          <w:szCs w:val="16"/>
        </w:rPr>
      </w:pPr>
      <w:del w:id="948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2FC110A2" w14:textId="63E86BE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82" w:author="Greg Stoike" w:date="2018-11-30T10:52:00Z"/>
          <w:rFonts w:ascii="Consolas" w:eastAsiaTheme="minorHAnsi" w:hAnsi="Consolas" w:cs="Lucida Sans Typewriter"/>
          <w:color w:val="268BD2"/>
          <w:sz w:val="16"/>
          <w:szCs w:val="16"/>
        </w:rPr>
      </w:pPr>
      <w:del w:id="948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CA7E873" w14:textId="10FB82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84" w:author="Greg Stoike" w:date="2018-11-30T10:52:00Z"/>
          <w:rFonts w:ascii="Consolas" w:eastAsiaTheme="minorHAnsi" w:hAnsi="Consolas" w:cs="Lucida Sans Typewriter"/>
          <w:color w:val="268BD2"/>
          <w:sz w:val="16"/>
          <w:szCs w:val="16"/>
        </w:rPr>
      </w:pPr>
      <w:del w:id="948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708D5632" w14:textId="2EF02F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86" w:author="Greg Stoike" w:date="2018-11-30T10:52:00Z"/>
          <w:rFonts w:ascii="Consolas" w:eastAsiaTheme="minorHAnsi" w:hAnsi="Consolas" w:cs="Lucida Sans Typewriter"/>
          <w:color w:val="268BD2"/>
          <w:sz w:val="16"/>
          <w:szCs w:val="16"/>
        </w:rPr>
      </w:pPr>
      <w:del w:id="948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930B4DF" w14:textId="5066EB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88" w:author="Greg Stoike" w:date="2018-11-30T10:52:00Z"/>
          <w:rFonts w:ascii="Consolas" w:eastAsiaTheme="minorHAnsi" w:hAnsi="Consolas" w:cs="Lucida Sans Typewriter"/>
          <w:color w:val="268BD2"/>
          <w:sz w:val="16"/>
          <w:szCs w:val="16"/>
        </w:rPr>
      </w:pPr>
      <w:del w:id="948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C97C0D4" w14:textId="09890A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90" w:author="Greg Stoike" w:date="2018-11-30T10:52:00Z"/>
          <w:rFonts w:ascii="Consolas" w:eastAsiaTheme="minorHAnsi" w:hAnsi="Consolas" w:cs="Lucida Sans Typewriter"/>
          <w:color w:val="268BD2"/>
          <w:sz w:val="16"/>
          <w:szCs w:val="16"/>
        </w:rPr>
      </w:pPr>
      <w:del w:id="949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4CD5B8F" w14:textId="577FCB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92" w:author="Greg Stoike" w:date="2018-11-30T10:52:00Z"/>
          <w:rFonts w:ascii="Consolas" w:eastAsiaTheme="minorHAnsi" w:hAnsi="Consolas" w:cs="Lucida Sans Typewriter"/>
          <w:color w:val="268BD2"/>
          <w:sz w:val="16"/>
          <w:szCs w:val="16"/>
        </w:rPr>
      </w:pPr>
      <w:del w:id="949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53E4EEC" w14:textId="6C4F88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94" w:author="Greg Stoike" w:date="2018-11-30T10:52:00Z"/>
          <w:rFonts w:ascii="Consolas" w:eastAsiaTheme="minorHAnsi" w:hAnsi="Consolas" w:cs="Lucida Sans Typewriter"/>
          <w:color w:val="268BD2"/>
          <w:sz w:val="16"/>
          <w:szCs w:val="16"/>
        </w:rPr>
      </w:pPr>
      <w:del w:id="949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26682A3" w14:textId="29A6B5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96" w:author="Greg Stoike" w:date="2018-11-30T10:52:00Z"/>
          <w:rFonts w:ascii="Consolas" w:eastAsiaTheme="minorHAnsi" w:hAnsi="Consolas" w:cs="Lucida Sans Typewriter"/>
          <w:color w:val="268BD2"/>
          <w:sz w:val="16"/>
          <w:szCs w:val="16"/>
        </w:rPr>
      </w:pPr>
      <w:del w:id="949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1AE64F6" w14:textId="0B7FE8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498" w:author="Greg Stoike" w:date="2018-11-30T10:52:00Z"/>
          <w:rFonts w:ascii="Consolas" w:eastAsiaTheme="minorHAnsi" w:hAnsi="Consolas" w:cs="Lucida Sans Typewriter"/>
          <w:color w:val="268BD2"/>
          <w:sz w:val="16"/>
          <w:szCs w:val="16"/>
        </w:rPr>
      </w:pPr>
      <w:del w:id="949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1A63D842" w14:textId="678357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00" w:author="Greg Stoike" w:date="2018-11-30T10:52:00Z"/>
          <w:rFonts w:ascii="Consolas" w:eastAsiaTheme="minorHAnsi" w:hAnsi="Consolas" w:cs="Lucida Sans Typewriter"/>
          <w:color w:val="268BD2"/>
          <w:sz w:val="16"/>
          <w:szCs w:val="16"/>
        </w:rPr>
      </w:pPr>
      <w:del w:id="9501"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036C19E0" w14:textId="60EB95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02" w:author="Greg Stoike" w:date="2018-11-30T10:52:00Z"/>
          <w:rFonts w:ascii="Consolas" w:eastAsiaTheme="minorHAnsi" w:hAnsi="Consolas" w:cs="Lucida Sans Typewriter"/>
          <w:color w:val="268BD2"/>
          <w:sz w:val="16"/>
          <w:szCs w:val="16"/>
        </w:rPr>
      </w:pPr>
      <w:del w:id="9503" w:author="Greg Stoike" w:date="2018-11-30T10:52:00Z">
        <w:r w:rsidRPr="00914B33" w:rsidDel="007B26CB">
          <w:rPr>
            <w:rFonts w:ascii="Consolas" w:eastAsiaTheme="minorHAnsi" w:hAnsi="Consolas" w:cs="Lucida Sans Typewriter"/>
            <w:color w:val="268BD2"/>
            <w:sz w:val="16"/>
            <w:szCs w:val="16"/>
          </w:rPr>
          <w:delText xml:space="preserve">                  &lt;BlueprintReference idRef="2-W|9-11"/&gt;</w:delText>
        </w:r>
      </w:del>
    </w:p>
    <w:p w14:paraId="65294BD6" w14:textId="31D3D14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04" w:author="Greg Stoike" w:date="2018-11-30T10:52:00Z"/>
          <w:rFonts w:ascii="Consolas" w:eastAsiaTheme="minorHAnsi" w:hAnsi="Consolas" w:cs="Lucida Sans Typewriter"/>
          <w:color w:val="268BD2"/>
          <w:sz w:val="16"/>
          <w:szCs w:val="16"/>
        </w:rPr>
      </w:pPr>
      <w:del w:id="950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C4F4A0C" w14:textId="7AA1FA7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06" w:author="Greg Stoike" w:date="2018-11-30T10:52:00Z"/>
          <w:rFonts w:ascii="Consolas" w:eastAsiaTheme="minorHAnsi" w:hAnsi="Consolas" w:cs="Lucida Sans Typewriter"/>
          <w:color w:val="268BD2"/>
          <w:sz w:val="16"/>
          <w:szCs w:val="16"/>
        </w:rPr>
      </w:pPr>
      <w:del w:id="950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8D8B17D" w14:textId="461F46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08" w:author="Greg Stoike" w:date="2018-11-30T10:52:00Z"/>
          <w:rFonts w:ascii="Consolas" w:eastAsiaTheme="minorHAnsi" w:hAnsi="Consolas" w:cs="Lucida Sans Typewriter"/>
          <w:color w:val="268BD2"/>
          <w:sz w:val="16"/>
          <w:szCs w:val="16"/>
        </w:rPr>
      </w:pPr>
      <w:del w:id="950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7C1DB716" w14:textId="29D8D0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10" w:author="Greg Stoike" w:date="2018-11-30T10:52:00Z"/>
          <w:rFonts w:ascii="Consolas" w:eastAsiaTheme="minorHAnsi" w:hAnsi="Consolas" w:cs="Lucida Sans Typewriter"/>
          <w:color w:val="268BD2"/>
          <w:sz w:val="16"/>
          <w:szCs w:val="16"/>
        </w:rPr>
      </w:pPr>
      <w:del w:id="9511" w:author="Greg Stoike" w:date="2018-11-30T10:52:00Z">
        <w:r w:rsidRPr="00914B33" w:rsidDel="007B26CB">
          <w:rPr>
            <w:rFonts w:ascii="Consolas" w:eastAsiaTheme="minorHAnsi" w:hAnsi="Consolas" w:cs="Lucida Sans Typewriter"/>
            <w:color w:val="268BD2"/>
            <w:sz w:val="16"/>
            <w:szCs w:val="16"/>
          </w:rPr>
          <w:delText xml:space="preserve">                    &lt;ItemScoreParameter value="0.6428200006484985" measurementParameter="a"/&gt;</w:delText>
        </w:r>
      </w:del>
    </w:p>
    <w:p w14:paraId="1B05CD6B" w14:textId="72CA31E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12" w:author="Greg Stoike" w:date="2018-11-30T10:52:00Z"/>
          <w:rFonts w:ascii="Consolas" w:eastAsiaTheme="minorHAnsi" w:hAnsi="Consolas" w:cs="Lucida Sans Typewriter"/>
          <w:color w:val="268BD2"/>
          <w:sz w:val="16"/>
          <w:szCs w:val="16"/>
        </w:rPr>
      </w:pPr>
      <w:del w:id="9513" w:author="Greg Stoike" w:date="2018-11-30T10:52:00Z">
        <w:r w:rsidRPr="00914B33" w:rsidDel="007B26CB">
          <w:rPr>
            <w:rFonts w:ascii="Consolas" w:eastAsiaTheme="minorHAnsi" w:hAnsi="Consolas" w:cs="Lucida Sans Typewriter"/>
            <w:color w:val="268BD2"/>
            <w:sz w:val="16"/>
            <w:szCs w:val="16"/>
          </w:rPr>
          <w:delText xml:space="preserve">                    &lt;ItemScoreParameter value="0.21755999326705933" measurementParameter="b"/&gt;</w:delText>
        </w:r>
      </w:del>
    </w:p>
    <w:p w14:paraId="48A63040" w14:textId="2A3A0F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14" w:author="Greg Stoike" w:date="2018-11-30T10:52:00Z"/>
          <w:rFonts w:ascii="Consolas" w:eastAsiaTheme="minorHAnsi" w:hAnsi="Consolas" w:cs="Lucida Sans Typewriter"/>
          <w:color w:val="268BD2"/>
          <w:sz w:val="16"/>
          <w:szCs w:val="16"/>
        </w:rPr>
      </w:pPr>
      <w:del w:id="9515"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2A95F1CD" w14:textId="51B881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16" w:author="Greg Stoike" w:date="2018-11-30T10:52:00Z"/>
          <w:rFonts w:ascii="Consolas" w:eastAsiaTheme="minorHAnsi" w:hAnsi="Consolas" w:cs="Lucida Sans Typewriter"/>
          <w:color w:val="268BD2"/>
          <w:sz w:val="16"/>
          <w:szCs w:val="16"/>
        </w:rPr>
      </w:pPr>
      <w:del w:id="951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556A0430" w14:textId="672810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18" w:author="Greg Stoike" w:date="2018-11-30T10:52:00Z"/>
          <w:rFonts w:ascii="Consolas" w:eastAsiaTheme="minorHAnsi" w:hAnsi="Consolas" w:cs="Lucida Sans Typewriter"/>
          <w:color w:val="268BD2"/>
          <w:sz w:val="16"/>
          <w:szCs w:val="16"/>
        </w:rPr>
      </w:pPr>
      <w:del w:id="951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F2F808C" w14:textId="49F419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20" w:author="Greg Stoike" w:date="2018-11-30T10:52:00Z"/>
          <w:rFonts w:ascii="Consolas" w:eastAsiaTheme="minorHAnsi" w:hAnsi="Consolas" w:cs="Lucida Sans Typewriter"/>
          <w:color w:val="268BD2"/>
          <w:sz w:val="16"/>
          <w:szCs w:val="16"/>
        </w:rPr>
      </w:pPr>
      <w:del w:id="952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C637644" w14:textId="528CE5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22" w:author="Greg Stoike" w:date="2018-11-30T10:52:00Z"/>
          <w:rFonts w:ascii="Consolas" w:eastAsiaTheme="minorHAnsi" w:hAnsi="Consolas" w:cs="Lucida Sans Typewriter"/>
          <w:color w:val="268BD2"/>
          <w:sz w:val="16"/>
          <w:szCs w:val="16"/>
        </w:rPr>
      </w:pPr>
      <w:del w:id="9523"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4EBCEEC3" w14:textId="197F4F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24" w:author="Greg Stoike" w:date="2018-11-30T10:52:00Z"/>
          <w:rFonts w:ascii="Consolas" w:eastAsiaTheme="minorHAnsi" w:hAnsi="Consolas" w:cs="Lucida Sans Typewriter"/>
          <w:color w:val="268BD2"/>
          <w:sz w:val="16"/>
          <w:szCs w:val="16"/>
        </w:rPr>
      </w:pPr>
      <w:del w:id="9525"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id="44"&gt;</w:delText>
        </w:r>
      </w:del>
    </w:p>
    <w:p w14:paraId="4120836F" w14:textId="25AB95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26" w:author="Greg Stoike" w:date="2018-11-30T10:52:00Z"/>
          <w:rFonts w:ascii="Consolas" w:eastAsiaTheme="minorHAnsi" w:hAnsi="Consolas" w:cs="Lucida Sans Typewriter"/>
          <w:color w:val="268BD2"/>
          <w:sz w:val="16"/>
          <w:szCs w:val="16"/>
        </w:rPr>
      </w:pPr>
      <w:del w:id="9527" w:author="Greg Stoike" w:date="2018-11-30T10:52:00Z">
        <w:r w:rsidRPr="00914B33" w:rsidDel="007B26CB">
          <w:rPr>
            <w:rFonts w:ascii="Consolas" w:eastAsiaTheme="minorHAnsi" w:hAnsi="Consolas" w:cs="Lucida Sans Typewriter"/>
            <w:color w:val="268BD2"/>
            <w:sz w:val="16"/>
            <w:szCs w:val="16"/>
          </w:rPr>
          <w:delText xml:space="preserve">              &lt;Stimulus id="44"/&gt;</w:delText>
        </w:r>
      </w:del>
    </w:p>
    <w:p w14:paraId="175F15F0" w14:textId="50C68E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28" w:author="Greg Stoike" w:date="2018-11-30T10:52:00Z"/>
          <w:rFonts w:ascii="Consolas" w:eastAsiaTheme="minorHAnsi" w:hAnsi="Consolas" w:cs="Lucida Sans Typewriter"/>
          <w:color w:val="268BD2"/>
          <w:sz w:val="16"/>
          <w:szCs w:val="16"/>
        </w:rPr>
      </w:pPr>
      <w:del w:id="952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id="42135" type="MC"&gt;</w:delText>
        </w:r>
      </w:del>
    </w:p>
    <w:p w14:paraId="35D95F25" w14:textId="78A301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30" w:author="Greg Stoike" w:date="2018-11-30T10:52:00Z"/>
          <w:rFonts w:ascii="Consolas" w:eastAsiaTheme="minorHAnsi" w:hAnsi="Consolas" w:cs="Lucida Sans Typewriter"/>
          <w:color w:val="268BD2"/>
          <w:sz w:val="16"/>
          <w:szCs w:val="16"/>
        </w:rPr>
      </w:pPr>
      <w:del w:id="953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F23E8CD" w14:textId="33BBB7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32" w:author="Greg Stoike" w:date="2018-11-30T10:52:00Z"/>
          <w:rFonts w:ascii="Consolas" w:eastAsiaTheme="minorHAnsi" w:hAnsi="Consolas" w:cs="Lucida Sans Typewriter"/>
          <w:color w:val="268BD2"/>
          <w:sz w:val="16"/>
          <w:szCs w:val="16"/>
        </w:rPr>
      </w:pPr>
      <w:del w:id="953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4FA702EC" w14:textId="0919A4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34" w:author="Greg Stoike" w:date="2018-11-30T10:52:00Z"/>
          <w:rFonts w:ascii="Consolas" w:eastAsiaTheme="minorHAnsi" w:hAnsi="Consolas" w:cs="Lucida Sans Typewriter"/>
          <w:color w:val="268BD2"/>
          <w:sz w:val="16"/>
          <w:szCs w:val="16"/>
        </w:rPr>
      </w:pPr>
      <w:del w:id="953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5527FAB7" w14:textId="15B73B5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36" w:author="Greg Stoike" w:date="2018-11-30T10:52:00Z"/>
          <w:rFonts w:ascii="Consolas" w:eastAsiaTheme="minorHAnsi" w:hAnsi="Consolas" w:cs="Lucida Sans Typewriter"/>
          <w:color w:val="268BD2"/>
          <w:sz w:val="16"/>
          <w:szCs w:val="16"/>
        </w:rPr>
      </w:pPr>
      <w:del w:id="9537"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79CA164B" w14:textId="33D4B6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38" w:author="Greg Stoike" w:date="2018-11-30T10:52:00Z"/>
          <w:rFonts w:ascii="Consolas" w:eastAsiaTheme="minorHAnsi" w:hAnsi="Consolas" w:cs="Lucida Sans Typewriter"/>
          <w:color w:val="268BD2"/>
          <w:sz w:val="16"/>
          <w:szCs w:val="16"/>
        </w:rPr>
      </w:pPr>
      <w:del w:id="9539"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58C636F4" w14:textId="1C2C9D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40" w:author="Greg Stoike" w:date="2018-11-30T10:52:00Z"/>
          <w:rFonts w:ascii="Consolas" w:eastAsiaTheme="minorHAnsi" w:hAnsi="Consolas" w:cs="Lucida Sans Typewriter"/>
          <w:color w:val="268BD2"/>
          <w:sz w:val="16"/>
          <w:szCs w:val="16"/>
        </w:rPr>
      </w:pPr>
      <w:del w:id="9541"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47370449" w14:textId="7DF28C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42" w:author="Greg Stoike" w:date="2018-11-30T10:52:00Z"/>
          <w:rFonts w:ascii="Consolas" w:eastAsiaTheme="minorHAnsi" w:hAnsi="Consolas" w:cs="Lucida Sans Typewriter"/>
          <w:color w:val="268BD2"/>
          <w:sz w:val="16"/>
          <w:szCs w:val="16"/>
        </w:rPr>
      </w:pPr>
      <w:del w:id="9543"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24AC2F9A" w14:textId="102D24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44" w:author="Greg Stoike" w:date="2018-11-30T10:52:00Z"/>
          <w:rFonts w:ascii="Consolas" w:eastAsiaTheme="minorHAnsi" w:hAnsi="Consolas" w:cs="Lucida Sans Typewriter"/>
          <w:color w:val="268BD2"/>
          <w:sz w:val="16"/>
          <w:szCs w:val="16"/>
        </w:rPr>
      </w:pPr>
      <w:del w:id="9545"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7CAADA91" w14:textId="7CBFF3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46" w:author="Greg Stoike" w:date="2018-11-30T10:52:00Z"/>
          <w:rFonts w:ascii="Consolas" w:eastAsiaTheme="minorHAnsi" w:hAnsi="Consolas" w:cs="Lucida Sans Typewriter"/>
          <w:color w:val="268BD2"/>
          <w:sz w:val="16"/>
          <w:szCs w:val="16"/>
        </w:rPr>
      </w:pPr>
      <w:del w:id="9547"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418FF2A6" w14:textId="1C31912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48" w:author="Greg Stoike" w:date="2018-11-30T10:52:00Z"/>
          <w:rFonts w:ascii="Consolas" w:eastAsiaTheme="minorHAnsi" w:hAnsi="Consolas" w:cs="Lucida Sans Typewriter"/>
          <w:color w:val="268BD2"/>
          <w:sz w:val="16"/>
          <w:szCs w:val="16"/>
        </w:rPr>
      </w:pPr>
      <w:del w:id="9549"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4A5C9B74" w14:textId="144C36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50" w:author="Greg Stoike" w:date="2018-11-30T10:52:00Z"/>
          <w:rFonts w:ascii="Consolas" w:eastAsiaTheme="minorHAnsi" w:hAnsi="Consolas" w:cs="Lucida Sans Typewriter"/>
          <w:color w:val="268BD2"/>
          <w:sz w:val="16"/>
          <w:szCs w:val="16"/>
        </w:rPr>
      </w:pPr>
      <w:del w:id="955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DC4801D" w14:textId="06A7BD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52" w:author="Greg Stoike" w:date="2018-11-30T10:52:00Z"/>
          <w:rFonts w:ascii="Consolas" w:eastAsiaTheme="minorHAnsi" w:hAnsi="Consolas" w:cs="Lucida Sans Typewriter"/>
          <w:color w:val="268BD2"/>
          <w:sz w:val="16"/>
          <w:szCs w:val="16"/>
        </w:rPr>
      </w:pPr>
      <w:del w:id="955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5673C39B" w14:textId="373A4DA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54" w:author="Greg Stoike" w:date="2018-11-30T10:52:00Z"/>
          <w:rFonts w:ascii="Consolas" w:eastAsiaTheme="minorHAnsi" w:hAnsi="Consolas" w:cs="Lucida Sans Typewriter"/>
          <w:color w:val="268BD2"/>
          <w:sz w:val="16"/>
          <w:szCs w:val="16"/>
        </w:rPr>
      </w:pPr>
      <w:del w:id="955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22400CE" w14:textId="5A672EE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56" w:author="Greg Stoike" w:date="2018-11-30T10:52:00Z"/>
          <w:rFonts w:ascii="Consolas" w:eastAsiaTheme="minorHAnsi" w:hAnsi="Consolas" w:cs="Lucida Sans Typewriter"/>
          <w:color w:val="268BD2"/>
          <w:sz w:val="16"/>
          <w:szCs w:val="16"/>
        </w:rPr>
      </w:pPr>
      <w:del w:id="955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A3F9D1A" w14:textId="758450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58" w:author="Greg Stoike" w:date="2018-11-30T10:52:00Z"/>
          <w:rFonts w:ascii="Consolas" w:eastAsiaTheme="minorHAnsi" w:hAnsi="Consolas" w:cs="Lucida Sans Typewriter"/>
          <w:color w:val="268BD2"/>
          <w:sz w:val="16"/>
          <w:szCs w:val="16"/>
        </w:rPr>
      </w:pPr>
      <w:del w:id="955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57AC61C" w14:textId="516E84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60" w:author="Greg Stoike" w:date="2018-11-30T10:52:00Z"/>
          <w:rFonts w:ascii="Consolas" w:eastAsiaTheme="minorHAnsi" w:hAnsi="Consolas" w:cs="Lucida Sans Typewriter"/>
          <w:color w:val="268BD2"/>
          <w:sz w:val="16"/>
          <w:szCs w:val="16"/>
        </w:rPr>
      </w:pPr>
      <w:del w:id="956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20F0DF1" w14:textId="6476BD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62" w:author="Greg Stoike" w:date="2018-11-30T10:52:00Z"/>
          <w:rFonts w:ascii="Consolas" w:eastAsiaTheme="minorHAnsi" w:hAnsi="Consolas" w:cs="Lucida Sans Typewriter"/>
          <w:color w:val="268BD2"/>
          <w:sz w:val="16"/>
          <w:szCs w:val="16"/>
        </w:rPr>
      </w:pPr>
      <w:del w:id="956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696B45D" w14:textId="33EC24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64" w:author="Greg Stoike" w:date="2018-11-30T10:52:00Z"/>
          <w:rFonts w:ascii="Consolas" w:eastAsiaTheme="minorHAnsi" w:hAnsi="Consolas" w:cs="Lucida Sans Typewriter"/>
          <w:color w:val="268BD2"/>
          <w:sz w:val="16"/>
          <w:szCs w:val="16"/>
        </w:rPr>
      </w:pPr>
      <w:del w:id="956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E921725" w14:textId="404CAA7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66" w:author="Greg Stoike" w:date="2018-11-30T10:52:00Z"/>
          <w:rFonts w:ascii="Consolas" w:eastAsiaTheme="minorHAnsi" w:hAnsi="Consolas" w:cs="Lucida Sans Typewriter"/>
          <w:color w:val="268BD2"/>
          <w:sz w:val="16"/>
          <w:szCs w:val="16"/>
        </w:rPr>
      </w:pPr>
      <w:del w:id="956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58ECB99" w14:textId="4B4A6B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68" w:author="Greg Stoike" w:date="2018-11-30T10:52:00Z"/>
          <w:rFonts w:ascii="Consolas" w:eastAsiaTheme="minorHAnsi" w:hAnsi="Consolas" w:cs="Lucida Sans Typewriter"/>
          <w:color w:val="268BD2"/>
          <w:sz w:val="16"/>
          <w:szCs w:val="16"/>
        </w:rPr>
      </w:pPr>
      <w:del w:id="9569"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7225684C" w14:textId="3A665E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70" w:author="Greg Stoike" w:date="2018-11-30T10:52:00Z"/>
          <w:rFonts w:ascii="Consolas" w:eastAsiaTheme="minorHAnsi" w:hAnsi="Consolas" w:cs="Lucida Sans Typewriter"/>
          <w:color w:val="268BD2"/>
          <w:sz w:val="16"/>
          <w:szCs w:val="16"/>
        </w:rPr>
      </w:pPr>
      <w:del w:id="9571" w:author="Greg Stoike" w:date="2018-11-30T10:52:00Z">
        <w:r w:rsidRPr="00914B33" w:rsidDel="007B26CB">
          <w:rPr>
            <w:rFonts w:ascii="Consolas" w:eastAsiaTheme="minorHAnsi" w:hAnsi="Consolas" w:cs="Lucida Sans Typewriter"/>
            <w:color w:val="268BD2"/>
            <w:sz w:val="16"/>
            <w:szCs w:val="16"/>
          </w:rPr>
          <w:delText xml:space="preserve">                  &lt;BlueprintReference idRef="1-IT|10-11"/&gt;</w:delText>
        </w:r>
      </w:del>
    </w:p>
    <w:p w14:paraId="201F22E6" w14:textId="72E568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72" w:author="Greg Stoike" w:date="2018-11-30T10:52:00Z"/>
          <w:rFonts w:ascii="Consolas" w:eastAsiaTheme="minorHAnsi" w:hAnsi="Consolas" w:cs="Lucida Sans Typewriter"/>
          <w:color w:val="268BD2"/>
          <w:sz w:val="16"/>
          <w:szCs w:val="16"/>
        </w:rPr>
      </w:pPr>
      <w:del w:id="957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58A8B9F" w14:textId="201C04E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74" w:author="Greg Stoike" w:date="2018-11-30T10:52:00Z"/>
          <w:rFonts w:ascii="Consolas" w:eastAsiaTheme="minorHAnsi" w:hAnsi="Consolas" w:cs="Lucida Sans Typewriter"/>
          <w:color w:val="268BD2"/>
          <w:sz w:val="16"/>
          <w:szCs w:val="16"/>
        </w:rPr>
      </w:pPr>
      <w:del w:id="957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F1B4A33" w14:textId="2D7398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76" w:author="Greg Stoike" w:date="2018-11-30T10:52:00Z"/>
          <w:rFonts w:ascii="Consolas" w:eastAsiaTheme="minorHAnsi" w:hAnsi="Consolas" w:cs="Lucida Sans Typewriter"/>
          <w:color w:val="268BD2"/>
          <w:sz w:val="16"/>
          <w:szCs w:val="16"/>
        </w:rPr>
      </w:pPr>
      <w:del w:id="957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4FA4E89" w14:textId="358E26F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78" w:author="Greg Stoike" w:date="2018-11-30T10:52:00Z"/>
          <w:rFonts w:ascii="Consolas" w:eastAsiaTheme="minorHAnsi" w:hAnsi="Consolas" w:cs="Lucida Sans Typewriter"/>
          <w:color w:val="268BD2"/>
          <w:sz w:val="16"/>
          <w:szCs w:val="16"/>
        </w:rPr>
      </w:pPr>
      <w:del w:id="9579" w:author="Greg Stoike" w:date="2018-11-30T10:52:00Z">
        <w:r w:rsidRPr="00914B33" w:rsidDel="007B26CB">
          <w:rPr>
            <w:rFonts w:ascii="Consolas" w:eastAsiaTheme="minorHAnsi" w:hAnsi="Consolas" w:cs="Lucida Sans Typewriter"/>
            <w:color w:val="268BD2"/>
            <w:sz w:val="16"/>
            <w:szCs w:val="16"/>
          </w:rPr>
          <w:delText xml:space="preserve">                    &lt;ItemScoreParameter value="0.5841900110244751" measurementParameter="a"/&gt;</w:delText>
        </w:r>
      </w:del>
    </w:p>
    <w:p w14:paraId="31A3A69A" w14:textId="6B1A2F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80" w:author="Greg Stoike" w:date="2018-11-30T10:52:00Z"/>
          <w:rFonts w:ascii="Consolas" w:eastAsiaTheme="minorHAnsi" w:hAnsi="Consolas" w:cs="Lucida Sans Typewriter"/>
          <w:color w:val="268BD2"/>
          <w:sz w:val="16"/>
          <w:szCs w:val="16"/>
        </w:rPr>
      </w:pPr>
      <w:del w:id="9581" w:author="Greg Stoike" w:date="2018-11-30T10:52:00Z">
        <w:r w:rsidRPr="00914B33" w:rsidDel="007B26CB">
          <w:rPr>
            <w:rFonts w:ascii="Consolas" w:eastAsiaTheme="minorHAnsi" w:hAnsi="Consolas" w:cs="Lucida Sans Typewriter"/>
            <w:color w:val="268BD2"/>
            <w:sz w:val="16"/>
            <w:szCs w:val="16"/>
          </w:rPr>
          <w:delText xml:space="preserve">                    &lt;ItemScoreParameter value="-0.6991599798202515" measurementParameter="b"/&gt;</w:delText>
        </w:r>
      </w:del>
    </w:p>
    <w:p w14:paraId="6E3B2AB3" w14:textId="1F5237E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82" w:author="Greg Stoike" w:date="2018-11-30T10:52:00Z"/>
          <w:rFonts w:ascii="Consolas" w:eastAsiaTheme="minorHAnsi" w:hAnsi="Consolas" w:cs="Lucida Sans Typewriter"/>
          <w:color w:val="268BD2"/>
          <w:sz w:val="16"/>
          <w:szCs w:val="16"/>
        </w:rPr>
      </w:pPr>
      <w:del w:id="958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EE1FD2D" w14:textId="7C5145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84" w:author="Greg Stoike" w:date="2018-11-30T10:52:00Z"/>
          <w:rFonts w:ascii="Consolas" w:eastAsiaTheme="minorHAnsi" w:hAnsi="Consolas" w:cs="Lucida Sans Typewriter"/>
          <w:color w:val="268BD2"/>
          <w:sz w:val="16"/>
          <w:szCs w:val="16"/>
        </w:rPr>
      </w:pPr>
      <w:del w:id="958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EBA93C4" w14:textId="63D731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86" w:author="Greg Stoike" w:date="2018-11-30T10:52:00Z"/>
          <w:rFonts w:ascii="Consolas" w:eastAsiaTheme="minorHAnsi" w:hAnsi="Consolas" w:cs="Lucida Sans Typewriter"/>
          <w:color w:val="268BD2"/>
          <w:sz w:val="16"/>
          <w:szCs w:val="16"/>
        </w:rPr>
      </w:pPr>
      <w:del w:id="958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6C3C01E" w14:textId="05DB8C7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88" w:author="Greg Stoike" w:date="2018-11-30T10:52:00Z"/>
          <w:rFonts w:ascii="Consolas" w:eastAsiaTheme="minorHAnsi" w:hAnsi="Consolas" w:cs="Lucida Sans Typewriter"/>
          <w:color w:val="268BD2"/>
          <w:sz w:val="16"/>
          <w:szCs w:val="16"/>
        </w:rPr>
      </w:pPr>
      <w:del w:id="958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EADE065" w14:textId="234B25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90" w:author="Greg Stoike" w:date="2018-11-30T10:52:00Z"/>
          <w:rFonts w:ascii="Consolas" w:eastAsiaTheme="minorHAnsi" w:hAnsi="Consolas" w:cs="Lucida Sans Typewriter"/>
          <w:color w:val="268BD2"/>
          <w:sz w:val="16"/>
          <w:szCs w:val="16"/>
        </w:rPr>
      </w:pPr>
      <w:del w:id="959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id="43512" type="HTQ"&gt;</w:delText>
        </w:r>
      </w:del>
    </w:p>
    <w:p w14:paraId="0F863D97" w14:textId="4682BD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92" w:author="Greg Stoike" w:date="2018-11-30T10:52:00Z"/>
          <w:rFonts w:ascii="Consolas" w:eastAsiaTheme="minorHAnsi" w:hAnsi="Consolas" w:cs="Lucida Sans Typewriter"/>
          <w:color w:val="268BD2"/>
          <w:sz w:val="16"/>
          <w:szCs w:val="16"/>
        </w:rPr>
      </w:pPr>
      <w:del w:id="959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BF5747E" w14:textId="58B363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94" w:author="Greg Stoike" w:date="2018-11-30T10:52:00Z"/>
          <w:rFonts w:ascii="Consolas" w:eastAsiaTheme="minorHAnsi" w:hAnsi="Consolas" w:cs="Lucida Sans Typewriter"/>
          <w:color w:val="268BD2"/>
          <w:sz w:val="16"/>
          <w:szCs w:val="16"/>
        </w:rPr>
      </w:pPr>
      <w:del w:id="959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0282C6D1" w14:textId="786135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96" w:author="Greg Stoike" w:date="2018-11-30T10:52:00Z"/>
          <w:rFonts w:ascii="Consolas" w:eastAsiaTheme="minorHAnsi" w:hAnsi="Consolas" w:cs="Lucida Sans Typewriter"/>
          <w:color w:val="268BD2"/>
          <w:sz w:val="16"/>
          <w:szCs w:val="16"/>
        </w:rPr>
      </w:pPr>
      <w:del w:id="959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6E11E683" w14:textId="1F02E2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598" w:author="Greg Stoike" w:date="2018-11-30T10:52:00Z"/>
          <w:rFonts w:ascii="Consolas" w:eastAsiaTheme="minorHAnsi" w:hAnsi="Consolas" w:cs="Lucida Sans Typewriter"/>
          <w:color w:val="268BD2"/>
          <w:sz w:val="16"/>
          <w:szCs w:val="16"/>
        </w:rPr>
      </w:pPr>
      <w:del w:id="959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3FC51E56" w14:textId="52B488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00" w:author="Greg Stoike" w:date="2018-11-30T10:52:00Z"/>
          <w:rFonts w:ascii="Consolas" w:eastAsiaTheme="minorHAnsi" w:hAnsi="Consolas" w:cs="Lucida Sans Typewriter"/>
          <w:color w:val="268BD2"/>
          <w:sz w:val="16"/>
          <w:szCs w:val="16"/>
        </w:rPr>
      </w:pPr>
      <w:del w:id="960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0829A5A2" w14:textId="23D088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02" w:author="Greg Stoike" w:date="2018-11-30T10:52:00Z"/>
          <w:rFonts w:ascii="Consolas" w:eastAsiaTheme="minorHAnsi" w:hAnsi="Consolas" w:cs="Lucida Sans Typewriter"/>
          <w:color w:val="268BD2"/>
          <w:sz w:val="16"/>
          <w:szCs w:val="16"/>
        </w:rPr>
      </w:pPr>
      <w:del w:id="960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40C3E9E7" w14:textId="4740043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04" w:author="Greg Stoike" w:date="2018-11-30T10:52:00Z"/>
          <w:rFonts w:ascii="Consolas" w:eastAsiaTheme="minorHAnsi" w:hAnsi="Consolas" w:cs="Lucida Sans Typewriter"/>
          <w:color w:val="268BD2"/>
          <w:sz w:val="16"/>
          <w:szCs w:val="16"/>
        </w:rPr>
      </w:pPr>
      <w:del w:id="960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6F129A5" w14:textId="40BF28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06" w:author="Greg Stoike" w:date="2018-11-30T10:52:00Z"/>
          <w:rFonts w:ascii="Consolas" w:eastAsiaTheme="minorHAnsi" w:hAnsi="Consolas" w:cs="Lucida Sans Typewriter"/>
          <w:color w:val="268BD2"/>
          <w:sz w:val="16"/>
          <w:szCs w:val="16"/>
        </w:rPr>
      </w:pPr>
      <w:del w:id="960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5CD779E7" w14:textId="210435A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08" w:author="Greg Stoike" w:date="2018-11-30T10:52:00Z"/>
          <w:rFonts w:ascii="Consolas" w:eastAsiaTheme="minorHAnsi" w:hAnsi="Consolas" w:cs="Lucida Sans Typewriter"/>
          <w:color w:val="268BD2"/>
          <w:sz w:val="16"/>
          <w:szCs w:val="16"/>
        </w:rPr>
      </w:pPr>
      <w:del w:id="960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Machine Rubric"/&gt;</w:delText>
        </w:r>
      </w:del>
    </w:p>
    <w:p w14:paraId="516C8063" w14:textId="0BF26A9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10" w:author="Greg Stoike" w:date="2018-11-30T10:52:00Z"/>
          <w:rFonts w:ascii="Consolas" w:eastAsiaTheme="minorHAnsi" w:hAnsi="Consolas" w:cs="Lucida Sans Typewriter"/>
          <w:color w:val="268BD2"/>
          <w:sz w:val="16"/>
          <w:szCs w:val="16"/>
        </w:rPr>
      </w:pPr>
      <w:del w:id="9611"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4A863E44" w14:textId="6C598A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12" w:author="Greg Stoike" w:date="2018-11-30T10:52:00Z"/>
          <w:rFonts w:ascii="Consolas" w:eastAsiaTheme="minorHAnsi" w:hAnsi="Consolas" w:cs="Lucida Sans Typewriter"/>
          <w:color w:val="268BD2"/>
          <w:sz w:val="16"/>
          <w:szCs w:val="16"/>
        </w:rPr>
      </w:pPr>
      <w:del w:id="961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B0F8A8D" w14:textId="5A9FFE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14" w:author="Greg Stoike" w:date="2018-11-30T10:52:00Z"/>
          <w:rFonts w:ascii="Consolas" w:eastAsiaTheme="minorHAnsi" w:hAnsi="Consolas" w:cs="Lucida Sans Typewriter"/>
          <w:color w:val="268BD2"/>
          <w:sz w:val="16"/>
          <w:szCs w:val="16"/>
        </w:rPr>
      </w:pPr>
      <w:del w:id="961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value="HTQ"/&gt;</w:delText>
        </w:r>
      </w:del>
    </w:p>
    <w:p w14:paraId="3E430084" w14:textId="3B12E2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16" w:author="Greg Stoike" w:date="2018-11-30T10:52:00Z"/>
          <w:rFonts w:ascii="Consolas" w:eastAsiaTheme="minorHAnsi" w:hAnsi="Consolas" w:cs="Lucida Sans Typewriter"/>
          <w:color w:val="268BD2"/>
          <w:sz w:val="16"/>
          <w:szCs w:val="16"/>
        </w:rPr>
      </w:pPr>
      <w:del w:id="961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B7791C2" w14:textId="138638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18" w:author="Greg Stoike" w:date="2018-11-30T10:52:00Z"/>
          <w:rFonts w:ascii="Consolas" w:eastAsiaTheme="minorHAnsi" w:hAnsi="Consolas" w:cs="Lucida Sans Typewriter"/>
          <w:color w:val="268BD2"/>
          <w:sz w:val="16"/>
          <w:szCs w:val="16"/>
        </w:rPr>
      </w:pPr>
      <w:del w:id="961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51F9618" w14:textId="1BB973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20" w:author="Greg Stoike" w:date="2018-11-30T10:52:00Z"/>
          <w:rFonts w:ascii="Consolas" w:eastAsiaTheme="minorHAnsi" w:hAnsi="Consolas" w:cs="Lucida Sans Typewriter"/>
          <w:color w:val="268BD2"/>
          <w:sz w:val="16"/>
          <w:szCs w:val="16"/>
        </w:rPr>
      </w:pPr>
      <w:del w:id="962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7CDEFA9" w14:textId="764F00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22" w:author="Greg Stoike" w:date="2018-11-30T10:52:00Z"/>
          <w:rFonts w:ascii="Consolas" w:eastAsiaTheme="minorHAnsi" w:hAnsi="Consolas" w:cs="Lucida Sans Typewriter"/>
          <w:color w:val="268BD2"/>
          <w:sz w:val="16"/>
          <w:szCs w:val="16"/>
        </w:rPr>
      </w:pPr>
      <w:del w:id="962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26FF12C" w14:textId="48613F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24" w:author="Greg Stoike" w:date="2018-11-30T10:52:00Z"/>
          <w:rFonts w:ascii="Consolas" w:eastAsiaTheme="minorHAnsi" w:hAnsi="Consolas" w:cs="Lucida Sans Typewriter"/>
          <w:color w:val="268BD2"/>
          <w:sz w:val="16"/>
          <w:szCs w:val="16"/>
        </w:rPr>
      </w:pPr>
      <w:del w:id="962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B840976" w14:textId="39527B7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26" w:author="Greg Stoike" w:date="2018-11-30T10:52:00Z"/>
          <w:rFonts w:ascii="Consolas" w:eastAsiaTheme="minorHAnsi" w:hAnsi="Consolas" w:cs="Lucida Sans Typewriter"/>
          <w:color w:val="268BD2"/>
          <w:sz w:val="16"/>
          <w:szCs w:val="16"/>
        </w:rPr>
      </w:pPr>
      <w:del w:id="962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36BE3F5" w14:textId="1DB24E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28" w:author="Greg Stoike" w:date="2018-11-30T10:52:00Z"/>
          <w:rFonts w:ascii="Consolas" w:eastAsiaTheme="minorHAnsi" w:hAnsi="Consolas" w:cs="Lucida Sans Typewriter"/>
          <w:color w:val="268BD2"/>
          <w:sz w:val="16"/>
          <w:szCs w:val="16"/>
        </w:rPr>
      </w:pPr>
      <w:del w:id="962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D152405" w14:textId="44663D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30" w:author="Greg Stoike" w:date="2018-11-30T10:52:00Z"/>
          <w:rFonts w:ascii="Consolas" w:eastAsiaTheme="minorHAnsi" w:hAnsi="Consolas" w:cs="Lucida Sans Typewriter"/>
          <w:color w:val="268BD2"/>
          <w:sz w:val="16"/>
          <w:szCs w:val="16"/>
        </w:rPr>
      </w:pPr>
      <w:del w:id="9631"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7F138A96" w14:textId="7EC844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32" w:author="Greg Stoike" w:date="2018-11-30T10:52:00Z"/>
          <w:rFonts w:ascii="Consolas" w:eastAsiaTheme="minorHAnsi" w:hAnsi="Consolas" w:cs="Lucida Sans Typewriter"/>
          <w:color w:val="268BD2"/>
          <w:sz w:val="16"/>
          <w:szCs w:val="16"/>
        </w:rPr>
      </w:pPr>
      <w:del w:id="9633" w:author="Greg Stoike" w:date="2018-11-30T10:52:00Z">
        <w:r w:rsidRPr="00914B33" w:rsidDel="007B26CB">
          <w:rPr>
            <w:rFonts w:ascii="Consolas" w:eastAsiaTheme="minorHAnsi" w:hAnsi="Consolas" w:cs="Lucida Sans Typewriter"/>
            <w:color w:val="268BD2"/>
            <w:sz w:val="16"/>
            <w:szCs w:val="16"/>
          </w:rPr>
          <w:delText xml:space="preserve">                  &lt;BlueprintReference idRef="1-IT|9-11"/&gt;</w:delText>
        </w:r>
      </w:del>
    </w:p>
    <w:p w14:paraId="2BB8943B" w14:textId="7C1F64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34" w:author="Greg Stoike" w:date="2018-11-30T10:52:00Z"/>
          <w:rFonts w:ascii="Consolas" w:eastAsiaTheme="minorHAnsi" w:hAnsi="Consolas" w:cs="Lucida Sans Typewriter"/>
          <w:color w:val="268BD2"/>
          <w:sz w:val="16"/>
          <w:szCs w:val="16"/>
        </w:rPr>
      </w:pPr>
      <w:del w:id="963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31B5919" w14:textId="664281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36" w:author="Greg Stoike" w:date="2018-11-30T10:52:00Z"/>
          <w:rFonts w:ascii="Consolas" w:eastAsiaTheme="minorHAnsi" w:hAnsi="Consolas" w:cs="Lucida Sans Typewriter"/>
          <w:color w:val="268BD2"/>
          <w:sz w:val="16"/>
          <w:szCs w:val="16"/>
        </w:rPr>
      </w:pPr>
      <w:del w:id="963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B3600BB" w14:textId="65D6E38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38" w:author="Greg Stoike" w:date="2018-11-30T10:52:00Z"/>
          <w:rFonts w:ascii="Consolas" w:eastAsiaTheme="minorHAnsi" w:hAnsi="Consolas" w:cs="Lucida Sans Typewriter"/>
          <w:color w:val="268BD2"/>
          <w:sz w:val="16"/>
          <w:szCs w:val="16"/>
        </w:rPr>
      </w:pPr>
      <w:del w:id="963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51C6C7F2" w14:textId="7C2643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40" w:author="Greg Stoike" w:date="2018-11-30T10:52:00Z"/>
          <w:rFonts w:ascii="Consolas" w:eastAsiaTheme="minorHAnsi" w:hAnsi="Consolas" w:cs="Lucida Sans Typewriter"/>
          <w:color w:val="268BD2"/>
          <w:sz w:val="16"/>
          <w:szCs w:val="16"/>
        </w:rPr>
      </w:pPr>
      <w:del w:id="9641" w:author="Greg Stoike" w:date="2018-11-30T10:52:00Z">
        <w:r w:rsidRPr="00914B33" w:rsidDel="007B26CB">
          <w:rPr>
            <w:rFonts w:ascii="Consolas" w:eastAsiaTheme="minorHAnsi" w:hAnsi="Consolas" w:cs="Lucida Sans Typewriter"/>
            <w:color w:val="268BD2"/>
            <w:sz w:val="16"/>
            <w:szCs w:val="16"/>
          </w:rPr>
          <w:delText xml:space="preserve">                    &lt;ItemScoreParameter value="0.20720000565052032" measurementParameter="a"/&gt;</w:delText>
        </w:r>
      </w:del>
    </w:p>
    <w:p w14:paraId="51F169BA" w14:textId="2461B0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42" w:author="Greg Stoike" w:date="2018-11-30T10:52:00Z"/>
          <w:rFonts w:ascii="Consolas" w:eastAsiaTheme="minorHAnsi" w:hAnsi="Consolas" w:cs="Lucida Sans Typewriter"/>
          <w:color w:val="268BD2"/>
          <w:sz w:val="16"/>
          <w:szCs w:val="16"/>
        </w:rPr>
      </w:pPr>
      <w:del w:id="9643" w:author="Greg Stoike" w:date="2018-11-30T10:52:00Z">
        <w:r w:rsidRPr="00914B33" w:rsidDel="007B26CB">
          <w:rPr>
            <w:rFonts w:ascii="Consolas" w:eastAsiaTheme="minorHAnsi" w:hAnsi="Consolas" w:cs="Lucida Sans Typewriter"/>
            <w:color w:val="268BD2"/>
            <w:sz w:val="16"/>
            <w:szCs w:val="16"/>
          </w:rPr>
          <w:delText xml:space="preserve">                    &lt;ItemScoreParameter value="1.0282200574874878" measurementParameter="b"/&gt;</w:delText>
        </w:r>
      </w:del>
    </w:p>
    <w:p w14:paraId="3571E41B" w14:textId="225AB5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44" w:author="Greg Stoike" w:date="2018-11-30T10:52:00Z"/>
          <w:rFonts w:ascii="Consolas" w:eastAsiaTheme="minorHAnsi" w:hAnsi="Consolas" w:cs="Lucida Sans Typewriter"/>
          <w:color w:val="268BD2"/>
          <w:sz w:val="16"/>
          <w:szCs w:val="16"/>
        </w:rPr>
      </w:pPr>
      <w:del w:id="9645"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D48A9FC" w14:textId="70BEDA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46" w:author="Greg Stoike" w:date="2018-11-30T10:52:00Z"/>
          <w:rFonts w:ascii="Consolas" w:eastAsiaTheme="minorHAnsi" w:hAnsi="Consolas" w:cs="Lucida Sans Typewriter"/>
          <w:color w:val="268BD2"/>
          <w:sz w:val="16"/>
          <w:szCs w:val="16"/>
        </w:rPr>
      </w:pPr>
      <w:del w:id="964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17AE2202" w14:textId="1A6BC51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48" w:author="Greg Stoike" w:date="2018-11-30T10:52:00Z"/>
          <w:rFonts w:ascii="Consolas" w:eastAsiaTheme="minorHAnsi" w:hAnsi="Consolas" w:cs="Lucida Sans Typewriter"/>
          <w:color w:val="268BD2"/>
          <w:sz w:val="16"/>
          <w:szCs w:val="16"/>
        </w:rPr>
      </w:pPr>
      <w:del w:id="964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E5B6B24" w14:textId="0AF0A8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50" w:author="Greg Stoike" w:date="2018-11-30T10:52:00Z"/>
          <w:rFonts w:ascii="Consolas" w:eastAsiaTheme="minorHAnsi" w:hAnsi="Consolas" w:cs="Lucida Sans Typewriter"/>
          <w:color w:val="268BD2"/>
          <w:sz w:val="16"/>
          <w:szCs w:val="16"/>
        </w:rPr>
      </w:pPr>
      <w:del w:id="965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429F155" w14:textId="37E2260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52" w:author="Greg Stoike" w:date="2018-11-30T10:52:00Z"/>
          <w:rFonts w:ascii="Consolas" w:eastAsiaTheme="minorHAnsi" w:hAnsi="Consolas" w:cs="Lucida Sans Typewriter"/>
          <w:color w:val="268BD2"/>
          <w:sz w:val="16"/>
          <w:szCs w:val="16"/>
        </w:rPr>
      </w:pPr>
      <w:del w:id="965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id="42131" type="MC"&gt;</w:delText>
        </w:r>
      </w:del>
    </w:p>
    <w:p w14:paraId="381C3EFE" w14:textId="155EAE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54" w:author="Greg Stoike" w:date="2018-11-30T10:52:00Z"/>
          <w:rFonts w:ascii="Consolas" w:eastAsiaTheme="minorHAnsi" w:hAnsi="Consolas" w:cs="Lucida Sans Typewriter"/>
          <w:color w:val="268BD2"/>
          <w:sz w:val="16"/>
          <w:szCs w:val="16"/>
        </w:rPr>
      </w:pPr>
      <w:del w:id="965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EA96C71" w14:textId="5ADF8E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56" w:author="Greg Stoike" w:date="2018-11-30T10:52:00Z"/>
          <w:rFonts w:ascii="Consolas" w:eastAsiaTheme="minorHAnsi" w:hAnsi="Consolas" w:cs="Lucida Sans Typewriter"/>
          <w:color w:val="268BD2"/>
          <w:sz w:val="16"/>
          <w:szCs w:val="16"/>
        </w:rPr>
      </w:pPr>
      <w:del w:id="965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34B2008C" w14:textId="6ED8AB6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58" w:author="Greg Stoike" w:date="2018-11-30T10:52:00Z"/>
          <w:rFonts w:ascii="Consolas" w:eastAsiaTheme="minorHAnsi" w:hAnsi="Consolas" w:cs="Lucida Sans Typewriter"/>
          <w:color w:val="268BD2"/>
          <w:sz w:val="16"/>
          <w:szCs w:val="16"/>
        </w:rPr>
      </w:pPr>
      <w:del w:id="965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BCBB801" w14:textId="27FE13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60" w:author="Greg Stoike" w:date="2018-11-30T10:52:00Z"/>
          <w:rFonts w:ascii="Consolas" w:eastAsiaTheme="minorHAnsi" w:hAnsi="Consolas" w:cs="Lucida Sans Typewriter"/>
          <w:color w:val="268BD2"/>
          <w:sz w:val="16"/>
          <w:szCs w:val="16"/>
        </w:rPr>
      </w:pPr>
      <w:del w:id="966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415EBA3B" w14:textId="436CCE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62" w:author="Greg Stoike" w:date="2018-11-30T10:52:00Z"/>
          <w:rFonts w:ascii="Consolas" w:eastAsiaTheme="minorHAnsi" w:hAnsi="Consolas" w:cs="Lucida Sans Typewriter"/>
          <w:color w:val="268BD2"/>
          <w:sz w:val="16"/>
          <w:szCs w:val="16"/>
        </w:rPr>
      </w:pPr>
      <w:del w:id="966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6A1B484A" w14:textId="79459A1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64" w:author="Greg Stoike" w:date="2018-11-30T10:52:00Z"/>
          <w:rFonts w:ascii="Consolas" w:eastAsiaTheme="minorHAnsi" w:hAnsi="Consolas" w:cs="Lucida Sans Typewriter"/>
          <w:color w:val="268BD2"/>
          <w:sz w:val="16"/>
          <w:szCs w:val="16"/>
        </w:rPr>
      </w:pPr>
      <w:del w:id="966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33B13D70" w14:textId="0FC4FD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66" w:author="Greg Stoike" w:date="2018-11-30T10:52:00Z"/>
          <w:rFonts w:ascii="Consolas" w:eastAsiaTheme="minorHAnsi" w:hAnsi="Consolas" w:cs="Lucida Sans Typewriter"/>
          <w:color w:val="268BD2"/>
          <w:sz w:val="16"/>
          <w:szCs w:val="16"/>
        </w:rPr>
      </w:pPr>
      <w:del w:id="966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18EC383" w14:textId="5467DB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68" w:author="Greg Stoike" w:date="2018-11-30T10:52:00Z"/>
          <w:rFonts w:ascii="Consolas" w:eastAsiaTheme="minorHAnsi" w:hAnsi="Consolas" w:cs="Lucida Sans Typewriter"/>
          <w:color w:val="268BD2"/>
          <w:sz w:val="16"/>
          <w:szCs w:val="16"/>
        </w:rPr>
      </w:pPr>
      <w:del w:id="966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4CEF398D" w14:textId="7CFDA2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70" w:author="Greg Stoike" w:date="2018-11-30T10:52:00Z"/>
          <w:rFonts w:ascii="Consolas" w:eastAsiaTheme="minorHAnsi" w:hAnsi="Consolas" w:cs="Lucida Sans Typewriter"/>
          <w:color w:val="268BD2"/>
          <w:sz w:val="16"/>
          <w:szCs w:val="16"/>
        </w:rPr>
      </w:pPr>
      <w:del w:id="967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107FC292" w14:textId="22C02C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72" w:author="Greg Stoike" w:date="2018-11-30T10:52:00Z"/>
          <w:rFonts w:ascii="Consolas" w:eastAsiaTheme="minorHAnsi" w:hAnsi="Consolas" w:cs="Lucida Sans Typewriter"/>
          <w:color w:val="268BD2"/>
          <w:sz w:val="16"/>
          <w:szCs w:val="16"/>
        </w:rPr>
      </w:pPr>
      <w:del w:id="9673"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1058278B" w14:textId="0E7369E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74" w:author="Greg Stoike" w:date="2018-11-30T10:52:00Z"/>
          <w:rFonts w:ascii="Consolas" w:eastAsiaTheme="minorHAnsi" w:hAnsi="Consolas" w:cs="Lucida Sans Typewriter"/>
          <w:color w:val="268BD2"/>
          <w:sz w:val="16"/>
          <w:szCs w:val="16"/>
        </w:rPr>
      </w:pPr>
      <w:del w:id="967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0F1C46F" w14:textId="0658379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76" w:author="Greg Stoike" w:date="2018-11-30T10:52:00Z"/>
          <w:rFonts w:ascii="Consolas" w:eastAsiaTheme="minorHAnsi" w:hAnsi="Consolas" w:cs="Lucida Sans Typewriter"/>
          <w:color w:val="268BD2"/>
          <w:sz w:val="16"/>
          <w:szCs w:val="16"/>
        </w:rPr>
      </w:pPr>
      <w:del w:id="967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6098DFE" w14:textId="3F8BF5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78" w:author="Greg Stoike" w:date="2018-11-30T10:52:00Z"/>
          <w:rFonts w:ascii="Consolas" w:eastAsiaTheme="minorHAnsi" w:hAnsi="Consolas" w:cs="Lucida Sans Typewriter"/>
          <w:color w:val="268BD2"/>
          <w:sz w:val="16"/>
          <w:szCs w:val="16"/>
        </w:rPr>
      </w:pPr>
      <w:del w:id="967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79947E6" w14:textId="587B992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80" w:author="Greg Stoike" w:date="2018-11-30T10:52:00Z"/>
          <w:rFonts w:ascii="Consolas" w:eastAsiaTheme="minorHAnsi" w:hAnsi="Consolas" w:cs="Lucida Sans Typewriter"/>
          <w:color w:val="268BD2"/>
          <w:sz w:val="16"/>
          <w:szCs w:val="16"/>
        </w:rPr>
      </w:pPr>
      <w:del w:id="968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E6841DB" w14:textId="0574F6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82" w:author="Greg Stoike" w:date="2018-11-30T10:52:00Z"/>
          <w:rFonts w:ascii="Consolas" w:eastAsiaTheme="minorHAnsi" w:hAnsi="Consolas" w:cs="Lucida Sans Typewriter"/>
          <w:color w:val="268BD2"/>
          <w:sz w:val="16"/>
          <w:szCs w:val="16"/>
        </w:rPr>
      </w:pPr>
      <w:del w:id="968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00B35FB4" w14:textId="4DC8CE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84" w:author="Greg Stoike" w:date="2018-11-30T10:52:00Z"/>
          <w:rFonts w:ascii="Consolas" w:eastAsiaTheme="minorHAnsi" w:hAnsi="Consolas" w:cs="Lucida Sans Typewriter"/>
          <w:color w:val="268BD2"/>
          <w:sz w:val="16"/>
          <w:szCs w:val="16"/>
        </w:rPr>
      </w:pPr>
      <w:del w:id="968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C6B3AA7" w14:textId="50ADD6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86" w:author="Greg Stoike" w:date="2018-11-30T10:52:00Z"/>
          <w:rFonts w:ascii="Consolas" w:eastAsiaTheme="minorHAnsi" w:hAnsi="Consolas" w:cs="Lucida Sans Typewriter"/>
          <w:color w:val="268BD2"/>
          <w:sz w:val="16"/>
          <w:szCs w:val="16"/>
        </w:rPr>
      </w:pPr>
      <w:del w:id="968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8B616B3" w14:textId="66E8704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88" w:author="Greg Stoike" w:date="2018-11-30T10:52:00Z"/>
          <w:rFonts w:ascii="Consolas" w:eastAsiaTheme="minorHAnsi" w:hAnsi="Consolas" w:cs="Lucida Sans Typewriter"/>
          <w:color w:val="268BD2"/>
          <w:sz w:val="16"/>
          <w:szCs w:val="16"/>
        </w:rPr>
      </w:pPr>
      <w:del w:id="968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C91A3F9" w14:textId="5690A8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90" w:author="Greg Stoike" w:date="2018-11-30T10:52:00Z"/>
          <w:rFonts w:ascii="Consolas" w:eastAsiaTheme="minorHAnsi" w:hAnsi="Consolas" w:cs="Lucida Sans Typewriter"/>
          <w:color w:val="268BD2"/>
          <w:sz w:val="16"/>
          <w:szCs w:val="16"/>
        </w:rPr>
      </w:pPr>
      <w:del w:id="969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A4C6438" w14:textId="343E11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92" w:author="Greg Stoike" w:date="2018-11-30T10:52:00Z"/>
          <w:rFonts w:ascii="Consolas" w:eastAsiaTheme="minorHAnsi" w:hAnsi="Consolas" w:cs="Lucida Sans Typewriter"/>
          <w:color w:val="268BD2"/>
          <w:sz w:val="16"/>
          <w:szCs w:val="16"/>
        </w:rPr>
      </w:pPr>
      <w:del w:id="9693"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1FAD8D3D" w14:textId="1ECAF1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94" w:author="Greg Stoike" w:date="2018-11-30T10:52:00Z"/>
          <w:rFonts w:ascii="Consolas" w:eastAsiaTheme="minorHAnsi" w:hAnsi="Consolas" w:cs="Lucida Sans Typewriter"/>
          <w:color w:val="268BD2"/>
          <w:sz w:val="16"/>
          <w:szCs w:val="16"/>
        </w:rPr>
      </w:pPr>
      <w:del w:id="9695" w:author="Greg Stoike" w:date="2018-11-30T10:52:00Z">
        <w:r w:rsidRPr="00914B33" w:rsidDel="007B26CB">
          <w:rPr>
            <w:rFonts w:ascii="Consolas" w:eastAsiaTheme="minorHAnsi" w:hAnsi="Consolas" w:cs="Lucida Sans Typewriter"/>
            <w:color w:val="268BD2"/>
            <w:sz w:val="16"/>
            <w:szCs w:val="16"/>
          </w:rPr>
          <w:delText xml:space="preserve">                  &lt;BlueprintReference idRef="1-IT|8-11"/&gt;</w:delText>
        </w:r>
      </w:del>
    </w:p>
    <w:p w14:paraId="60102F48" w14:textId="3CE844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96" w:author="Greg Stoike" w:date="2018-11-30T10:52:00Z"/>
          <w:rFonts w:ascii="Consolas" w:eastAsiaTheme="minorHAnsi" w:hAnsi="Consolas" w:cs="Lucida Sans Typewriter"/>
          <w:color w:val="268BD2"/>
          <w:sz w:val="16"/>
          <w:szCs w:val="16"/>
        </w:rPr>
      </w:pPr>
      <w:del w:id="969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7F2B9FE" w14:textId="5C92A3A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698" w:author="Greg Stoike" w:date="2018-11-30T10:52:00Z"/>
          <w:rFonts w:ascii="Consolas" w:eastAsiaTheme="minorHAnsi" w:hAnsi="Consolas" w:cs="Lucida Sans Typewriter"/>
          <w:color w:val="268BD2"/>
          <w:sz w:val="16"/>
          <w:szCs w:val="16"/>
        </w:rPr>
      </w:pPr>
      <w:del w:id="969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5D62122" w14:textId="120C49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00" w:author="Greg Stoike" w:date="2018-11-30T10:52:00Z"/>
          <w:rFonts w:ascii="Consolas" w:eastAsiaTheme="minorHAnsi" w:hAnsi="Consolas" w:cs="Lucida Sans Typewriter"/>
          <w:color w:val="268BD2"/>
          <w:sz w:val="16"/>
          <w:szCs w:val="16"/>
        </w:rPr>
      </w:pPr>
      <w:del w:id="970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2C209B7" w14:textId="1D8985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02" w:author="Greg Stoike" w:date="2018-11-30T10:52:00Z"/>
          <w:rFonts w:ascii="Consolas" w:eastAsiaTheme="minorHAnsi" w:hAnsi="Consolas" w:cs="Lucida Sans Typewriter"/>
          <w:color w:val="268BD2"/>
          <w:sz w:val="16"/>
          <w:szCs w:val="16"/>
        </w:rPr>
      </w:pPr>
      <w:del w:id="9703" w:author="Greg Stoike" w:date="2018-11-30T10:52:00Z">
        <w:r w:rsidRPr="00914B33" w:rsidDel="007B26CB">
          <w:rPr>
            <w:rFonts w:ascii="Consolas" w:eastAsiaTheme="minorHAnsi" w:hAnsi="Consolas" w:cs="Lucida Sans Typewriter"/>
            <w:color w:val="268BD2"/>
            <w:sz w:val="16"/>
            <w:szCs w:val="16"/>
          </w:rPr>
          <w:delText xml:space="preserve">                    &lt;ItemScoreParameter value="0.35530000925064087" measurementParameter="a"/&gt;</w:delText>
        </w:r>
      </w:del>
    </w:p>
    <w:p w14:paraId="48FB8EB1" w14:textId="16FFB2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04" w:author="Greg Stoike" w:date="2018-11-30T10:52:00Z"/>
          <w:rFonts w:ascii="Consolas" w:eastAsiaTheme="minorHAnsi" w:hAnsi="Consolas" w:cs="Lucida Sans Typewriter"/>
          <w:color w:val="268BD2"/>
          <w:sz w:val="16"/>
          <w:szCs w:val="16"/>
        </w:rPr>
      </w:pPr>
      <w:del w:id="9705" w:author="Greg Stoike" w:date="2018-11-30T10:52:00Z">
        <w:r w:rsidRPr="00914B33" w:rsidDel="007B26CB">
          <w:rPr>
            <w:rFonts w:ascii="Consolas" w:eastAsiaTheme="minorHAnsi" w:hAnsi="Consolas" w:cs="Lucida Sans Typewriter"/>
            <w:color w:val="268BD2"/>
            <w:sz w:val="16"/>
            <w:szCs w:val="16"/>
          </w:rPr>
          <w:delText xml:space="preserve">                    &lt;ItemScoreParameter value="1.0020699501037598" measurementParameter="b"/&gt;</w:delText>
        </w:r>
      </w:del>
    </w:p>
    <w:p w14:paraId="759DF4A3" w14:textId="6B5C13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06" w:author="Greg Stoike" w:date="2018-11-30T10:52:00Z"/>
          <w:rFonts w:ascii="Consolas" w:eastAsiaTheme="minorHAnsi" w:hAnsi="Consolas" w:cs="Lucida Sans Typewriter"/>
          <w:color w:val="268BD2"/>
          <w:sz w:val="16"/>
          <w:szCs w:val="16"/>
        </w:rPr>
      </w:pPr>
      <w:del w:id="970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47BF1756" w14:textId="5D9B3C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08" w:author="Greg Stoike" w:date="2018-11-30T10:52:00Z"/>
          <w:rFonts w:ascii="Consolas" w:eastAsiaTheme="minorHAnsi" w:hAnsi="Consolas" w:cs="Lucida Sans Typewriter"/>
          <w:color w:val="268BD2"/>
          <w:sz w:val="16"/>
          <w:szCs w:val="16"/>
        </w:rPr>
      </w:pPr>
      <w:del w:id="970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08EF1D7B" w14:textId="1281B3E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10" w:author="Greg Stoike" w:date="2018-11-30T10:52:00Z"/>
          <w:rFonts w:ascii="Consolas" w:eastAsiaTheme="minorHAnsi" w:hAnsi="Consolas" w:cs="Lucida Sans Typewriter"/>
          <w:color w:val="268BD2"/>
          <w:sz w:val="16"/>
          <w:szCs w:val="16"/>
        </w:rPr>
      </w:pPr>
      <w:del w:id="971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84AA5FD" w14:textId="474625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12" w:author="Greg Stoike" w:date="2018-11-30T10:52:00Z"/>
          <w:rFonts w:ascii="Consolas" w:eastAsiaTheme="minorHAnsi" w:hAnsi="Consolas" w:cs="Lucida Sans Typewriter"/>
          <w:color w:val="268BD2"/>
          <w:sz w:val="16"/>
          <w:szCs w:val="16"/>
        </w:rPr>
      </w:pPr>
      <w:del w:id="971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42CEBE7D" w14:textId="6D287C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14" w:author="Greg Stoike" w:date="2018-11-30T10:52:00Z"/>
          <w:rFonts w:ascii="Consolas" w:eastAsiaTheme="minorHAnsi" w:hAnsi="Consolas" w:cs="Lucida Sans Typewriter"/>
          <w:color w:val="268BD2"/>
          <w:sz w:val="16"/>
          <w:szCs w:val="16"/>
        </w:rPr>
      </w:pPr>
      <w:del w:id="971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handScored="true" administrationRequired="false" id="42133" type="SA"&gt;</w:delText>
        </w:r>
      </w:del>
    </w:p>
    <w:p w14:paraId="106EAA9D" w14:textId="1443C0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16" w:author="Greg Stoike" w:date="2018-11-30T10:52:00Z"/>
          <w:rFonts w:ascii="Consolas" w:eastAsiaTheme="minorHAnsi" w:hAnsi="Consolas" w:cs="Lucida Sans Typewriter"/>
          <w:color w:val="268BD2"/>
          <w:sz w:val="16"/>
          <w:szCs w:val="16"/>
        </w:rPr>
      </w:pPr>
      <w:del w:id="971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093FD6A" w14:textId="144E0C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18" w:author="Greg Stoike" w:date="2018-11-30T10:52:00Z"/>
          <w:rFonts w:ascii="Consolas" w:eastAsiaTheme="minorHAnsi" w:hAnsi="Consolas" w:cs="Lucida Sans Typewriter"/>
          <w:color w:val="268BD2"/>
          <w:sz w:val="16"/>
          <w:szCs w:val="16"/>
        </w:rPr>
      </w:pPr>
      <w:del w:id="971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486D7DB6" w14:textId="3A1831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20" w:author="Greg Stoike" w:date="2018-11-30T10:52:00Z"/>
          <w:rFonts w:ascii="Consolas" w:eastAsiaTheme="minorHAnsi" w:hAnsi="Consolas" w:cs="Lucida Sans Typewriter"/>
          <w:color w:val="268BD2"/>
          <w:sz w:val="16"/>
          <w:szCs w:val="16"/>
        </w:rPr>
      </w:pPr>
      <w:del w:id="972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B7C7D6C" w14:textId="29A4B5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22" w:author="Greg Stoike" w:date="2018-11-30T10:52:00Z"/>
          <w:rFonts w:ascii="Consolas" w:eastAsiaTheme="minorHAnsi" w:hAnsi="Consolas" w:cs="Lucida Sans Typewriter"/>
          <w:color w:val="268BD2"/>
          <w:sz w:val="16"/>
          <w:szCs w:val="16"/>
        </w:rPr>
      </w:pPr>
      <w:del w:id="972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1E4500E" w14:textId="4319FA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24" w:author="Greg Stoike" w:date="2018-11-30T10:52:00Z"/>
          <w:rFonts w:ascii="Consolas" w:eastAsiaTheme="minorHAnsi" w:hAnsi="Consolas" w:cs="Lucida Sans Typewriter"/>
          <w:color w:val="268BD2"/>
          <w:sz w:val="16"/>
          <w:szCs w:val="16"/>
        </w:rPr>
      </w:pPr>
      <w:del w:id="972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0EE00F4B" w14:textId="7C2A05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26" w:author="Greg Stoike" w:date="2018-11-30T10:52:00Z"/>
          <w:rFonts w:ascii="Consolas" w:eastAsiaTheme="minorHAnsi" w:hAnsi="Consolas" w:cs="Lucida Sans Typewriter"/>
          <w:color w:val="268BD2"/>
          <w:sz w:val="16"/>
          <w:szCs w:val="16"/>
        </w:rPr>
      </w:pPr>
      <w:del w:id="972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44B75A6E" w14:textId="5B6CA7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28" w:author="Greg Stoike" w:date="2018-11-30T10:52:00Z"/>
          <w:rFonts w:ascii="Consolas" w:eastAsiaTheme="minorHAnsi" w:hAnsi="Consolas" w:cs="Lucida Sans Typewriter"/>
          <w:color w:val="268BD2"/>
          <w:sz w:val="16"/>
          <w:szCs w:val="16"/>
        </w:rPr>
      </w:pPr>
      <w:del w:id="972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91511EA" w14:textId="064D74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30" w:author="Greg Stoike" w:date="2018-11-30T10:52:00Z"/>
          <w:rFonts w:ascii="Consolas" w:eastAsiaTheme="minorHAnsi" w:hAnsi="Consolas" w:cs="Lucida Sans Typewriter"/>
          <w:color w:val="268BD2"/>
          <w:sz w:val="16"/>
          <w:szCs w:val="16"/>
        </w:rPr>
      </w:pPr>
      <w:del w:id="973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485D23AF" w14:textId="042C6C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32" w:author="Greg Stoike" w:date="2018-11-30T10:52:00Z"/>
          <w:rFonts w:ascii="Consolas" w:eastAsiaTheme="minorHAnsi" w:hAnsi="Consolas" w:cs="Lucida Sans Typewriter"/>
          <w:color w:val="268BD2"/>
          <w:sz w:val="16"/>
          <w:szCs w:val="16"/>
        </w:rPr>
      </w:pPr>
      <w:del w:id="973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382EDD12" w14:textId="020038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34" w:author="Greg Stoike" w:date="2018-11-30T10:52:00Z"/>
          <w:rFonts w:ascii="Consolas" w:eastAsiaTheme="minorHAnsi" w:hAnsi="Consolas" w:cs="Lucida Sans Typewriter"/>
          <w:color w:val="268BD2"/>
          <w:sz w:val="16"/>
          <w:szCs w:val="16"/>
        </w:rPr>
      </w:pPr>
      <w:del w:id="9735"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78E3D5F9" w14:textId="489B8F1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36" w:author="Greg Stoike" w:date="2018-11-30T10:52:00Z"/>
          <w:rFonts w:ascii="Consolas" w:eastAsiaTheme="minorHAnsi" w:hAnsi="Consolas" w:cs="Lucida Sans Typewriter"/>
          <w:color w:val="268BD2"/>
          <w:sz w:val="16"/>
          <w:szCs w:val="16"/>
        </w:rPr>
      </w:pPr>
      <w:del w:id="973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794BAE0" w14:textId="49176B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38" w:author="Greg Stoike" w:date="2018-11-30T10:52:00Z"/>
          <w:rFonts w:ascii="Consolas" w:eastAsiaTheme="minorHAnsi" w:hAnsi="Consolas" w:cs="Lucida Sans Typewriter"/>
          <w:color w:val="268BD2"/>
          <w:sz w:val="16"/>
          <w:szCs w:val="16"/>
        </w:rPr>
      </w:pPr>
      <w:del w:id="973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7FD2024E" w14:textId="4A71ACE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40" w:author="Greg Stoike" w:date="2018-11-30T10:52:00Z"/>
          <w:rFonts w:ascii="Consolas" w:eastAsiaTheme="minorHAnsi" w:hAnsi="Consolas" w:cs="Lucida Sans Typewriter"/>
          <w:color w:val="268BD2"/>
          <w:sz w:val="16"/>
          <w:szCs w:val="16"/>
        </w:rPr>
      </w:pPr>
      <w:del w:id="974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6AF6FDC" w14:textId="1D55F8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42" w:author="Greg Stoike" w:date="2018-11-30T10:52:00Z"/>
          <w:rFonts w:ascii="Consolas" w:eastAsiaTheme="minorHAnsi" w:hAnsi="Consolas" w:cs="Lucida Sans Typewriter"/>
          <w:color w:val="268BD2"/>
          <w:sz w:val="16"/>
          <w:szCs w:val="16"/>
        </w:rPr>
      </w:pPr>
      <w:del w:id="974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36318C7" w14:textId="067943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44" w:author="Greg Stoike" w:date="2018-11-30T10:52:00Z"/>
          <w:rFonts w:ascii="Consolas" w:eastAsiaTheme="minorHAnsi" w:hAnsi="Consolas" w:cs="Lucida Sans Typewriter"/>
          <w:color w:val="268BD2"/>
          <w:sz w:val="16"/>
          <w:szCs w:val="16"/>
        </w:rPr>
      </w:pPr>
      <w:del w:id="974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0BBA3335" w14:textId="625BCC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46" w:author="Greg Stoike" w:date="2018-11-30T10:52:00Z"/>
          <w:rFonts w:ascii="Consolas" w:eastAsiaTheme="minorHAnsi" w:hAnsi="Consolas" w:cs="Lucida Sans Typewriter"/>
          <w:color w:val="268BD2"/>
          <w:sz w:val="16"/>
          <w:szCs w:val="16"/>
        </w:rPr>
      </w:pPr>
      <w:del w:id="974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014B327A" w14:textId="3A720C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48" w:author="Greg Stoike" w:date="2018-11-30T10:52:00Z"/>
          <w:rFonts w:ascii="Consolas" w:eastAsiaTheme="minorHAnsi" w:hAnsi="Consolas" w:cs="Lucida Sans Typewriter"/>
          <w:color w:val="268BD2"/>
          <w:sz w:val="16"/>
          <w:szCs w:val="16"/>
        </w:rPr>
      </w:pPr>
      <w:del w:id="974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CDC2AF7" w14:textId="7E962F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50" w:author="Greg Stoike" w:date="2018-11-30T10:52:00Z"/>
          <w:rFonts w:ascii="Consolas" w:eastAsiaTheme="minorHAnsi" w:hAnsi="Consolas" w:cs="Lucida Sans Typewriter"/>
          <w:color w:val="268BD2"/>
          <w:sz w:val="16"/>
          <w:szCs w:val="16"/>
        </w:rPr>
      </w:pPr>
      <w:del w:id="975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5692BDB" w14:textId="5E0FF4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52" w:author="Greg Stoike" w:date="2018-11-30T10:52:00Z"/>
          <w:rFonts w:ascii="Consolas" w:eastAsiaTheme="minorHAnsi" w:hAnsi="Consolas" w:cs="Lucida Sans Typewriter"/>
          <w:color w:val="268BD2"/>
          <w:sz w:val="16"/>
          <w:szCs w:val="16"/>
        </w:rPr>
      </w:pPr>
      <w:del w:id="975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0EC46BF8" w14:textId="450DAB8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54" w:author="Greg Stoike" w:date="2018-11-30T10:52:00Z"/>
          <w:rFonts w:ascii="Consolas" w:eastAsiaTheme="minorHAnsi" w:hAnsi="Consolas" w:cs="Lucida Sans Typewriter"/>
          <w:color w:val="268BD2"/>
          <w:sz w:val="16"/>
          <w:szCs w:val="16"/>
        </w:rPr>
      </w:pPr>
      <w:del w:id="9755" w:author="Greg Stoike" w:date="2018-11-30T10:52:00Z">
        <w:r w:rsidRPr="00914B33" w:rsidDel="007B26CB">
          <w:rPr>
            <w:rFonts w:ascii="Consolas" w:eastAsiaTheme="minorHAnsi" w:hAnsi="Consolas" w:cs="Lucida Sans Typewriter"/>
            <w:color w:val="268BD2"/>
            <w:sz w:val="16"/>
            <w:szCs w:val="16"/>
          </w:rPr>
          <w:delText xml:space="preserve">                  &lt;BlueprintReference idRef="1-IT"/&gt;</w:delText>
        </w:r>
      </w:del>
    </w:p>
    <w:p w14:paraId="206EC2CA" w14:textId="6B2709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56" w:author="Greg Stoike" w:date="2018-11-30T10:52:00Z"/>
          <w:rFonts w:ascii="Consolas" w:eastAsiaTheme="minorHAnsi" w:hAnsi="Consolas" w:cs="Lucida Sans Typewriter"/>
          <w:color w:val="268BD2"/>
          <w:sz w:val="16"/>
          <w:szCs w:val="16"/>
        </w:rPr>
      </w:pPr>
      <w:del w:id="9757" w:author="Greg Stoike" w:date="2018-11-30T10:52:00Z">
        <w:r w:rsidRPr="00914B33" w:rsidDel="007B26CB">
          <w:rPr>
            <w:rFonts w:ascii="Consolas" w:eastAsiaTheme="minorHAnsi" w:hAnsi="Consolas" w:cs="Lucida Sans Typewriter"/>
            <w:color w:val="268BD2"/>
            <w:sz w:val="16"/>
            <w:szCs w:val="16"/>
          </w:rPr>
          <w:delText xml:space="preserve">                  &lt;BlueprintReference idRef="1-IT|9-11"/&gt;</w:delText>
        </w:r>
      </w:del>
    </w:p>
    <w:p w14:paraId="543393FA" w14:textId="2B7F11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58" w:author="Greg Stoike" w:date="2018-11-30T10:52:00Z"/>
          <w:rFonts w:ascii="Consolas" w:eastAsiaTheme="minorHAnsi" w:hAnsi="Consolas" w:cs="Lucida Sans Typewriter"/>
          <w:color w:val="268BD2"/>
          <w:sz w:val="16"/>
          <w:szCs w:val="16"/>
        </w:rPr>
      </w:pPr>
      <w:del w:id="975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9C0BA6E" w14:textId="10221FA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60" w:author="Greg Stoike" w:date="2018-11-30T10:52:00Z"/>
          <w:rFonts w:ascii="Consolas" w:eastAsiaTheme="minorHAnsi" w:hAnsi="Consolas" w:cs="Lucida Sans Typewriter"/>
          <w:color w:val="268BD2"/>
          <w:sz w:val="16"/>
          <w:szCs w:val="16"/>
        </w:rPr>
      </w:pPr>
      <w:del w:id="976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1BCFB48" w14:textId="0B30673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62" w:author="Greg Stoike" w:date="2018-11-30T10:52:00Z"/>
          <w:rFonts w:ascii="Consolas" w:eastAsiaTheme="minorHAnsi" w:hAnsi="Consolas" w:cs="Lucida Sans Typewriter"/>
          <w:color w:val="268BD2"/>
          <w:sz w:val="16"/>
          <w:szCs w:val="16"/>
        </w:rPr>
      </w:pPr>
      <w:del w:id="976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scorePoints="2" measurementModel="IRTGPC"&gt;</w:delText>
        </w:r>
      </w:del>
    </w:p>
    <w:p w14:paraId="5A00D385" w14:textId="79D9E1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64" w:author="Greg Stoike" w:date="2018-11-30T10:52:00Z"/>
          <w:rFonts w:ascii="Consolas" w:eastAsiaTheme="minorHAnsi" w:hAnsi="Consolas" w:cs="Lucida Sans Typewriter"/>
          <w:color w:val="268BD2"/>
          <w:sz w:val="16"/>
          <w:szCs w:val="16"/>
        </w:rPr>
      </w:pPr>
      <w:del w:id="9765" w:author="Greg Stoike" w:date="2018-11-30T10:52:00Z">
        <w:r w:rsidRPr="00914B33" w:rsidDel="007B26CB">
          <w:rPr>
            <w:rFonts w:ascii="Consolas" w:eastAsiaTheme="minorHAnsi" w:hAnsi="Consolas" w:cs="Lucida Sans Typewriter"/>
            <w:color w:val="268BD2"/>
            <w:sz w:val="16"/>
            <w:szCs w:val="16"/>
          </w:rPr>
          <w:delText xml:space="preserve">                    &lt;ItemScoreParameter value="0.5490400195121765" measurementParameter="a"/&gt;</w:delText>
        </w:r>
      </w:del>
    </w:p>
    <w:p w14:paraId="6CBF7167" w14:textId="709989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66" w:author="Greg Stoike" w:date="2018-11-30T10:52:00Z"/>
          <w:rFonts w:ascii="Consolas" w:eastAsiaTheme="minorHAnsi" w:hAnsi="Consolas" w:cs="Lucida Sans Typewriter"/>
          <w:color w:val="268BD2"/>
          <w:sz w:val="16"/>
          <w:szCs w:val="16"/>
        </w:rPr>
      </w:pPr>
      <w:del w:id="9767" w:author="Greg Stoike" w:date="2018-11-30T10:52:00Z">
        <w:r w:rsidRPr="00914B33" w:rsidDel="007B26CB">
          <w:rPr>
            <w:rFonts w:ascii="Consolas" w:eastAsiaTheme="minorHAnsi" w:hAnsi="Consolas" w:cs="Lucida Sans Typewriter"/>
            <w:color w:val="268BD2"/>
            <w:sz w:val="16"/>
            <w:szCs w:val="16"/>
          </w:rPr>
          <w:delText xml:space="preserve">                    &lt;ItemScoreParameter value="1.9601099491119385" measurementParameter="b0"/&gt;</w:delText>
        </w:r>
      </w:del>
    </w:p>
    <w:p w14:paraId="076E5F54" w14:textId="6628B4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68" w:author="Greg Stoike" w:date="2018-11-30T10:52:00Z"/>
          <w:rFonts w:ascii="Consolas" w:eastAsiaTheme="minorHAnsi" w:hAnsi="Consolas" w:cs="Lucida Sans Typewriter"/>
          <w:color w:val="268BD2"/>
          <w:sz w:val="16"/>
          <w:szCs w:val="16"/>
        </w:rPr>
      </w:pPr>
      <w:del w:id="9769" w:author="Greg Stoike" w:date="2018-11-30T10:52:00Z">
        <w:r w:rsidRPr="00914B33" w:rsidDel="007B26CB">
          <w:rPr>
            <w:rFonts w:ascii="Consolas" w:eastAsiaTheme="minorHAnsi" w:hAnsi="Consolas" w:cs="Lucida Sans Typewriter"/>
            <w:color w:val="268BD2"/>
            <w:sz w:val="16"/>
            <w:szCs w:val="16"/>
          </w:rPr>
          <w:delText xml:space="preserve">                    &lt;ItemScoreParameter value="3.595289945602417" measurementParameter="b1"/&gt;</w:delText>
        </w:r>
      </w:del>
    </w:p>
    <w:p w14:paraId="304BC400" w14:textId="1464E93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70" w:author="Greg Stoike" w:date="2018-11-30T10:52:00Z"/>
          <w:rFonts w:ascii="Consolas" w:eastAsiaTheme="minorHAnsi" w:hAnsi="Consolas" w:cs="Lucida Sans Typewriter"/>
          <w:color w:val="268BD2"/>
          <w:sz w:val="16"/>
          <w:szCs w:val="16"/>
        </w:rPr>
      </w:pPr>
      <w:del w:id="977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5AB0D76" w14:textId="0E51BB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72" w:author="Greg Stoike" w:date="2018-11-30T10:52:00Z"/>
          <w:rFonts w:ascii="Consolas" w:eastAsiaTheme="minorHAnsi" w:hAnsi="Consolas" w:cs="Lucida Sans Typewriter"/>
          <w:color w:val="268BD2"/>
          <w:sz w:val="16"/>
          <w:szCs w:val="16"/>
        </w:rPr>
      </w:pPr>
      <w:del w:id="977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E30636C" w14:textId="5AC49C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74" w:author="Greg Stoike" w:date="2018-11-30T10:52:00Z"/>
          <w:rFonts w:ascii="Consolas" w:eastAsiaTheme="minorHAnsi" w:hAnsi="Consolas" w:cs="Lucida Sans Typewriter"/>
          <w:color w:val="268BD2"/>
          <w:sz w:val="16"/>
          <w:szCs w:val="16"/>
        </w:rPr>
      </w:pPr>
      <w:del w:id="977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163143A" w14:textId="5913F3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76" w:author="Greg Stoike" w:date="2018-11-30T10:52:00Z"/>
          <w:rFonts w:ascii="Consolas" w:eastAsiaTheme="minorHAnsi" w:hAnsi="Consolas" w:cs="Lucida Sans Typewriter"/>
          <w:color w:val="268BD2"/>
          <w:sz w:val="16"/>
          <w:szCs w:val="16"/>
        </w:rPr>
      </w:pPr>
      <w:del w:id="9777"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610BE7C9" w14:textId="42D047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78" w:author="Greg Stoike" w:date="2018-11-30T10:52:00Z"/>
          <w:rFonts w:ascii="Consolas" w:eastAsiaTheme="minorHAnsi" w:hAnsi="Consolas" w:cs="Lucida Sans Typewriter"/>
          <w:color w:val="268BD2"/>
          <w:sz w:val="16"/>
          <w:szCs w:val="16"/>
        </w:rPr>
      </w:pPr>
      <w:del w:id="9779"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id="21884"&gt;</w:delText>
        </w:r>
      </w:del>
    </w:p>
    <w:p w14:paraId="20C7E762" w14:textId="13901D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80" w:author="Greg Stoike" w:date="2018-11-30T10:52:00Z"/>
          <w:rFonts w:ascii="Consolas" w:eastAsiaTheme="minorHAnsi" w:hAnsi="Consolas" w:cs="Lucida Sans Typewriter"/>
          <w:color w:val="268BD2"/>
          <w:sz w:val="16"/>
          <w:szCs w:val="16"/>
        </w:rPr>
      </w:pPr>
      <w:del w:id="978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id="21884" type="MC"&gt;</w:delText>
        </w:r>
      </w:del>
    </w:p>
    <w:p w14:paraId="30045A84" w14:textId="094C00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82" w:author="Greg Stoike" w:date="2018-11-30T10:52:00Z"/>
          <w:rFonts w:ascii="Consolas" w:eastAsiaTheme="minorHAnsi" w:hAnsi="Consolas" w:cs="Lucida Sans Typewriter"/>
          <w:color w:val="268BD2"/>
          <w:sz w:val="16"/>
          <w:szCs w:val="16"/>
        </w:rPr>
      </w:pPr>
      <w:del w:id="978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2115178" w14:textId="57E85A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84" w:author="Greg Stoike" w:date="2018-11-30T10:52:00Z"/>
          <w:rFonts w:ascii="Consolas" w:eastAsiaTheme="minorHAnsi" w:hAnsi="Consolas" w:cs="Lucida Sans Typewriter"/>
          <w:color w:val="268BD2"/>
          <w:sz w:val="16"/>
          <w:szCs w:val="16"/>
        </w:rPr>
      </w:pPr>
      <w:del w:id="978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5D6F486D" w14:textId="1F0986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86" w:author="Greg Stoike" w:date="2018-11-30T10:52:00Z"/>
          <w:rFonts w:ascii="Consolas" w:eastAsiaTheme="minorHAnsi" w:hAnsi="Consolas" w:cs="Lucida Sans Typewriter"/>
          <w:color w:val="268BD2"/>
          <w:sz w:val="16"/>
          <w:szCs w:val="16"/>
        </w:rPr>
      </w:pPr>
      <w:del w:id="978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113A63A7" w14:textId="35FA415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88" w:author="Greg Stoike" w:date="2018-11-30T10:52:00Z"/>
          <w:rFonts w:ascii="Consolas" w:eastAsiaTheme="minorHAnsi" w:hAnsi="Consolas" w:cs="Lucida Sans Typewriter"/>
          <w:color w:val="268BD2"/>
          <w:sz w:val="16"/>
          <w:szCs w:val="16"/>
        </w:rPr>
      </w:pPr>
      <w:del w:id="978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80DC048" w14:textId="616E1F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90" w:author="Greg Stoike" w:date="2018-11-30T10:52:00Z"/>
          <w:rFonts w:ascii="Consolas" w:eastAsiaTheme="minorHAnsi" w:hAnsi="Consolas" w:cs="Lucida Sans Typewriter"/>
          <w:color w:val="268BD2"/>
          <w:sz w:val="16"/>
          <w:szCs w:val="16"/>
        </w:rPr>
      </w:pPr>
      <w:del w:id="979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12964FFE" w14:textId="343FA9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92" w:author="Greg Stoike" w:date="2018-11-30T10:52:00Z"/>
          <w:rFonts w:ascii="Consolas" w:eastAsiaTheme="minorHAnsi" w:hAnsi="Consolas" w:cs="Lucida Sans Typewriter"/>
          <w:color w:val="268BD2"/>
          <w:sz w:val="16"/>
          <w:szCs w:val="16"/>
        </w:rPr>
      </w:pPr>
      <w:del w:id="979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2B8781D7" w14:textId="4EEA36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94" w:author="Greg Stoike" w:date="2018-11-30T10:52:00Z"/>
          <w:rFonts w:ascii="Consolas" w:eastAsiaTheme="minorHAnsi" w:hAnsi="Consolas" w:cs="Lucida Sans Typewriter"/>
          <w:color w:val="268BD2"/>
          <w:sz w:val="16"/>
          <w:szCs w:val="16"/>
        </w:rPr>
      </w:pPr>
      <w:del w:id="979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088CE249" w14:textId="42CD4D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96" w:author="Greg Stoike" w:date="2018-11-30T10:52:00Z"/>
          <w:rFonts w:ascii="Consolas" w:eastAsiaTheme="minorHAnsi" w:hAnsi="Consolas" w:cs="Lucida Sans Typewriter"/>
          <w:color w:val="268BD2"/>
          <w:sz w:val="16"/>
          <w:szCs w:val="16"/>
        </w:rPr>
      </w:pPr>
      <w:del w:id="979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1FD1C172" w14:textId="47DB20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798" w:author="Greg Stoike" w:date="2018-11-30T10:52:00Z"/>
          <w:rFonts w:ascii="Consolas" w:eastAsiaTheme="minorHAnsi" w:hAnsi="Consolas" w:cs="Lucida Sans Typewriter"/>
          <w:color w:val="268BD2"/>
          <w:sz w:val="16"/>
          <w:szCs w:val="16"/>
        </w:rPr>
      </w:pPr>
      <w:del w:id="979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4CF6EB5C" w14:textId="13D185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00" w:author="Greg Stoike" w:date="2018-11-30T10:52:00Z"/>
          <w:rFonts w:ascii="Consolas" w:eastAsiaTheme="minorHAnsi" w:hAnsi="Consolas" w:cs="Lucida Sans Typewriter"/>
          <w:color w:val="268BD2"/>
          <w:sz w:val="16"/>
          <w:szCs w:val="16"/>
        </w:rPr>
      </w:pPr>
      <w:del w:id="9801"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37B0040F" w14:textId="40677C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02" w:author="Greg Stoike" w:date="2018-11-30T10:52:00Z"/>
          <w:rFonts w:ascii="Consolas" w:eastAsiaTheme="minorHAnsi" w:hAnsi="Consolas" w:cs="Lucida Sans Typewriter"/>
          <w:color w:val="268BD2"/>
          <w:sz w:val="16"/>
          <w:szCs w:val="16"/>
        </w:rPr>
      </w:pPr>
      <w:del w:id="980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69892E8" w14:textId="3163E7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04" w:author="Greg Stoike" w:date="2018-11-30T10:52:00Z"/>
          <w:rFonts w:ascii="Consolas" w:eastAsiaTheme="minorHAnsi" w:hAnsi="Consolas" w:cs="Lucida Sans Typewriter"/>
          <w:color w:val="268BD2"/>
          <w:sz w:val="16"/>
          <w:szCs w:val="16"/>
        </w:rPr>
      </w:pPr>
      <w:del w:id="980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648B7DB" w14:textId="1E9B97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06" w:author="Greg Stoike" w:date="2018-11-30T10:52:00Z"/>
          <w:rFonts w:ascii="Consolas" w:eastAsiaTheme="minorHAnsi" w:hAnsi="Consolas" w:cs="Lucida Sans Typewriter"/>
          <w:color w:val="268BD2"/>
          <w:sz w:val="16"/>
          <w:szCs w:val="16"/>
        </w:rPr>
      </w:pPr>
      <w:del w:id="980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EC223DA" w14:textId="3AAB990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08" w:author="Greg Stoike" w:date="2018-11-30T10:52:00Z"/>
          <w:rFonts w:ascii="Consolas" w:eastAsiaTheme="minorHAnsi" w:hAnsi="Consolas" w:cs="Lucida Sans Typewriter"/>
          <w:color w:val="268BD2"/>
          <w:sz w:val="16"/>
          <w:szCs w:val="16"/>
        </w:rPr>
      </w:pPr>
      <w:del w:id="980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8E62D20" w14:textId="052514E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10" w:author="Greg Stoike" w:date="2018-11-30T10:52:00Z"/>
          <w:rFonts w:ascii="Consolas" w:eastAsiaTheme="minorHAnsi" w:hAnsi="Consolas" w:cs="Lucida Sans Typewriter"/>
          <w:color w:val="268BD2"/>
          <w:sz w:val="16"/>
          <w:szCs w:val="16"/>
        </w:rPr>
      </w:pPr>
      <w:del w:id="981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15DF0AD" w14:textId="5F8DB52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12" w:author="Greg Stoike" w:date="2018-11-30T10:52:00Z"/>
          <w:rFonts w:ascii="Consolas" w:eastAsiaTheme="minorHAnsi" w:hAnsi="Consolas" w:cs="Lucida Sans Typewriter"/>
          <w:color w:val="268BD2"/>
          <w:sz w:val="16"/>
          <w:szCs w:val="16"/>
        </w:rPr>
      </w:pPr>
      <w:del w:id="981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BE704B3" w14:textId="5C0FE5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14" w:author="Greg Stoike" w:date="2018-11-30T10:52:00Z"/>
          <w:rFonts w:ascii="Consolas" w:eastAsiaTheme="minorHAnsi" w:hAnsi="Consolas" w:cs="Lucida Sans Typewriter"/>
          <w:color w:val="268BD2"/>
          <w:sz w:val="16"/>
          <w:szCs w:val="16"/>
        </w:rPr>
      </w:pPr>
      <w:del w:id="981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8AC1794" w14:textId="29D3D0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16" w:author="Greg Stoike" w:date="2018-11-30T10:52:00Z"/>
          <w:rFonts w:ascii="Consolas" w:eastAsiaTheme="minorHAnsi" w:hAnsi="Consolas" w:cs="Lucida Sans Typewriter"/>
          <w:color w:val="268BD2"/>
          <w:sz w:val="16"/>
          <w:szCs w:val="16"/>
        </w:rPr>
      </w:pPr>
      <w:del w:id="9817"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D11465B" w14:textId="21B74A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18" w:author="Greg Stoike" w:date="2018-11-30T10:52:00Z"/>
          <w:rFonts w:ascii="Consolas" w:eastAsiaTheme="minorHAnsi" w:hAnsi="Consolas" w:cs="Lucida Sans Typewriter"/>
          <w:color w:val="268BD2"/>
          <w:sz w:val="16"/>
          <w:szCs w:val="16"/>
        </w:rPr>
      </w:pPr>
      <w:del w:id="9819"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4AC4F6BC" w14:textId="27D2E8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20" w:author="Greg Stoike" w:date="2018-11-30T10:52:00Z"/>
          <w:rFonts w:ascii="Consolas" w:eastAsiaTheme="minorHAnsi" w:hAnsi="Consolas" w:cs="Lucida Sans Typewriter"/>
          <w:color w:val="268BD2"/>
          <w:sz w:val="16"/>
          <w:szCs w:val="16"/>
        </w:rPr>
      </w:pPr>
      <w:del w:id="9821" w:author="Greg Stoike" w:date="2018-11-30T10:52:00Z">
        <w:r w:rsidRPr="00914B33" w:rsidDel="007B26CB">
          <w:rPr>
            <w:rFonts w:ascii="Consolas" w:eastAsiaTheme="minorHAnsi" w:hAnsi="Consolas" w:cs="Lucida Sans Typewriter"/>
            <w:color w:val="268BD2"/>
            <w:sz w:val="16"/>
            <w:szCs w:val="16"/>
          </w:rPr>
          <w:delText xml:space="preserve">                  &lt;BlueprintReference idRef="2-W|9-11"/&gt;</w:delText>
        </w:r>
      </w:del>
    </w:p>
    <w:p w14:paraId="013A76DF" w14:textId="5DE4DA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22" w:author="Greg Stoike" w:date="2018-11-30T10:52:00Z"/>
          <w:rFonts w:ascii="Consolas" w:eastAsiaTheme="minorHAnsi" w:hAnsi="Consolas" w:cs="Lucida Sans Typewriter"/>
          <w:color w:val="268BD2"/>
          <w:sz w:val="16"/>
          <w:szCs w:val="16"/>
        </w:rPr>
      </w:pPr>
      <w:del w:id="982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AEF040E" w14:textId="0D5AEA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24" w:author="Greg Stoike" w:date="2018-11-30T10:52:00Z"/>
          <w:rFonts w:ascii="Consolas" w:eastAsiaTheme="minorHAnsi" w:hAnsi="Consolas" w:cs="Lucida Sans Typewriter"/>
          <w:color w:val="268BD2"/>
          <w:sz w:val="16"/>
          <w:szCs w:val="16"/>
        </w:rPr>
      </w:pPr>
      <w:del w:id="982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E7B6C05" w14:textId="4D1412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26" w:author="Greg Stoike" w:date="2018-11-30T10:52:00Z"/>
          <w:rFonts w:ascii="Consolas" w:eastAsiaTheme="minorHAnsi" w:hAnsi="Consolas" w:cs="Lucida Sans Typewriter"/>
          <w:color w:val="268BD2"/>
          <w:sz w:val="16"/>
          <w:szCs w:val="16"/>
        </w:rPr>
      </w:pPr>
      <w:del w:id="9827"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5FEBE670" w14:textId="6E7B9B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28" w:author="Greg Stoike" w:date="2018-11-30T10:52:00Z"/>
          <w:rFonts w:ascii="Consolas" w:eastAsiaTheme="minorHAnsi" w:hAnsi="Consolas" w:cs="Lucida Sans Typewriter"/>
          <w:color w:val="268BD2"/>
          <w:sz w:val="16"/>
          <w:szCs w:val="16"/>
        </w:rPr>
      </w:pPr>
      <w:del w:id="9829" w:author="Greg Stoike" w:date="2018-11-30T10:52:00Z">
        <w:r w:rsidRPr="00914B33" w:rsidDel="007B26CB">
          <w:rPr>
            <w:rFonts w:ascii="Consolas" w:eastAsiaTheme="minorHAnsi" w:hAnsi="Consolas" w:cs="Lucida Sans Typewriter"/>
            <w:color w:val="268BD2"/>
            <w:sz w:val="16"/>
            <w:szCs w:val="16"/>
          </w:rPr>
          <w:delText xml:space="preserve">                    &lt;ItemScoreParameter value="0.1834000051021576" measurementParameter="a"/&gt;</w:delText>
        </w:r>
      </w:del>
    </w:p>
    <w:p w14:paraId="77F442CE" w14:textId="189DE9D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30" w:author="Greg Stoike" w:date="2018-11-30T10:52:00Z"/>
          <w:rFonts w:ascii="Consolas" w:eastAsiaTheme="minorHAnsi" w:hAnsi="Consolas" w:cs="Lucida Sans Typewriter"/>
          <w:color w:val="268BD2"/>
          <w:sz w:val="16"/>
          <w:szCs w:val="16"/>
        </w:rPr>
      </w:pPr>
      <w:del w:id="9831" w:author="Greg Stoike" w:date="2018-11-30T10:52:00Z">
        <w:r w:rsidRPr="00914B33" w:rsidDel="007B26CB">
          <w:rPr>
            <w:rFonts w:ascii="Consolas" w:eastAsiaTheme="minorHAnsi" w:hAnsi="Consolas" w:cs="Lucida Sans Typewriter"/>
            <w:color w:val="268BD2"/>
            <w:sz w:val="16"/>
            <w:szCs w:val="16"/>
          </w:rPr>
          <w:delText xml:space="preserve">                    &lt;ItemScoreParameter value="0.1757500022649765" measurementParameter="b"/&gt;</w:delText>
        </w:r>
      </w:del>
    </w:p>
    <w:p w14:paraId="70B3DD28" w14:textId="098515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32" w:author="Greg Stoike" w:date="2018-11-30T10:52:00Z"/>
          <w:rFonts w:ascii="Consolas" w:eastAsiaTheme="minorHAnsi" w:hAnsi="Consolas" w:cs="Lucida Sans Typewriter"/>
          <w:color w:val="268BD2"/>
          <w:sz w:val="16"/>
          <w:szCs w:val="16"/>
        </w:rPr>
      </w:pPr>
      <w:del w:id="9833"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F383F58" w14:textId="620CE3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34" w:author="Greg Stoike" w:date="2018-11-30T10:52:00Z"/>
          <w:rFonts w:ascii="Consolas" w:eastAsiaTheme="minorHAnsi" w:hAnsi="Consolas" w:cs="Lucida Sans Typewriter"/>
          <w:color w:val="268BD2"/>
          <w:sz w:val="16"/>
          <w:szCs w:val="16"/>
        </w:rPr>
      </w:pPr>
      <w:del w:id="983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BE2D787" w14:textId="70034F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36" w:author="Greg Stoike" w:date="2018-11-30T10:52:00Z"/>
          <w:rFonts w:ascii="Consolas" w:eastAsiaTheme="minorHAnsi" w:hAnsi="Consolas" w:cs="Lucida Sans Typewriter"/>
          <w:color w:val="268BD2"/>
          <w:sz w:val="16"/>
          <w:szCs w:val="16"/>
        </w:rPr>
      </w:pPr>
      <w:del w:id="983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8733799" w14:textId="09046A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38" w:author="Greg Stoike" w:date="2018-11-30T10:52:00Z"/>
          <w:rFonts w:ascii="Consolas" w:eastAsiaTheme="minorHAnsi" w:hAnsi="Consolas" w:cs="Lucida Sans Typewriter"/>
          <w:color w:val="268BD2"/>
          <w:sz w:val="16"/>
          <w:szCs w:val="16"/>
        </w:rPr>
      </w:pPr>
      <w:del w:id="983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7728D59A" w14:textId="2EAA53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40" w:author="Greg Stoike" w:date="2018-11-30T10:52:00Z"/>
          <w:rFonts w:ascii="Consolas" w:eastAsiaTheme="minorHAnsi" w:hAnsi="Consolas" w:cs="Lucida Sans Typewriter"/>
          <w:color w:val="268BD2"/>
          <w:sz w:val="16"/>
          <w:szCs w:val="16"/>
        </w:rPr>
      </w:pPr>
      <w:del w:id="984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749759DF" w14:textId="578D1F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42" w:author="Greg Stoike" w:date="2018-11-30T10:52:00Z"/>
          <w:rFonts w:ascii="Consolas" w:eastAsiaTheme="minorHAnsi" w:hAnsi="Consolas" w:cs="Lucida Sans Typewriter"/>
          <w:color w:val="268BD2"/>
          <w:sz w:val="16"/>
          <w:szCs w:val="16"/>
        </w:rPr>
      </w:pPr>
      <w:del w:id="9843"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maxResponses="0" id="16583"&gt;</w:delText>
        </w:r>
      </w:del>
    </w:p>
    <w:p w14:paraId="6D5FB3A0" w14:textId="109B760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44" w:author="Greg Stoike" w:date="2018-11-30T10:52:00Z"/>
          <w:rFonts w:ascii="Consolas" w:eastAsiaTheme="minorHAnsi" w:hAnsi="Consolas" w:cs="Lucida Sans Typewriter"/>
          <w:color w:val="268BD2"/>
          <w:sz w:val="16"/>
          <w:szCs w:val="16"/>
        </w:rPr>
      </w:pPr>
      <w:del w:id="984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responseRequired="true" handScored="false" administrationRequired="true" id="16583" type="MC"&gt;</w:delText>
        </w:r>
      </w:del>
    </w:p>
    <w:p w14:paraId="0B7AE575" w14:textId="3F10E5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46" w:author="Greg Stoike" w:date="2018-11-30T10:52:00Z"/>
          <w:rFonts w:ascii="Consolas" w:eastAsiaTheme="minorHAnsi" w:hAnsi="Consolas" w:cs="Lucida Sans Typewriter"/>
          <w:color w:val="268BD2"/>
          <w:sz w:val="16"/>
          <w:szCs w:val="16"/>
        </w:rPr>
      </w:pPr>
      <w:del w:id="984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4C17560" w14:textId="54785C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48" w:author="Greg Stoike" w:date="2018-11-30T10:52:00Z"/>
          <w:rFonts w:ascii="Consolas" w:eastAsiaTheme="minorHAnsi" w:hAnsi="Consolas" w:cs="Lucida Sans Typewriter"/>
          <w:color w:val="268BD2"/>
          <w:sz w:val="16"/>
          <w:szCs w:val="16"/>
        </w:rPr>
      </w:pPr>
      <w:del w:id="984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0CC09C60" w14:textId="6BCD6A8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50" w:author="Greg Stoike" w:date="2018-11-30T10:52:00Z"/>
          <w:rFonts w:ascii="Consolas" w:eastAsiaTheme="minorHAnsi" w:hAnsi="Consolas" w:cs="Lucida Sans Typewriter"/>
          <w:color w:val="268BD2"/>
          <w:sz w:val="16"/>
          <w:szCs w:val="16"/>
        </w:rPr>
      </w:pPr>
      <w:del w:id="985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543BC0B4" w14:textId="48B6B1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52" w:author="Greg Stoike" w:date="2018-11-30T10:52:00Z"/>
          <w:rFonts w:ascii="Consolas" w:eastAsiaTheme="minorHAnsi" w:hAnsi="Consolas" w:cs="Lucida Sans Typewriter"/>
          <w:color w:val="268BD2"/>
          <w:sz w:val="16"/>
          <w:szCs w:val="16"/>
        </w:rPr>
      </w:pPr>
      <w:del w:id="985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35C8B37" w14:textId="7BF8414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54" w:author="Greg Stoike" w:date="2018-11-30T10:52:00Z"/>
          <w:rFonts w:ascii="Consolas" w:eastAsiaTheme="minorHAnsi" w:hAnsi="Consolas" w:cs="Lucida Sans Typewriter"/>
          <w:color w:val="268BD2"/>
          <w:sz w:val="16"/>
          <w:szCs w:val="16"/>
        </w:rPr>
      </w:pPr>
      <w:del w:id="985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value="2"/&gt;</w:delText>
        </w:r>
      </w:del>
    </w:p>
    <w:p w14:paraId="60557DF1" w14:textId="2CCA92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56" w:author="Greg Stoike" w:date="2018-11-30T10:52:00Z"/>
          <w:rFonts w:ascii="Consolas" w:eastAsiaTheme="minorHAnsi" w:hAnsi="Consolas" w:cs="Lucida Sans Typewriter"/>
          <w:color w:val="268BD2"/>
          <w:sz w:val="16"/>
          <w:szCs w:val="16"/>
        </w:rPr>
      </w:pPr>
      <w:del w:id="985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4ACD72E6" w14:textId="794BA8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58" w:author="Greg Stoike" w:date="2018-11-30T10:52:00Z"/>
          <w:rFonts w:ascii="Consolas" w:eastAsiaTheme="minorHAnsi" w:hAnsi="Consolas" w:cs="Lucida Sans Typewriter"/>
          <w:color w:val="268BD2"/>
          <w:sz w:val="16"/>
          <w:szCs w:val="16"/>
        </w:rPr>
      </w:pPr>
      <w:del w:id="985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6BDAE0E" w14:textId="411B80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60" w:author="Greg Stoike" w:date="2018-11-30T10:52:00Z"/>
          <w:rFonts w:ascii="Consolas" w:eastAsiaTheme="minorHAnsi" w:hAnsi="Consolas" w:cs="Lucida Sans Typewriter"/>
          <w:color w:val="268BD2"/>
          <w:sz w:val="16"/>
          <w:szCs w:val="16"/>
        </w:rPr>
      </w:pPr>
      <w:del w:id="986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75CB3A61" w14:textId="24E7FC6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62" w:author="Greg Stoike" w:date="2018-11-30T10:52:00Z"/>
          <w:rFonts w:ascii="Consolas" w:eastAsiaTheme="minorHAnsi" w:hAnsi="Consolas" w:cs="Lucida Sans Typewriter"/>
          <w:color w:val="268BD2"/>
          <w:sz w:val="16"/>
          <w:szCs w:val="16"/>
        </w:rPr>
      </w:pPr>
      <w:del w:id="986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108B9FA4" w14:textId="776A80A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64" w:author="Greg Stoike" w:date="2018-11-30T10:52:00Z"/>
          <w:rFonts w:ascii="Consolas" w:eastAsiaTheme="minorHAnsi" w:hAnsi="Consolas" w:cs="Lucida Sans Typewriter"/>
          <w:color w:val="268BD2"/>
          <w:sz w:val="16"/>
          <w:szCs w:val="16"/>
        </w:rPr>
      </w:pPr>
      <w:del w:id="986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778088E" w14:textId="59F620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66" w:author="Greg Stoike" w:date="2018-11-30T10:52:00Z"/>
          <w:rFonts w:ascii="Consolas" w:eastAsiaTheme="minorHAnsi" w:hAnsi="Consolas" w:cs="Lucida Sans Typewriter"/>
          <w:color w:val="268BD2"/>
          <w:sz w:val="16"/>
          <w:szCs w:val="16"/>
        </w:rPr>
      </w:pPr>
      <w:del w:id="986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32ED0F58" w14:textId="50DA10D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68" w:author="Greg Stoike" w:date="2018-11-30T10:52:00Z"/>
          <w:rFonts w:ascii="Consolas" w:eastAsiaTheme="minorHAnsi" w:hAnsi="Consolas" w:cs="Lucida Sans Typewriter"/>
          <w:color w:val="268BD2"/>
          <w:sz w:val="16"/>
          <w:szCs w:val="16"/>
        </w:rPr>
      </w:pPr>
      <w:del w:id="986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B72820D" w14:textId="45D7F5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70" w:author="Greg Stoike" w:date="2018-11-30T10:52:00Z"/>
          <w:rFonts w:ascii="Consolas" w:eastAsiaTheme="minorHAnsi" w:hAnsi="Consolas" w:cs="Lucida Sans Typewriter"/>
          <w:color w:val="268BD2"/>
          <w:sz w:val="16"/>
          <w:szCs w:val="16"/>
        </w:rPr>
      </w:pPr>
      <w:del w:id="987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2F419D3" w14:textId="63E7308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72" w:author="Greg Stoike" w:date="2018-11-30T10:52:00Z"/>
          <w:rFonts w:ascii="Consolas" w:eastAsiaTheme="minorHAnsi" w:hAnsi="Consolas" w:cs="Lucida Sans Typewriter"/>
          <w:color w:val="268BD2"/>
          <w:sz w:val="16"/>
          <w:szCs w:val="16"/>
        </w:rPr>
      </w:pPr>
      <w:del w:id="987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98F52BF" w14:textId="6F5C24F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74" w:author="Greg Stoike" w:date="2018-11-30T10:52:00Z"/>
          <w:rFonts w:ascii="Consolas" w:eastAsiaTheme="minorHAnsi" w:hAnsi="Consolas" w:cs="Lucida Sans Typewriter"/>
          <w:color w:val="268BD2"/>
          <w:sz w:val="16"/>
          <w:szCs w:val="16"/>
        </w:rPr>
      </w:pPr>
      <w:del w:id="987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A6651D7" w14:textId="3AD6BC4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76" w:author="Greg Stoike" w:date="2018-11-30T10:52:00Z"/>
          <w:rFonts w:ascii="Consolas" w:eastAsiaTheme="minorHAnsi" w:hAnsi="Consolas" w:cs="Lucida Sans Typewriter"/>
          <w:color w:val="268BD2"/>
          <w:sz w:val="16"/>
          <w:szCs w:val="16"/>
        </w:rPr>
      </w:pPr>
      <w:del w:id="987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25E7788" w14:textId="6F2DF7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78" w:author="Greg Stoike" w:date="2018-11-30T10:52:00Z"/>
          <w:rFonts w:ascii="Consolas" w:eastAsiaTheme="minorHAnsi" w:hAnsi="Consolas" w:cs="Lucida Sans Typewriter"/>
          <w:color w:val="268BD2"/>
          <w:sz w:val="16"/>
          <w:szCs w:val="16"/>
        </w:rPr>
      </w:pPr>
      <w:del w:id="98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D1C4863" w14:textId="1EF912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80" w:author="Greg Stoike" w:date="2018-11-30T10:52:00Z"/>
          <w:rFonts w:ascii="Consolas" w:eastAsiaTheme="minorHAnsi" w:hAnsi="Consolas" w:cs="Lucida Sans Typewriter"/>
          <w:color w:val="268BD2"/>
          <w:sz w:val="16"/>
          <w:szCs w:val="16"/>
        </w:rPr>
      </w:pPr>
      <w:del w:id="988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4111EFB5" w14:textId="719480C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82" w:author="Greg Stoike" w:date="2018-11-30T10:52:00Z"/>
          <w:rFonts w:ascii="Consolas" w:eastAsiaTheme="minorHAnsi" w:hAnsi="Consolas" w:cs="Lucida Sans Typewriter"/>
          <w:color w:val="268BD2"/>
          <w:sz w:val="16"/>
          <w:szCs w:val="16"/>
        </w:rPr>
      </w:pPr>
      <w:del w:id="9883"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6825D954" w14:textId="24CA65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84" w:author="Greg Stoike" w:date="2018-11-30T10:52:00Z"/>
          <w:rFonts w:ascii="Consolas" w:eastAsiaTheme="minorHAnsi" w:hAnsi="Consolas" w:cs="Lucida Sans Typewriter"/>
          <w:color w:val="268BD2"/>
          <w:sz w:val="16"/>
          <w:szCs w:val="16"/>
        </w:rPr>
      </w:pPr>
      <w:del w:id="9885" w:author="Greg Stoike" w:date="2018-11-30T10:52:00Z">
        <w:r w:rsidRPr="00914B33" w:rsidDel="007B26CB">
          <w:rPr>
            <w:rFonts w:ascii="Consolas" w:eastAsiaTheme="minorHAnsi" w:hAnsi="Consolas" w:cs="Lucida Sans Typewriter"/>
            <w:color w:val="268BD2"/>
            <w:sz w:val="16"/>
            <w:szCs w:val="16"/>
          </w:rPr>
          <w:delText xml:space="preserve">                  &lt;BlueprintReference idRef="4-CR|4-11"/&gt;</w:delText>
        </w:r>
      </w:del>
    </w:p>
    <w:p w14:paraId="0F0F5EE9" w14:textId="7EFA17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86" w:author="Greg Stoike" w:date="2018-11-30T10:52:00Z"/>
          <w:rFonts w:ascii="Consolas" w:eastAsiaTheme="minorHAnsi" w:hAnsi="Consolas" w:cs="Lucida Sans Typewriter"/>
          <w:color w:val="268BD2"/>
          <w:sz w:val="16"/>
          <w:szCs w:val="16"/>
        </w:rPr>
      </w:pPr>
      <w:del w:id="988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5BB8B9A1" w14:textId="1871C7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88" w:author="Greg Stoike" w:date="2018-11-30T10:52:00Z"/>
          <w:rFonts w:ascii="Consolas" w:eastAsiaTheme="minorHAnsi" w:hAnsi="Consolas" w:cs="Lucida Sans Typewriter"/>
          <w:color w:val="268BD2"/>
          <w:sz w:val="16"/>
          <w:szCs w:val="16"/>
        </w:rPr>
      </w:pPr>
      <w:del w:id="988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8B63D0A" w14:textId="52D18A7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90" w:author="Greg Stoike" w:date="2018-11-30T10:52:00Z"/>
          <w:rFonts w:ascii="Consolas" w:eastAsiaTheme="minorHAnsi" w:hAnsi="Consolas" w:cs="Lucida Sans Typewriter"/>
          <w:color w:val="268BD2"/>
          <w:sz w:val="16"/>
          <w:szCs w:val="16"/>
        </w:rPr>
      </w:pPr>
      <w:del w:id="989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2508385" w14:textId="233A22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92" w:author="Greg Stoike" w:date="2018-11-30T10:52:00Z"/>
          <w:rFonts w:ascii="Consolas" w:eastAsiaTheme="minorHAnsi" w:hAnsi="Consolas" w:cs="Lucida Sans Typewriter"/>
          <w:color w:val="268BD2"/>
          <w:sz w:val="16"/>
          <w:szCs w:val="16"/>
        </w:rPr>
      </w:pPr>
      <w:del w:id="9893" w:author="Greg Stoike" w:date="2018-11-30T10:52:00Z">
        <w:r w:rsidRPr="00914B33" w:rsidDel="007B26CB">
          <w:rPr>
            <w:rFonts w:ascii="Consolas" w:eastAsiaTheme="minorHAnsi" w:hAnsi="Consolas" w:cs="Lucida Sans Typewriter"/>
            <w:color w:val="268BD2"/>
            <w:sz w:val="16"/>
            <w:szCs w:val="16"/>
          </w:rPr>
          <w:delText xml:space="preserve">                    &lt;ItemScoreParameter value="0.27219998836517334" measurementParameter="a"/&gt;</w:delText>
        </w:r>
      </w:del>
    </w:p>
    <w:p w14:paraId="45D26BD1" w14:textId="25E75B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94" w:author="Greg Stoike" w:date="2018-11-30T10:52:00Z"/>
          <w:rFonts w:ascii="Consolas" w:eastAsiaTheme="minorHAnsi" w:hAnsi="Consolas" w:cs="Lucida Sans Typewriter"/>
          <w:color w:val="268BD2"/>
          <w:sz w:val="16"/>
          <w:szCs w:val="16"/>
        </w:rPr>
      </w:pPr>
      <w:del w:id="9895" w:author="Greg Stoike" w:date="2018-11-30T10:52:00Z">
        <w:r w:rsidRPr="00914B33" w:rsidDel="007B26CB">
          <w:rPr>
            <w:rFonts w:ascii="Consolas" w:eastAsiaTheme="minorHAnsi" w:hAnsi="Consolas" w:cs="Lucida Sans Typewriter"/>
            <w:color w:val="268BD2"/>
            <w:sz w:val="16"/>
            <w:szCs w:val="16"/>
          </w:rPr>
          <w:delText xml:space="preserve">                    &lt;ItemScoreParameter value="1.8526699542999268" measurementParameter="b"/&gt;</w:delText>
        </w:r>
      </w:del>
    </w:p>
    <w:p w14:paraId="347F1D59" w14:textId="4A4E3FB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96" w:author="Greg Stoike" w:date="2018-11-30T10:52:00Z"/>
          <w:rFonts w:ascii="Consolas" w:eastAsiaTheme="minorHAnsi" w:hAnsi="Consolas" w:cs="Lucida Sans Typewriter"/>
          <w:color w:val="268BD2"/>
          <w:sz w:val="16"/>
          <w:szCs w:val="16"/>
        </w:rPr>
      </w:pPr>
      <w:del w:id="989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B95B2CE" w14:textId="032475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898" w:author="Greg Stoike" w:date="2018-11-30T10:52:00Z"/>
          <w:rFonts w:ascii="Consolas" w:eastAsiaTheme="minorHAnsi" w:hAnsi="Consolas" w:cs="Lucida Sans Typewriter"/>
          <w:color w:val="268BD2"/>
          <w:sz w:val="16"/>
          <w:szCs w:val="16"/>
        </w:rPr>
      </w:pPr>
      <w:del w:id="989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08F949A7" w14:textId="539A80D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00" w:author="Greg Stoike" w:date="2018-11-30T10:52:00Z"/>
          <w:rFonts w:ascii="Consolas" w:eastAsiaTheme="minorHAnsi" w:hAnsi="Consolas" w:cs="Lucida Sans Typewriter"/>
          <w:color w:val="268BD2"/>
          <w:sz w:val="16"/>
          <w:szCs w:val="16"/>
        </w:rPr>
      </w:pPr>
      <w:del w:id="990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E8B43B6" w14:textId="428514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02" w:author="Greg Stoike" w:date="2018-11-30T10:52:00Z"/>
          <w:rFonts w:ascii="Consolas" w:eastAsiaTheme="minorHAnsi" w:hAnsi="Consolas" w:cs="Lucida Sans Typewriter"/>
          <w:color w:val="268BD2"/>
          <w:sz w:val="16"/>
          <w:szCs w:val="16"/>
        </w:rPr>
      </w:pPr>
      <w:del w:id="990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1FB1983A" w14:textId="6D5892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04" w:author="Greg Stoike" w:date="2018-11-30T10:52:00Z"/>
          <w:rFonts w:ascii="Consolas" w:eastAsiaTheme="minorHAnsi" w:hAnsi="Consolas" w:cs="Lucida Sans Typewriter"/>
          <w:color w:val="268BD2"/>
          <w:sz w:val="16"/>
          <w:szCs w:val="16"/>
        </w:rPr>
      </w:pPr>
      <w:del w:id="9905"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7B29AD40" w14:textId="69AC34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06" w:author="Greg Stoike" w:date="2018-11-30T10:52:00Z"/>
          <w:rFonts w:ascii="Consolas" w:eastAsiaTheme="minorHAnsi" w:hAnsi="Consolas" w:cs="Lucida Sans Typewriter"/>
          <w:color w:val="268BD2"/>
          <w:sz w:val="16"/>
          <w:szCs w:val="16"/>
        </w:rPr>
      </w:pPr>
      <w:del w:id="9907"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id="1384"&gt;</w:delText>
        </w:r>
      </w:del>
    </w:p>
    <w:p w14:paraId="08E87BB2" w14:textId="226038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08" w:author="Greg Stoike" w:date="2018-11-30T10:52:00Z"/>
          <w:rFonts w:ascii="Consolas" w:eastAsiaTheme="minorHAnsi" w:hAnsi="Consolas" w:cs="Lucida Sans Typewriter"/>
          <w:color w:val="268BD2"/>
          <w:sz w:val="16"/>
          <w:szCs w:val="16"/>
        </w:rPr>
      </w:pPr>
      <w:del w:id="9909" w:author="Greg Stoike" w:date="2018-11-30T10:52:00Z">
        <w:r w:rsidRPr="00914B33" w:rsidDel="007B26CB">
          <w:rPr>
            <w:rFonts w:ascii="Consolas" w:eastAsiaTheme="minorHAnsi" w:hAnsi="Consolas" w:cs="Lucida Sans Typewriter"/>
            <w:color w:val="268BD2"/>
            <w:sz w:val="16"/>
            <w:szCs w:val="16"/>
          </w:rPr>
          <w:delText xml:space="preserve">              &lt;Stimulus id="1384"/&gt;</w:delText>
        </w:r>
      </w:del>
    </w:p>
    <w:p w14:paraId="59DE107D" w14:textId="0EFE6F4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10" w:author="Greg Stoike" w:date="2018-11-30T10:52:00Z"/>
          <w:rFonts w:ascii="Consolas" w:eastAsiaTheme="minorHAnsi" w:hAnsi="Consolas" w:cs="Lucida Sans Typewriter"/>
          <w:color w:val="268BD2"/>
          <w:sz w:val="16"/>
          <w:szCs w:val="16"/>
        </w:rPr>
      </w:pPr>
      <w:del w:id="9911"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id="46289" type="MC"&gt;</w:delText>
        </w:r>
      </w:del>
    </w:p>
    <w:p w14:paraId="372B676C" w14:textId="652FF1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12" w:author="Greg Stoike" w:date="2018-11-30T10:52:00Z"/>
          <w:rFonts w:ascii="Consolas" w:eastAsiaTheme="minorHAnsi" w:hAnsi="Consolas" w:cs="Lucida Sans Typewriter"/>
          <w:color w:val="268BD2"/>
          <w:sz w:val="16"/>
          <w:szCs w:val="16"/>
        </w:rPr>
      </w:pPr>
      <w:del w:id="991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72B762D" w14:textId="46603F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14" w:author="Greg Stoike" w:date="2018-11-30T10:52:00Z"/>
          <w:rFonts w:ascii="Consolas" w:eastAsiaTheme="minorHAnsi" w:hAnsi="Consolas" w:cs="Lucida Sans Typewriter"/>
          <w:color w:val="268BD2"/>
          <w:sz w:val="16"/>
          <w:szCs w:val="16"/>
        </w:rPr>
      </w:pPr>
      <w:del w:id="991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79614AF3" w14:textId="6F0C12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16" w:author="Greg Stoike" w:date="2018-11-30T10:52:00Z"/>
          <w:rFonts w:ascii="Consolas" w:eastAsiaTheme="minorHAnsi" w:hAnsi="Consolas" w:cs="Lucida Sans Typewriter"/>
          <w:color w:val="268BD2"/>
          <w:sz w:val="16"/>
          <w:szCs w:val="16"/>
        </w:rPr>
      </w:pPr>
      <w:del w:id="991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4854BBB" w14:textId="59FA5FC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18" w:author="Greg Stoike" w:date="2018-11-30T10:52:00Z"/>
          <w:rFonts w:ascii="Consolas" w:eastAsiaTheme="minorHAnsi" w:hAnsi="Consolas" w:cs="Lucida Sans Typewriter"/>
          <w:color w:val="268BD2"/>
          <w:sz w:val="16"/>
          <w:szCs w:val="16"/>
        </w:rPr>
      </w:pPr>
      <w:del w:id="9919"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28B71DBA" w14:textId="23B2FDA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20" w:author="Greg Stoike" w:date="2018-11-30T10:52:00Z"/>
          <w:rFonts w:ascii="Consolas" w:eastAsiaTheme="minorHAnsi" w:hAnsi="Consolas" w:cs="Lucida Sans Typewriter"/>
          <w:color w:val="268BD2"/>
          <w:sz w:val="16"/>
          <w:szCs w:val="16"/>
        </w:rPr>
      </w:pPr>
      <w:del w:id="992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13FC256A" w14:textId="2B348A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22" w:author="Greg Stoike" w:date="2018-11-30T10:52:00Z"/>
          <w:rFonts w:ascii="Consolas" w:eastAsiaTheme="minorHAnsi" w:hAnsi="Consolas" w:cs="Lucida Sans Typewriter"/>
          <w:color w:val="268BD2"/>
          <w:sz w:val="16"/>
          <w:szCs w:val="16"/>
        </w:rPr>
      </w:pPr>
      <w:del w:id="992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value="4"/&gt;</w:delText>
        </w:r>
      </w:del>
    </w:p>
    <w:p w14:paraId="4B3419DD" w14:textId="0C0F22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24" w:author="Greg Stoike" w:date="2018-11-30T10:52:00Z"/>
          <w:rFonts w:ascii="Consolas" w:eastAsiaTheme="minorHAnsi" w:hAnsi="Consolas" w:cs="Lucida Sans Typewriter"/>
          <w:color w:val="268BD2"/>
          <w:sz w:val="16"/>
          <w:szCs w:val="16"/>
        </w:rPr>
      </w:pPr>
      <w:del w:id="992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28D122A1" w14:textId="692063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26" w:author="Greg Stoike" w:date="2018-11-30T10:52:00Z"/>
          <w:rFonts w:ascii="Consolas" w:eastAsiaTheme="minorHAnsi" w:hAnsi="Consolas" w:cs="Lucida Sans Typewriter"/>
          <w:color w:val="268BD2"/>
          <w:sz w:val="16"/>
          <w:szCs w:val="16"/>
        </w:rPr>
      </w:pPr>
      <w:del w:id="992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7A2A512D" w14:textId="10D02F7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28" w:author="Greg Stoike" w:date="2018-11-30T10:52:00Z"/>
          <w:rFonts w:ascii="Consolas" w:eastAsiaTheme="minorHAnsi" w:hAnsi="Consolas" w:cs="Lucida Sans Typewriter"/>
          <w:color w:val="268BD2"/>
          <w:sz w:val="16"/>
          <w:szCs w:val="16"/>
        </w:rPr>
      </w:pPr>
      <w:del w:id="992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4479319F" w14:textId="09CA4C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30" w:author="Greg Stoike" w:date="2018-11-30T10:52:00Z"/>
          <w:rFonts w:ascii="Consolas" w:eastAsiaTheme="minorHAnsi" w:hAnsi="Consolas" w:cs="Lucida Sans Typewriter"/>
          <w:color w:val="268BD2"/>
          <w:sz w:val="16"/>
          <w:szCs w:val="16"/>
        </w:rPr>
      </w:pPr>
      <w:del w:id="993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7871676A" w14:textId="11712C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32" w:author="Greg Stoike" w:date="2018-11-30T10:52:00Z"/>
          <w:rFonts w:ascii="Consolas" w:eastAsiaTheme="minorHAnsi" w:hAnsi="Consolas" w:cs="Lucida Sans Typewriter"/>
          <w:color w:val="268BD2"/>
          <w:sz w:val="16"/>
          <w:szCs w:val="16"/>
        </w:rPr>
      </w:pPr>
      <w:del w:id="9933"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319958BA" w14:textId="3B8870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34" w:author="Greg Stoike" w:date="2018-11-30T10:52:00Z"/>
          <w:rFonts w:ascii="Consolas" w:eastAsiaTheme="minorHAnsi" w:hAnsi="Consolas" w:cs="Lucida Sans Typewriter"/>
          <w:color w:val="268BD2"/>
          <w:sz w:val="16"/>
          <w:szCs w:val="16"/>
        </w:rPr>
      </w:pPr>
      <w:del w:id="993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62ED9DED" w14:textId="75350B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36" w:author="Greg Stoike" w:date="2018-11-30T10:52:00Z"/>
          <w:rFonts w:ascii="Consolas" w:eastAsiaTheme="minorHAnsi" w:hAnsi="Consolas" w:cs="Lucida Sans Typewriter"/>
          <w:color w:val="268BD2"/>
          <w:sz w:val="16"/>
          <w:szCs w:val="16"/>
        </w:rPr>
      </w:pPr>
      <w:del w:id="993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value="C"/&gt;</w:delText>
        </w:r>
      </w:del>
    </w:p>
    <w:p w14:paraId="50D07C71" w14:textId="3105B2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38" w:author="Greg Stoike" w:date="2018-11-30T10:52:00Z"/>
          <w:rFonts w:ascii="Consolas" w:eastAsiaTheme="minorHAnsi" w:hAnsi="Consolas" w:cs="Lucida Sans Typewriter"/>
          <w:color w:val="268BD2"/>
          <w:sz w:val="16"/>
          <w:szCs w:val="16"/>
        </w:rPr>
      </w:pPr>
      <w:del w:id="993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942D1BE" w14:textId="4A177B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40" w:author="Greg Stoike" w:date="2018-11-30T10:52:00Z"/>
          <w:rFonts w:ascii="Consolas" w:eastAsiaTheme="minorHAnsi" w:hAnsi="Consolas" w:cs="Lucida Sans Typewriter"/>
          <w:color w:val="268BD2"/>
          <w:sz w:val="16"/>
          <w:szCs w:val="16"/>
        </w:rPr>
      </w:pPr>
      <w:del w:id="994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37545EF" w14:textId="5829A0B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42" w:author="Greg Stoike" w:date="2018-11-30T10:52:00Z"/>
          <w:rFonts w:ascii="Consolas" w:eastAsiaTheme="minorHAnsi" w:hAnsi="Consolas" w:cs="Lucida Sans Typewriter"/>
          <w:color w:val="268BD2"/>
          <w:sz w:val="16"/>
          <w:szCs w:val="16"/>
        </w:rPr>
      </w:pPr>
      <w:del w:id="994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0508A87C" w14:textId="1D0947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44" w:author="Greg Stoike" w:date="2018-11-30T10:52:00Z"/>
          <w:rFonts w:ascii="Consolas" w:eastAsiaTheme="minorHAnsi" w:hAnsi="Consolas" w:cs="Lucida Sans Typewriter"/>
          <w:color w:val="268BD2"/>
          <w:sz w:val="16"/>
          <w:szCs w:val="16"/>
        </w:rPr>
      </w:pPr>
      <w:del w:id="994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8345B8A" w14:textId="2209E6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46" w:author="Greg Stoike" w:date="2018-11-30T10:52:00Z"/>
          <w:rFonts w:ascii="Consolas" w:eastAsiaTheme="minorHAnsi" w:hAnsi="Consolas" w:cs="Lucida Sans Typewriter"/>
          <w:color w:val="268BD2"/>
          <w:sz w:val="16"/>
          <w:szCs w:val="16"/>
        </w:rPr>
      </w:pPr>
      <w:del w:id="994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BA88357" w14:textId="24C34D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48" w:author="Greg Stoike" w:date="2018-11-30T10:52:00Z"/>
          <w:rFonts w:ascii="Consolas" w:eastAsiaTheme="minorHAnsi" w:hAnsi="Consolas" w:cs="Lucida Sans Typewriter"/>
          <w:color w:val="268BD2"/>
          <w:sz w:val="16"/>
          <w:szCs w:val="16"/>
        </w:rPr>
      </w:pPr>
      <w:del w:id="994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AC38204" w14:textId="2B8580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50" w:author="Greg Stoike" w:date="2018-11-30T10:52:00Z"/>
          <w:rFonts w:ascii="Consolas" w:eastAsiaTheme="minorHAnsi" w:hAnsi="Consolas" w:cs="Lucida Sans Typewriter"/>
          <w:color w:val="268BD2"/>
          <w:sz w:val="16"/>
          <w:szCs w:val="16"/>
        </w:rPr>
      </w:pPr>
      <w:del w:id="995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595F8C06" w14:textId="658221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52" w:author="Greg Stoike" w:date="2018-11-30T10:52:00Z"/>
          <w:rFonts w:ascii="Consolas" w:eastAsiaTheme="minorHAnsi" w:hAnsi="Consolas" w:cs="Lucida Sans Typewriter"/>
          <w:color w:val="268BD2"/>
          <w:sz w:val="16"/>
          <w:szCs w:val="16"/>
        </w:rPr>
      </w:pPr>
      <w:del w:id="9953"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418BA157" w14:textId="3844084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54" w:author="Greg Stoike" w:date="2018-11-30T10:52:00Z"/>
          <w:rFonts w:ascii="Consolas" w:eastAsiaTheme="minorHAnsi" w:hAnsi="Consolas" w:cs="Lucida Sans Typewriter"/>
          <w:color w:val="268BD2"/>
          <w:sz w:val="16"/>
          <w:szCs w:val="16"/>
        </w:rPr>
      </w:pPr>
      <w:del w:id="9955" w:author="Greg Stoike" w:date="2018-11-30T10:52:00Z">
        <w:r w:rsidRPr="00914B33" w:rsidDel="007B26CB">
          <w:rPr>
            <w:rFonts w:ascii="Consolas" w:eastAsiaTheme="minorHAnsi" w:hAnsi="Consolas" w:cs="Lucida Sans Typewriter"/>
            <w:color w:val="268BD2"/>
            <w:sz w:val="16"/>
            <w:szCs w:val="16"/>
          </w:rPr>
          <w:delText xml:space="preserve">                  &lt;BlueprintReference idRef="1-LT|6-11"/&gt;</w:delText>
        </w:r>
      </w:del>
    </w:p>
    <w:p w14:paraId="24B9544F" w14:textId="425EF5D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56" w:author="Greg Stoike" w:date="2018-11-30T10:52:00Z"/>
          <w:rFonts w:ascii="Consolas" w:eastAsiaTheme="minorHAnsi" w:hAnsi="Consolas" w:cs="Lucida Sans Typewriter"/>
          <w:color w:val="268BD2"/>
          <w:sz w:val="16"/>
          <w:szCs w:val="16"/>
        </w:rPr>
      </w:pPr>
      <w:del w:id="995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4E41C09" w14:textId="30A1DBC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58" w:author="Greg Stoike" w:date="2018-11-30T10:52:00Z"/>
          <w:rFonts w:ascii="Consolas" w:eastAsiaTheme="minorHAnsi" w:hAnsi="Consolas" w:cs="Lucida Sans Typewriter"/>
          <w:color w:val="268BD2"/>
          <w:sz w:val="16"/>
          <w:szCs w:val="16"/>
        </w:rPr>
      </w:pPr>
      <w:del w:id="995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E146E17" w14:textId="4C35727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60" w:author="Greg Stoike" w:date="2018-11-30T10:52:00Z"/>
          <w:rFonts w:ascii="Consolas" w:eastAsiaTheme="minorHAnsi" w:hAnsi="Consolas" w:cs="Lucida Sans Typewriter"/>
          <w:color w:val="268BD2"/>
          <w:sz w:val="16"/>
          <w:szCs w:val="16"/>
        </w:rPr>
      </w:pPr>
      <w:del w:id="996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20D06D0E" w14:textId="09616C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62" w:author="Greg Stoike" w:date="2018-11-30T10:52:00Z"/>
          <w:rFonts w:ascii="Consolas" w:eastAsiaTheme="minorHAnsi" w:hAnsi="Consolas" w:cs="Lucida Sans Typewriter"/>
          <w:color w:val="268BD2"/>
          <w:sz w:val="16"/>
          <w:szCs w:val="16"/>
        </w:rPr>
      </w:pPr>
      <w:del w:id="9963" w:author="Greg Stoike" w:date="2018-11-30T10:52:00Z">
        <w:r w:rsidRPr="00914B33" w:rsidDel="007B26CB">
          <w:rPr>
            <w:rFonts w:ascii="Consolas" w:eastAsiaTheme="minorHAnsi" w:hAnsi="Consolas" w:cs="Lucida Sans Typewriter"/>
            <w:color w:val="268BD2"/>
            <w:sz w:val="16"/>
            <w:szCs w:val="16"/>
          </w:rPr>
          <w:delText xml:space="preserve">                    &lt;ItemScoreParameter value="0.2565299868583679" measurementParameter="a"/&gt;</w:delText>
        </w:r>
      </w:del>
    </w:p>
    <w:p w14:paraId="76F47FEF" w14:textId="050384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64" w:author="Greg Stoike" w:date="2018-11-30T10:52:00Z"/>
          <w:rFonts w:ascii="Consolas" w:eastAsiaTheme="minorHAnsi" w:hAnsi="Consolas" w:cs="Lucida Sans Typewriter"/>
          <w:color w:val="268BD2"/>
          <w:sz w:val="16"/>
          <w:szCs w:val="16"/>
        </w:rPr>
      </w:pPr>
      <w:del w:id="9965" w:author="Greg Stoike" w:date="2018-11-30T10:52:00Z">
        <w:r w:rsidRPr="00914B33" w:rsidDel="007B26CB">
          <w:rPr>
            <w:rFonts w:ascii="Consolas" w:eastAsiaTheme="minorHAnsi" w:hAnsi="Consolas" w:cs="Lucida Sans Typewriter"/>
            <w:color w:val="268BD2"/>
            <w:sz w:val="16"/>
            <w:szCs w:val="16"/>
          </w:rPr>
          <w:delText xml:space="preserve">                    &lt;ItemScoreParameter value="2.5381500720977783" measurementParameter="b"/&gt;</w:delText>
        </w:r>
      </w:del>
    </w:p>
    <w:p w14:paraId="1CDCE977" w14:textId="690014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66" w:author="Greg Stoike" w:date="2018-11-30T10:52:00Z"/>
          <w:rFonts w:ascii="Consolas" w:eastAsiaTheme="minorHAnsi" w:hAnsi="Consolas" w:cs="Lucida Sans Typewriter"/>
          <w:color w:val="268BD2"/>
          <w:sz w:val="16"/>
          <w:szCs w:val="16"/>
        </w:rPr>
      </w:pPr>
      <w:del w:id="996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61F53499" w14:textId="55C9E4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68" w:author="Greg Stoike" w:date="2018-11-30T10:52:00Z"/>
          <w:rFonts w:ascii="Consolas" w:eastAsiaTheme="minorHAnsi" w:hAnsi="Consolas" w:cs="Lucida Sans Typewriter"/>
          <w:color w:val="268BD2"/>
          <w:sz w:val="16"/>
          <w:szCs w:val="16"/>
        </w:rPr>
      </w:pPr>
      <w:del w:id="996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16EFBE88" w14:textId="3EACE1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70" w:author="Greg Stoike" w:date="2018-11-30T10:52:00Z"/>
          <w:rFonts w:ascii="Consolas" w:eastAsiaTheme="minorHAnsi" w:hAnsi="Consolas" w:cs="Lucida Sans Typewriter"/>
          <w:color w:val="268BD2"/>
          <w:sz w:val="16"/>
          <w:szCs w:val="16"/>
        </w:rPr>
      </w:pPr>
      <w:del w:id="997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66D1EEF" w14:textId="2C2564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72" w:author="Greg Stoike" w:date="2018-11-30T10:52:00Z"/>
          <w:rFonts w:ascii="Consolas" w:eastAsiaTheme="minorHAnsi" w:hAnsi="Consolas" w:cs="Lucida Sans Typewriter"/>
          <w:color w:val="268BD2"/>
          <w:sz w:val="16"/>
          <w:szCs w:val="16"/>
        </w:rPr>
      </w:pPr>
      <w:del w:id="997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23485ACB" w14:textId="2AF31E4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74" w:author="Greg Stoike" w:date="2018-11-30T10:52:00Z"/>
          <w:rFonts w:ascii="Consolas" w:eastAsiaTheme="minorHAnsi" w:hAnsi="Consolas" w:cs="Lucida Sans Typewriter"/>
          <w:color w:val="268BD2"/>
          <w:sz w:val="16"/>
          <w:szCs w:val="16"/>
        </w:rPr>
      </w:pPr>
      <w:del w:id="997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id="46287" type="MC"&gt;</w:delText>
        </w:r>
      </w:del>
    </w:p>
    <w:p w14:paraId="29CFD86B" w14:textId="61BEB5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76" w:author="Greg Stoike" w:date="2018-11-30T10:52:00Z"/>
          <w:rFonts w:ascii="Consolas" w:eastAsiaTheme="minorHAnsi" w:hAnsi="Consolas" w:cs="Lucida Sans Typewriter"/>
          <w:color w:val="268BD2"/>
          <w:sz w:val="16"/>
          <w:szCs w:val="16"/>
        </w:rPr>
      </w:pPr>
      <w:del w:id="997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5AE3CF7" w14:textId="241CEF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78" w:author="Greg Stoike" w:date="2018-11-30T10:52:00Z"/>
          <w:rFonts w:ascii="Consolas" w:eastAsiaTheme="minorHAnsi" w:hAnsi="Consolas" w:cs="Lucida Sans Typewriter"/>
          <w:color w:val="268BD2"/>
          <w:sz w:val="16"/>
          <w:szCs w:val="16"/>
        </w:rPr>
      </w:pPr>
      <w:del w:id="997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28659D22" w14:textId="66F22CC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80" w:author="Greg Stoike" w:date="2018-11-30T10:52:00Z"/>
          <w:rFonts w:ascii="Consolas" w:eastAsiaTheme="minorHAnsi" w:hAnsi="Consolas" w:cs="Lucida Sans Typewriter"/>
          <w:color w:val="268BD2"/>
          <w:sz w:val="16"/>
          <w:szCs w:val="16"/>
        </w:rPr>
      </w:pPr>
      <w:del w:id="998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5D49ED2D" w14:textId="64B21F4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82" w:author="Greg Stoike" w:date="2018-11-30T10:52:00Z"/>
          <w:rFonts w:ascii="Consolas" w:eastAsiaTheme="minorHAnsi" w:hAnsi="Consolas" w:cs="Lucida Sans Typewriter"/>
          <w:color w:val="268BD2"/>
          <w:sz w:val="16"/>
          <w:szCs w:val="16"/>
        </w:rPr>
      </w:pPr>
      <w:del w:id="9983"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781CD0A7" w14:textId="6DAB038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84" w:author="Greg Stoike" w:date="2018-11-30T10:52:00Z"/>
          <w:rFonts w:ascii="Consolas" w:eastAsiaTheme="minorHAnsi" w:hAnsi="Consolas" w:cs="Lucida Sans Typewriter"/>
          <w:color w:val="268BD2"/>
          <w:sz w:val="16"/>
          <w:szCs w:val="16"/>
        </w:rPr>
      </w:pPr>
      <w:del w:id="998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47D99CC" w14:textId="5C5E74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86" w:author="Greg Stoike" w:date="2018-11-30T10:52:00Z"/>
          <w:rFonts w:ascii="Consolas" w:eastAsiaTheme="minorHAnsi" w:hAnsi="Consolas" w:cs="Lucida Sans Typewriter"/>
          <w:color w:val="268BD2"/>
          <w:sz w:val="16"/>
          <w:szCs w:val="16"/>
        </w:rPr>
      </w:pPr>
      <w:del w:id="998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value="1"/&gt;</w:delText>
        </w:r>
      </w:del>
    </w:p>
    <w:p w14:paraId="6181D5CA" w14:textId="475278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88" w:author="Greg Stoike" w:date="2018-11-30T10:52:00Z"/>
          <w:rFonts w:ascii="Consolas" w:eastAsiaTheme="minorHAnsi" w:hAnsi="Consolas" w:cs="Lucida Sans Typewriter"/>
          <w:color w:val="268BD2"/>
          <w:sz w:val="16"/>
          <w:szCs w:val="16"/>
        </w:rPr>
      </w:pPr>
      <w:del w:id="998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4CF38671" w14:textId="2AD533E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90" w:author="Greg Stoike" w:date="2018-11-30T10:52:00Z"/>
          <w:rFonts w:ascii="Consolas" w:eastAsiaTheme="minorHAnsi" w:hAnsi="Consolas" w:cs="Lucida Sans Typewriter"/>
          <w:color w:val="268BD2"/>
          <w:sz w:val="16"/>
          <w:szCs w:val="16"/>
        </w:rPr>
      </w:pPr>
      <w:del w:id="999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57971A5" w14:textId="4538E0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92" w:author="Greg Stoike" w:date="2018-11-30T10:52:00Z"/>
          <w:rFonts w:ascii="Consolas" w:eastAsiaTheme="minorHAnsi" w:hAnsi="Consolas" w:cs="Lucida Sans Typewriter"/>
          <w:color w:val="268BD2"/>
          <w:sz w:val="16"/>
          <w:szCs w:val="16"/>
        </w:rPr>
      </w:pPr>
      <w:del w:id="999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0F09A38E" w14:textId="0EB7021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94" w:author="Greg Stoike" w:date="2018-11-30T10:52:00Z"/>
          <w:rFonts w:ascii="Consolas" w:eastAsiaTheme="minorHAnsi" w:hAnsi="Consolas" w:cs="Lucida Sans Typewriter"/>
          <w:color w:val="268BD2"/>
          <w:sz w:val="16"/>
          <w:szCs w:val="16"/>
        </w:rPr>
      </w:pPr>
      <w:del w:id="999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7FD4458A" w14:textId="58FB26F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96" w:author="Greg Stoike" w:date="2018-11-30T10:52:00Z"/>
          <w:rFonts w:ascii="Consolas" w:eastAsiaTheme="minorHAnsi" w:hAnsi="Consolas" w:cs="Lucida Sans Typewriter"/>
          <w:color w:val="268BD2"/>
          <w:sz w:val="16"/>
          <w:szCs w:val="16"/>
        </w:rPr>
      </w:pPr>
      <w:del w:id="9997"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0D7CBFDD" w14:textId="0B41BDF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9998" w:author="Greg Stoike" w:date="2018-11-30T10:52:00Z"/>
          <w:rFonts w:ascii="Consolas" w:eastAsiaTheme="minorHAnsi" w:hAnsi="Consolas" w:cs="Lucida Sans Typewriter"/>
          <w:color w:val="268BD2"/>
          <w:sz w:val="16"/>
          <w:szCs w:val="16"/>
        </w:rPr>
      </w:pPr>
      <w:del w:id="999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05D9372A" w14:textId="565F7AF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00" w:author="Greg Stoike" w:date="2018-11-30T10:52:00Z"/>
          <w:rFonts w:ascii="Consolas" w:eastAsiaTheme="minorHAnsi" w:hAnsi="Consolas" w:cs="Lucida Sans Typewriter"/>
          <w:color w:val="268BD2"/>
          <w:sz w:val="16"/>
          <w:szCs w:val="16"/>
        </w:rPr>
      </w:pPr>
      <w:del w:id="1000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7925EA5F" w14:textId="411AD25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02" w:author="Greg Stoike" w:date="2018-11-30T10:52:00Z"/>
          <w:rFonts w:ascii="Consolas" w:eastAsiaTheme="minorHAnsi" w:hAnsi="Consolas" w:cs="Lucida Sans Typewriter"/>
          <w:color w:val="268BD2"/>
          <w:sz w:val="16"/>
          <w:szCs w:val="16"/>
        </w:rPr>
      </w:pPr>
      <w:del w:id="1000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E9D2D7B" w14:textId="7686AE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04" w:author="Greg Stoike" w:date="2018-11-30T10:52:00Z"/>
          <w:rFonts w:ascii="Consolas" w:eastAsiaTheme="minorHAnsi" w:hAnsi="Consolas" w:cs="Lucida Sans Typewriter"/>
          <w:color w:val="268BD2"/>
          <w:sz w:val="16"/>
          <w:szCs w:val="16"/>
        </w:rPr>
      </w:pPr>
      <w:del w:id="1000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EE6A1F9" w14:textId="7D3D57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06" w:author="Greg Stoike" w:date="2018-11-30T10:52:00Z"/>
          <w:rFonts w:ascii="Consolas" w:eastAsiaTheme="minorHAnsi" w:hAnsi="Consolas" w:cs="Lucida Sans Typewriter"/>
          <w:color w:val="268BD2"/>
          <w:sz w:val="16"/>
          <w:szCs w:val="16"/>
        </w:rPr>
      </w:pPr>
      <w:del w:id="1000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0E0A293" w14:textId="532DA2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08" w:author="Greg Stoike" w:date="2018-11-30T10:52:00Z"/>
          <w:rFonts w:ascii="Consolas" w:eastAsiaTheme="minorHAnsi" w:hAnsi="Consolas" w:cs="Lucida Sans Typewriter"/>
          <w:color w:val="268BD2"/>
          <w:sz w:val="16"/>
          <w:szCs w:val="16"/>
        </w:rPr>
      </w:pPr>
      <w:del w:id="1000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24C9C86E" w14:textId="1A3C68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10" w:author="Greg Stoike" w:date="2018-11-30T10:52:00Z"/>
          <w:rFonts w:ascii="Consolas" w:eastAsiaTheme="minorHAnsi" w:hAnsi="Consolas" w:cs="Lucida Sans Typewriter"/>
          <w:color w:val="268BD2"/>
          <w:sz w:val="16"/>
          <w:szCs w:val="16"/>
        </w:rPr>
      </w:pPr>
      <w:del w:id="1001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6C1AF46E" w14:textId="0F5F474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12" w:author="Greg Stoike" w:date="2018-11-30T10:52:00Z"/>
          <w:rFonts w:ascii="Consolas" w:eastAsiaTheme="minorHAnsi" w:hAnsi="Consolas" w:cs="Lucida Sans Typewriter"/>
          <w:color w:val="268BD2"/>
          <w:sz w:val="16"/>
          <w:szCs w:val="16"/>
        </w:rPr>
      </w:pPr>
      <w:del w:id="1001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120234F" w14:textId="672C86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14" w:author="Greg Stoike" w:date="2018-11-30T10:52:00Z"/>
          <w:rFonts w:ascii="Consolas" w:eastAsiaTheme="minorHAnsi" w:hAnsi="Consolas" w:cs="Lucida Sans Typewriter"/>
          <w:color w:val="268BD2"/>
          <w:sz w:val="16"/>
          <w:szCs w:val="16"/>
        </w:rPr>
      </w:pPr>
      <w:del w:id="1001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8F77793" w14:textId="092F1EE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16" w:author="Greg Stoike" w:date="2018-11-30T10:52:00Z"/>
          <w:rFonts w:ascii="Consolas" w:eastAsiaTheme="minorHAnsi" w:hAnsi="Consolas" w:cs="Lucida Sans Typewriter"/>
          <w:color w:val="268BD2"/>
          <w:sz w:val="16"/>
          <w:szCs w:val="16"/>
        </w:rPr>
      </w:pPr>
      <w:del w:id="10017"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38B30F21" w14:textId="44D96A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18" w:author="Greg Stoike" w:date="2018-11-30T10:52:00Z"/>
          <w:rFonts w:ascii="Consolas" w:eastAsiaTheme="minorHAnsi" w:hAnsi="Consolas" w:cs="Lucida Sans Typewriter"/>
          <w:color w:val="268BD2"/>
          <w:sz w:val="16"/>
          <w:szCs w:val="16"/>
        </w:rPr>
      </w:pPr>
      <w:del w:id="10019" w:author="Greg Stoike" w:date="2018-11-30T10:52:00Z">
        <w:r w:rsidRPr="00914B33" w:rsidDel="007B26CB">
          <w:rPr>
            <w:rFonts w:ascii="Consolas" w:eastAsiaTheme="minorHAnsi" w:hAnsi="Consolas" w:cs="Lucida Sans Typewriter"/>
            <w:color w:val="268BD2"/>
            <w:sz w:val="16"/>
            <w:szCs w:val="16"/>
          </w:rPr>
          <w:delText xml:space="preserve">                  &lt;BlueprintReference idRef="1-LT|3-11"/&gt;</w:delText>
        </w:r>
      </w:del>
    </w:p>
    <w:p w14:paraId="48583ED4" w14:textId="03A40F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20" w:author="Greg Stoike" w:date="2018-11-30T10:52:00Z"/>
          <w:rFonts w:ascii="Consolas" w:eastAsiaTheme="minorHAnsi" w:hAnsi="Consolas" w:cs="Lucida Sans Typewriter"/>
          <w:color w:val="268BD2"/>
          <w:sz w:val="16"/>
          <w:szCs w:val="16"/>
        </w:rPr>
      </w:pPr>
      <w:del w:id="1002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C6F1CAF" w14:textId="0987955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22" w:author="Greg Stoike" w:date="2018-11-30T10:52:00Z"/>
          <w:rFonts w:ascii="Consolas" w:eastAsiaTheme="minorHAnsi" w:hAnsi="Consolas" w:cs="Lucida Sans Typewriter"/>
          <w:color w:val="268BD2"/>
          <w:sz w:val="16"/>
          <w:szCs w:val="16"/>
        </w:rPr>
      </w:pPr>
      <w:del w:id="1002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4DAC6554" w14:textId="2C2259B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24" w:author="Greg Stoike" w:date="2018-11-30T10:52:00Z"/>
          <w:rFonts w:ascii="Consolas" w:eastAsiaTheme="minorHAnsi" w:hAnsi="Consolas" w:cs="Lucida Sans Typewriter"/>
          <w:color w:val="268BD2"/>
          <w:sz w:val="16"/>
          <w:szCs w:val="16"/>
        </w:rPr>
      </w:pPr>
      <w:del w:id="1002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69B815D0" w14:textId="5475D5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26" w:author="Greg Stoike" w:date="2018-11-30T10:52:00Z"/>
          <w:rFonts w:ascii="Consolas" w:eastAsiaTheme="minorHAnsi" w:hAnsi="Consolas" w:cs="Lucida Sans Typewriter"/>
          <w:color w:val="268BD2"/>
          <w:sz w:val="16"/>
          <w:szCs w:val="16"/>
        </w:rPr>
      </w:pPr>
      <w:del w:id="10027" w:author="Greg Stoike" w:date="2018-11-30T10:52:00Z">
        <w:r w:rsidRPr="00914B33" w:rsidDel="007B26CB">
          <w:rPr>
            <w:rFonts w:ascii="Consolas" w:eastAsiaTheme="minorHAnsi" w:hAnsi="Consolas" w:cs="Lucida Sans Typewriter"/>
            <w:color w:val="268BD2"/>
            <w:sz w:val="16"/>
            <w:szCs w:val="16"/>
          </w:rPr>
          <w:delText xml:space="preserve">                    &lt;ItemScoreParameter value="0.43077000975608826" measurementParameter="a"/&gt;</w:delText>
        </w:r>
      </w:del>
    </w:p>
    <w:p w14:paraId="5629C5A5" w14:textId="3907E3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28" w:author="Greg Stoike" w:date="2018-11-30T10:52:00Z"/>
          <w:rFonts w:ascii="Consolas" w:eastAsiaTheme="minorHAnsi" w:hAnsi="Consolas" w:cs="Lucida Sans Typewriter"/>
          <w:color w:val="268BD2"/>
          <w:sz w:val="16"/>
          <w:szCs w:val="16"/>
        </w:rPr>
      </w:pPr>
      <w:del w:id="10029" w:author="Greg Stoike" w:date="2018-11-30T10:52:00Z">
        <w:r w:rsidRPr="00914B33" w:rsidDel="007B26CB">
          <w:rPr>
            <w:rFonts w:ascii="Consolas" w:eastAsiaTheme="minorHAnsi" w:hAnsi="Consolas" w:cs="Lucida Sans Typewriter"/>
            <w:color w:val="268BD2"/>
            <w:sz w:val="16"/>
            <w:szCs w:val="16"/>
          </w:rPr>
          <w:delText xml:space="preserve">                    &lt;ItemScoreParameter value="-0.29541999101638794" measurementParameter="b"/&gt;</w:delText>
        </w:r>
      </w:del>
    </w:p>
    <w:p w14:paraId="1B90392A" w14:textId="19EBBD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30" w:author="Greg Stoike" w:date="2018-11-30T10:52:00Z"/>
          <w:rFonts w:ascii="Consolas" w:eastAsiaTheme="minorHAnsi" w:hAnsi="Consolas" w:cs="Lucida Sans Typewriter"/>
          <w:color w:val="268BD2"/>
          <w:sz w:val="16"/>
          <w:szCs w:val="16"/>
        </w:rPr>
      </w:pPr>
      <w:del w:id="1003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06EDBB28" w14:textId="05BFCD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32" w:author="Greg Stoike" w:date="2018-11-30T10:52:00Z"/>
          <w:rFonts w:ascii="Consolas" w:eastAsiaTheme="minorHAnsi" w:hAnsi="Consolas" w:cs="Lucida Sans Typewriter"/>
          <w:color w:val="268BD2"/>
          <w:sz w:val="16"/>
          <w:szCs w:val="16"/>
        </w:rPr>
      </w:pPr>
      <w:del w:id="1003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6931982A" w14:textId="6D76504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34" w:author="Greg Stoike" w:date="2018-11-30T10:52:00Z"/>
          <w:rFonts w:ascii="Consolas" w:eastAsiaTheme="minorHAnsi" w:hAnsi="Consolas" w:cs="Lucida Sans Typewriter"/>
          <w:color w:val="268BD2"/>
          <w:sz w:val="16"/>
          <w:szCs w:val="16"/>
        </w:rPr>
      </w:pPr>
      <w:del w:id="1003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2EA76AA9" w14:textId="046B23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36" w:author="Greg Stoike" w:date="2018-11-30T10:52:00Z"/>
          <w:rFonts w:ascii="Consolas" w:eastAsiaTheme="minorHAnsi" w:hAnsi="Consolas" w:cs="Lucida Sans Typewriter"/>
          <w:color w:val="268BD2"/>
          <w:sz w:val="16"/>
          <w:szCs w:val="16"/>
        </w:rPr>
      </w:pPr>
      <w:del w:id="1003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7B3A258" w14:textId="5ABBB3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38" w:author="Greg Stoike" w:date="2018-11-30T10:52:00Z"/>
          <w:rFonts w:ascii="Consolas" w:eastAsiaTheme="minorHAnsi" w:hAnsi="Consolas" w:cs="Lucida Sans Typewriter"/>
          <w:color w:val="268BD2"/>
          <w:sz w:val="16"/>
          <w:szCs w:val="16"/>
        </w:rPr>
      </w:pPr>
      <w:del w:id="1003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id="44172" type="EBSR"&gt;</w:delText>
        </w:r>
      </w:del>
    </w:p>
    <w:p w14:paraId="7167F8B6" w14:textId="2E21002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40" w:author="Greg Stoike" w:date="2018-11-30T10:52:00Z"/>
          <w:rFonts w:ascii="Consolas" w:eastAsiaTheme="minorHAnsi" w:hAnsi="Consolas" w:cs="Lucida Sans Typewriter"/>
          <w:color w:val="268BD2"/>
          <w:sz w:val="16"/>
          <w:szCs w:val="16"/>
        </w:rPr>
      </w:pPr>
      <w:del w:id="1004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CBD49CA" w14:textId="4D3DDC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42" w:author="Greg Stoike" w:date="2018-11-30T10:52:00Z"/>
          <w:rFonts w:ascii="Consolas" w:eastAsiaTheme="minorHAnsi" w:hAnsi="Consolas" w:cs="Lucida Sans Typewriter"/>
          <w:color w:val="268BD2"/>
          <w:sz w:val="16"/>
          <w:szCs w:val="16"/>
        </w:rPr>
      </w:pPr>
      <w:del w:id="1004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44C4A4F9" w14:textId="718508E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44" w:author="Greg Stoike" w:date="2018-11-30T10:52:00Z"/>
          <w:rFonts w:ascii="Consolas" w:eastAsiaTheme="minorHAnsi" w:hAnsi="Consolas" w:cs="Lucida Sans Typewriter"/>
          <w:color w:val="268BD2"/>
          <w:sz w:val="16"/>
          <w:szCs w:val="16"/>
        </w:rPr>
      </w:pPr>
      <w:del w:id="10045" w:author="Greg Stoike" w:date="2018-11-30T10:52:00Z">
        <w:r w:rsidRPr="00914B33" w:rsidDel="007B26CB">
          <w:rPr>
            <w:rFonts w:ascii="Consolas" w:eastAsiaTheme="minorHAnsi" w:hAnsi="Consolas" w:cs="Lucida Sans Typewriter"/>
            <w:color w:val="268BD2"/>
            <w:sz w:val="16"/>
            <w:szCs w:val="16"/>
          </w:rPr>
          <w:delText xml:space="preserve">                  &lt;PoolProperty name="Answer Key (Part II)" value="D"/&gt;</w:delText>
        </w:r>
      </w:del>
    </w:p>
    <w:p w14:paraId="46F9AF16" w14:textId="56EC0D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46" w:author="Greg Stoike" w:date="2018-11-30T10:52:00Z"/>
          <w:rFonts w:ascii="Consolas" w:eastAsiaTheme="minorHAnsi" w:hAnsi="Consolas" w:cs="Lucida Sans Typewriter"/>
          <w:color w:val="268BD2"/>
          <w:sz w:val="16"/>
          <w:szCs w:val="16"/>
        </w:rPr>
      </w:pPr>
      <w:del w:id="10047"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73BEB588" w14:textId="0ADF4EE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48" w:author="Greg Stoike" w:date="2018-11-30T10:52:00Z"/>
          <w:rFonts w:ascii="Consolas" w:eastAsiaTheme="minorHAnsi" w:hAnsi="Consolas" w:cs="Lucida Sans Typewriter"/>
          <w:color w:val="268BD2"/>
          <w:sz w:val="16"/>
          <w:szCs w:val="16"/>
        </w:rPr>
      </w:pPr>
      <w:del w:id="10049"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76471ABD" w14:textId="0015C1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50" w:author="Greg Stoike" w:date="2018-11-30T10:52:00Z"/>
          <w:rFonts w:ascii="Consolas" w:eastAsiaTheme="minorHAnsi" w:hAnsi="Consolas" w:cs="Lucida Sans Typewriter"/>
          <w:color w:val="268BD2"/>
          <w:sz w:val="16"/>
          <w:szCs w:val="16"/>
        </w:rPr>
      </w:pPr>
      <w:del w:id="10051"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0D9BA13" w14:textId="44E2A2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52" w:author="Greg Stoike" w:date="2018-11-30T10:52:00Z"/>
          <w:rFonts w:ascii="Consolas" w:eastAsiaTheme="minorHAnsi" w:hAnsi="Consolas" w:cs="Lucida Sans Typewriter"/>
          <w:color w:val="268BD2"/>
          <w:sz w:val="16"/>
          <w:szCs w:val="16"/>
        </w:rPr>
      </w:pPr>
      <w:del w:id="10053"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5BC436A7" w14:textId="4806D38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54" w:author="Greg Stoike" w:date="2018-11-30T10:52:00Z"/>
          <w:rFonts w:ascii="Consolas" w:eastAsiaTheme="minorHAnsi" w:hAnsi="Consolas" w:cs="Lucida Sans Typewriter"/>
          <w:color w:val="268BD2"/>
          <w:sz w:val="16"/>
          <w:szCs w:val="16"/>
        </w:rPr>
      </w:pPr>
      <w:del w:id="10055"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11719703" w14:textId="7BC804D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56" w:author="Greg Stoike" w:date="2018-11-30T10:52:00Z"/>
          <w:rFonts w:ascii="Consolas" w:eastAsiaTheme="minorHAnsi" w:hAnsi="Consolas" w:cs="Lucida Sans Typewriter"/>
          <w:color w:val="268BD2"/>
          <w:sz w:val="16"/>
          <w:szCs w:val="16"/>
        </w:rPr>
      </w:pPr>
      <w:del w:id="10057"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DBB089C" w14:textId="06BB71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58" w:author="Greg Stoike" w:date="2018-11-30T10:52:00Z"/>
          <w:rFonts w:ascii="Consolas" w:eastAsiaTheme="minorHAnsi" w:hAnsi="Consolas" w:cs="Lucida Sans Typewriter"/>
          <w:color w:val="268BD2"/>
          <w:sz w:val="16"/>
          <w:szCs w:val="16"/>
        </w:rPr>
      </w:pPr>
      <w:del w:id="10059"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1B461D32" w14:textId="022107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60" w:author="Greg Stoike" w:date="2018-11-30T10:52:00Z"/>
          <w:rFonts w:ascii="Consolas" w:eastAsiaTheme="minorHAnsi" w:hAnsi="Consolas" w:cs="Lucida Sans Typewriter"/>
          <w:color w:val="268BD2"/>
          <w:sz w:val="16"/>
          <w:szCs w:val="16"/>
        </w:rPr>
      </w:pPr>
      <w:del w:id="10061"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Key(s)"/&gt;</w:delText>
        </w:r>
      </w:del>
    </w:p>
    <w:p w14:paraId="6BDAB671" w14:textId="5121D6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62" w:author="Greg Stoike" w:date="2018-11-30T10:52:00Z"/>
          <w:rFonts w:ascii="Consolas" w:eastAsiaTheme="minorHAnsi" w:hAnsi="Consolas" w:cs="Lucida Sans Typewriter"/>
          <w:color w:val="268BD2"/>
          <w:sz w:val="16"/>
          <w:szCs w:val="16"/>
        </w:rPr>
      </w:pPr>
      <w:del w:id="10063"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4095FE7E" w14:textId="666F7B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64" w:author="Greg Stoike" w:date="2018-11-30T10:52:00Z"/>
          <w:rFonts w:ascii="Consolas" w:eastAsiaTheme="minorHAnsi" w:hAnsi="Consolas" w:cs="Lucida Sans Typewriter"/>
          <w:color w:val="268BD2"/>
          <w:sz w:val="16"/>
          <w:szCs w:val="16"/>
        </w:rPr>
      </w:pPr>
      <w:del w:id="10065"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55101E9" w14:textId="6F94F4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66" w:author="Greg Stoike" w:date="2018-11-30T10:52:00Z"/>
          <w:rFonts w:ascii="Consolas" w:eastAsiaTheme="minorHAnsi" w:hAnsi="Consolas" w:cs="Lucida Sans Typewriter"/>
          <w:color w:val="268BD2"/>
          <w:sz w:val="16"/>
          <w:szCs w:val="16"/>
        </w:rPr>
      </w:pPr>
      <w:del w:id="1006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1FC33531" w14:textId="3B1BFB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68" w:author="Greg Stoike" w:date="2018-11-30T10:52:00Z"/>
          <w:rFonts w:ascii="Consolas" w:eastAsiaTheme="minorHAnsi" w:hAnsi="Consolas" w:cs="Lucida Sans Typewriter"/>
          <w:color w:val="268BD2"/>
          <w:sz w:val="16"/>
          <w:szCs w:val="16"/>
        </w:rPr>
      </w:pPr>
      <w:del w:id="10069"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EDC61B5" w14:textId="594055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70" w:author="Greg Stoike" w:date="2018-11-30T10:52:00Z"/>
          <w:rFonts w:ascii="Consolas" w:eastAsiaTheme="minorHAnsi" w:hAnsi="Consolas" w:cs="Lucida Sans Typewriter"/>
          <w:color w:val="268BD2"/>
          <w:sz w:val="16"/>
          <w:szCs w:val="16"/>
        </w:rPr>
      </w:pPr>
      <w:del w:id="1007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79D2C7B" w14:textId="7CC3F1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72" w:author="Greg Stoike" w:date="2018-11-30T10:52:00Z"/>
          <w:rFonts w:ascii="Consolas" w:eastAsiaTheme="minorHAnsi" w:hAnsi="Consolas" w:cs="Lucida Sans Typewriter"/>
          <w:color w:val="268BD2"/>
          <w:sz w:val="16"/>
          <w:szCs w:val="16"/>
        </w:rPr>
      </w:pPr>
      <w:del w:id="1007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3C0285A" w14:textId="0B97123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74" w:author="Greg Stoike" w:date="2018-11-30T10:52:00Z"/>
          <w:rFonts w:ascii="Consolas" w:eastAsiaTheme="minorHAnsi" w:hAnsi="Consolas" w:cs="Lucida Sans Typewriter"/>
          <w:color w:val="268BD2"/>
          <w:sz w:val="16"/>
          <w:szCs w:val="16"/>
        </w:rPr>
      </w:pPr>
      <w:del w:id="1007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6DD8CAFA" w14:textId="1AB808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76" w:author="Greg Stoike" w:date="2018-11-30T10:52:00Z"/>
          <w:rFonts w:ascii="Consolas" w:eastAsiaTheme="minorHAnsi" w:hAnsi="Consolas" w:cs="Lucida Sans Typewriter"/>
          <w:color w:val="268BD2"/>
          <w:sz w:val="16"/>
          <w:szCs w:val="16"/>
        </w:rPr>
      </w:pPr>
      <w:del w:id="1007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0EFC132" w14:textId="23FD2C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78" w:author="Greg Stoike" w:date="2018-11-30T10:52:00Z"/>
          <w:rFonts w:ascii="Consolas" w:eastAsiaTheme="minorHAnsi" w:hAnsi="Consolas" w:cs="Lucida Sans Typewriter"/>
          <w:color w:val="268BD2"/>
          <w:sz w:val="16"/>
          <w:szCs w:val="16"/>
        </w:rPr>
      </w:pPr>
      <w:del w:id="100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8D3760D" w14:textId="467FB5A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80" w:author="Greg Stoike" w:date="2018-11-30T10:52:00Z"/>
          <w:rFonts w:ascii="Consolas" w:eastAsiaTheme="minorHAnsi" w:hAnsi="Consolas" w:cs="Lucida Sans Typewriter"/>
          <w:color w:val="268BD2"/>
          <w:sz w:val="16"/>
          <w:szCs w:val="16"/>
        </w:rPr>
      </w:pPr>
      <w:del w:id="10081"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364B739" w14:textId="2157975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82" w:author="Greg Stoike" w:date="2018-11-30T10:52:00Z"/>
          <w:rFonts w:ascii="Consolas" w:eastAsiaTheme="minorHAnsi" w:hAnsi="Consolas" w:cs="Lucida Sans Typewriter"/>
          <w:color w:val="268BD2"/>
          <w:sz w:val="16"/>
          <w:szCs w:val="16"/>
        </w:rPr>
      </w:pPr>
      <w:del w:id="10083"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29D5F221" w14:textId="36FFE45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84" w:author="Greg Stoike" w:date="2018-11-30T10:52:00Z"/>
          <w:rFonts w:ascii="Consolas" w:eastAsiaTheme="minorHAnsi" w:hAnsi="Consolas" w:cs="Lucida Sans Typewriter"/>
          <w:color w:val="268BD2"/>
          <w:sz w:val="16"/>
          <w:szCs w:val="16"/>
        </w:rPr>
      </w:pPr>
      <w:del w:id="10085" w:author="Greg Stoike" w:date="2018-11-30T10:52:00Z">
        <w:r w:rsidRPr="00914B33" w:rsidDel="007B26CB">
          <w:rPr>
            <w:rFonts w:ascii="Consolas" w:eastAsiaTheme="minorHAnsi" w:hAnsi="Consolas" w:cs="Lucida Sans Typewriter"/>
            <w:color w:val="268BD2"/>
            <w:sz w:val="16"/>
            <w:szCs w:val="16"/>
          </w:rPr>
          <w:delText xml:space="preserve">                  &lt;BlueprintReference idRef="1-LT|4-11"/&gt;</w:delText>
        </w:r>
      </w:del>
    </w:p>
    <w:p w14:paraId="0FB6AF76" w14:textId="1AA2002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86" w:author="Greg Stoike" w:date="2018-11-30T10:52:00Z"/>
          <w:rFonts w:ascii="Consolas" w:eastAsiaTheme="minorHAnsi" w:hAnsi="Consolas" w:cs="Lucida Sans Typewriter"/>
          <w:color w:val="268BD2"/>
          <w:sz w:val="16"/>
          <w:szCs w:val="16"/>
        </w:rPr>
      </w:pPr>
      <w:del w:id="1008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E7602AD" w14:textId="245147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88" w:author="Greg Stoike" w:date="2018-11-30T10:52:00Z"/>
          <w:rFonts w:ascii="Consolas" w:eastAsiaTheme="minorHAnsi" w:hAnsi="Consolas" w:cs="Lucida Sans Typewriter"/>
          <w:color w:val="268BD2"/>
          <w:sz w:val="16"/>
          <w:szCs w:val="16"/>
        </w:rPr>
      </w:pPr>
      <w:del w:id="1008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4051AB9F" w14:textId="42756C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90" w:author="Greg Stoike" w:date="2018-11-30T10:52:00Z"/>
          <w:rFonts w:ascii="Consolas" w:eastAsiaTheme="minorHAnsi" w:hAnsi="Consolas" w:cs="Lucida Sans Typewriter"/>
          <w:color w:val="268BD2"/>
          <w:sz w:val="16"/>
          <w:szCs w:val="16"/>
        </w:rPr>
      </w:pPr>
      <w:del w:id="10091"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1831C782" w14:textId="25C3D9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92" w:author="Greg Stoike" w:date="2018-11-30T10:52:00Z"/>
          <w:rFonts w:ascii="Consolas" w:eastAsiaTheme="minorHAnsi" w:hAnsi="Consolas" w:cs="Lucida Sans Typewriter"/>
          <w:color w:val="268BD2"/>
          <w:sz w:val="16"/>
          <w:szCs w:val="16"/>
        </w:rPr>
      </w:pPr>
      <w:del w:id="10093" w:author="Greg Stoike" w:date="2018-11-30T10:52:00Z">
        <w:r w:rsidRPr="00914B33" w:rsidDel="007B26CB">
          <w:rPr>
            <w:rFonts w:ascii="Consolas" w:eastAsiaTheme="minorHAnsi" w:hAnsi="Consolas" w:cs="Lucida Sans Typewriter"/>
            <w:color w:val="268BD2"/>
            <w:sz w:val="16"/>
            <w:szCs w:val="16"/>
          </w:rPr>
          <w:delText xml:space="preserve">                    &lt;ItemScoreParameter value="0.43274998664855957" measurementParameter="a"/&gt;</w:delText>
        </w:r>
      </w:del>
    </w:p>
    <w:p w14:paraId="48BF8A69" w14:textId="61303E5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94" w:author="Greg Stoike" w:date="2018-11-30T10:52:00Z"/>
          <w:rFonts w:ascii="Consolas" w:eastAsiaTheme="minorHAnsi" w:hAnsi="Consolas" w:cs="Lucida Sans Typewriter"/>
          <w:color w:val="268BD2"/>
          <w:sz w:val="16"/>
          <w:szCs w:val="16"/>
        </w:rPr>
      </w:pPr>
      <w:del w:id="10095" w:author="Greg Stoike" w:date="2018-11-30T10:52:00Z">
        <w:r w:rsidRPr="00914B33" w:rsidDel="007B26CB">
          <w:rPr>
            <w:rFonts w:ascii="Consolas" w:eastAsiaTheme="minorHAnsi" w:hAnsi="Consolas" w:cs="Lucida Sans Typewriter"/>
            <w:color w:val="268BD2"/>
            <w:sz w:val="16"/>
            <w:szCs w:val="16"/>
          </w:rPr>
          <w:delText xml:space="preserve">                    &lt;ItemScoreParameter value="2.3404700756073" measurementParameter="b"/&gt;</w:delText>
        </w:r>
      </w:del>
    </w:p>
    <w:p w14:paraId="772DC338" w14:textId="1D672DF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96" w:author="Greg Stoike" w:date="2018-11-30T10:52:00Z"/>
          <w:rFonts w:ascii="Consolas" w:eastAsiaTheme="minorHAnsi" w:hAnsi="Consolas" w:cs="Lucida Sans Typewriter"/>
          <w:color w:val="268BD2"/>
          <w:sz w:val="16"/>
          <w:szCs w:val="16"/>
        </w:rPr>
      </w:pPr>
      <w:del w:id="10097"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31A73CD2" w14:textId="582CE1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098" w:author="Greg Stoike" w:date="2018-11-30T10:52:00Z"/>
          <w:rFonts w:ascii="Consolas" w:eastAsiaTheme="minorHAnsi" w:hAnsi="Consolas" w:cs="Lucida Sans Typewriter"/>
          <w:color w:val="268BD2"/>
          <w:sz w:val="16"/>
          <w:szCs w:val="16"/>
        </w:rPr>
      </w:pPr>
      <w:del w:id="10099"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7D51954" w14:textId="05871C5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00" w:author="Greg Stoike" w:date="2018-11-30T10:52:00Z"/>
          <w:rFonts w:ascii="Consolas" w:eastAsiaTheme="minorHAnsi" w:hAnsi="Consolas" w:cs="Lucida Sans Typewriter"/>
          <w:color w:val="268BD2"/>
          <w:sz w:val="16"/>
          <w:szCs w:val="16"/>
        </w:rPr>
      </w:pPr>
      <w:del w:id="1010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4539B1F0" w14:textId="1792F0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02" w:author="Greg Stoike" w:date="2018-11-30T10:52:00Z"/>
          <w:rFonts w:ascii="Consolas" w:eastAsiaTheme="minorHAnsi" w:hAnsi="Consolas" w:cs="Lucida Sans Typewriter"/>
          <w:color w:val="268BD2"/>
          <w:sz w:val="16"/>
          <w:szCs w:val="16"/>
        </w:rPr>
      </w:pPr>
      <w:del w:id="10103"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16C18EE" w14:textId="64CA981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04" w:author="Greg Stoike" w:date="2018-11-30T10:52:00Z"/>
          <w:rFonts w:ascii="Consolas" w:eastAsiaTheme="minorHAnsi" w:hAnsi="Consolas" w:cs="Lucida Sans Typewriter"/>
          <w:color w:val="268BD2"/>
          <w:sz w:val="16"/>
          <w:szCs w:val="16"/>
        </w:rPr>
      </w:pPr>
      <w:del w:id="10105"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id="44176" type="MC"&gt;</w:delText>
        </w:r>
      </w:del>
    </w:p>
    <w:p w14:paraId="3B054D02" w14:textId="672CAC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06" w:author="Greg Stoike" w:date="2018-11-30T10:52:00Z"/>
          <w:rFonts w:ascii="Consolas" w:eastAsiaTheme="minorHAnsi" w:hAnsi="Consolas" w:cs="Lucida Sans Typewriter"/>
          <w:color w:val="268BD2"/>
          <w:sz w:val="16"/>
          <w:szCs w:val="16"/>
        </w:rPr>
      </w:pPr>
      <w:del w:id="1010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55682ACE" w14:textId="160896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08" w:author="Greg Stoike" w:date="2018-11-30T10:52:00Z"/>
          <w:rFonts w:ascii="Consolas" w:eastAsiaTheme="minorHAnsi" w:hAnsi="Consolas" w:cs="Lucida Sans Typewriter"/>
          <w:color w:val="268BD2"/>
          <w:sz w:val="16"/>
          <w:szCs w:val="16"/>
        </w:rPr>
      </w:pPr>
      <w:del w:id="1010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183EFBF4" w14:textId="37E9393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10" w:author="Greg Stoike" w:date="2018-11-30T10:52:00Z"/>
          <w:rFonts w:ascii="Consolas" w:eastAsiaTheme="minorHAnsi" w:hAnsi="Consolas" w:cs="Lucida Sans Typewriter"/>
          <w:color w:val="268BD2"/>
          <w:sz w:val="16"/>
          <w:szCs w:val="16"/>
        </w:rPr>
      </w:pPr>
      <w:del w:id="10111"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43546E52" w14:textId="5E08A3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12" w:author="Greg Stoike" w:date="2018-11-30T10:52:00Z"/>
          <w:rFonts w:ascii="Consolas" w:eastAsiaTheme="minorHAnsi" w:hAnsi="Consolas" w:cs="Lucida Sans Typewriter"/>
          <w:color w:val="268BD2"/>
          <w:sz w:val="16"/>
          <w:szCs w:val="16"/>
        </w:rPr>
      </w:pPr>
      <w:del w:id="10113"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19191FDA" w14:textId="59B46AD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14" w:author="Greg Stoike" w:date="2018-11-30T10:52:00Z"/>
          <w:rFonts w:ascii="Consolas" w:eastAsiaTheme="minorHAnsi" w:hAnsi="Consolas" w:cs="Lucida Sans Typewriter"/>
          <w:color w:val="268BD2"/>
          <w:sz w:val="16"/>
          <w:szCs w:val="16"/>
        </w:rPr>
      </w:pPr>
      <w:del w:id="10115"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73E79C6C" w14:textId="54D6942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16" w:author="Greg Stoike" w:date="2018-11-30T10:52:00Z"/>
          <w:rFonts w:ascii="Consolas" w:eastAsiaTheme="minorHAnsi" w:hAnsi="Consolas" w:cs="Lucida Sans Typewriter"/>
          <w:color w:val="268BD2"/>
          <w:sz w:val="16"/>
          <w:szCs w:val="16"/>
        </w:rPr>
      </w:pPr>
      <w:del w:id="10117"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1768DE36" w14:textId="73A94C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18" w:author="Greg Stoike" w:date="2018-11-30T10:52:00Z"/>
          <w:rFonts w:ascii="Consolas" w:eastAsiaTheme="minorHAnsi" w:hAnsi="Consolas" w:cs="Lucida Sans Typewriter"/>
          <w:color w:val="268BD2"/>
          <w:sz w:val="16"/>
          <w:szCs w:val="16"/>
        </w:rPr>
      </w:pPr>
      <w:del w:id="10119"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2D218493" w14:textId="374D14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20" w:author="Greg Stoike" w:date="2018-11-30T10:52:00Z"/>
          <w:rFonts w:ascii="Consolas" w:eastAsiaTheme="minorHAnsi" w:hAnsi="Consolas" w:cs="Lucida Sans Typewriter"/>
          <w:color w:val="268BD2"/>
          <w:sz w:val="16"/>
          <w:szCs w:val="16"/>
        </w:rPr>
      </w:pPr>
      <w:del w:id="10121"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79E7D5C3" w14:textId="7E8E74D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22" w:author="Greg Stoike" w:date="2018-11-30T10:52:00Z"/>
          <w:rFonts w:ascii="Consolas" w:eastAsiaTheme="minorHAnsi" w:hAnsi="Consolas" w:cs="Lucida Sans Typewriter"/>
          <w:color w:val="268BD2"/>
          <w:sz w:val="16"/>
          <w:szCs w:val="16"/>
        </w:rPr>
      </w:pPr>
      <w:del w:id="10123"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4E009C4A" w14:textId="71CFFF7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24" w:author="Greg Stoike" w:date="2018-11-30T10:52:00Z"/>
          <w:rFonts w:ascii="Consolas" w:eastAsiaTheme="minorHAnsi" w:hAnsi="Consolas" w:cs="Lucida Sans Typewriter"/>
          <w:color w:val="268BD2"/>
          <w:sz w:val="16"/>
          <w:szCs w:val="16"/>
        </w:rPr>
      </w:pPr>
      <w:del w:id="10125"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0878A5DE" w14:textId="01B880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26" w:author="Greg Stoike" w:date="2018-11-30T10:52:00Z"/>
          <w:rFonts w:ascii="Consolas" w:eastAsiaTheme="minorHAnsi" w:hAnsi="Consolas" w:cs="Lucida Sans Typewriter"/>
          <w:color w:val="268BD2"/>
          <w:sz w:val="16"/>
          <w:szCs w:val="16"/>
        </w:rPr>
      </w:pPr>
      <w:del w:id="10127"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177FE71B" w14:textId="390BF29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28" w:author="Greg Stoike" w:date="2018-11-30T10:52:00Z"/>
          <w:rFonts w:ascii="Consolas" w:eastAsiaTheme="minorHAnsi" w:hAnsi="Consolas" w:cs="Lucida Sans Typewriter"/>
          <w:color w:val="268BD2"/>
          <w:sz w:val="16"/>
          <w:szCs w:val="16"/>
        </w:rPr>
      </w:pPr>
      <w:del w:id="10129"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20D1A5CA" w14:textId="57930F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30" w:author="Greg Stoike" w:date="2018-11-30T10:52:00Z"/>
          <w:rFonts w:ascii="Consolas" w:eastAsiaTheme="minorHAnsi" w:hAnsi="Consolas" w:cs="Lucida Sans Typewriter"/>
          <w:color w:val="268BD2"/>
          <w:sz w:val="16"/>
          <w:szCs w:val="16"/>
        </w:rPr>
      </w:pPr>
      <w:del w:id="10131"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value="A"/&gt;</w:delText>
        </w:r>
      </w:del>
    </w:p>
    <w:p w14:paraId="25D20BF4" w14:textId="0EF63D2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32" w:author="Greg Stoike" w:date="2018-11-30T10:52:00Z"/>
          <w:rFonts w:ascii="Consolas" w:eastAsiaTheme="minorHAnsi" w:hAnsi="Consolas" w:cs="Lucida Sans Typewriter"/>
          <w:color w:val="268BD2"/>
          <w:sz w:val="16"/>
          <w:szCs w:val="16"/>
        </w:rPr>
      </w:pPr>
      <w:del w:id="10133"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062153C1" w14:textId="168AE0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34" w:author="Greg Stoike" w:date="2018-11-30T10:52:00Z"/>
          <w:rFonts w:ascii="Consolas" w:eastAsiaTheme="minorHAnsi" w:hAnsi="Consolas" w:cs="Lucida Sans Typewriter"/>
          <w:color w:val="268BD2"/>
          <w:sz w:val="16"/>
          <w:szCs w:val="16"/>
        </w:rPr>
      </w:pPr>
      <w:del w:id="1013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796CADC" w14:textId="0D1B6F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36" w:author="Greg Stoike" w:date="2018-11-30T10:52:00Z"/>
          <w:rFonts w:ascii="Consolas" w:eastAsiaTheme="minorHAnsi" w:hAnsi="Consolas" w:cs="Lucida Sans Typewriter"/>
          <w:color w:val="268BD2"/>
          <w:sz w:val="16"/>
          <w:szCs w:val="16"/>
        </w:rPr>
      </w:pPr>
      <w:del w:id="10137"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EF13927" w14:textId="2B9AD1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38" w:author="Greg Stoike" w:date="2018-11-30T10:52:00Z"/>
          <w:rFonts w:ascii="Consolas" w:eastAsiaTheme="minorHAnsi" w:hAnsi="Consolas" w:cs="Lucida Sans Typewriter"/>
          <w:color w:val="268BD2"/>
          <w:sz w:val="16"/>
          <w:szCs w:val="16"/>
        </w:rPr>
      </w:pPr>
      <w:del w:id="10139"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072A8834" w14:textId="138358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40" w:author="Greg Stoike" w:date="2018-11-30T10:52:00Z"/>
          <w:rFonts w:ascii="Consolas" w:eastAsiaTheme="minorHAnsi" w:hAnsi="Consolas" w:cs="Lucida Sans Typewriter"/>
          <w:color w:val="268BD2"/>
          <w:sz w:val="16"/>
          <w:szCs w:val="16"/>
        </w:rPr>
      </w:pPr>
      <w:del w:id="1014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05B7F043" w14:textId="356B8A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42" w:author="Greg Stoike" w:date="2018-11-30T10:52:00Z"/>
          <w:rFonts w:ascii="Consolas" w:eastAsiaTheme="minorHAnsi" w:hAnsi="Consolas" w:cs="Lucida Sans Typewriter"/>
          <w:color w:val="268BD2"/>
          <w:sz w:val="16"/>
          <w:szCs w:val="16"/>
        </w:rPr>
      </w:pPr>
      <w:del w:id="10143"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7C88E4BF" w14:textId="36169CB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44" w:author="Greg Stoike" w:date="2018-11-30T10:52:00Z"/>
          <w:rFonts w:ascii="Consolas" w:eastAsiaTheme="minorHAnsi" w:hAnsi="Consolas" w:cs="Lucida Sans Typewriter"/>
          <w:color w:val="268BD2"/>
          <w:sz w:val="16"/>
          <w:szCs w:val="16"/>
        </w:rPr>
      </w:pPr>
      <w:del w:id="10145"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2ABC6C3F" w14:textId="5C6D1FA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46" w:author="Greg Stoike" w:date="2018-11-30T10:52:00Z"/>
          <w:rFonts w:ascii="Consolas" w:eastAsiaTheme="minorHAnsi" w:hAnsi="Consolas" w:cs="Lucida Sans Typewriter"/>
          <w:color w:val="268BD2"/>
          <w:sz w:val="16"/>
          <w:szCs w:val="16"/>
        </w:rPr>
      </w:pPr>
      <w:del w:id="10147"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19918647" w14:textId="062444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48" w:author="Greg Stoike" w:date="2018-11-30T10:52:00Z"/>
          <w:rFonts w:ascii="Consolas" w:eastAsiaTheme="minorHAnsi" w:hAnsi="Consolas" w:cs="Lucida Sans Typewriter"/>
          <w:color w:val="268BD2"/>
          <w:sz w:val="16"/>
          <w:szCs w:val="16"/>
        </w:rPr>
      </w:pPr>
      <w:del w:id="10149" w:author="Greg Stoike" w:date="2018-11-30T10:52:00Z">
        <w:r w:rsidRPr="00914B33" w:rsidDel="007B26CB">
          <w:rPr>
            <w:rFonts w:ascii="Consolas" w:eastAsiaTheme="minorHAnsi" w:hAnsi="Consolas" w:cs="Lucida Sans Typewriter"/>
            <w:color w:val="268BD2"/>
            <w:sz w:val="16"/>
            <w:szCs w:val="16"/>
          </w:rPr>
          <w:delText xml:space="preserve">                  &lt;BlueprintReference idRef="1-LT|7-11"/&gt;</w:delText>
        </w:r>
      </w:del>
    </w:p>
    <w:p w14:paraId="7ED92004" w14:textId="52E57F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50" w:author="Greg Stoike" w:date="2018-11-30T10:52:00Z"/>
          <w:rFonts w:ascii="Consolas" w:eastAsiaTheme="minorHAnsi" w:hAnsi="Consolas" w:cs="Lucida Sans Typewriter"/>
          <w:color w:val="268BD2"/>
          <w:sz w:val="16"/>
          <w:szCs w:val="16"/>
        </w:rPr>
      </w:pPr>
      <w:del w:id="1015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AAE2B91" w14:textId="128EBC0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52" w:author="Greg Stoike" w:date="2018-11-30T10:52:00Z"/>
          <w:rFonts w:ascii="Consolas" w:eastAsiaTheme="minorHAnsi" w:hAnsi="Consolas" w:cs="Lucida Sans Typewriter"/>
          <w:color w:val="268BD2"/>
          <w:sz w:val="16"/>
          <w:szCs w:val="16"/>
        </w:rPr>
      </w:pPr>
      <w:del w:id="1015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36CA4C18" w14:textId="6E75AC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54" w:author="Greg Stoike" w:date="2018-11-30T10:52:00Z"/>
          <w:rFonts w:ascii="Consolas" w:eastAsiaTheme="minorHAnsi" w:hAnsi="Consolas" w:cs="Lucida Sans Typewriter"/>
          <w:color w:val="268BD2"/>
          <w:sz w:val="16"/>
          <w:szCs w:val="16"/>
        </w:rPr>
      </w:pPr>
      <w:del w:id="10155"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09D5F636" w14:textId="737C5F7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56" w:author="Greg Stoike" w:date="2018-11-30T10:52:00Z"/>
          <w:rFonts w:ascii="Consolas" w:eastAsiaTheme="minorHAnsi" w:hAnsi="Consolas" w:cs="Lucida Sans Typewriter"/>
          <w:color w:val="268BD2"/>
          <w:sz w:val="16"/>
          <w:szCs w:val="16"/>
        </w:rPr>
      </w:pPr>
      <w:del w:id="10157" w:author="Greg Stoike" w:date="2018-11-30T10:52:00Z">
        <w:r w:rsidRPr="00914B33" w:rsidDel="007B26CB">
          <w:rPr>
            <w:rFonts w:ascii="Consolas" w:eastAsiaTheme="minorHAnsi" w:hAnsi="Consolas" w:cs="Lucida Sans Typewriter"/>
            <w:color w:val="268BD2"/>
            <w:sz w:val="16"/>
            <w:szCs w:val="16"/>
          </w:rPr>
          <w:delText xml:space="preserve">                    &lt;ItemScoreParameter value="0.4017300009727478" measurementParameter="a"/&gt;</w:delText>
        </w:r>
      </w:del>
    </w:p>
    <w:p w14:paraId="70531FA6" w14:textId="63FE42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58" w:author="Greg Stoike" w:date="2018-11-30T10:52:00Z"/>
          <w:rFonts w:ascii="Consolas" w:eastAsiaTheme="minorHAnsi" w:hAnsi="Consolas" w:cs="Lucida Sans Typewriter"/>
          <w:color w:val="268BD2"/>
          <w:sz w:val="16"/>
          <w:szCs w:val="16"/>
        </w:rPr>
      </w:pPr>
      <w:del w:id="10159" w:author="Greg Stoike" w:date="2018-11-30T10:52:00Z">
        <w:r w:rsidRPr="00914B33" w:rsidDel="007B26CB">
          <w:rPr>
            <w:rFonts w:ascii="Consolas" w:eastAsiaTheme="minorHAnsi" w:hAnsi="Consolas" w:cs="Lucida Sans Typewriter"/>
            <w:color w:val="268BD2"/>
            <w:sz w:val="16"/>
            <w:szCs w:val="16"/>
          </w:rPr>
          <w:delText xml:space="preserve">                    &lt;ItemScoreParameter value="0.3650200068950653" measurementParameter="b"/&gt;</w:delText>
        </w:r>
      </w:del>
    </w:p>
    <w:p w14:paraId="3FF21FB0" w14:textId="6BBE9C6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60" w:author="Greg Stoike" w:date="2018-11-30T10:52:00Z"/>
          <w:rFonts w:ascii="Consolas" w:eastAsiaTheme="minorHAnsi" w:hAnsi="Consolas" w:cs="Lucida Sans Typewriter"/>
          <w:color w:val="268BD2"/>
          <w:sz w:val="16"/>
          <w:szCs w:val="16"/>
        </w:rPr>
      </w:pPr>
      <w:del w:id="10161"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46B66A7E" w14:textId="381C5FF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62" w:author="Greg Stoike" w:date="2018-11-30T10:52:00Z"/>
          <w:rFonts w:ascii="Consolas" w:eastAsiaTheme="minorHAnsi" w:hAnsi="Consolas" w:cs="Lucida Sans Typewriter"/>
          <w:color w:val="268BD2"/>
          <w:sz w:val="16"/>
          <w:szCs w:val="16"/>
        </w:rPr>
      </w:pPr>
      <w:del w:id="10163"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5F204F85" w14:textId="29DDE5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64" w:author="Greg Stoike" w:date="2018-11-30T10:52:00Z"/>
          <w:rFonts w:ascii="Consolas" w:eastAsiaTheme="minorHAnsi" w:hAnsi="Consolas" w:cs="Lucida Sans Typewriter"/>
          <w:color w:val="268BD2"/>
          <w:sz w:val="16"/>
          <w:szCs w:val="16"/>
        </w:rPr>
      </w:pPr>
      <w:del w:id="10165"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59782CC" w14:textId="5EC6FE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66" w:author="Greg Stoike" w:date="2018-11-30T10:52:00Z"/>
          <w:rFonts w:ascii="Consolas" w:eastAsiaTheme="minorHAnsi" w:hAnsi="Consolas" w:cs="Lucida Sans Typewriter"/>
          <w:color w:val="268BD2"/>
          <w:sz w:val="16"/>
          <w:szCs w:val="16"/>
        </w:rPr>
      </w:pPr>
      <w:del w:id="10167"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5081B203" w14:textId="2D30E89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68" w:author="Greg Stoike" w:date="2018-11-30T10:52:00Z"/>
          <w:rFonts w:ascii="Consolas" w:eastAsiaTheme="minorHAnsi" w:hAnsi="Consolas" w:cs="Lucida Sans Typewriter"/>
          <w:color w:val="268BD2"/>
          <w:sz w:val="16"/>
          <w:szCs w:val="16"/>
        </w:rPr>
      </w:pPr>
      <w:del w:id="1016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handScored="true" administrationRequired="false" id="46283" type="SA"&gt;</w:delText>
        </w:r>
      </w:del>
    </w:p>
    <w:p w14:paraId="1A96F821" w14:textId="70B429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70" w:author="Greg Stoike" w:date="2018-11-30T10:52:00Z"/>
          <w:rFonts w:ascii="Consolas" w:eastAsiaTheme="minorHAnsi" w:hAnsi="Consolas" w:cs="Lucida Sans Typewriter"/>
          <w:color w:val="268BD2"/>
          <w:sz w:val="16"/>
          <w:szCs w:val="16"/>
        </w:rPr>
      </w:pPr>
      <w:del w:id="1017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2CB9D811" w14:textId="0324D54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72" w:author="Greg Stoike" w:date="2018-11-30T10:52:00Z"/>
          <w:rFonts w:ascii="Consolas" w:eastAsiaTheme="minorHAnsi" w:hAnsi="Consolas" w:cs="Lucida Sans Typewriter"/>
          <w:color w:val="268BD2"/>
          <w:sz w:val="16"/>
          <w:szCs w:val="16"/>
        </w:rPr>
      </w:pPr>
      <w:del w:id="1017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70A2C1FD" w14:textId="5350486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74" w:author="Greg Stoike" w:date="2018-11-30T10:52:00Z"/>
          <w:rFonts w:ascii="Consolas" w:eastAsiaTheme="minorHAnsi" w:hAnsi="Consolas" w:cs="Lucida Sans Typewriter"/>
          <w:color w:val="268BD2"/>
          <w:sz w:val="16"/>
          <w:szCs w:val="16"/>
        </w:rPr>
      </w:pPr>
      <w:del w:id="1017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2EF9017F" w14:textId="7C5101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76" w:author="Greg Stoike" w:date="2018-11-30T10:52:00Z"/>
          <w:rFonts w:ascii="Consolas" w:eastAsiaTheme="minorHAnsi" w:hAnsi="Consolas" w:cs="Lucida Sans Typewriter"/>
          <w:color w:val="268BD2"/>
          <w:sz w:val="16"/>
          <w:szCs w:val="16"/>
        </w:rPr>
      </w:pPr>
      <w:del w:id="10177"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21BB1EE9" w14:textId="22D3D6F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78" w:author="Greg Stoike" w:date="2018-11-30T10:52:00Z"/>
          <w:rFonts w:ascii="Consolas" w:eastAsiaTheme="minorHAnsi" w:hAnsi="Consolas" w:cs="Lucida Sans Typewriter"/>
          <w:color w:val="268BD2"/>
          <w:sz w:val="16"/>
          <w:szCs w:val="16"/>
        </w:rPr>
      </w:pPr>
      <w:del w:id="1017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29D85D9" w14:textId="3FCE1B6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80" w:author="Greg Stoike" w:date="2018-11-30T10:52:00Z"/>
          <w:rFonts w:ascii="Consolas" w:eastAsiaTheme="minorHAnsi" w:hAnsi="Consolas" w:cs="Lucida Sans Typewriter"/>
          <w:color w:val="268BD2"/>
          <w:sz w:val="16"/>
          <w:szCs w:val="16"/>
        </w:rPr>
      </w:pPr>
      <w:del w:id="1018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value="4"/&gt;</w:delText>
        </w:r>
      </w:del>
    </w:p>
    <w:p w14:paraId="102487F6" w14:textId="151F86A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82" w:author="Greg Stoike" w:date="2018-11-30T10:52:00Z"/>
          <w:rFonts w:ascii="Consolas" w:eastAsiaTheme="minorHAnsi" w:hAnsi="Consolas" w:cs="Lucida Sans Typewriter"/>
          <w:color w:val="268BD2"/>
          <w:sz w:val="16"/>
          <w:szCs w:val="16"/>
        </w:rPr>
      </w:pPr>
      <w:del w:id="1018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6480AFB2" w14:textId="672544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84" w:author="Greg Stoike" w:date="2018-11-30T10:52:00Z"/>
          <w:rFonts w:ascii="Consolas" w:eastAsiaTheme="minorHAnsi" w:hAnsi="Consolas" w:cs="Lucida Sans Typewriter"/>
          <w:color w:val="268BD2"/>
          <w:sz w:val="16"/>
          <w:szCs w:val="16"/>
        </w:rPr>
      </w:pPr>
      <w:del w:id="1018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37E13CDF" w14:textId="44953D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86" w:author="Greg Stoike" w:date="2018-11-30T10:52:00Z"/>
          <w:rFonts w:ascii="Consolas" w:eastAsiaTheme="minorHAnsi" w:hAnsi="Consolas" w:cs="Lucida Sans Typewriter"/>
          <w:color w:val="268BD2"/>
          <w:sz w:val="16"/>
          <w:szCs w:val="16"/>
        </w:rPr>
      </w:pPr>
      <w:del w:id="1018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56E8FE7E" w14:textId="672EAFC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88" w:author="Greg Stoike" w:date="2018-11-30T10:52:00Z"/>
          <w:rFonts w:ascii="Consolas" w:eastAsiaTheme="minorHAnsi" w:hAnsi="Consolas" w:cs="Lucida Sans Typewriter"/>
          <w:color w:val="268BD2"/>
          <w:sz w:val="16"/>
          <w:szCs w:val="16"/>
        </w:rPr>
      </w:pPr>
      <w:del w:id="1018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43780C8D" w14:textId="7744846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90" w:author="Greg Stoike" w:date="2018-11-30T10:52:00Z"/>
          <w:rFonts w:ascii="Consolas" w:eastAsiaTheme="minorHAnsi" w:hAnsi="Consolas" w:cs="Lucida Sans Typewriter"/>
          <w:color w:val="268BD2"/>
          <w:sz w:val="16"/>
          <w:szCs w:val="16"/>
        </w:rPr>
      </w:pPr>
      <w:del w:id="10191"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6F8662D3" w14:textId="0AAA76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92" w:author="Greg Stoike" w:date="2018-11-30T10:52:00Z"/>
          <w:rFonts w:ascii="Consolas" w:eastAsiaTheme="minorHAnsi" w:hAnsi="Consolas" w:cs="Lucida Sans Typewriter"/>
          <w:color w:val="268BD2"/>
          <w:sz w:val="16"/>
          <w:szCs w:val="16"/>
        </w:rPr>
      </w:pPr>
      <w:del w:id="1019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18A1E2F" w14:textId="1E6672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94" w:author="Greg Stoike" w:date="2018-11-30T10:52:00Z"/>
          <w:rFonts w:ascii="Consolas" w:eastAsiaTheme="minorHAnsi" w:hAnsi="Consolas" w:cs="Lucida Sans Typewriter"/>
          <w:color w:val="268BD2"/>
          <w:sz w:val="16"/>
          <w:szCs w:val="16"/>
        </w:rPr>
      </w:pPr>
      <w:del w:id="1019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7AB4A958" w14:textId="1C054A1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96" w:author="Greg Stoike" w:date="2018-11-30T10:52:00Z"/>
          <w:rFonts w:ascii="Consolas" w:eastAsiaTheme="minorHAnsi" w:hAnsi="Consolas" w:cs="Lucida Sans Typewriter"/>
          <w:color w:val="268BD2"/>
          <w:sz w:val="16"/>
          <w:szCs w:val="16"/>
        </w:rPr>
      </w:pPr>
      <w:del w:id="1019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FD17E9D" w14:textId="6C133B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198" w:author="Greg Stoike" w:date="2018-11-30T10:52:00Z"/>
          <w:rFonts w:ascii="Consolas" w:eastAsiaTheme="minorHAnsi" w:hAnsi="Consolas" w:cs="Lucida Sans Typewriter"/>
          <w:color w:val="268BD2"/>
          <w:sz w:val="16"/>
          <w:szCs w:val="16"/>
        </w:rPr>
      </w:pPr>
      <w:del w:id="1019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2F351BC" w14:textId="40DAC5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00" w:author="Greg Stoike" w:date="2018-11-30T10:52:00Z"/>
          <w:rFonts w:ascii="Consolas" w:eastAsiaTheme="minorHAnsi" w:hAnsi="Consolas" w:cs="Lucida Sans Typewriter"/>
          <w:color w:val="268BD2"/>
          <w:sz w:val="16"/>
          <w:szCs w:val="16"/>
        </w:rPr>
      </w:pPr>
      <w:del w:id="1020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6B936725" w14:textId="25C9B8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02" w:author="Greg Stoike" w:date="2018-11-30T10:52:00Z"/>
          <w:rFonts w:ascii="Consolas" w:eastAsiaTheme="minorHAnsi" w:hAnsi="Consolas" w:cs="Lucida Sans Typewriter"/>
          <w:color w:val="268BD2"/>
          <w:sz w:val="16"/>
          <w:szCs w:val="16"/>
        </w:rPr>
      </w:pPr>
      <w:del w:id="1020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0E8EC15" w14:textId="23A16D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04" w:author="Greg Stoike" w:date="2018-11-30T10:52:00Z"/>
          <w:rFonts w:ascii="Consolas" w:eastAsiaTheme="minorHAnsi" w:hAnsi="Consolas" w:cs="Lucida Sans Typewriter"/>
          <w:color w:val="268BD2"/>
          <w:sz w:val="16"/>
          <w:szCs w:val="16"/>
        </w:rPr>
      </w:pPr>
      <w:del w:id="1020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2B59BFF" w14:textId="4FE66F3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06" w:author="Greg Stoike" w:date="2018-11-30T10:52:00Z"/>
          <w:rFonts w:ascii="Consolas" w:eastAsiaTheme="minorHAnsi" w:hAnsi="Consolas" w:cs="Lucida Sans Typewriter"/>
          <w:color w:val="268BD2"/>
          <w:sz w:val="16"/>
          <w:szCs w:val="16"/>
        </w:rPr>
      </w:pPr>
      <w:del w:id="1020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1C2E7296" w14:textId="62D7D31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08" w:author="Greg Stoike" w:date="2018-11-30T10:52:00Z"/>
          <w:rFonts w:ascii="Consolas" w:eastAsiaTheme="minorHAnsi" w:hAnsi="Consolas" w:cs="Lucida Sans Typewriter"/>
          <w:color w:val="268BD2"/>
          <w:sz w:val="16"/>
          <w:szCs w:val="16"/>
        </w:rPr>
      </w:pPr>
      <w:del w:id="1020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3CEE9C04" w14:textId="7368715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10" w:author="Greg Stoike" w:date="2018-11-30T10:52:00Z"/>
          <w:rFonts w:ascii="Consolas" w:eastAsiaTheme="minorHAnsi" w:hAnsi="Consolas" w:cs="Lucida Sans Typewriter"/>
          <w:color w:val="268BD2"/>
          <w:sz w:val="16"/>
          <w:szCs w:val="16"/>
        </w:rPr>
      </w:pPr>
      <w:del w:id="10211"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28E40FC9" w14:textId="3FC230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12" w:author="Greg Stoike" w:date="2018-11-30T10:52:00Z"/>
          <w:rFonts w:ascii="Consolas" w:eastAsiaTheme="minorHAnsi" w:hAnsi="Consolas" w:cs="Lucida Sans Typewriter"/>
          <w:color w:val="268BD2"/>
          <w:sz w:val="16"/>
          <w:szCs w:val="16"/>
        </w:rPr>
      </w:pPr>
      <w:del w:id="10213" w:author="Greg Stoike" w:date="2018-11-30T10:52:00Z">
        <w:r w:rsidRPr="00914B33" w:rsidDel="007B26CB">
          <w:rPr>
            <w:rFonts w:ascii="Consolas" w:eastAsiaTheme="minorHAnsi" w:hAnsi="Consolas" w:cs="Lucida Sans Typewriter"/>
            <w:color w:val="268BD2"/>
            <w:sz w:val="16"/>
            <w:szCs w:val="16"/>
          </w:rPr>
          <w:delText xml:space="preserve">                  &lt;BlueprintReference idRef="1-LT|4-11"/&gt;</w:delText>
        </w:r>
      </w:del>
    </w:p>
    <w:p w14:paraId="503E4CB0" w14:textId="06F072A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14" w:author="Greg Stoike" w:date="2018-11-30T10:52:00Z"/>
          <w:rFonts w:ascii="Consolas" w:eastAsiaTheme="minorHAnsi" w:hAnsi="Consolas" w:cs="Lucida Sans Typewriter"/>
          <w:color w:val="268BD2"/>
          <w:sz w:val="16"/>
          <w:szCs w:val="16"/>
        </w:rPr>
      </w:pPr>
      <w:del w:id="1021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110DE66" w14:textId="2D97854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16" w:author="Greg Stoike" w:date="2018-11-30T10:52:00Z"/>
          <w:rFonts w:ascii="Consolas" w:eastAsiaTheme="minorHAnsi" w:hAnsi="Consolas" w:cs="Lucida Sans Typewriter"/>
          <w:color w:val="268BD2"/>
          <w:sz w:val="16"/>
          <w:szCs w:val="16"/>
        </w:rPr>
      </w:pPr>
      <w:del w:id="1021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7F309617" w14:textId="62A601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18" w:author="Greg Stoike" w:date="2018-11-30T10:52:00Z"/>
          <w:rFonts w:ascii="Consolas" w:eastAsiaTheme="minorHAnsi" w:hAnsi="Consolas" w:cs="Lucida Sans Typewriter"/>
          <w:color w:val="268BD2"/>
          <w:sz w:val="16"/>
          <w:szCs w:val="16"/>
        </w:rPr>
      </w:pPr>
      <w:del w:id="1021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scorePoints="2" measurementModel="IRTGPC"&gt;</w:delText>
        </w:r>
      </w:del>
    </w:p>
    <w:p w14:paraId="05FAE28D" w14:textId="24BF1FB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20" w:author="Greg Stoike" w:date="2018-11-30T10:52:00Z"/>
          <w:rFonts w:ascii="Consolas" w:eastAsiaTheme="minorHAnsi" w:hAnsi="Consolas" w:cs="Lucida Sans Typewriter"/>
          <w:color w:val="268BD2"/>
          <w:sz w:val="16"/>
          <w:szCs w:val="16"/>
        </w:rPr>
      </w:pPr>
      <w:del w:id="10221" w:author="Greg Stoike" w:date="2018-11-30T10:52:00Z">
        <w:r w:rsidRPr="00914B33" w:rsidDel="007B26CB">
          <w:rPr>
            <w:rFonts w:ascii="Consolas" w:eastAsiaTheme="minorHAnsi" w:hAnsi="Consolas" w:cs="Lucida Sans Typewriter"/>
            <w:color w:val="268BD2"/>
            <w:sz w:val="16"/>
            <w:szCs w:val="16"/>
          </w:rPr>
          <w:delText xml:space="preserve">                    &lt;ItemScoreParameter value="0.6672400236129761" measurementParameter="a"/&gt;</w:delText>
        </w:r>
      </w:del>
    </w:p>
    <w:p w14:paraId="04D1F359" w14:textId="2C4FBF0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22" w:author="Greg Stoike" w:date="2018-11-30T10:52:00Z"/>
          <w:rFonts w:ascii="Consolas" w:eastAsiaTheme="minorHAnsi" w:hAnsi="Consolas" w:cs="Lucida Sans Typewriter"/>
          <w:color w:val="268BD2"/>
          <w:sz w:val="16"/>
          <w:szCs w:val="16"/>
        </w:rPr>
      </w:pPr>
      <w:del w:id="10223" w:author="Greg Stoike" w:date="2018-11-30T10:52:00Z">
        <w:r w:rsidRPr="00914B33" w:rsidDel="007B26CB">
          <w:rPr>
            <w:rFonts w:ascii="Consolas" w:eastAsiaTheme="minorHAnsi" w:hAnsi="Consolas" w:cs="Lucida Sans Typewriter"/>
            <w:color w:val="268BD2"/>
            <w:sz w:val="16"/>
            <w:szCs w:val="16"/>
          </w:rPr>
          <w:delText xml:space="preserve">                    &lt;ItemScoreParameter value="1.8105599880218506" measurementParameter="b0"/&gt;</w:delText>
        </w:r>
      </w:del>
    </w:p>
    <w:p w14:paraId="057152AF" w14:textId="299013C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24" w:author="Greg Stoike" w:date="2018-11-30T10:52:00Z"/>
          <w:rFonts w:ascii="Consolas" w:eastAsiaTheme="minorHAnsi" w:hAnsi="Consolas" w:cs="Lucida Sans Typewriter"/>
          <w:color w:val="268BD2"/>
          <w:sz w:val="16"/>
          <w:szCs w:val="16"/>
        </w:rPr>
      </w:pPr>
      <w:del w:id="10225" w:author="Greg Stoike" w:date="2018-11-30T10:52:00Z">
        <w:r w:rsidRPr="00914B33" w:rsidDel="007B26CB">
          <w:rPr>
            <w:rFonts w:ascii="Consolas" w:eastAsiaTheme="minorHAnsi" w:hAnsi="Consolas" w:cs="Lucida Sans Typewriter"/>
            <w:color w:val="268BD2"/>
            <w:sz w:val="16"/>
            <w:szCs w:val="16"/>
          </w:rPr>
          <w:delText xml:space="preserve">                    &lt;ItemScoreParameter value="3.380500078201294" measurementParameter="b1"/&gt;</w:delText>
        </w:r>
      </w:del>
    </w:p>
    <w:p w14:paraId="677DC3A3" w14:textId="6466E3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26" w:author="Greg Stoike" w:date="2018-11-30T10:52:00Z"/>
          <w:rFonts w:ascii="Consolas" w:eastAsiaTheme="minorHAnsi" w:hAnsi="Consolas" w:cs="Lucida Sans Typewriter"/>
          <w:color w:val="268BD2"/>
          <w:sz w:val="16"/>
          <w:szCs w:val="16"/>
        </w:rPr>
      </w:pPr>
      <w:del w:id="1022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5EC729AB" w14:textId="159E3C9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28" w:author="Greg Stoike" w:date="2018-11-30T10:52:00Z"/>
          <w:rFonts w:ascii="Consolas" w:eastAsiaTheme="minorHAnsi" w:hAnsi="Consolas" w:cs="Lucida Sans Typewriter"/>
          <w:color w:val="268BD2"/>
          <w:sz w:val="16"/>
          <w:szCs w:val="16"/>
        </w:rPr>
      </w:pPr>
      <w:del w:id="1022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9965CB7" w14:textId="487106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30" w:author="Greg Stoike" w:date="2018-11-30T10:52:00Z"/>
          <w:rFonts w:ascii="Consolas" w:eastAsiaTheme="minorHAnsi" w:hAnsi="Consolas" w:cs="Lucida Sans Typewriter"/>
          <w:color w:val="268BD2"/>
          <w:sz w:val="16"/>
          <w:szCs w:val="16"/>
        </w:rPr>
      </w:pPr>
      <w:del w:id="1023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86F98EB" w14:textId="1C5B360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32" w:author="Greg Stoike" w:date="2018-11-30T10:52:00Z"/>
          <w:rFonts w:ascii="Consolas" w:eastAsiaTheme="minorHAnsi" w:hAnsi="Consolas" w:cs="Lucida Sans Typewriter"/>
          <w:color w:val="268BD2"/>
          <w:sz w:val="16"/>
          <w:szCs w:val="16"/>
        </w:rPr>
      </w:pPr>
      <w:del w:id="1023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handScored="false" administrationRequired="false" id="44178" type="MC"&gt;</w:delText>
        </w:r>
      </w:del>
    </w:p>
    <w:p w14:paraId="2C4A514E" w14:textId="3BFF1F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34" w:author="Greg Stoike" w:date="2018-11-30T10:52:00Z"/>
          <w:rFonts w:ascii="Consolas" w:eastAsiaTheme="minorHAnsi" w:hAnsi="Consolas" w:cs="Lucida Sans Typewriter"/>
          <w:color w:val="268BD2"/>
          <w:sz w:val="16"/>
          <w:szCs w:val="16"/>
        </w:rPr>
      </w:pPr>
      <w:del w:id="1023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A1DE053" w14:textId="283F42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36" w:author="Greg Stoike" w:date="2018-11-30T10:52:00Z"/>
          <w:rFonts w:ascii="Consolas" w:eastAsiaTheme="minorHAnsi" w:hAnsi="Consolas" w:cs="Lucida Sans Typewriter"/>
          <w:color w:val="268BD2"/>
          <w:sz w:val="16"/>
          <w:szCs w:val="16"/>
        </w:rPr>
      </w:pPr>
      <w:del w:id="1023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27339277" w14:textId="77DF09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38" w:author="Greg Stoike" w:date="2018-11-30T10:52:00Z"/>
          <w:rFonts w:ascii="Consolas" w:eastAsiaTheme="minorHAnsi" w:hAnsi="Consolas" w:cs="Lucida Sans Typewriter"/>
          <w:color w:val="268BD2"/>
          <w:sz w:val="16"/>
          <w:szCs w:val="16"/>
        </w:rPr>
      </w:pPr>
      <w:del w:id="1023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086AF8F" w14:textId="423B18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40" w:author="Greg Stoike" w:date="2018-11-30T10:52:00Z"/>
          <w:rFonts w:ascii="Consolas" w:eastAsiaTheme="minorHAnsi" w:hAnsi="Consolas" w:cs="Lucida Sans Typewriter"/>
          <w:color w:val="268BD2"/>
          <w:sz w:val="16"/>
          <w:szCs w:val="16"/>
        </w:rPr>
      </w:pPr>
      <w:del w:id="10241"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4A09A9A3" w14:textId="234B81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42" w:author="Greg Stoike" w:date="2018-11-30T10:52:00Z"/>
          <w:rFonts w:ascii="Consolas" w:eastAsiaTheme="minorHAnsi" w:hAnsi="Consolas" w:cs="Lucida Sans Typewriter"/>
          <w:color w:val="268BD2"/>
          <w:sz w:val="16"/>
          <w:szCs w:val="16"/>
        </w:rPr>
      </w:pPr>
      <w:del w:id="1024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FBD9DE4" w14:textId="6F288CF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44" w:author="Greg Stoike" w:date="2018-11-30T10:52:00Z"/>
          <w:rFonts w:ascii="Consolas" w:eastAsiaTheme="minorHAnsi" w:hAnsi="Consolas" w:cs="Lucida Sans Typewriter"/>
          <w:color w:val="268BD2"/>
          <w:sz w:val="16"/>
          <w:szCs w:val="16"/>
        </w:rPr>
      </w:pPr>
      <w:del w:id="1024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585F2AAA" w14:textId="5155AE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46" w:author="Greg Stoike" w:date="2018-11-30T10:52:00Z"/>
          <w:rFonts w:ascii="Consolas" w:eastAsiaTheme="minorHAnsi" w:hAnsi="Consolas" w:cs="Lucida Sans Typewriter"/>
          <w:color w:val="268BD2"/>
          <w:sz w:val="16"/>
          <w:szCs w:val="16"/>
        </w:rPr>
      </w:pPr>
      <w:del w:id="1024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value="Overall=Easy"/&gt;</w:delText>
        </w:r>
      </w:del>
    </w:p>
    <w:p w14:paraId="55F498E5" w14:textId="02C1CE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48" w:author="Greg Stoike" w:date="2018-11-30T10:52:00Z"/>
          <w:rFonts w:ascii="Consolas" w:eastAsiaTheme="minorHAnsi" w:hAnsi="Consolas" w:cs="Lucida Sans Typewriter"/>
          <w:color w:val="268BD2"/>
          <w:sz w:val="16"/>
          <w:szCs w:val="16"/>
        </w:rPr>
      </w:pPr>
      <w:del w:id="1024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239A5A91" w14:textId="7D28DC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50" w:author="Greg Stoike" w:date="2018-11-30T10:52:00Z"/>
          <w:rFonts w:ascii="Consolas" w:eastAsiaTheme="minorHAnsi" w:hAnsi="Consolas" w:cs="Lucida Sans Typewriter"/>
          <w:color w:val="268BD2"/>
          <w:sz w:val="16"/>
          <w:szCs w:val="16"/>
        </w:rPr>
      </w:pPr>
      <w:del w:id="1025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value="Answer Key"/&gt;</w:delText>
        </w:r>
      </w:del>
    </w:p>
    <w:p w14:paraId="73912A30" w14:textId="2986C5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52" w:author="Greg Stoike" w:date="2018-11-30T10:52:00Z"/>
          <w:rFonts w:ascii="Consolas" w:eastAsiaTheme="minorHAnsi" w:hAnsi="Consolas" w:cs="Lucida Sans Typewriter"/>
          <w:color w:val="268BD2"/>
          <w:sz w:val="16"/>
          <w:szCs w:val="16"/>
        </w:rPr>
      </w:pPr>
      <w:del w:id="1025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value="Automatic with Key"/&gt;</w:delText>
        </w:r>
      </w:del>
    </w:p>
    <w:p w14:paraId="230C7883" w14:textId="4EF591C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54" w:author="Greg Stoike" w:date="2018-11-30T10:52:00Z"/>
          <w:rFonts w:ascii="Consolas" w:eastAsiaTheme="minorHAnsi" w:hAnsi="Consolas" w:cs="Lucida Sans Typewriter"/>
          <w:color w:val="268BD2"/>
          <w:sz w:val="16"/>
          <w:szCs w:val="16"/>
        </w:rPr>
      </w:pPr>
      <w:del w:id="10255"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307803D8" w14:textId="28FBAF5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56" w:author="Greg Stoike" w:date="2018-11-30T10:52:00Z"/>
          <w:rFonts w:ascii="Consolas" w:eastAsiaTheme="minorHAnsi" w:hAnsi="Consolas" w:cs="Lucida Sans Typewriter"/>
          <w:color w:val="268BD2"/>
          <w:sz w:val="16"/>
          <w:szCs w:val="16"/>
        </w:rPr>
      </w:pPr>
      <w:del w:id="1025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07384F89" w14:textId="5F5947C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58" w:author="Greg Stoike" w:date="2018-11-30T10:52:00Z"/>
          <w:rFonts w:ascii="Consolas" w:eastAsiaTheme="minorHAnsi" w:hAnsi="Consolas" w:cs="Lucida Sans Typewriter"/>
          <w:color w:val="268BD2"/>
          <w:sz w:val="16"/>
          <w:szCs w:val="16"/>
        </w:rPr>
      </w:pPr>
      <w:del w:id="1025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value="B"/&gt;</w:delText>
        </w:r>
      </w:del>
    </w:p>
    <w:p w14:paraId="164FFAFC" w14:textId="1A851B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60" w:author="Greg Stoike" w:date="2018-11-30T10:52:00Z"/>
          <w:rFonts w:ascii="Consolas" w:eastAsiaTheme="minorHAnsi" w:hAnsi="Consolas" w:cs="Lucida Sans Typewriter"/>
          <w:color w:val="268BD2"/>
          <w:sz w:val="16"/>
          <w:szCs w:val="16"/>
        </w:rPr>
      </w:pPr>
      <w:del w:id="1026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155C6293" w14:textId="77F8F5E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62" w:author="Greg Stoike" w:date="2018-11-30T10:52:00Z"/>
          <w:rFonts w:ascii="Consolas" w:eastAsiaTheme="minorHAnsi" w:hAnsi="Consolas" w:cs="Lucida Sans Typewriter"/>
          <w:color w:val="268BD2"/>
          <w:sz w:val="16"/>
          <w:szCs w:val="16"/>
        </w:rPr>
      </w:pPr>
      <w:del w:id="1026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43E70C1" w14:textId="05D5A0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64" w:author="Greg Stoike" w:date="2018-11-30T10:52:00Z"/>
          <w:rFonts w:ascii="Consolas" w:eastAsiaTheme="minorHAnsi" w:hAnsi="Consolas" w:cs="Lucida Sans Typewriter"/>
          <w:color w:val="268BD2"/>
          <w:sz w:val="16"/>
          <w:szCs w:val="16"/>
        </w:rPr>
      </w:pPr>
      <w:del w:id="1026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A785D4D" w14:textId="0F3003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66" w:author="Greg Stoike" w:date="2018-11-30T10:52:00Z"/>
          <w:rFonts w:ascii="Consolas" w:eastAsiaTheme="minorHAnsi" w:hAnsi="Consolas" w:cs="Lucida Sans Typewriter"/>
          <w:color w:val="268BD2"/>
          <w:sz w:val="16"/>
          <w:szCs w:val="16"/>
        </w:rPr>
      </w:pPr>
      <w:del w:id="1026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36A02DDD" w14:textId="02CBEF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68" w:author="Greg Stoike" w:date="2018-11-30T10:52:00Z"/>
          <w:rFonts w:ascii="Consolas" w:eastAsiaTheme="minorHAnsi" w:hAnsi="Consolas" w:cs="Lucida Sans Typewriter"/>
          <w:color w:val="268BD2"/>
          <w:sz w:val="16"/>
          <w:szCs w:val="16"/>
        </w:rPr>
      </w:pPr>
      <w:del w:id="1026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3A0C376D" w14:textId="0D4A28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70" w:author="Greg Stoike" w:date="2018-11-30T10:52:00Z"/>
          <w:rFonts w:ascii="Consolas" w:eastAsiaTheme="minorHAnsi" w:hAnsi="Consolas" w:cs="Lucida Sans Typewriter"/>
          <w:color w:val="268BD2"/>
          <w:sz w:val="16"/>
          <w:szCs w:val="16"/>
        </w:rPr>
      </w:pPr>
      <w:del w:id="1027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1B716A9" w14:textId="207F7A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72" w:author="Greg Stoike" w:date="2018-11-30T10:52:00Z"/>
          <w:rFonts w:ascii="Consolas" w:eastAsiaTheme="minorHAnsi" w:hAnsi="Consolas" w:cs="Lucida Sans Typewriter"/>
          <w:color w:val="268BD2"/>
          <w:sz w:val="16"/>
          <w:szCs w:val="16"/>
        </w:rPr>
      </w:pPr>
      <w:del w:id="1027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idRef="SBAC-ICA-FIXED-G11E-ELA-11"/&gt;</w:delText>
        </w:r>
      </w:del>
    </w:p>
    <w:p w14:paraId="67ECFE80" w14:textId="39E714C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74" w:author="Greg Stoike" w:date="2018-11-30T10:52:00Z"/>
          <w:rFonts w:ascii="Consolas" w:eastAsiaTheme="minorHAnsi" w:hAnsi="Consolas" w:cs="Lucida Sans Typewriter"/>
          <w:color w:val="268BD2"/>
          <w:sz w:val="16"/>
          <w:szCs w:val="16"/>
        </w:rPr>
      </w:pPr>
      <w:del w:id="10275" w:author="Greg Stoike" w:date="2018-11-30T10:52:00Z">
        <w:r w:rsidRPr="00914B33" w:rsidDel="007B26CB">
          <w:rPr>
            <w:rFonts w:ascii="Consolas" w:eastAsiaTheme="minorHAnsi" w:hAnsi="Consolas" w:cs="Lucida Sans Typewriter"/>
            <w:color w:val="268BD2"/>
            <w:sz w:val="16"/>
            <w:szCs w:val="16"/>
          </w:rPr>
          <w:delText xml:space="preserve">                  &lt;BlueprintReference idRef="1-LT"/&gt;</w:delText>
        </w:r>
      </w:del>
    </w:p>
    <w:p w14:paraId="09EC5BAF" w14:textId="500743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76" w:author="Greg Stoike" w:date="2018-11-30T10:52:00Z"/>
          <w:rFonts w:ascii="Consolas" w:eastAsiaTheme="minorHAnsi" w:hAnsi="Consolas" w:cs="Lucida Sans Typewriter"/>
          <w:color w:val="268BD2"/>
          <w:sz w:val="16"/>
          <w:szCs w:val="16"/>
        </w:rPr>
      </w:pPr>
      <w:del w:id="10277" w:author="Greg Stoike" w:date="2018-11-30T10:52:00Z">
        <w:r w:rsidRPr="00914B33" w:rsidDel="007B26CB">
          <w:rPr>
            <w:rFonts w:ascii="Consolas" w:eastAsiaTheme="minorHAnsi" w:hAnsi="Consolas" w:cs="Lucida Sans Typewriter"/>
            <w:color w:val="268BD2"/>
            <w:sz w:val="16"/>
            <w:szCs w:val="16"/>
          </w:rPr>
          <w:delText xml:space="preserve">                  &lt;BlueprintReference idRef="1-LT|7-11"/&gt;</w:delText>
        </w:r>
      </w:del>
    </w:p>
    <w:p w14:paraId="4B85F143" w14:textId="57B941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78" w:author="Greg Stoike" w:date="2018-11-30T10:52:00Z"/>
          <w:rFonts w:ascii="Consolas" w:eastAsiaTheme="minorHAnsi" w:hAnsi="Consolas" w:cs="Lucida Sans Typewriter"/>
          <w:color w:val="268BD2"/>
          <w:sz w:val="16"/>
          <w:szCs w:val="16"/>
        </w:rPr>
      </w:pPr>
      <w:del w:id="102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C856304" w14:textId="5AAB944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80" w:author="Greg Stoike" w:date="2018-11-30T10:52:00Z"/>
          <w:rFonts w:ascii="Consolas" w:eastAsiaTheme="minorHAnsi" w:hAnsi="Consolas" w:cs="Lucida Sans Typewriter"/>
          <w:color w:val="268BD2"/>
          <w:sz w:val="16"/>
          <w:szCs w:val="16"/>
        </w:rPr>
      </w:pPr>
      <w:del w:id="1028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4347BD3" w14:textId="5C7F22D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82" w:author="Greg Stoike" w:date="2018-11-30T10:52:00Z"/>
          <w:rFonts w:ascii="Consolas" w:eastAsiaTheme="minorHAnsi" w:hAnsi="Consolas" w:cs="Lucida Sans Typewriter"/>
          <w:color w:val="268BD2"/>
          <w:sz w:val="16"/>
          <w:szCs w:val="16"/>
        </w:rPr>
      </w:pPr>
      <w:del w:id="1028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scorePoints="1" measurementModel="IRT3PLn"&gt;</w:delText>
        </w:r>
      </w:del>
    </w:p>
    <w:p w14:paraId="7C7F32BA" w14:textId="102854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84" w:author="Greg Stoike" w:date="2018-11-30T10:52:00Z"/>
          <w:rFonts w:ascii="Consolas" w:eastAsiaTheme="minorHAnsi" w:hAnsi="Consolas" w:cs="Lucida Sans Typewriter"/>
          <w:color w:val="268BD2"/>
          <w:sz w:val="16"/>
          <w:szCs w:val="16"/>
        </w:rPr>
      </w:pPr>
      <w:del w:id="10285" w:author="Greg Stoike" w:date="2018-11-30T10:52:00Z">
        <w:r w:rsidRPr="00914B33" w:rsidDel="007B26CB">
          <w:rPr>
            <w:rFonts w:ascii="Consolas" w:eastAsiaTheme="minorHAnsi" w:hAnsi="Consolas" w:cs="Lucida Sans Typewriter"/>
            <w:color w:val="268BD2"/>
            <w:sz w:val="16"/>
            <w:szCs w:val="16"/>
          </w:rPr>
          <w:delText xml:space="preserve">                    &lt;ItemScoreParameter value="0.4378800094127655" measurementParameter="a"/&gt;</w:delText>
        </w:r>
      </w:del>
    </w:p>
    <w:p w14:paraId="36CA0B0C" w14:textId="6C0580A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86" w:author="Greg Stoike" w:date="2018-11-30T10:52:00Z"/>
          <w:rFonts w:ascii="Consolas" w:eastAsiaTheme="minorHAnsi" w:hAnsi="Consolas" w:cs="Lucida Sans Typewriter"/>
          <w:color w:val="268BD2"/>
          <w:sz w:val="16"/>
          <w:szCs w:val="16"/>
        </w:rPr>
      </w:pPr>
      <w:del w:id="10287" w:author="Greg Stoike" w:date="2018-11-30T10:52:00Z">
        <w:r w:rsidRPr="00914B33" w:rsidDel="007B26CB">
          <w:rPr>
            <w:rFonts w:ascii="Consolas" w:eastAsiaTheme="minorHAnsi" w:hAnsi="Consolas" w:cs="Lucida Sans Typewriter"/>
            <w:color w:val="268BD2"/>
            <w:sz w:val="16"/>
            <w:szCs w:val="16"/>
          </w:rPr>
          <w:delText xml:space="preserve">                    &lt;ItemScoreParameter value="-0.5865100026130676" measurementParameter="b"/&gt;</w:delText>
        </w:r>
      </w:del>
    </w:p>
    <w:p w14:paraId="0016A068" w14:textId="483AD60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88" w:author="Greg Stoike" w:date="2018-11-30T10:52:00Z"/>
          <w:rFonts w:ascii="Consolas" w:eastAsiaTheme="minorHAnsi" w:hAnsi="Consolas" w:cs="Lucida Sans Typewriter"/>
          <w:color w:val="268BD2"/>
          <w:sz w:val="16"/>
          <w:szCs w:val="16"/>
        </w:rPr>
      </w:pPr>
      <w:del w:id="10289" w:author="Greg Stoike" w:date="2018-11-30T10:52:00Z">
        <w:r w:rsidRPr="00914B33" w:rsidDel="007B26CB">
          <w:rPr>
            <w:rFonts w:ascii="Consolas" w:eastAsiaTheme="minorHAnsi" w:hAnsi="Consolas" w:cs="Lucida Sans Typewriter"/>
            <w:color w:val="268BD2"/>
            <w:sz w:val="16"/>
            <w:szCs w:val="16"/>
          </w:rPr>
          <w:delText xml:space="preserve">                    &lt;ItemScoreParameter value="0.0" measurementParameter="c"/&gt;</w:delText>
        </w:r>
      </w:del>
    </w:p>
    <w:p w14:paraId="7F146F79" w14:textId="3E315C7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90" w:author="Greg Stoike" w:date="2018-11-30T10:52:00Z"/>
          <w:rFonts w:ascii="Consolas" w:eastAsiaTheme="minorHAnsi" w:hAnsi="Consolas" w:cs="Lucida Sans Typewriter"/>
          <w:color w:val="268BD2"/>
          <w:sz w:val="16"/>
          <w:szCs w:val="16"/>
        </w:rPr>
      </w:pPr>
      <w:del w:id="1029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4E056FEA" w14:textId="414589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92" w:author="Greg Stoike" w:date="2018-11-30T10:52:00Z"/>
          <w:rFonts w:ascii="Consolas" w:eastAsiaTheme="minorHAnsi" w:hAnsi="Consolas" w:cs="Lucida Sans Typewriter"/>
          <w:color w:val="268BD2"/>
          <w:sz w:val="16"/>
          <w:szCs w:val="16"/>
        </w:rPr>
      </w:pPr>
      <w:del w:id="1029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41A34E55" w14:textId="197A9F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94" w:author="Greg Stoike" w:date="2018-11-30T10:52:00Z"/>
          <w:rFonts w:ascii="Consolas" w:eastAsiaTheme="minorHAnsi" w:hAnsi="Consolas" w:cs="Lucida Sans Typewriter"/>
          <w:color w:val="268BD2"/>
          <w:sz w:val="16"/>
          <w:szCs w:val="16"/>
        </w:rPr>
      </w:pPr>
      <w:del w:id="1029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3100E30E" w14:textId="2C70A9D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96" w:author="Greg Stoike" w:date="2018-11-30T10:52:00Z"/>
          <w:rFonts w:ascii="Consolas" w:eastAsiaTheme="minorHAnsi" w:hAnsi="Consolas" w:cs="Lucida Sans Typewriter"/>
          <w:color w:val="268BD2"/>
          <w:sz w:val="16"/>
          <w:szCs w:val="16"/>
        </w:rPr>
      </w:pPr>
      <w:del w:id="10297"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0A135134" w14:textId="7971BC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298" w:author="Greg Stoike" w:date="2018-11-30T10:52:00Z"/>
          <w:rFonts w:ascii="Consolas" w:eastAsiaTheme="minorHAnsi" w:hAnsi="Consolas" w:cs="Lucida Sans Typewriter"/>
          <w:color w:val="268BD2"/>
          <w:sz w:val="16"/>
          <w:szCs w:val="16"/>
        </w:rPr>
      </w:pPr>
      <w:del w:id="10299" w:author="Greg Stoike" w:date="2018-11-30T10:52:00Z">
        <w:r w:rsidRPr="00914B33" w:rsidDel="007B26CB">
          <w:rPr>
            <w:rFonts w:ascii="Consolas" w:eastAsiaTheme="minorHAnsi" w:hAnsi="Consolas" w:cs="Lucida Sans Typewriter"/>
            <w:color w:val="268BD2"/>
            <w:sz w:val="16"/>
            <w:szCs w:val="16"/>
          </w:rPr>
          <w:delText xml:space="preserve">          &lt;/SegmentForm&gt;</w:delText>
        </w:r>
      </w:del>
    </w:p>
    <w:p w14:paraId="221EE573" w14:textId="32E04EB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00" w:author="Greg Stoike" w:date="2018-11-30T10:52:00Z"/>
          <w:rFonts w:ascii="Consolas" w:eastAsiaTheme="minorHAnsi" w:hAnsi="Consolas" w:cs="Lucida Sans Typewriter"/>
          <w:color w:val="268BD2"/>
          <w:sz w:val="16"/>
          <w:szCs w:val="16"/>
        </w:rPr>
      </w:pPr>
      <w:del w:id="10301"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1655310A" w14:textId="527E639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02" w:author="Greg Stoike" w:date="2018-11-30T10:52:00Z"/>
          <w:rFonts w:ascii="Consolas" w:eastAsiaTheme="minorHAnsi" w:hAnsi="Consolas" w:cs="Lucida Sans Typewriter"/>
          <w:color w:val="268BD2"/>
          <w:sz w:val="16"/>
          <w:szCs w:val="16"/>
        </w:rPr>
      </w:pPr>
      <w:del w:id="10303" w:author="Greg Stoike" w:date="2018-11-30T10:52:00Z">
        <w:r w:rsidRPr="00914B33" w:rsidDel="007B26CB">
          <w:rPr>
            <w:rFonts w:ascii="Consolas" w:eastAsiaTheme="minorHAnsi" w:hAnsi="Consolas" w:cs="Lucida Sans Typewriter"/>
            <w:color w:val="268BD2"/>
            <w:sz w:val="16"/>
            <w:szCs w:val="16"/>
          </w:rPr>
          <w:delText xml:space="preserve">      &lt;/Segment&gt;</w:delText>
        </w:r>
      </w:del>
    </w:p>
    <w:p w14:paraId="5D471251" w14:textId="20EBEF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04" w:author="Greg Stoike" w:date="2018-11-30T10:52:00Z"/>
          <w:rFonts w:ascii="Consolas" w:eastAsiaTheme="minorHAnsi" w:hAnsi="Consolas" w:cs="Lucida Sans Typewriter"/>
          <w:color w:val="268BD2"/>
          <w:sz w:val="16"/>
          <w:szCs w:val="16"/>
        </w:rPr>
      </w:pPr>
      <w:del w:id="10305" w:author="Greg Stoike" w:date="2018-11-30T10:52:00Z">
        <w:r w:rsidRPr="00914B33" w:rsidDel="007B26CB">
          <w:rPr>
            <w:rFonts w:ascii="Consolas" w:eastAsiaTheme="minorHAnsi" w:hAnsi="Consolas" w:cs="Lucida Sans Typewriter"/>
            <w:color w:val="268BD2"/>
            <w:sz w:val="16"/>
            <w:szCs w:val="16"/>
          </w:rPr>
          <w:delText xml:space="preserve">    &lt;/Segments&gt;</w:delText>
        </w:r>
      </w:del>
    </w:p>
    <w:p w14:paraId="0A96846C" w14:textId="310DFB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06" w:author="Greg Stoike" w:date="2018-11-30T10:52:00Z"/>
          <w:rFonts w:ascii="Consolas" w:eastAsiaTheme="minorHAnsi" w:hAnsi="Consolas" w:cs="Lucida Sans Typewriter"/>
          <w:color w:val="268BD2"/>
          <w:sz w:val="16"/>
          <w:szCs w:val="16"/>
        </w:rPr>
      </w:pPr>
      <w:del w:id="10307" w:author="Greg Stoike" w:date="2018-11-30T10:52:00Z">
        <w:r w:rsidRPr="00914B33" w:rsidDel="007B26CB">
          <w:rPr>
            <w:rFonts w:ascii="Consolas" w:eastAsiaTheme="minorHAnsi" w:hAnsi="Consolas" w:cs="Lucida Sans Typewriter"/>
            <w:color w:val="268BD2"/>
            <w:sz w:val="16"/>
            <w:szCs w:val="16"/>
          </w:rPr>
          <w:delText xml:space="preserve">  &lt;/Test&gt;</w:delText>
        </w:r>
      </w:del>
    </w:p>
    <w:p w14:paraId="4B62D24A" w14:textId="26544FA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08" w:author="Greg Stoike" w:date="2018-11-30T10:52:00Z"/>
          <w:rFonts w:ascii="Consolas" w:eastAsiaTheme="minorHAnsi" w:hAnsi="Consolas" w:cs="Lucida Sans Typewriter"/>
          <w:color w:val="268BD2"/>
          <w:sz w:val="16"/>
          <w:szCs w:val="16"/>
        </w:rPr>
      </w:pPr>
      <w:del w:id="10309" w:author="Greg Stoike" w:date="2018-11-30T10:52:00Z">
        <w:r w:rsidRPr="00914B33" w:rsidDel="007B26CB">
          <w:rPr>
            <w:rFonts w:ascii="Consolas" w:eastAsiaTheme="minorHAnsi" w:hAnsi="Consolas" w:cs="Lucida Sans Typewriter"/>
            <w:color w:val="268BD2"/>
            <w:sz w:val="16"/>
            <w:szCs w:val="16"/>
          </w:rPr>
          <w:delText xml:space="preserve">  &lt;Test id="SBAC-ICA-FIXED-G11E-Perf-HowWeLearn" label="High School ELA Performance Task - How We Learn (ICA)"&gt;</w:delText>
        </w:r>
      </w:del>
    </w:p>
    <w:p w14:paraId="292A3D6C" w14:textId="0B74FB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10" w:author="Greg Stoike" w:date="2018-11-30T10:52:00Z"/>
          <w:rFonts w:ascii="Consolas" w:eastAsiaTheme="minorHAnsi" w:hAnsi="Consolas" w:cs="Lucida Sans Typewriter"/>
          <w:color w:val="268BD2"/>
          <w:sz w:val="16"/>
          <w:szCs w:val="16"/>
        </w:rPr>
      </w:pPr>
      <w:del w:id="10311" w:author="Greg Stoike" w:date="2018-11-30T10:52:00Z">
        <w:r w:rsidRPr="00914B33" w:rsidDel="007B26CB">
          <w:rPr>
            <w:rFonts w:ascii="Consolas" w:eastAsiaTheme="minorHAnsi" w:hAnsi="Consolas" w:cs="Lucida Sans Typewriter"/>
            <w:color w:val="268BD2"/>
            <w:sz w:val="16"/>
            <w:szCs w:val="16"/>
          </w:rPr>
          <w:delText xml:space="preserve">    &lt;Grades&gt;</w:delText>
        </w:r>
      </w:del>
    </w:p>
    <w:p w14:paraId="54831839" w14:textId="35B634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12" w:author="Greg Stoike" w:date="2018-11-30T10:52:00Z"/>
          <w:rFonts w:ascii="Consolas" w:eastAsiaTheme="minorHAnsi" w:hAnsi="Consolas" w:cs="Lucida Sans Typewriter"/>
          <w:color w:val="268BD2"/>
          <w:sz w:val="16"/>
          <w:szCs w:val="16"/>
        </w:rPr>
      </w:pPr>
      <w:del w:id="10313" w:author="Greg Stoike" w:date="2018-11-30T10:52:00Z">
        <w:r w:rsidRPr="00914B33" w:rsidDel="007B26CB">
          <w:rPr>
            <w:rFonts w:ascii="Consolas" w:eastAsiaTheme="minorHAnsi" w:hAnsi="Consolas" w:cs="Lucida Sans Typewriter"/>
            <w:color w:val="268BD2"/>
            <w:sz w:val="16"/>
            <w:szCs w:val="16"/>
          </w:rPr>
          <w:delText xml:space="preserve">      &lt;Grade value="11" label="grade 11"/&gt;</w:delText>
        </w:r>
      </w:del>
    </w:p>
    <w:p w14:paraId="44452131" w14:textId="175BEC3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14" w:author="Greg Stoike" w:date="2018-11-30T10:52:00Z"/>
          <w:rFonts w:ascii="Consolas" w:eastAsiaTheme="minorHAnsi" w:hAnsi="Consolas" w:cs="Lucida Sans Typewriter"/>
          <w:color w:val="268BD2"/>
          <w:sz w:val="16"/>
          <w:szCs w:val="16"/>
        </w:rPr>
      </w:pPr>
      <w:del w:id="10315" w:author="Greg Stoike" w:date="2018-11-30T10:52:00Z">
        <w:r w:rsidRPr="00914B33" w:rsidDel="007B26CB">
          <w:rPr>
            <w:rFonts w:ascii="Consolas" w:eastAsiaTheme="minorHAnsi" w:hAnsi="Consolas" w:cs="Lucida Sans Typewriter"/>
            <w:color w:val="268BD2"/>
            <w:sz w:val="16"/>
            <w:szCs w:val="16"/>
          </w:rPr>
          <w:delText xml:space="preserve">    &lt;/Grades&gt;</w:delText>
        </w:r>
      </w:del>
    </w:p>
    <w:p w14:paraId="2B173084" w14:textId="7666FCE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16" w:author="Greg Stoike" w:date="2018-11-30T10:52:00Z"/>
          <w:rFonts w:ascii="Consolas" w:eastAsiaTheme="minorHAnsi" w:hAnsi="Consolas" w:cs="Lucida Sans Typewriter"/>
          <w:color w:val="268BD2"/>
          <w:sz w:val="16"/>
          <w:szCs w:val="16"/>
        </w:rPr>
      </w:pPr>
      <w:del w:id="10317" w:author="Greg Stoike" w:date="2018-11-30T10:52:00Z">
        <w:r w:rsidRPr="00914B33" w:rsidDel="007B26CB">
          <w:rPr>
            <w:rFonts w:ascii="Consolas" w:eastAsiaTheme="minorHAnsi" w:hAnsi="Consolas" w:cs="Lucida Sans Typewriter"/>
            <w:color w:val="268BD2"/>
            <w:sz w:val="16"/>
            <w:szCs w:val="16"/>
          </w:rPr>
          <w:delText xml:space="preserve">    &lt;Segments&gt;</w:delText>
        </w:r>
      </w:del>
    </w:p>
    <w:p w14:paraId="33ACF805" w14:textId="02628BF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18" w:author="Greg Stoike" w:date="2018-11-30T10:52:00Z"/>
          <w:rFonts w:ascii="Consolas" w:eastAsiaTheme="minorHAnsi" w:hAnsi="Consolas" w:cs="Lucida Sans Typewriter"/>
          <w:color w:val="268BD2"/>
          <w:sz w:val="16"/>
          <w:szCs w:val="16"/>
        </w:rPr>
      </w:pPr>
      <w:del w:id="10319" w:author="Greg Stoike" w:date="2018-11-30T10:52:00Z">
        <w:r w:rsidRPr="00914B33" w:rsidDel="007B26CB">
          <w:rPr>
            <w:rFonts w:ascii="Consolas" w:eastAsiaTheme="minorHAnsi" w:hAnsi="Consolas" w:cs="Lucida Sans Typewriter"/>
            <w:color w:val="268BD2"/>
            <w:sz w:val="16"/>
            <w:szCs w:val="16"/>
          </w:rPr>
          <w:delText xml:space="preserve">      &lt;Segment entryApproval="false" exitApproval="false" position="1" id="SBAC-ICA-FIXED-G11E-Perf-HowWeLearnA-ELA-11" label="(SBAC)SBAC-ICA-FIXED-G11E-Perf-HowWeLearnA-ELA-11-Winter-2017-2018" algorithmType="fixedform" algorithmImplementation="AIR FIXEDFORM1"&gt;</w:delText>
        </w:r>
      </w:del>
    </w:p>
    <w:p w14:paraId="0DB396E9" w14:textId="331597E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20" w:author="Greg Stoike" w:date="2018-11-30T10:52:00Z"/>
          <w:rFonts w:ascii="Consolas" w:eastAsiaTheme="minorHAnsi" w:hAnsi="Consolas" w:cs="Lucida Sans Typewriter"/>
          <w:color w:val="268BD2"/>
          <w:sz w:val="16"/>
          <w:szCs w:val="16"/>
        </w:rPr>
      </w:pPr>
      <w:del w:id="10321"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3DB119DF" w14:textId="14A7192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22" w:author="Greg Stoike" w:date="2018-11-30T10:52:00Z"/>
          <w:rFonts w:ascii="Consolas" w:eastAsiaTheme="minorHAnsi" w:hAnsi="Consolas" w:cs="Lucida Sans Typewriter"/>
          <w:color w:val="268BD2"/>
          <w:sz w:val="16"/>
          <w:szCs w:val="16"/>
        </w:rPr>
      </w:pPr>
      <w:del w:id="1032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 maxExamItems="3" minExamItems="0"/&gt;</w:delText>
        </w:r>
      </w:del>
    </w:p>
    <w:p w14:paraId="4E3A66D0" w14:textId="589B348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24" w:author="Greg Stoike" w:date="2018-11-30T10:52:00Z"/>
          <w:rFonts w:ascii="Consolas" w:eastAsiaTheme="minorHAnsi" w:hAnsi="Consolas" w:cs="Lucida Sans Typewriter"/>
          <w:color w:val="268BD2"/>
          <w:sz w:val="16"/>
          <w:szCs w:val="16"/>
        </w:rPr>
      </w:pPr>
      <w:del w:id="10325"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idRef="4-CR|2-11" maxExamItems="3" minExamItems="0"/&gt;</w:delText>
        </w:r>
      </w:del>
    </w:p>
    <w:p w14:paraId="31871B7F" w14:textId="403FD90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26" w:author="Greg Stoike" w:date="2018-11-30T10:52:00Z"/>
          <w:rFonts w:ascii="Consolas" w:eastAsiaTheme="minorHAnsi" w:hAnsi="Consolas" w:cs="Lucida Sans Typewriter"/>
          <w:color w:val="268BD2"/>
          <w:sz w:val="16"/>
          <w:szCs w:val="16"/>
        </w:rPr>
      </w:pPr>
      <w:del w:id="10327"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idRef="4-CR|4-11" maxExamItems="3" minExamItems="0"/&gt;</w:delText>
        </w:r>
      </w:del>
    </w:p>
    <w:p w14:paraId="27369A20" w14:textId="484B3A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28" w:author="Greg Stoike" w:date="2018-11-30T10:52:00Z"/>
          <w:rFonts w:ascii="Consolas" w:eastAsiaTheme="minorHAnsi" w:hAnsi="Consolas" w:cs="Lucida Sans Typewriter"/>
          <w:color w:val="268BD2"/>
          <w:sz w:val="16"/>
          <w:szCs w:val="16"/>
        </w:rPr>
      </w:pPr>
      <w:del w:id="1032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idRef="SBAC-ICA-FIXED-G11E-Perf-HowWeLearnA-ELA-11" maxExamItems="2" minExamItems="2"&gt;</w:delText>
        </w:r>
      </w:del>
    </w:p>
    <w:p w14:paraId="74C37FEF" w14:textId="41A0300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30" w:author="Greg Stoike" w:date="2018-11-30T10:52:00Z"/>
          <w:rFonts w:ascii="Consolas" w:eastAsiaTheme="minorHAnsi" w:hAnsi="Consolas" w:cs="Lucida Sans Typewriter"/>
          <w:color w:val="268BD2"/>
          <w:sz w:val="16"/>
          <w:szCs w:val="16"/>
        </w:rPr>
      </w:pPr>
      <w:del w:id="10331"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0B0FEA84" w14:textId="441B94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32" w:author="Greg Stoike" w:date="2018-11-30T10:52:00Z"/>
          <w:rFonts w:ascii="Consolas" w:eastAsiaTheme="minorHAnsi" w:hAnsi="Consolas" w:cs="Lucida Sans Typewriter"/>
          <w:color w:val="268BD2"/>
          <w:sz w:val="16"/>
          <w:szCs w:val="16"/>
        </w:rPr>
      </w:pPr>
      <w:del w:id="10333" w:author="Greg Stoike" w:date="2018-11-30T10:52:00Z">
        <w:r w:rsidRPr="00914B33" w:rsidDel="007B26CB">
          <w:rPr>
            <w:rFonts w:ascii="Consolas" w:eastAsiaTheme="minorHAnsi" w:hAnsi="Consolas" w:cs="Lucida Sans Typewriter"/>
            <w:color w:val="268BD2"/>
            <w:sz w:val="16"/>
            <w:szCs w:val="16"/>
          </w:rPr>
          <w:delText xml:space="preserve">              &lt;Property name="slope" value="85.8"/&gt;</w:delText>
        </w:r>
      </w:del>
    </w:p>
    <w:p w14:paraId="7CA472A3" w14:textId="1C491C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34" w:author="Greg Stoike" w:date="2018-11-30T10:52:00Z"/>
          <w:rFonts w:ascii="Consolas" w:eastAsiaTheme="minorHAnsi" w:hAnsi="Consolas" w:cs="Lucida Sans Typewriter"/>
          <w:color w:val="268BD2"/>
          <w:sz w:val="16"/>
          <w:szCs w:val="16"/>
        </w:rPr>
      </w:pPr>
      <w:del w:id="10335" w:author="Greg Stoike" w:date="2018-11-30T10:52:00Z">
        <w:r w:rsidRPr="00914B33" w:rsidDel="007B26CB">
          <w:rPr>
            <w:rFonts w:ascii="Consolas" w:eastAsiaTheme="minorHAnsi" w:hAnsi="Consolas" w:cs="Lucida Sans Typewriter"/>
            <w:color w:val="268BD2"/>
            <w:sz w:val="16"/>
            <w:szCs w:val="16"/>
          </w:rPr>
          <w:delText xml:space="preserve">              &lt;Property name="intercept" value="2508.2"/&gt;</w:delText>
        </w:r>
      </w:del>
    </w:p>
    <w:p w14:paraId="4BCEC941" w14:textId="123C388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36" w:author="Greg Stoike" w:date="2018-11-30T10:52:00Z"/>
          <w:rFonts w:ascii="Consolas" w:eastAsiaTheme="minorHAnsi" w:hAnsi="Consolas" w:cs="Lucida Sans Typewriter"/>
          <w:color w:val="268BD2"/>
          <w:sz w:val="16"/>
          <w:szCs w:val="16"/>
        </w:rPr>
      </w:pPr>
      <w:del w:id="10337"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570BAE22" w14:textId="77FC23C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38" w:author="Greg Stoike" w:date="2018-11-30T10:52:00Z"/>
          <w:rFonts w:ascii="Consolas" w:eastAsiaTheme="minorHAnsi" w:hAnsi="Consolas" w:cs="Lucida Sans Typewriter"/>
          <w:color w:val="268BD2"/>
          <w:sz w:val="16"/>
          <w:szCs w:val="16"/>
        </w:rPr>
      </w:pPr>
      <w:del w:id="10339" w:author="Greg Stoike" w:date="2018-11-30T10:52:00Z">
        <w:r w:rsidRPr="00914B33" w:rsidDel="007B26CB">
          <w:rPr>
            <w:rFonts w:ascii="Consolas" w:eastAsiaTheme="minorHAnsi" w:hAnsi="Consolas" w:cs="Lucida Sans Typewriter"/>
            <w:color w:val="268BD2"/>
            <w:sz w:val="16"/>
            <w:szCs w:val="16"/>
          </w:rPr>
          <w:delText xml:space="preserve">          &lt;/SegmentBlueprintElement&gt;</w:delText>
        </w:r>
      </w:del>
    </w:p>
    <w:p w14:paraId="7624414A" w14:textId="291358C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40" w:author="Greg Stoike" w:date="2018-11-30T10:52:00Z"/>
          <w:rFonts w:ascii="Consolas" w:eastAsiaTheme="minorHAnsi" w:hAnsi="Consolas" w:cs="Lucida Sans Typewriter"/>
          <w:color w:val="268BD2"/>
          <w:sz w:val="16"/>
          <w:szCs w:val="16"/>
        </w:rPr>
      </w:pPr>
      <w:del w:id="10341"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67E9A625" w14:textId="14F1244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42" w:author="Greg Stoike" w:date="2018-11-30T10:52:00Z"/>
          <w:rFonts w:ascii="Consolas" w:eastAsiaTheme="minorHAnsi" w:hAnsi="Consolas" w:cs="Lucida Sans Typewriter"/>
          <w:color w:val="268BD2"/>
          <w:sz w:val="16"/>
          <w:szCs w:val="16"/>
        </w:rPr>
      </w:pPr>
      <w:del w:id="10343"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0997D9CC" w14:textId="5E56F7C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44" w:author="Greg Stoike" w:date="2018-11-30T10:52:00Z"/>
          <w:rFonts w:ascii="Consolas" w:eastAsiaTheme="minorHAnsi" w:hAnsi="Consolas" w:cs="Lucida Sans Typewriter"/>
          <w:color w:val="268BD2"/>
          <w:sz w:val="16"/>
          <w:szCs w:val="16"/>
        </w:rPr>
      </w:pPr>
      <w:del w:id="10345" w:author="Greg Stoike" w:date="2018-11-30T10:52:00Z">
        <w:r w:rsidRPr="00914B33" w:rsidDel="007B26CB">
          <w:rPr>
            <w:rFonts w:ascii="Consolas" w:eastAsiaTheme="minorHAnsi" w:hAnsi="Consolas" w:cs="Lucida Sans Typewriter"/>
            <w:color w:val="268BD2"/>
            <w:sz w:val="16"/>
            <w:szCs w:val="16"/>
          </w:rPr>
          <w:delText xml:space="preserve">          &lt;SegmentForm id="ELA ICA Perf G11a 2018 ENG" cohort="Default"&gt;</w:delText>
        </w:r>
      </w:del>
    </w:p>
    <w:p w14:paraId="218B205B" w14:textId="0920A3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46" w:author="Greg Stoike" w:date="2018-11-30T10:52:00Z"/>
          <w:rFonts w:ascii="Consolas" w:eastAsiaTheme="minorHAnsi" w:hAnsi="Consolas" w:cs="Lucida Sans Typewriter"/>
          <w:color w:val="268BD2"/>
          <w:sz w:val="16"/>
          <w:szCs w:val="16"/>
        </w:rPr>
      </w:pPr>
      <w:del w:id="1034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1651434" w14:textId="6FA779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48" w:author="Greg Stoike" w:date="2018-11-30T10:52:00Z"/>
          <w:rFonts w:ascii="Consolas" w:eastAsiaTheme="minorHAnsi" w:hAnsi="Consolas" w:cs="Lucida Sans Typewriter"/>
          <w:color w:val="268BD2"/>
          <w:sz w:val="16"/>
          <w:szCs w:val="16"/>
        </w:rPr>
      </w:pPr>
      <w:del w:id="10349"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4DC5043A" w14:textId="61815DC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50" w:author="Greg Stoike" w:date="2018-11-30T10:52:00Z"/>
          <w:rFonts w:ascii="Consolas" w:eastAsiaTheme="minorHAnsi" w:hAnsi="Consolas" w:cs="Lucida Sans Typewriter"/>
          <w:color w:val="268BD2"/>
          <w:sz w:val="16"/>
          <w:szCs w:val="16"/>
        </w:rPr>
      </w:pPr>
      <w:del w:id="10351"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A40104C" w14:textId="54079F3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52" w:author="Greg Stoike" w:date="2018-11-30T10:52:00Z"/>
          <w:rFonts w:ascii="Consolas" w:eastAsiaTheme="minorHAnsi" w:hAnsi="Consolas" w:cs="Lucida Sans Typewriter"/>
          <w:color w:val="268BD2"/>
          <w:sz w:val="16"/>
          <w:szCs w:val="16"/>
        </w:rPr>
      </w:pPr>
      <w:del w:id="1035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26BDE451" w14:textId="4158D4D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54" w:author="Greg Stoike" w:date="2018-11-30T10:52:00Z"/>
          <w:rFonts w:ascii="Consolas" w:eastAsiaTheme="minorHAnsi" w:hAnsi="Consolas" w:cs="Lucida Sans Typewriter"/>
          <w:color w:val="268BD2"/>
          <w:sz w:val="16"/>
          <w:szCs w:val="16"/>
        </w:rPr>
      </w:pPr>
      <w:del w:id="10355"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id="2025"&gt;</w:delText>
        </w:r>
      </w:del>
    </w:p>
    <w:p w14:paraId="5DECAD73" w14:textId="2320420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56" w:author="Greg Stoike" w:date="2018-11-30T10:52:00Z"/>
          <w:rFonts w:ascii="Consolas" w:eastAsiaTheme="minorHAnsi" w:hAnsi="Consolas" w:cs="Lucida Sans Typewriter"/>
          <w:color w:val="268BD2"/>
          <w:sz w:val="16"/>
          <w:szCs w:val="16"/>
        </w:rPr>
      </w:pPr>
      <w:del w:id="10357" w:author="Greg Stoike" w:date="2018-11-30T10:52:00Z">
        <w:r w:rsidRPr="00914B33" w:rsidDel="007B26CB">
          <w:rPr>
            <w:rFonts w:ascii="Consolas" w:eastAsiaTheme="minorHAnsi" w:hAnsi="Consolas" w:cs="Lucida Sans Typewriter"/>
            <w:color w:val="268BD2"/>
            <w:sz w:val="16"/>
            <w:szCs w:val="16"/>
          </w:rPr>
          <w:delText xml:space="preserve">              &lt;Stimulus id="2025"/&gt;</w:delText>
        </w:r>
      </w:del>
    </w:p>
    <w:p w14:paraId="5BC6ED31" w14:textId="2138D03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58" w:author="Greg Stoike" w:date="2018-11-30T10:52:00Z"/>
          <w:rFonts w:ascii="Consolas" w:eastAsiaTheme="minorHAnsi" w:hAnsi="Consolas" w:cs="Lucida Sans Typewriter"/>
          <w:color w:val="268BD2"/>
          <w:sz w:val="16"/>
          <w:szCs w:val="16"/>
        </w:rPr>
      </w:pPr>
      <w:del w:id="10359"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handScored="true" administrationRequired="false" id="62023" type="SA"&gt;</w:delText>
        </w:r>
      </w:del>
    </w:p>
    <w:p w14:paraId="79865786" w14:textId="1E9D8D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60" w:author="Greg Stoike" w:date="2018-11-30T10:52:00Z"/>
          <w:rFonts w:ascii="Consolas" w:eastAsiaTheme="minorHAnsi" w:hAnsi="Consolas" w:cs="Lucida Sans Typewriter"/>
          <w:color w:val="268BD2"/>
          <w:sz w:val="16"/>
          <w:szCs w:val="16"/>
        </w:rPr>
      </w:pPr>
      <w:del w:id="1036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1D8B102" w14:textId="0B786BB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62" w:author="Greg Stoike" w:date="2018-11-30T10:52:00Z"/>
          <w:rFonts w:ascii="Consolas" w:eastAsiaTheme="minorHAnsi" w:hAnsi="Consolas" w:cs="Lucida Sans Typewriter"/>
          <w:color w:val="268BD2"/>
          <w:sz w:val="16"/>
          <w:szCs w:val="16"/>
        </w:rPr>
      </w:pPr>
      <w:del w:id="10363"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610B60FB" w14:textId="62FBF1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64" w:author="Greg Stoike" w:date="2018-11-30T10:52:00Z"/>
          <w:rFonts w:ascii="Consolas" w:eastAsiaTheme="minorHAnsi" w:hAnsi="Consolas" w:cs="Lucida Sans Typewriter"/>
          <w:color w:val="268BD2"/>
          <w:sz w:val="16"/>
          <w:szCs w:val="16"/>
        </w:rPr>
      </w:pPr>
      <w:del w:id="10365"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C94736D" w14:textId="1D0DC6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66" w:author="Greg Stoike" w:date="2018-11-30T10:52:00Z"/>
          <w:rFonts w:ascii="Consolas" w:eastAsiaTheme="minorHAnsi" w:hAnsi="Consolas" w:cs="Lucida Sans Typewriter"/>
          <w:color w:val="268BD2"/>
          <w:sz w:val="16"/>
          <w:szCs w:val="16"/>
        </w:rPr>
      </w:pPr>
      <w:del w:id="10367"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361CC1D7" w14:textId="7ECEE8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68" w:author="Greg Stoike" w:date="2018-11-30T10:52:00Z"/>
          <w:rFonts w:ascii="Consolas" w:eastAsiaTheme="minorHAnsi" w:hAnsi="Consolas" w:cs="Lucida Sans Typewriter"/>
          <w:color w:val="268BD2"/>
          <w:sz w:val="16"/>
          <w:szCs w:val="16"/>
        </w:rPr>
      </w:pPr>
      <w:del w:id="10369"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08451326" w14:textId="13A07A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70" w:author="Greg Stoike" w:date="2018-11-30T10:52:00Z"/>
          <w:rFonts w:ascii="Consolas" w:eastAsiaTheme="minorHAnsi" w:hAnsi="Consolas" w:cs="Lucida Sans Typewriter"/>
          <w:color w:val="268BD2"/>
          <w:sz w:val="16"/>
          <w:szCs w:val="16"/>
        </w:rPr>
      </w:pPr>
      <w:del w:id="10371"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value="4"/&gt;</w:delText>
        </w:r>
      </w:del>
    </w:p>
    <w:p w14:paraId="5CFC5B90" w14:textId="7BC197C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72" w:author="Greg Stoike" w:date="2018-11-30T10:52:00Z"/>
          <w:rFonts w:ascii="Consolas" w:eastAsiaTheme="minorHAnsi" w:hAnsi="Consolas" w:cs="Lucida Sans Typewriter"/>
          <w:color w:val="268BD2"/>
          <w:sz w:val="16"/>
          <w:szCs w:val="16"/>
        </w:rPr>
      </w:pPr>
      <w:del w:id="10373"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value="Overall=Difficult"/&gt;</w:delText>
        </w:r>
      </w:del>
    </w:p>
    <w:p w14:paraId="58519D72" w14:textId="3ADB42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74" w:author="Greg Stoike" w:date="2018-11-30T10:52:00Z"/>
          <w:rFonts w:ascii="Consolas" w:eastAsiaTheme="minorHAnsi" w:hAnsi="Consolas" w:cs="Lucida Sans Typewriter"/>
          <w:color w:val="268BD2"/>
          <w:sz w:val="16"/>
          <w:szCs w:val="16"/>
        </w:rPr>
      </w:pPr>
      <w:del w:id="10375"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4E11FB1A" w14:textId="0E76469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76" w:author="Greg Stoike" w:date="2018-11-30T10:52:00Z"/>
          <w:rFonts w:ascii="Consolas" w:eastAsiaTheme="minorHAnsi" w:hAnsi="Consolas" w:cs="Lucida Sans Typewriter"/>
          <w:color w:val="268BD2"/>
          <w:sz w:val="16"/>
          <w:szCs w:val="16"/>
        </w:rPr>
      </w:pPr>
      <w:del w:id="10377"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22DAE25F" w14:textId="491E204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78" w:author="Greg Stoike" w:date="2018-11-30T10:52:00Z"/>
          <w:rFonts w:ascii="Consolas" w:eastAsiaTheme="minorHAnsi" w:hAnsi="Consolas" w:cs="Lucida Sans Typewriter"/>
          <w:color w:val="268BD2"/>
          <w:sz w:val="16"/>
          <w:szCs w:val="16"/>
        </w:rPr>
      </w:pPr>
      <w:del w:id="10379"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422B2CC1" w14:textId="28B9A69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80" w:author="Greg Stoike" w:date="2018-11-30T10:52:00Z"/>
          <w:rFonts w:ascii="Consolas" w:eastAsiaTheme="minorHAnsi" w:hAnsi="Consolas" w:cs="Lucida Sans Typewriter"/>
          <w:color w:val="268BD2"/>
          <w:sz w:val="16"/>
          <w:szCs w:val="16"/>
        </w:rPr>
      </w:pPr>
      <w:del w:id="10381"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0D60C494" w14:textId="755F7FA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82" w:author="Greg Stoike" w:date="2018-11-30T10:52:00Z"/>
          <w:rFonts w:ascii="Consolas" w:eastAsiaTheme="minorHAnsi" w:hAnsi="Consolas" w:cs="Lucida Sans Typewriter"/>
          <w:color w:val="268BD2"/>
          <w:sz w:val="16"/>
          <w:szCs w:val="16"/>
        </w:rPr>
      </w:pPr>
      <w:del w:id="10383"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54621AC9" w14:textId="18C550C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84" w:author="Greg Stoike" w:date="2018-11-30T10:52:00Z"/>
          <w:rFonts w:ascii="Consolas" w:eastAsiaTheme="minorHAnsi" w:hAnsi="Consolas" w:cs="Lucida Sans Typewriter"/>
          <w:color w:val="268BD2"/>
          <w:sz w:val="16"/>
          <w:szCs w:val="16"/>
        </w:rPr>
      </w:pPr>
      <w:del w:id="10385"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52AA73A0" w14:textId="1029D66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86" w:author="Greg Stoike" w:date="2018-11-30T10:52:00Z"/>
          <w:rFonts w:ascii="Consolas" w:eastAsiaTheme="minorHAnsi" w:hAnsi="Consolas" w:cs="Lucida Sans Typewriter"/>
          <w:color w:val="268BD2"/>
          <w:sz w:val="16"/>
          <w:szCs w:val="16"/>
        </w:rPr>
      </w:pPr>
      <w:del w:id="10387"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0229C76" w14:textId="4F24FCD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88" w:author="Greg Stoike" w:date="2018-11-30T10:52:00Z"/>
          <w:rFonts w:ascii="Consolas" w:eastAsiaTheme="minorHAnsi" w:hAnsi="Consolas" w:cs="Lucida Sans Typewriter"/>
          <w:color w:val="268BD2"/>
          <w:sz w:val="16"/>
          <w:szCs w:val="16"/>
        </w:rPr>
      </w:pPr>
      <w:del w:id="1038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AD944D0" w14:textId="1853047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90" w:author="Greg Stoike" w:date="2018-11-30T10:52:00Z"/>
          <w:rFonts w:ascii="Consolas" w:eastAsiaTheme="minorHAnsi" w:hAnsi="Consolas" w:cs="Lucida Sans Typewriter"/>
          <w:color w:val="268BD2"/>
          <w:sz w:val="16"/>
          <w:szCs w:val="16"/>
        </w:rPr>
      </w:pPr>
      <w:del w:id="10391"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C31D9C4" w14:textId="0E38818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92" w:author="Greg Stoike" w:date="2018-11-30T10:52:00Z"/>
          <w:rFonts w:ascii="Consolas" w:eastAsiaTheme="minorHAnsi" w:hAnsi="Consolas" w:cs="Lucida Sans Typewriter"/>
          <w:color w:val="268BD2"/>
          <w:sz w:val="16"/>
          <w:szCs w:val="16"/>
        </w:rPr>
      </w:pPr>
      <w:del w:id="10393"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1F7C3E4C" w14:textId="1C55F3C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94" w:author="Greg Stoike" w:date="2018-11-30T10:52:00Z"/>
          <w:rFonts w:ascii="Consolas" w:eastAsiaTheme="minorHAnsi" w:hAnsi="Consolas" w:cs="Lucida Sans Typewriter"/>
          <w:color w:val="268BD2"/>
          <w:sz w:val="16"/>
          <w:szCs w:val="16"/>
        </w:rPr>
      </w:pPr>
      <w:del w:id="10395"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C6EBA74" w14:textId="42CE88D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96" w:author="Greg Stoike" w:date="2018-11-30T10:52:00Z"/>
          <w:rFonts w:ascii="Consolas" w:eastAsiaTheme="minorHAnsi" w:hAnsi="Consolas" w:cs="Lucida Sans Typewriter"/>
          <w:color w:val="268BD2"/>
          <w:sz w:val="16"/>
          <w:szCs w:val="16"/>
        </w:rPr>
      </w:pPr>
      <w:del w:id="10397"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EF3F3F8" w14:textId="5D16D0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398" w:author="Greg Stoike" w:date="2018-11-30T10:52:00Z"/>
          <w:rFonts w:ascii="Consolas" w:eastAsiaTheme="minorHAnsi" w:hAnsi="Consolas" w:cs="Lucida Sans Typewriter"/>
          <w:color w:val="268BD2"/>
          <w:sz w:val="16"/>
          <w:szCs w:val="16"/>
        </w:rPr>
      </w:pPr>
      <w:del w:id="10399"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idRef="SBAC-ICA-FIXED-G11E-Perf-HowWeLearnA-ELA-11"/&gt;</w:delText>
        </w:r>
      </w:del>
    </w:p>
    <w:p w14:paraId="2FE34670" w14:textId="6C64313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00" w:author="Greg Stoike" w:date="2018-11-30T10:52:00Z"/>
          <w:rFonts w:ascii="Consolas" w:eastAsiaTheme="minorHAnsi" w:hAnsi="Consolas" w:cs="Lucida Sans Typewriter"/>
          <w:color w:val="268BD2"/>
          <w:sz w:val="16"/>
          <w:szCs w:val="16"/>
        </w:rPr>
      </w:pPr>
      <w:del w:id="10401"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3D120C42" w14:textId="5029864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02" w:author="Greg Stoike" w:date="2018-11-30T10:52:00Z"/>
          <w:rFonts w:ascii="Consolas" w:eastAsiaTheme="minorHAnsi" w:hAnsi="Consolas" w:cs="Lucida Sans Typewriter"/>
          <w:color w:val="268BD2"/>
          <w:sz w:val="16"/>
          <w:szCs w:val="16"/>
        </w:rPr>
      </w:pPr>
      <w:del w:id="10403" w:author="Greg Stoike" w:date="2018-11-30T10:52:00Z">
        <w:r w:rsidRPr="00914B33" w:rsidDel="007B26CB">
          <w:rPr>
            <w:rFonts w:ascii="Consolas" w:eastAsiaTheme="minorHAnsi" w:hAnsi="Consolas" w:cs="Lucida Sans Typewriter"/>
            <w:color w:val="268BD2"/>
            <w:sz w:val="16"/>
            <w:szCs w:val="16"/>
          </w:rPr>
          <w:delText xml:space="preserve">                  &lt;BlueprintReference idRef="4-CR|2-11"/&gt;</w:delText>
        </w:r>
      </w:del>
    </w:p>
    <w:p w14:paraId="786D0415" w14:textId="2C0FF05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04" w:author="Greg Stoike" w:date="2018-11-30T10:52:00Z"/>
          <w:rFonts w:ascii="Consolas" w:eastAsiaTheme="minorHAnsi" w:hAnsi="Consolas" w:cs="Lucida Sans Typewriter"/>
          <w:color w:val="268BD2"/>
          <w:sz w:val="16"/>
          <w:szCs w:val="16"/>
        </w:rPr>
      </w:pPr>
      <w:del w:id="10405"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9429E1B" w14:textId="4B0FD19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06" w:author="Greg Stoike" w:date="2018-11-30T10:52:00Z"/>
          <w:rFonts w:ascii="Consolas" w:eastAsiaTheme="minorHAnsi" w:hAnsi="Consolas" w:cs="Lucida Sans Typewriter"/>
          <w:color w:val="268BD2"/>
          <w:sz w:val="16"/>
          <w:szCs w:val="16"/>
        </w:rPr>
      </w:pPr>
      <w:del w:id="1040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BB82AAE" w14:textId="34BBDA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08" w:author="Greg Stoike" w:date="2018-11-30T10:52:00Z"/>
          <w:rFonts w:ascii="Consolas" w:eastAsiaTheme="minorHAnsi" w:hAnsi="Consolas" w:cs="Lucida Sans Typewriter"/>
          <w:color w:val="268BD2"/>
          <w:sz w:val="16"/>
          <w:szCs w:val="16"/>
        </w:rPr>
      </w:pPr>
      <w:del w:id="10409"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scorePoints="2" measurementModel="IRTGPC"&gt;</w:delText>
        </w:r>
      </w:del>
    </w:p>
    <w:p w14:paraId="434A29E1" w14:textId="28942D1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10" w:author="Greg Stoike" w:date="2018-11-30T10:52:00Z"/>
          <w:rFonts w:ascii="Consolas" w:eastAsiaTheme="minorHAnsi" w:hAnsi="Consolas" w:cs="Lucida Sans Typewriter"/>
          <w:color w:val="268BD2"/>
          <w:sz w:val="16"/>
          <w:szCs w:val="16"/>
        </w:rPr>
      </w:pPr>
      <w:del w:id="10411" w:author="Greg Stoike" w:date="2018-11-30T10:52:00Z">
        <w:r w:rsidRPr="00914B33" w:rsidDel="007B26CB">
          <w:rPr>
            <w:rFonts w:ascii="Consolas" w:eastAsiaTheme="minorHAnsi" w:hAnsi="Consolas" w:cs="Lucida Sans Typewriter"/>
            <w:color w:val="268BD2"/>
            <w:sz w:val="16"/>
            <w:szCs w:val="16"/>
          </w:rPr>
          <w:delText xml:space="preserve">                    &lt;ItemScoreParameter value="0.7306200265884399" measurementParameter="a"/&gt;</w:delText>
        </w:r>
      </w:del>
    </w:p>
    <w:p w14:paraId="0F358052" w14:textId="39F06C9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12" w:author="Greg Stoike" w:date="2018-11-30T10:52:00Z"/>
          <w:rFonts w:ascii="Consolas" w:eastAsiaTheme="minorHAnsi" w:hAnsi="Consolas" w:cs="Lucida Sans Typewriter"/>
          <w:color w:val="268BD2"/>
          <w:sz w:val="16"/>
          <w:szCs w:val="16"/>
        </w:rPr>
      </w:pPr>
      <w:del w:id="10413" w:author="Greg Stoike" w:date="2018-11-30T10:52:00Z">
        <w:r w:rsidRPr="00914B33" w:rsidDel="007B26CB">
          <w:rPr>
            <w:rFonts w:ascii="Consolas" w:eastAsiaTheme="minorHAnsi" w:hAnsi="Consolas" w:cs="Lucida Sans Typewriter"/>
            <w:color w:val="268BD2"/>
            <w:sz w:val="16"/>
            <w:szCs w:val="16"/>
          </w:rPr>
          <w:delText xml:space="preserve">                    &lt;ItemScoreParameter value="1.4085500240325928" measurementParameter="b0"/&gt;</w:delText>
        </w:r>
      </w:del>
    </w:p>
    <w:p w14:paraId="12888CA1" w14:textId="55989B3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14" w:author="Greg Stoike" w:date="2018-11-30T10:52:00Z"/>
          <w:rFonts w:ascii="Consolas" w:eastAsiaTheme="minorHAnsi" w:hAnsi="Consolas" w:cs="Lucida Sans Typewriter"/>
          <w:color w:val="268BD2"/>
          <w:sz w:val="16"/>
          <w:szCs w:val="16"/>
        </w:rPr>
      </w:pPr>
      <w:del w:id="10415" w:author="Greg Stoike" w:date="2018-11-30T10:52:00Z">
        <w:r w:rsidRPr="00914B33" w:rsidDel="007B26CB">
          <w:rPr>
            <w:rFonts w:ascii="Consolas" w:eastAsiaTheme="minorHAnsi" w:hAnsi="Consolas" w:cs="Lucida Sans Typewriter"/>
            <w:color w:val="268BD2"/>
            <w:sz w:val="16"/>
            <w:szCs w:val="16"/>
          </w:rPr>
          <w:delText xml:space="preserve">                    &lt;ItemScoreParameter value="2.455169916152954" measurementParameter="b1"/&gt;</w:delText>
        </w:r>
      </w:del>
    </w:p>
    <w:p w14:paraId="1B87B0DE" w14:textId="443694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16" w:author="Greg Stoike" w:date="2018-11-30T10:52:00Z"/>
          <w:rFonts w:ascii="Consolas" w:eastAsiaTheme="minorHAnsi" w:hAnsi="Consolas" w:cs="Lucida Sans Typewriter"/>
          <w:color w:val="268BD2"/>
          <w:sz w:val="16"/>
          <w:szCs w:val="16"/>
        </w:rPr>
      </w:pPr>
      <w:del w:id="10417"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3F98E6DA" w14:textId="4743D5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18" w:author="Greg Stoike" w:date="2018-11-30T10:52:00Z"/>
          <w:rFonts w:ascii="Consolas" w:eastAsiaTheme="minorHAnsi" w:hAnsi="Consolas" w:cs="Lucida Sans Typewriter"/>
          <w:color w:val="268BD2"/>
          <w:sz w:val="16"/>
          <w:szCs w:val="16"/>
        </w:rPr>
      </w:pPr>
      <w:del w:id="10419"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7DD077E" w14:textId="779ED2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20" w:author="Greg Stoike" w:date="2018-11-30T10:52:00Z"/>
          <w:rFonts w:ascii="Consolas" w:eastAsiaTheme="minorHAnsi" w:hAnsi="Consolas" w:cs="Lucida Sans Typewriter"/>
          <w:color w:val="268BD2"/>
          <w:sz w:val="16"/>
          <w:szCs w:val="16"/>
        </w:rPr>
      </w:pPr>
      <w:del w:id="10421"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257565DC" w14:textId="4B389C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22" w:author="Greg Stoike" w:date="2018-11-30T10:52:00Z"/>
          <w:rFonts w:ascii="Consolas" w:eastAsiaTheme="minorHAnsi" w:hAnsi="Consolas" w:cs="Lucida Sans Typewriter"/>
          <w:color w:val="268BD2"/>
          <w:sz w:val="16"/>
          <w:szCs w:val="16"/>
        </w:rPr>
      </w:pPr>
      <w:del w:id="1042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handScored="true" administrationRequired="false" id="62025" type="SA"&gt;</w:delText>
        </w:r>
      </w:del>
    </w:p>
    <w:p w14:paraId="23D170C8" w14:textId="699E13E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24" w:author="Greg Stoike" w:date="2018-11-30T10:52:00Z"/>
          <w:rFonts w:ascii="Consolas" w:eastAsiaTheme="minorHAnsi" w:hAnsi="Consolas" w:cs="Lucida Sans Typewriter"/>
          <w:color w:val="268BD2"/>
          <w:sz w:val="16"/>
          <w:szCs w:val="16"/>
        </w:rPr>
      </w:pPr>
      <w:del w:id="1042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34E0638D" w14:textId="0863FCA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26" w:author="Greg Stoike" w:date="2018-11-30T10:52:00Z"/>
          <w:rFonts w:ascii="Consolas" w:eastAsiaTheme="minorHAnsi" w:hAnsi="Consolas" w:cs="Lucida Sans Typewriter"/>
          <w:color w:val="268BD2"/>
          <w:sz w:val="16"/>
          <w:szCs w:val="16"/>
        </w:rPr>
      </w:pPr>
      <w:del w:id="1042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1F57E939" w14:textId="3F8A4D1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28" w:author="Greg Stoike" w:date="2018-11-30T10:52:00Z"/>
          <w:rFonts w:ascii="Consolas" w:eastAsiaTheme="minorHAnsi" w:hAnsi="Consolas" w:cs="Lucida Sans Typewriter"/>
          <w:color w:val="268BD2"/>
          <w:sz w:val="16"/>
          <w:szCs w:val="16"/>
        </w:rPr>
      </w:pPr>
      <w:del w:id="1042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A9AF0C0" w14:textId="6E63FCF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30" w:author="Greg Stoike" w:date="2018-11-30T10:52:00Z"/>
          <w:rFonts w:ascii="Consolas" w:eastAsiaTheme="minorHAnsi" w:hAnsi="Consolas" w:cs="Lucida Sans Typewriter"/>
          <w:color w:val="268BD2"/>
          <w:sz w:val="16"/>
          <w:szCs w:val="16"/>
        </w:rPr>
      </w:pPr>
      <w:del w:id="10431"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75129C56" w14:textId="061F35A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32" w:author="Greg Stoike" w:date="2018-11-30T10:52:00Z"/>
          <w:rFonts w:ascii="Consolas" w:eastAsiaTheme="minorHAnsi" w:hAnsi="Consolas" w:cs="Lucida Sans Typewriter"/>
          <w:color w:val="268BD2"/>
          <w:sz w:val="16"/>
          <w:szCs w:val="16"/>
        </w:rPr>
      </w:pPr>
      <w:del w:id="1043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66047DFC" w14:textId="196E88B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34" w:author="Greg Stoike" w:date="2018-11-30T10:52:00Z"/>
          <w:rFonts w:ascii="Consolas" w:eastAsiaTheme="minorHAnsi" w:hAnsi="Consolas" w:cs="Lucida Sans Typewriter"/>
          <w:color w:val="268BD2"/>
          <w:sz w:val="16"/>
          <w:szCs w:val="16"/>
        </w:rPr>
      </w:pPr>
      <w:del w:id="1043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5562185E" w14:textId="48C4EE7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36" w:author="Greg Stoike" w:date="2018-11-30T10:52:00Z"/>
          <w:rFonts w:ascii="Consolas" w:eastAsiaTheme="minorHAnsi" w:hAnsi="Consolas" w:cs="Lucida Sans Typewriter"/>
          <w:color w:val="268BD2"/>
          <w:sz w:val="16"/>
          <w:szCs w:val="16"/>
        </w:rPr>
      </w:pPr>
      <w:del w:id="1043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value="Overall=Moderate"/&gt;</w:delText>
        </w:r>
      </w:del>
    </w:p>
    <w:p w14:paraId="2F4DB69A" w14:textId="03658B0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38" w:author="Greg Stoike" w:date="2018-11-30T10:52:00Z"/>
          <w:rFonts w:ascii="Consolas" w:eastAsiaTheme="minorHAnsi" w:hAnsi="Consolas" w:cs="Lucida Sans Typewriter"/>
          <w:color w:val="268BD2"/>
          <w:sz w:val="16"/>
          <w:szCs w:val="16"/>
        </w:rPr>
      </w:pPr>
      <w:del w:id="1043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362ED5D" w14:textId="329A116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40" w:author="Greg Stoike" w:date="2018-11-30T10:52:00Z"/>
          <w:rFonts w:ascii="Consolas" w:eastAsiaTheme="minorHAnsi" w:hAnsi="Consolas" w:cs="Lucida Sans Typewriter"/>
          <w:color w:val="268BD2"/>
          <w:sz w:val="16"/>
          <w:szCs w:val="16"/>
        </w:rPr>
      </w:pPr>
      <w:del w:id="1044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1538E433" w14:textId="0FE7FB3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42" w:author="Greg Stoike" w:date="2018-11-30T10:52:00Z"/>
          <w:rFonts w:ascii="Consolas" w:eastAsiaTheme="minorHAnsi" w:hAnsi="Consolas" w:cs="Lucida Sans Typewriter"/>
          <w:color w:val="268BD2"/>
          <w:sz w:val="16"/>
          <w:szCs w:val="16"/>
        </w:rPr>
      </w:pPr>
      <w:del w:id="1044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42974315" w14:textId="2F501F0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44" w:author="Greg Stoike" w:date="2018-11-30T10:52:00Z"/>
          <w:rFonts w:ascii="Consolas" w:eastAsiaTheme="minorHAnsi" w:hAnsi="Consolas" w:cs="Lucida Sans Typewriter"/>
          <w:color w:val="268BD2"/>
          <w:sz w:val="16"/>
          <w:szCs w:val="16"/>
        </w:rPr>
      </w:pPr>
      <w:del w:id="10445"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3FF54C34" w14:textId="5180C40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46" w:author="Greg Stoike" w:date="2018-11-30T10:52:00Z"/>
          <w:rFonts w:ascii="Consolas" w:eastAsiaTheme="minorHAnsi" w:hAnsi="Consolas" w:cs="Lucida Sans Typewriter"/>
          <w:color w:val="268BD2"/>
          <w:sz w:val="16"/>
          <w:szCs w:val="16"/>
        </w:rPr>
      </w:pPr>
      <w:del w:id="1044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40793CFC" w14:textId="49A9D85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48" w:author="Greg Stoike" w:date="2018-11-30T10:52:00Z"/>
          <w:rFonts w:ascii="Consolas" w:eastAsiaTheme="minorHAnsi" w:hAnsi="Consolas" w:cs="Lucida Sans Typewriter"/>
          <w:color w:val="268BD2"/>
          <w:sz w:val="16"/>
          <w:szCs w:val="16"/>
        </w:rPr>
      </w:pPr>
      <w:del w:id="1044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value="SA"/&gt;</w:delText>
        </w:r>
      </w:del>
    </w:p>
    <w:p w14:paraId="06255E13" w14:textId="0C9117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50" w:author="Greg Stoike" w:date="2018-11-30T10:52:00Z"/>
          <w:rFonts w:ascii="Consolas" w:eastAsiaTheme="minorHAnsi" w:hAnsi="Consolas" w:cs="Lucida Sans Typewriter"/>
          <w:color w:val="268BD2"/>
          <w:sz w:val="16"/>
          <w:szCs w:val="16"/>
        </w:rPr>
      </w:pPr>
      <w:del w:id="1045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6296C02A" w14:textId="102AF5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52" w:author="Greg Stoike" w:date="2018-11-30T10:52:00Z"/>
          <w:rFonts w:ascii="Consolas" w:eastAsiaTheme="minorHAnsi" w:hAnsi="Consolas" w:cs="Lucida Sans Typewriter"/>
          <w:color w:val="268BD2"/>
          <w:sz w:val="16"/>
          <w:szCs w:val="16"/>
        </w:rPr>
      </w:pPr>
      <w:del w:id="1045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C56ED1D" w14:textId="185BC9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54" w:author="Greg Stoike" w:date="2018-11-30T10:52:00Z"/>
          <w:rFonts w:ascii="Consolas" w:eastAsiaTheme="minorHAnsi" w:hAnsi="Consolas" w:cs="Lucida Sans Typewriter"/>
          <w:color w:val="268BD2"/>
          <w:sz w:val="16"/>
          <w:szCs w:val="16"/>
        </w:rPr>
      </w:pPr>
      <w:del w:id="1045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3DD353EB" w14:textId="1EE4343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56" w:author="Greg Stoike" w:date="2018-11-30T10:52:00Z"/>
          <w:rFonts w:ascii="Consolas" w:eastAsiaTheme="minorHAnsi" w:hAnsi="Consolas" w:cs="Lucida Sans Typewriter"/>
          <w:color w:val="268BD2"/>
          <w:sz w:val="16"/>
          <w:szCs w:val="16"/>
        </w:rPr>
      </w:pPr>
      <w:del w:id="1045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6F4724CD" w14:textId="01CC191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58" w:author="Greg Stoike" w:date="2018-11-30T10:52:00Z"/>
          <w:rFonts w:ascii="Consolas" w:eastAsiaTheme="minorHAnsi" w:hAnsi="Consolas" w:cs="Lucida Sans Typewriter"/>
          <w:color w:val="268BD2"/>
          <w:sz w:val="16"/>
          <w:szCs w:val="16"/>
        </w:rPr>
      </w:pPr>
      <w:del w:id="1045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175BC2CA" w14:textId="275932F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60" w:author="Greg Stoike" w:date="2018-11-30T10:52:00Z"/>
          <w:rFonts w:ascii="Consolas" w:eastAsiaTheme="minorHAnsi" w:hAnsi="Consolas" w:cs="Lucida Sans Typewriter"/>
          <w:color w:val="268BD2"/>
          <w:sz w:val="16"/>
          <w:szCs w:val="16"/>
        </w:rPr>
      </w:pPr>
      <w:del w:id="1046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364C6BAB" w14:textId="2EF3E40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62" w:author="Greg Stoike" w:date="2018-11-30T10:52:00Z"/>
          <w:rFonts w:ascii="Consolas" w:eastAsiaTheme="minorHAnsi" w:hAnsi="Consolas" w:cs="Lucida Sans Typewriter"/>
          <w:color w:val="268BD2"/>
          <w:sz w:val="16"/>
          <w:szCs w:val="16"/>
        </w:rPr>
      </w:pPr>
      <w:del w:id="1046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idRef="SBAC-ICA-FIXED-G11E-Perf-HowWeLearnA-ELA-11"/&gt;</w:delText>
        </w:r>
      </w:del>
    </w:p>
    <w:p w14:paraId="2CCB4003" w14:textId="3319A43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64" w:author="Greg Stoike" w:date="2018-11-30T10:52:00Z"/>
          <w:rFonts w:ascii="Consolas" w:eastAsiaTheme="minorHAnsi" w:hAnsi="Consolas" w:cs="Lucida Sans Typewriter"/>
          <w:color w:val="268BD2"/>
          <w:sz w:val="16"/>
          <w:szCs w:val="16"/>
        </w:rPr>
      </w:pPr>
      <w:del w:id="10465" w:author="Greg Stoike" w:date="2018-11-30T10:52:00Z">
        <w:r w:rsidRPr="00914B33" w:rsidDel="007B26CB">
          <w:rPr>
            <w:rFonts w:ascii="Consolas" w:eastAsiaTheme="minorHAnsi" w:hAnsi="Consolas" w:cs="Lucida Sans Typewriter"/>
            <w:color w:val="268BD2"/>
            <w:sz w:val="16"/>
            <w:szCs w:val="16"/>
          </w:rPr>
          <w:delText xml:space="preserve">                  &lt;BlueprintReference idRef="4-CR"/&gt;</w:delText>
        </w:r>
      </w:del>
    </w:p>
    <w:p w14:paraId="0C63721C" w14:textId="7B2DB7B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66" w:author="Greg Stoike" w:date="2018-11-30T10:52:00Z"/>
          <w:rFonts w:ascii="Consolas" w:eastAsiaTheme="minorHAnsi" w:hAnsi="Consolas" w:cs="Lucida Sans Typewriter"/>
          <w:color w:val="268BD2"/>
          <w:sz w:val="16"/>
          <w:szCs w:val="16"/>
        </w:rPr>
      </w:pPr>
      <w:del w:id="10467" w:author="Greg Stoike" w:date="2018-11-30T10:52:00Z">
        <w:r w:rsidRPr="00914B33" w:rsidDel="007B26CB">
          <w:rPr>
            <w:rFonts w:ascii="Consolas" w:eastAsiaTheme="minorHAnsi" w:hAnsi="Consolas" w:cs="Lucida Sans Typewriter"/>
            <w:color w:val="268BD2"/>
            <w:sz w:val="16"/>
            <w:szCs w:val="16"/>
          </w:rPr>
          <w:delText xml:space="preserve">                  &lt;BlueprintReference idRef="4-CR|4-11"/&gt;</w:delText>
        </w:r>
      </w:del>
    </w:p>
    <w:p w14:paraId="5E1D466E" w14:textId="6337EF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68" w:author="Greg Stoike" w:date="2018-11-30T10:52:00Z"/>
          <w:rFonts w:ascii="Consolas" w:eastAsiaTheme="minorHAnsi" w:hAnsi="Consolas" w:cs="Lucida Sans Typewriter"/>
          <w:color w:val="268BD2"/>
          <w:sz w:val="16"/>
          <w:szCs w:val="16"/>
        </w:rPr>
      </w:pPr>
      <w:del w:id="1046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2423D4E3" w14:textId="279ADCF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70" w:author="Greg Stoike" w:date="2018-11-30T10:52:00Z"/>
          <w:rFonts w:ascii="Consolas" w:eastAsiaTheme="minorHAnsi" w:hAnsi="Consolas" w:cs="Lucida Sans Typewriter"/>
          <w:color w:val="268BD2"/>
          <w:sz w:val="16"/>
          <w:szCs w:val="16"/>
        </w:rPr>
      </w:pPr>
      <w:del w:id="1047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0DAAC3A9" w14:textId="032DC9A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72" w:author="Greg Stoike" w:date="2018-11-30T10:52:00Z"/>
          <w:rFonts w:ascii="Consolas" w:eastAsiaTheme="minorHAnsi" w:hAnsi="Consolas" w:cs="Lucida Sans Typewriter"/>
          <w:color w:val="268BD2"/>
          <w:sz w:val="16"/>
          <w:szCs w:val="16"/>
        </w:rPr>
      </w:pPr>
      <w:del w:id="10473" w:author="Greg Stoike" w:date="2018-11-30T10:52:00Z">
        <w:r w:rsidRPr="00914B33" w:rsidDel="007B26CB">
          <w:rPr>
            <w:rFonts w:ascii="Consolas" w:eastAsiaTheme="minorHAnsi" w:hAnsi="Consolas" w:cs="Lucida Sans Typewriter"/>
            <w:color w:val="268BD2"/>
            <w:sz w:val="16"/>
            <w:szCs w:val="16"/>
          </w:rPr>
          <w:delText xml:space="preserve">                  &lt;ItemScoreDimension weight="1.0" scorePoints="2" measurementModel="IRTGPC"&gt;</w:delText>
        </w:r>
      </w:del>
    </w:p>
    <w:p w14:paraId="6B20F0E6" w14:textId="45C5EC6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74" w:author="Greg Stoike" w:date="2018-11-30T10:52:00Z"/>
          <w:rFonts w:ascii="Consolas" w:eastAsiaTheme="minorHAnsi" w:hAnsi="Consolas" w:cs="Lucida Sans Typewriter"/>
          <w:color w:val="268BD2"/>
          <w:sz w:val="16"/>
          <w:szCs w:val="16"/>
        </w:rPr>
      </w:pPr>
      <w:del w:id="10475" w:author="Greg Stoike" w:date="2018-11-30T10:52:00Z">
        <w:r w:rsidRPr="00914B33" w:rsidDel="007B26CB">
          <w:rPr>
            <w:rFonts w:ascii="Consolas" w:eastAsiaTheme="minorHAnsi" w:hAnsi="Consolas" w:cs="Lucida Sans Typewriter"/>
            <w:color w:val="268BD2"/>
            <w:sz w:val="16"/>
            <w:szCs w:val="16"/>
          </w:rPr>
          <w:delText xml:space="preserve">                    &lt;ItemScoreParameter value="0.6373000144958496" measurementParameter="a"/&gt;</w:delText>
        </w:r>
      </w:del>
    </w:p>
    <w:p w14:paraId="69C6A4D5" w14:textId="37B5A3D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76" w:author="Greg Stoike" w:date="2018-11-30T10:52:00Z"/>
          <w:rFonts w:ascii="Consolas" w:eastAsiaTheme="minorHAnsi" w:hAnsi="Consolas" w:cs="Lucida Sans Typewriter"/>
          <w:color w:val="268BD2"/>
          <w:sz w:val="16"/>
          <w:szCs w:val="16"/>
        </w:rPr>
      </w:pPr>
      <w:del w:id="10477" w:author="Greg Stoike" w:date="2018-11-30T10:52:00Z">
        <w:r w:rsidRPr="00914B33" w:rsidDel="007B26CB">
          <w:rPr>
            <w:rFonts w:ascii="Consolas" w:eastAsiaTheme="minorHAnsi" w:hAnsi="Consolas" w:cs="Lucida Sans Typewriter"/>
            <w:color w:val="268BD2"/>
            <w:sz w:val="16"/>
            <w:szCs w:val="16"/>
          </w:rPr>
          <w:delText xml:space="preserve">                    &lt;ItemScoreParameter value="0.8460400104522705" measurementParameter="b0"/&gt;</w:delText>
        </w:r>
      </w:del>
    </w:p>
    <w:p w14:paraId="04AE7432" w14:textId="19B1FB2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78" w:author="Greg Stoike" w:date="2018-11-30T10:52:00Z"/>
          <w:rFonts w:ascii="Consolas" w:eastAsiaTheme="minorHAnsi" w:hAnsi="Consolas" w:cs="Lucida Sans Typewriter"/>
          <w:color w:val="268BD2"/>
          <w:sz w:val="16"/>
          <w:szCs w:val="16"/>
        </w:rPr>
      </w:pPr>
      <w:del w:id="10479" w:author="Greg Stoike" w:date="2018-11-30T10:52:00Z">
        <w:r w:rsidRPr="00914B33" w:rsidDel="007B26CB">
          <w:rPr>
            <w:rFonts w:ascii="Consolas" w:eastAsiaTheme="minorHAnsi" w:hAnsi="Consolas" w:cs="Lucida Sans Typewriter"/>
            <w:color w:val="268BD2"/>
            <w:sz w:val="16"/>
            <w:szCs w:val="16"/>
          </w:rPr>
          <w:delText xml:space="preserve">                    &lt;ItemScoreParameter value="1.5986000299453735" measurementParameter="b1"/&gt;</w:delText>
        </w:r>
      </w:del>
    </w:p>
    <w:p w14:paraId="33AC5C76" w14:textId="048397D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80" w:author="Greg Stoike" w:date="2018-11-30T10:52:00Z"/>
          <w:rFonts w:ascii="Consolas" w:eastAsiaTheme="minorHAnsi" w:hAnsi="Consolas" w:cs="Lucida Sans Typewriter"/>
          <w:color w:val="268BD2"/>
          <w:sz w:val="16"/>
          <w:szCs w:val="16"/>
        </w:rPr>
      </w:pPr>
      <w:del w:id="1048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663DA7A" w14:textId="59C7CD9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82" w:author="Greg Stoike" w:date="2018-11-30T10:52:00Z"/>
          <w:rFonts w:ascii="Consolas" w:eastAsiaTheme="minorHAnsi" w:hAnsi="Consolas" w:cs="Lucida Sans Typewriter"/>
          <w:color w:val="268BD2"/>
          <w:sz w:val="16"/>
          <w:szCs w:val="16"/>
        </w:rPr>
      </w:pPr>
      <w:del w:id="10483"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6FC182B0" w14:textId="18668CD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84" w:author="Greg Stoike" w:date="2018-11-30T10:52:00Z"/>
          <w:rFonts w:ascii="Consolas" w:eastAsiaTheme="minorHAnsi" w:hAnsi="Consolas" w:cs="Lucida Sans Typewriter"/>
          <w:color w:val="268BD2"/>
          <w:sz w:val="16"/>
          <w:szCs w:val="16"/>
        </w:rPr>
      </w:pPr>
      <w:del w:id="10485"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6DBF8A41" w14:textId="10886D2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86" w:author="Greg Stoike" w:date="2018-11-30T10:52:00Z"/>
          <w:rFonts w:ascii="Consolas" w:eastAsiaTheme="minorHAnsi" w:hAnsi="Consolas" w:cs="Lucida Sans Typewriter"/>
          <w:color w:val="268BD2"/>
          <w:sz w:val="16"/>
          <w:szCs w:val="16"/>
        </w:rPr>
      </w:pPr>
      <w:del w:id="10487"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6827C43D" w14:textId="592C02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88" w:author="Greg Stoike" w:date="2018-11-30T10:52:00Z"/>
          <w:rFonts w:ascii="Consolas" w:eastAsiaTheme="minorHAnsi" w:hAnsi="Consolas" w:cs="Lucida Sans Typewriter"/>
          <w:color w:val="268BD2"/>
          <w:sz w:val="16"/>
          <w:szCs w:val="16"/>
        </w:rPr>
      </w:pPr>
      <w:del w:id="10489" w:author="Greg Stoike" w:date="2018-11-30T10:52:00Z">
        <w:r w:rsidRPr="00914B33" w:rsidDel="007B26CB">
          <w:rPr>
            <w:rFonts w:ascii="Consolas" w:eastAsiaTheme="minorHAnsi" w:hAnsi="Consolas" w:cs="Lucida Sans Typewriter"/>
            <w:color w:val="268BD2"/>
            <w:sz w:val="16"/>
            <w:szCs w:val="16"/>
          </w:rPr>
          <w:delText xml:space="preserve">          &lt;/SegmentForm&gt;</w:delText>
        </w:r>
      </w:del>
    </w:p>
    <w:p w14:paraId="58A05643" w14:textId="23C47FF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90" w:author="Greg Stoike" w:date="2018-11-30T10:52:00Z"/>
          <w:rFonts w:ascii="Consolas" w:eastAsiaTheme="minorHAnsi" w:hAnsi="Consolas" w:cs="Lucida Sans Typewriter"/>
          <w:color w:val="268BD2"/>
          <w:sz w:val="16"/>
          <w:szCs w:val="16"/>
        </w:rPr>
      </w:pPr>
      <w:del w:id="10491"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1A1A3D15" w14:textId="5284BD3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92" w:author="Greg Stoike" w:date="2018-11-30T10:52:00Z"/>
          <w:rFonts w:ascii="Consolas" w:eastAsiaTheme="minorHAnsi" w:hAnsi="Consolas" w:cs="Lucida Sans Typewriter"/>
          <w:color w:val="268BD2"/>
          <w:sz w:val="16"/>
          <w:szCs w:val="16"/>
        </w:rPr>
      </w:pPr>
      <w:del w:id="10493" w:author="Greg Stoike" w:date="2018-11-30T10:52:00Z">
        <w:r w:rsidRPr="00914B33" w:rsidDel="007B26CB">
          <w:rPr>
            <w:rFonts w:ascii="Consolas" w:eastAsiaTheme="minorHAnsi" w:hAnsi="Consolas" w:cs="Lucida Sans Typewriter"/>
            <w:color w:val="268BD2"/>
            <w:sz w:val="16"/>
            <w:szCs w:val="16"/>
          </w:rPr>
          <w:delText xml:space="preserve">      &lt;/Segment&gt;</w:delText>
        </w:r>
      </w:del>
    </w:p>
    <w:p w14:paraId="7BA601F4" w14:textId="68E99AC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94" w:author="Greg Stoike" w:date="2018-11-30T10:52:00Z"/>
          <w:rFonts w:ascii="Consolas" w:eastAsiaTheme="minorHAnsi" w:hAnsi="Consolas" w:cs="Lucida Sans Typewriter"/>
          <w:color w:val="268BD2"/>
          <w:sz w:val="16"/>
          <w:szCs w:val="16"/>
        </w:rPr>
      </w:pPr>
      <w:del w:id="10495" w:author="Greg Stoike" w:date="2018-11-30T10:52:00Z">
        <w:r w:rsidRPr="00914B33" w:rsidDel="007B26CB">
          <w:rPr>
            <w:rFonts w:ascii="Consolas" w:eastAsiaTheme="minorHAnsi" w:hAnsi="Consolas" w:cs="Lucida Sans Typewriter"/>
            <w:color w:val="268BD2"/>
            <w:sz w:val="16"/>
            <w:szCs w:val="16"/>
          </w:rPr>
          <w:delText xml:space="preserve">      &lt;Segment entryApproval="false" exitApproval="false" position="2" id="SBAC-ICA-FIXED-G11E-Perf-HowWeLearnB-ELA-11" label="(SBAC)SBAC-ICA-FIXED-G11E-Perf-HowWeLearnB-ELA-11-Winter-2017-2018" algorithmType="fixedform" algorithmImplementation="AIR FIXEDFORM1"&gt;</w:delText>
        </w:r>
      </w:del>
    </w:p>
    <w:p w14:paraId="2AA5D7BE" w14:textId="2B75DC9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96" w:author="Greg Stoike" w:date="2018-11-30T10:52:00Z"/>
          <w:rFonts w:ascii="Consolas" w:eastAsiaTheme="minorHAnsi" w:hAnsi="Consolas" w:cs="Lucida Sans Typewriter"/>
          <w:color w:val="268BD2"/>
          <w:sz w:val="16"/>
          <w:szCs w:val="16"/>
        </w:rPr>
      </w:pPr>
      <w:del w:id="10497"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37524F4B" w14:textId="7478423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498" w:author="Greg Stoike" w:date="2018-11-30T10:52:00Z"/>
          <w:rFonts w:ascii="Consolas" w:eastAsiaTheme="minorHAnsi" w:hAnsi="Consolas" w:cs="Lucida Sans Typewriter"/>
          <w:color w:val="268BD2"/>
          <w:sz w:val="16"/>
          <w:szCs w:val="16"/>
        </w:rPr>
      </w:pPr>
      <w:del w:id="10499"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 maxExamItems="1" minExamItems="0"/&gt;</w:delText>
        </w:r>
      </w:del>
    </w:p>
    <w:p w14:paraId="6BB8BDB8" w14:textId="06FED55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00" w:author="Greg Stoike" w:date="2018-11-30T10:52:00Z"/>
          <w:rFonts w:ascii="Consolas" w:eastAsiaTheme="minorHAnsi" w:hAnsi="Consolas" w:cs="Lucida Sans Typewriter"/>
          <w:color w:val="268BD2"/>
          <w:sz w:val="16"/>
          <w:szCs w:val="16"/>
        </w:rPr>
      </w:pPr>
      <w:del w:id="10501"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idRef="2-W|4-11" maxExamItems="1" minExamItems="0"/&gt;</w:delText>
        </w:r>
      </w:del>
    </w:p>
    <w:p w14:paraId="29533501" w14:textId="5E93512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02" w:author="Greg Stoike" w:date="2018-11-30T10:52:00Z"/>
          <w:rFonts w:ascii="Consolas" w:eastAsiaTheme="minorHAnsi" w:hAnsi="Consolas" w:cs="Lucida Sans Typewriter"/>
          <w:color w:val="268BD2"/>
          <w:sz w:val="16"/>
          <w:szCs w:val="16"/>
        </w:rPr>
      </w:pPr>
      <w:del w:id="10503" w:author="Greg Stoike" w:date="2018-11-30T10:52:00Z">
        <w:r w:rsidRPr="00914B33" w:rsidDel="007B26CB">
          <w:rPr>
            <w:rFonts w:ascii="Consolas" w:eastAsiaTheme="minorHAnsi" w:hAnsi="Consolas" w:cs="Lucida Sans Typewriter"/>
            <w:color w:val="268BD2"/>
            <w:sz w:val="16"/>
            <w:szCs w:val="16"/>
          </w:rPr>
          <w:delText xml:space="preserve">          &lt;SegmentBlueprintElement maxFieldTestItems="0" minFieldTestItems="0" idRef="SBAC-ICA-FIXED-G11E-Perf-HowWeLearnB-ELA-11" maxExamItems="1" minExamItems="1"&gt;</w:delText>
        </w:r>
      </w:del>
    </w:p>
    <w:p w14:paraId="78253642" w14:textId="13A84B2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04" w:author="Greg Stoike" w:date="2018-11-30T10:52:00Z"/>
          <w:rFonts w:ascii="Consolas" w:eastAsiaTheme="minorHAnsi" w:hAnsi="Consolas" w:cs="Lucida Sans Typewriter"/>
          <w:color w:val="268BD2"/>
          <w:sz w:val="16"/>
          <w:szCs w:val="16"/>
        </w:rPr>
      </w:pPr>
      <w:del w:id="10505"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469F8C72" w14:textId="6A8695F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06" w:author="Greg Stoike" w:date="2018-11-30T10:52:00Z"/>
          <w:rFonts w:ascii="Consolas" w:eastAsiaTheme="minorHAnsi" w:hAnsi="Consolas" w:cs="Lucida Sans Typewriter"/>
          <w:color w:val="268BD2"/>
          <w:sz w:val="16"/>
          <w:szCs w:val="16"/>
        </w:rPr>
      </w:pPr>
      <w:del w:id="10507" w:author="Greg Stoike" w:date="2018-11-30T10:52:00Z">
        <w:r w:rsidRPr="00914B33" w:rsidDel="007B26CB">
          <w:rPr>
            <w:rFonts w:ascii="Consolas" w:eastAsiaTheme="minorHAnsi" w:hAnsi="Consolas" w:cs="Lucida Sans Typewriter"/>
            <w:color w:val="268BD2"/>
            <w:sz w:val="16"/>
            <w:szCs w:val="16"/>
          </w:rPr>
          <w:delText xml:space="preserve">              &lt;Property name="slope" value="85.8"/&gt;</w:delText>
        </w:r>
      </w:del>
    </w:p>
    <w:p w14:paraId="71DBBEAA" w14:textId="7E100D1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08" w:author="Greg Stoike" w:date="2018-11-30T10:52:00Z"/>
          <w:rFonts w:ascii="Consolas" w:eastAsiaTheme="minorHAnsi" w:hAnsi="Consolas" w:cs="Lucida Sans Typewriter"/>
          <w:color w:val="268BD2"/>
          <w:sz w:val="16"/>
          <w:szCs w:val="16"/>
        </w:rPr>
      </w:pPr>
      <w:del w:id="10509" w:author="Greg Stoike" w:date="2018-11-30T10:52:00Z">
        <w:r w:rsidRPr="00914B33" w:rsidDel="007B26CB">
          <w:rPr>
            <w:rFonts w:ascii="Consolas" w:eastAsiaTheme="minorHAnsi" w:hAnsi="Consolas" w:cs="Lucida Sans Typewriter"/>
            <w:color w:val="268BD2"/>
            <w:sz w:val="16"/>
            <w:szCs w:val="16"/>
          </w:rPr>
          <w:delText xml:space="preserve">              &lt;Property name="intercept" value="2508.2"/&gt;</w:delText>
        </w:r>
      </w:del>
    </w:p>
    <w:p w14:paraId="162E6404" w14:textId="0F9039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10" w:author="Greg Stoike" w:date="2018-11-30T10:52:00Z"/>
          <w:rFonts w:ascii="Consolas" w:eastAsiaTheme="minorHAnsi" w:hAnsi="Consolas" w:cs="Lucida Sans Typewriter"/>
          <w:color w:val="268BD2"/>
          <w:sz w:val="16"/>
          <w:szCs w:val="16"/>
        </w:rPr>
      </w:pPr>
      <w:del w:id="10511" w:author="Greg Stoike" w:date="2018-11-30T10:52:00Z">
        <w:r w:rsidRPr="00914B33" w:rsidDel="007B26CB">
          <w:rPr>
            <w:rFonts w:ascii="Consolas" w:eastAsiaTheme="minorHAnsi" w:hAnsi="Consolas" w:cs="Lucida Sans Typewriter"/>
            <w:color w:val="268BD2"/>
            <w:sz w:val="16"/>
            <w:szCs w:val="16"/>
          </w:rPr>
          <w:delText xml:space="preserve">            &lt;/ItemSelection&gt;</w:delText>
        </w:r>
      </w:del>
    </w:p>
    <w:p w14:paraId="0CBFA26E" w14:textId="54FC177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12" w:author="Greg Stoike" w:date="2018-11-30T10:52:00Z"/>
          <w:rFonts w:ascii="Consolas" w:eastAsiaTheme="minorHAnsi" w:hAnsi="Consolas" w:cs="Lucida Sans Typewriter"/>
          <w:color w:val="268BD2"/>
          <w:sz w:val="16"/>
          <w:szCs w:val="16"/>
        </w:rPr>
      </w:pPr>
      <w:del w:id="10513" w:author="Greg Stoike" w:date="2018-11-30T10:52:00Z">
        <w:r w:rsidRPr="00914B33" w:rsidDel="007B26CB">
          <w:rPr>
            <w:rFonts w:ascii="Consolas" w:eastAsiaTheme="minorHAnsi" w:hAnsi="Consolas" w:cs="Lucida Sans Typewriter"/>
            <w:color w:val="268BD2"/>
            <w:sz w:val="16"/>
            <w:szCs w:val="16"/>
          </w:rPr>
          <w:delText xml:space="preserve">          &lt;/SegmentBlueprintElement&gt;</w:delText>
        </w:r>
      </w:del>
    </w:p>
    <w:p w14:paraId="2EC7198C" w14:textId="0399806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14" w:author="Greg Stoike" w:date="2018-11-30T10:52:00Z"/>
          <w:rFonts w:ascii="Consolas" w:eastAsiaTheme="minorHAnsi" w:hAnsi="Consolas" w:cs="Lucida Sans Typewriter"/>
          <w:color w:val="268BD2"/>
          <w:sz w:val="16"/>
          <w:szCs w:val="16"/>
        </w:rPr>
      </w:pPr>
      <w:del w:id="10515" w:author="Greg Stoike" w:date="2018-11-30T10:52:00Z">
        <w:r w:rsidRPr="00914B33" w:rsidDel="007B26CB">
          <w:rPr>
            <w:rFonts w:ascii="Consolas" w:eastAsiaTheme="minorHAnsi" w:hAnsi="Consolas" w:cs="Lucida Sans Typewriter"/>
            <w:color w:val="268BD2"/>
            <w:sz w:val="16"/>
            <w:szCs w:val="16"/>
          </w:rPr>
          <w:delText xml:space="preserve">        &lt;/SegmentBlueprint&gt;</w:delText>
        </w:r>
      </w:del>
    </w:p>
    <w:p w14:paraId="272BE38E" w14:textId="3DDC971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16" w:author="Greg Stoike" w:date="2018-11-30T10:52:00Z"/>
          <w:rFonts w:ascii="Consolas" w:eastAsiaTheme="minorHAnsi" w:hAnsi="Consolas" w:cs="Lucida Sans Typewriter"/>
          <w:color w:val="268BD2"/>
          <w:sz w:val="16"/>
          <w:szCs w:val="16"/>
        </w:rPr>
      </w:pPr>
      <w:del w:id="10517"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59C5944D" w14:textId="5DD9427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18" w:author="Greg Stoike" w:date="2018-11-30T10:52:00Z"/>
          <w:rFonts w:ascii="Consolas" w:eastAsiaTheme="minorHAnsi" w:hAnsi="Consolas" w:cs="Lucida Sans Typewriter"/>
          <w:color w:val="268BD2"/>
          <w:sz w:val="16"/>
          <w:szCs w:val="16"/>
        </w:rPr>
      </w:pPr>
      <w:del w:id="10519" w:author="Greg Stoike" w:date="2018-11-30T10:52:00Z">
        <w:r w:rsidRPr="00914B33" w:rsidDel="007B26CB">
          <w:rPr>
            <w:rFonts w:ascii="Consolas" w:eastAsiaTheme="minorHAnsi" w:hAnsi="Consolas" w:cs="Lucida Sans Typewriter"/>
            <w:color w:val="268BD2"/>
            <w:sz w:val="16"/>
            <w:szCs w:val="16"/>
          </w:rPr>
          <w:delText xml:space="preserve">          &lt;SegmentForm id="ELA ICA Perf G11b 2018 ENG" cohort="Default"&gt;</w:delText>
        </w:r>
      </w:del>
    </w:p>
    <w:p w14:paraId="0BD74663" w14:textId="4D2EF46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20" w:author="Greg Stoike" w:date="2018-11-30T10:52:00Z"/>
          <w:rFonts w:ascii="Consolas" w:eastAsiaTheme="minorHAnsi" w:hAnsi="Consolas" w:cs="Lucida Sans Typewriter"/>
          <w:color w:val="268BD2"/>
          <w:sz w:val="16"/>
          <w:szCs w:val="16"/>
        </w:rPr>
      </w:pPr>
      <w:del w:id="10521"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5CB3F378" w14:textId="1432C0B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22" w:author="Greg Stoike" w:date="2018-11-30T10:52:00Z"/>
          <w:rFonts w:ascii="Consolas" w:eastAsiaTheme="minorHAnsi" w:hAnsi="Consolas" w:cs="Lucida Sans Typewriter"/>
          <w:color w:val="268BD2"/>
          <w:sz w:val="16"/>
          <w:szCs w:val="16"/>
        </w:rPr>
      </w:pPr>
      <w:del w:id="10523"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E902293" w14:textId="3F09C2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24" w:author="Greg Stoike" w:date="2018-11-30T10:52:00Z"/>
          <w:rFonts w:ascii="Consolas" w:eastAsiaTheme="minorHAnsi" w:hAnsi="Consolas" w:cs="Lucida Sans Typewriter"/>
          <w:color w:val="268BD2"/>
          <w:sz w:val="16"/>
          <w:szCs w:val="16"/>
        </w:rPr>
      </w:pPr>
      <w:del w:id="10525"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7A8B5563" w14:textId="0662B64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26" w:author="Greg Stoike" w:date="2018-11-30T10:52:00Z"/>
          <w:rFonts w:ascii="Consolas" w:eastAsiaTheme="minorHAnsi" w:hAnsi="Consolas" w:cs="Lucida Sans Typewriter"/>
          <w:color w:val="268BD2"/>
          <w:sz w:val="16"/>
          <w:szCs w:val="16"/>
        </w:rPr>
      </w:pPr>
      <w:del w:id="10527"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E57BE0F" w14:textId="219DF38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28" w:author="Greg Stoike" w:date="2018-11-30T10:52:00Z"/>
          <w:rFonts w:ascii="Consolas" w:eastAsiaTheme="minorHAnsi" w:hAnsi="Consolas" w:cs="Lucida Sans Typewriter"/>
          <w:color w:val="268BD2"/>
          <w:sz w:val="16"/>
          <w:szCs w:val="16"/>
        </w:rPr>
      </w:pPr>
      <w:del w:id="10529" w:author="Greg Stoike" w:date="2018-11-30T10:52:00Z">
        <w:r w:rsidRPr="00914B33" w:rsidDel="007B26CB">
          <w:rPr>
            <w:rFonts w:ascii="Consolas" w:eastAsiaTheme="minorHAnsi" w:hAnsi="Consolas" w:cs="Lucida Sans Typewriter"/>
            <w:color w:val="268BD2"/>
            <w:sz w:val="16"/>
            <w:szCs w:val="16"/>
          </w:rPr>
          <w:delText xml:space="preserve">            &lt;ItemGroup maxItems="ALL" maxResponses="ALL" id="2025"&gt;</w:delText>
        </w:r>
      </w:del>
    </w:p>
    <w:p w14:paraId="17233279" w14:textId="37F5C74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30" w:author="Greg Stoike" w:date="2018-11-30T10:52:00Z"/>
          <w:rFonts w:ascii="Consolas" w:eastAsiaTheme="minorHAnsi" w:hAnsi="Consolas" w:cs="Lucida Sans Typewriter"/>
          <w:color w:val="268BD2"/>
          <w:sz w:val="16"/>
          <w:szCs w:val="16"/>
        </w:rPr>
      </w:pPr>
      <w:del w:id="10531" w:author="Greg Stoike" w:date="2018-11-30T10:52:00Z">
        <w:r w:rsidRPr="00914B33" w:rsidDel="007B26CB">
          <w:rPr>
            <w:rFonts w:ascii="Consolas" w:eastAsiaTheme="minorHAnsi" w:hAnsi="Consolas" w:cs="Lucida Sans Typewriter"/>
            <w:color w:val="268BD2"/>
            <w:sz w:val="16"/>
            <w:szCs w:val="16"/>
          </w:rPr>
          <w:delText xml:space="preserve">              &lt;Stimulus id="2025"/&gt;</w:delText>
        </w:r>
      </w:del>
    </w:p>
    <w:p w14:paraId="3C540A73" w14:textId="0734992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32" w:author="Greg Stoike" w:date="2018-11-30T10:52:00Z"/>
          <w:rFonts w:ascii="Consolas" w:eastAsiaTheme="minorHAnsi" w:hAnsi="Consolas" w:cs="Lucida Sans Typewriter"/>
          <w:color w:val="268BD2"/>
          <w:sz w:val="16"/>
          <w:szCs w:val="16"/>
        </w:rPr>
      </w:pPr>
      <w:del w:id="10533" w:author="Greg Stoike" w:date="2018-11-30T10:52:00Z">
        <w:r w:rsidRPr="00914B33" w:rsidDel="007B26CB">
          <w:rPr>
            <w:rFonts w:ascii="Consolas" w:eastAsiaTheme="minorHAnsi" w:hAnsi="Consolas" w:cs="Lucida Sans Typewriter"/>
            <w:color w:val="268BD2"/>
            <w:sz w:val="16"/>
            <w:szCs w:val="16"/>
          </w:rPr>
          <w:delText xml:space="preserve">              &lt;Item active="true" doNotScore="false" fieldTest="false" responseRequired="false" handScored="true" administrationRequired="false" id="62027" type="WER"&gt;</w:delText>
        </w:r>
      </w:del>
    </w:p>
    <w:p w14:paraId="7F21A3FB" w14:textId="6347300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34" w:author="Greg Stoike" w:date="2018-11-30T10:52:00Z"/>
          <w:rFonts w:ascii="Consolas" w:eastAsiaTheme="minorHAnsi" w:hAnsi="Consolas" w:cs="Lucida Sans Typewriter"/>
          <w:color w:val="268BD2"/>
          <w:sz w:val="16"/>
          <w:szCs w:val="16"/>
        </w:rPr>
      </w:pPr>
      <w:del w:id="10535"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489CDBF4" w14:textId="5ABEAA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36" w:author="Greg Stoike" w:date="2018-11-30T10:52:00Z"/>
          <w:rFonts w:ascii="Consolas" w:eastAsiaTheme="minorHAnsi" w:hAnsi="Consolas" w:cs="Lucida Sans Typewriter"/>
          <w:color w:val="268BD2"/>
          <w:sz w:val="16"/>
          <w:szCs w:val="16"/>
        </w:rPr>
      </w:pPr>
      <w:del w:id="10537"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value="WER"/&gt;</w:delText>
        </w:r>
      </w:del>
    </w:p>
    <w:p w14:paraId="44AEFE93" w14:textId="1FDC422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38" w:author="Greg Stoike" w:date="2018-11-30T10:52:00Z"/>
          <w:rFonts w:ascii="Consolas" w:eastAsiaTheme="minorHAnsi" w:hAnsi="Consolas" w:cs="Lucida Sans Typewriter"/>
          <w:color w:val="268BD2"/>
          <w:sz w:val="16"/>
          <w:szCs w:val="16"/>
        </w:rPr>
      </w:pPr>
      <w:del w:id="10539" w:author="Greg Stoike" w:date="2018-11-30T10:52:00Z">
        <w:r w:rsidRPr="00914B33" w:rsidDel="007B26CB">
          <w:rPr>
            <w:rFonts w:ascii="Consolas" w:eastAsiaTheme="minorHAnsi" w:hAnsi="Consolas" w:cs="Lucida Sans Typewriter"/>
            <w:color w:val="268BD2"/>
            <w:sz w:val="16"/>
            <w:szCs w:val="16"/>
          </w:rPr>
          <w:delText xml:space="preserve">                  &lt;PoolProperty name="Appropriate for Hearing Impaired" value="Yes"/&gt;</w:delText>
        </w:r>
      </w:del>
    </w:p>
    <w:p w14:paraId="08692C91" w14:textId="30F76E7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40" w:author="Greg Stoike" w:date="2018-11-30T10:52:00Z"/>
          <w:rFonts w:ascii="Consolas" w:eastAsiaTheme="minorHAnsi" w:hAnsi="Consolas" w:cs="Lucida Sans Typewriter"/>
          <w:color w:val="268BD2"/>
          <w:sz w:val="16"/>
          <w:szCs w:val="16"/>
        </w:rPr>
      </w:pPr>
      <w:del w:id="10541" w:author="Greg Stoike" w:date="2018-11-30T10:52:00Z">
        <w:r w:rsidRPr="00914B33" w:rsidDel="007B26CB">
          <w:rPr>
            <w:rFonts w:ascii="Consolas" w:eastAsiaTheme="minorHAnsi" w:hAnsi="Consolas" w:cs="Lucida Sans Typewriter"/>
            <w:color w:val="268BD2"/>
            <w:sz w:val="16"/>
            <w:szCs w:val="16"/>
          </w:rPr>
          <w:delText xml:space="preserve">                  &lt;PoolProperty name="ASL" value="N"/&gt;</w:delText>
        </w:r>
      </w:del>
    </w:p>
    <w:p w14:paraId="45DF5E03" w14:textId="4EAB9E2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42" w:author="Greg Stoike" w:date="2018-11-30T10:52:00Z"/>
          <w:rFonts w:ascii="Consolas" w:eastAsiaTheme="minorHAnsi" w:hAnsi="Consolas" w:cs="Lucida Sans Typewriter"/>
          <w:color w:val="268BD2"/>
          <w:sz w:val="16"/>
          <w:szCs w:val="16"/>
        </w:rPr>
      </w:pPr>
      <w:del w:id="10543" w:author="Greg Stoike" w:date="2018-11-30T10:52:00Z">
        <w:r w:rsidRPr="00914B33" w:rsidDel="007B26CB">
          <w:rPr>
            <w:rFonts w:ascii="Consolas" w:eastAsiaTheme="minorHAnsi" w:hAnsi="Consolas" w:cs="Lucida Sans Typewriter"/>
            <w:color w:val="268BD2"/>
            <w:sz w:val="16"/>
            <w:szCs w:val="16"/>
          </w:rPr>
          <w:delText xml:space="preserve">                  &lt;PoolProperty name="Braille" value="BRF"/&gt;</w:delText>
        </w:r>
      </w:del>
    </w:p>
    <w:p w14:paraId="252680CB" w14:textId="3D92FC9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44" w:author="Greg Stoike" w:date="2018-11-30T10:52:00Z"/>
          <w:rFonts w:ascii="Consolas" w:eastAsiaTheme="minorHAnsi" w:hAnsi="Consolas" w:cs="Lucida Sans Typewriter"/>
          <w:color w:val="268BD2"/>
          <w:sz w:val="16"/>
          <w:szCs w:val="16"/>
        </w:rPr>
      </w:pPr>
      <w:del w:id="10545" w:author="Greg Stoike" w:date="2018-11-30T10:52:00Z">
        <w:r w:rsidRPr="00914B33" w:rsidDel="007B26CB">
          <w:rPr>
            <w:rFonts w:ascii="Consolas" w:eastAsiaTheme="minorHAnsi" w:hAnsi="Consolas" w:cs="Lucida Sans Typewriter"/>
            <w:color w:val="268BD2"/>
            <w:sz w:val="16"/>
            <w:szCs w:val="16"/>
          </w:rPr>
          <w:delText xml:space="preserve">                  &lt;PoolProperty name="Depth of Knowledge" value="3"/&gt;</w:delText>
        </w:r>
      </w:del>
    </w:p>
    <w:p w14:paraId="5127AE35" w14:textId="3599FA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46" w:author="Greg Stoike" w:date="2018-11-30T10:52:00Z"/>
          <w:rFonts w:ascii="Consolas" w:eastAsiaTheme="minorHAnsi" w:hAnsi="Consolas" w:cs="Lucida Sans Typewriter"/>
          <w:color w:val="268BD2"/>
          <w:sz w:val="16"/>
          <w:szCs w:val="16"/>
        </w:rPr>
      </w:pPr>
      <w:del w:id="10547" w:author="Greg Stoike" w:date="2018-11-30T10:52:00Z">
        <w:r w:rsidRPr="00914B33" w:rsidDel="007B26CB">
          <w:rPr>
            <w:rFonts w:ascii="Consolas" w:eastAsiaTheme="minorHAnsi" w:hAnsi="Consolas" w:cs="Lucida Sans Typewriter"/>
            <w:color w:val="268BD2"/>
            <w:sz w:val="16"/>
            <w:szCs w:val="16"/>
          </w:rPr>
          <w:delText xml:space="preserve">                  &lt;PoolProperty name="Difficulty Category" value="Conventions=Moderate|Evidence%2FPurpose=Difficult"/&gt;</w:delText>
        </w:r>
      </w:del>
    </w:p>
    <w:p w14:paraId="7A530583" w14:textId="582B9C8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48" w:author="Greg Stoike" w:date="2018-11-30T10:52:00Z"/>
          <w:rFonts w:ascii="Consolas" w:eastAsiaTheme="minorHAnsi" w:hAnsi="Consolas" w:cs="Lucida Sans Typewriter"/>
          <w:color w:val="268BD2"/>
          <w:sz w:val="16"/>
          <w:szCs w:val="16"/>
        </w:rPr>
      </w:pPr>
      <w:del w:id="10549" w:author="Greg Stoike" w:date="2018-11-30T10:52:00Z">
        <w:r w:rsidRPr="00914B33" w:rsidDel="007B26CB">
          <w:rPr>
            <w:rFonts w:ascii="Consolas" w:eastAsiaTheme="minorHAnsi" w:hAnsi="Consolas" w:cs="Lucida Sans Typewriter"/>
            <w:color w:val="268BD2"/>
            <w:sz w:val="16"/>
            <w:szCs w:val="16"/>
          </w:rPr>
          <w:delText xml:space="preserve">                  &lt;PoolProperty name="Grade" value="11"/&gt;</w:delText>
        </w:r>
      </w:del>
    </w:p>
    <w:p w14:paraId="5E075FC2" w14:textId="288740F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50" w:author="Greg Stoike" w:date="2018-11-30T10:52:00Z"/>
          <w:rFonts w:ascii="Consolas" w:eastAsiaTheme="minorHAnsi" w:hAnsi="Consolas" w:cs="Lucida Sans Typewriter"/>
          <w:color w:val="268BD2"/>
          <w:sz w:val="16"/>
          <w:szCs w:val="16"/>
        </w:rPr>
      </w:pPr>
      <w:del w:id="10551" w:author="Greg Stoike" w:date="2018-11-30T10:52:00Z">
        <w:r w:rsidRPr="00914B33" w:rsidDel="007B26CB">
          <w:rPr>
            <w:rFonts w:ascii="Consolas" w:eastAsiaTheme="minorHAnsi" w:hAnsi="Consolas" w:cs="Lucida Sans Typewriter"/>
            <w:color w:val="268BD2"/>
            <w:sz w:val="16"/>
            <w:szCs w:val="16"/>
          </w:rPr>
          <w:delText xml:space="preserve">                  &lt;PoolProperty name="Rubric Source" value="Human Rubric"/&gt;</w:delText>
        </w:r>
      </w:del>
    </w:p>
    <w:p w14:paraId="5BF18857" w14:textId="3F5C61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52" w:author="Greg Stoike" w:date="2018-11-30T10:52:00Z"/>
          <w:rFonts w:ascii="Consolas" w:eastAsiaTheme="minorHAnsi" w:hAnsi="Consolas" w:cs="Lucida Sans Typewriter"/>
          <w:color w:val="268BD2"/>
          <w:sz w:val="16"/>
          <w:szCs w:val="16"/>
        </w:rPr>
      </w:pPr>
      <w:del w:id="10553" w:author="Greg Stoike" w:date="2018-11-30T10:52:00Z">
        <w:r w:rsidRPr="00914B33" w:rsidDel="007B26CB">
          <w:rPr>
            <w:rFonts w:ascii="Consolas" w:eastAsiaTheme="minorHAnsi" w:hAnsi="Consolas" w:cs="Lucida Sans Typewriter"/>
            <w:color w:val="268BD2"/>
            <w:sz w:val="16"/>
            <w:szCs w:val="16"/>
          </w:rPr>
          <w:delText xml:space="preserve">                  &lt;PoolProperty name="Scoring Engine" value="HandScored"/&gt;</w:delText>
        </w:r>
      </w:del>
    </w:p>
    <w:p w14:paraId="5C085CE7" w14:textId="6642FD2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54" w:author="Greg Stoike" w:date="2018-11-30T10:52:00Z"/>
          <w:rFonts w:ascii="Consolas" w:eastAsiaTheme="minorHAnsi" w:hAnsi="Consolas" w:cs="Lucida Sans Typewriter"/>
          <w:color w:val="268BD2"/>
          <w:sz w:val="16"/>
          <w:szCs w:val="16"/>
        </w:rPr>
      </w:pPr>
      <w:del w:id="10555" w:author="Greg Stoike" w:date="2018-11-30T10:52:00Z">
        <w:r w:rsidRPr="00914B33" w:rsidDel="007B26CB">
          <w:rPr>
            <w:rFonts w:ascii="Consolas" w:eastAsiaTheme="minorHAnsi" w:hAnsi="Consolas" w:cs="Lucida Sans Typewriter"/>
            <w:color w:val="268BD2"/>
            <w:sz w:val="16"/>
            <w:szCs w:val="16"/>
          </w:rPr>
          <w:delText xml:space="preserve">                  &lt;PoolProperty name="Spanish Translation" value="N"/&gt;</w:delText>
        </w:r>
      </w:del>
    </w:p>
    <w:p w14:paraId="47E0E7F4" w14:textId="6D5D59B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56" w:author="Greg Stoike" w:date="2018-11-30T10:52:00Z"/>
          <w:rFonts w:ascii="Consolas" w:eastAsiaTheme="minorHAnsi" w:hAnsi="Consolas" w:cs="Lucida Sans Typewriter"/>
          <w:color w:val="268BD2"/>
          <w:sz w:val="16"/>
          <w:szCs w:val="16"/>
        </w:rPr>
      </w:pPr>
      <w:del w:id="10557" w:author="Greg Stoike" w:date="2018-11-30T10:52:00Z">
        <w:r w:rsidRPr="00914B33" w:rsidDel="007B26CB">
          <w:rPr>
            <w:rFonts w:ascii="Consolas" w:eastAsiaTheme="minorHAnsi" w:hAnsi="Consolas" w:cs="Lucida Sans Typewriter"/>
            <w:color w:val="268BD2"/>
            <w:sz w:val="16"/>
            <w:szCs w:val="16"/>
          </w:rPr>
          <w:delText xml:space="preserve">                  &lt;PoolProperty name="Test Pool" value="Interim"/&gt;</w:delText>
        </w:r>
      </w:del>
    </w:p>
    <w:p w14:paraId="1A2F53E9" w14:textId="2FC8D8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58" w:author="Greg Stoike" w:date="2018-11-30T10:52:00Z"/>
          <w:rFonts w:ascii="Consolas" w:eastAsiaTheme="minorHAnsi" w:hAnsi="Consolas" w:cs="Lucida Sans Typewriter"/>
          <w:color w:val="268BD2"/>
          <w:sz w:val="16"/>
          <w:szCs w:val="16"/>
        </w:rPr>
      </w:pPr>
      <w:del w:id="10559" w:author="Greg Stoike" w:date="2018-11-30T10:52:00Z">
        <w:r w:rsidRPr="00914B33" w:rsidDel="007B26CB">
          <w:rPr>
            <w:rFonts w:ascii="Consolas" w:eastAsiaTheme="minorHAnsi" w:hAnsi="Consolas" w:cs="Lucida Sans Typewriter"/>
            <w:color w:val="268BD2"/>
            <w:sz w:val="16"/>
            <w:szCs w:val="16"/>
          </w:rPr>
          <w:delText xml:space="preserve">                  &lt;PoolProperty name="Answer Key" value="WER"/&gt;</w:delText>
        </w:r>
      </w:del>
    </w:p>
    <w:p w14:paraId="24B2C413" w14:textId="110922D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60" w:author="Greg Stoike" w:date="2018-11-30T10:52:00Z"/>
          <w:rFonts w:ascii="Consolas" w:eastAsiaTheme="minorHAnsi" w:hAnsi="Consolas" w:cs="Lucida Sans Typewriter"/>
          <w:color w:val="268BD2"/>
          <w:sz w:val="16"/>
          <w:szCs w:val="16"/>
        </w:rPr>
      </w:pPr>
      <w:del w:id="10561" w:author="Greg Stoike" w:date="2018-11-30T10:52:00Z">
        <w:r w:rsidRPr="00914B33" w:rsidDel="007B26CB">
          <w:rPr>
            <w:rFonts w:ascii="Consolas" w:eastAsiaTheme="minorHAnsi" w:hAnsi="Consolas" w:cs="Lucida Sans Typewriter"/>
            <w:color w:val="268BD2"/>
            <w:sz w:val="16"/>
            <w:szCs w:val="16"/>
          </w:rPr>
          <w:delText xml:space="preserve">                &lt;/PoolProperties&gt;</w:delText>
        </w:r>
      </w:del>
    </w:p>
    <w:p w14:paraId="7918C9BE" w14:textId="7FAA9DC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62" w:author="Greg Stoike" w:date="2018-11-30T10:52:00Z"/>
          <w:rFonts w:ascii="Consolas" w:eastAsiaTheme="minorHAnsi" w:hAnsi="Consolas" w:cs="Lucida Sans Typewriter"/>
          <w:color w:val="268BD2"/>
          <w:sz w:val="16"/>
          <w:szCs w:val="16"/>
        </w:rPr>
      </w:pPr>
      <w:del w:id="10563"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47006ABF" w14:textId="00E4EAB4"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64" w:author="Greg Stoike" w:date="2018-11-30T10:52:00Z"/>
          <w:rFonts w:ascii="Consolas" w:eastAsiaTheme="minorHAnsi" w:hAnsi="Consolas" w:cs="Lucida Sans Typewriter"/>
          <w:color w:val="268BD2"/>
          <w:sz w:val="16"/>
          <w:szCs w:val="16"/>
        </w:rPr>
      </w:pPr>
      <w:del w:id="10565" w:author="Greg Stoike" w:date="2018-11-30T10:52:00Z">
        <w:r w:rsidRPr="00914B33" w:rsidDel="007B26CB">
          <w:rPr>
            <w:rFonts w:ascii="Consolas" w:eastAsiaTheme="minorHAnsi" w:hAnsi="Consolas" w:cs="Lucida Sans Typewriter"/>
            <w:color w:val="268BD2"/>
            <w:sz w:val="16"/>
            <w:szCs w:val="16"/>
          </w:rPr>
          <w:delText xml:space="preserve">                  &lt;Presentation label="Braille" code="ENU-Braille"/&gt;</w:delText>
        </w:r>
      </w:del>
    </w:p>
    <w:p w14:paraId="760BEA70" w14:textId="23BA8D8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66" w:author="Greg Stoike" w:date="2018-11-30T10:52:00Z"/>
          <w:rFonts w:ascii="Consolas" w:eastAsiaTheme="minorHAnsi" w:hAnsi="Consolas" w:cs="Lucida Sans Typewriter"/>
          <w:color w:val="268BD2"/>
          <w:sz w:val="16"/>
          <w:szCs w:val="16"/>
        </w:rPr>
      </w:pPr>
      <w:del w:id="10567" w:author="Greg Stoike" w:date="2018-11-30T10:52:00Z">
        <w:r w:rsidRPr="00914B33" w:rsidDel="007B26CB">
          <w:rPr>
            <w:rFonts w:ascii="Consolas" w:eastAsiaTheme="minorHAnsi" w:hAnsi="Consolas" w:cs="Lucida Sans Typewriter"/>
            <w:color w:val="268BD2"/>
            <w:sz w:val="16"/>
            <w:szCs w:val="16"/>
          </w:rPr>
          <w:delText xml:space="preserve">                  &lt;Presentation label="English" code="ENU"/&gt;</w:delText>
        </w:r>
      </w:del>
    </w:p>
    <w:p w14:paraId="422DCEB6" w14:textId="071F5E0B"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68" w:author="Greg Stoike" w:date="2018-11-30T10:52:00Z"/>
          <w:rFonts w:ascii="Consolas" w:eastAsiaTheme="minorHAnsi" w:hAnsi="Consolas" w:cs="Lucida Sans Typewriter"/>
          <w:color w:val="268BD2"/>
          <w:sz w:val="16"/>
          <w:szCs w:val="16"/>
        </w:rPr>
      </w:pPr>
      <w:del w:id="10569" w:author="Greg Stoike" w:date="2018-11-30T10:52:00Z">
        <w:r w:rsidRPr="00914B33" w:rsidDel="007B26CB">
          <w:rPr>
            <w:rFonts w:ascii="Consolas" w:eastAsiaTheme="minorHAnsi" w:hAnsi="Consolas" w:cs="Lucida Sans Typewriter"/>
            <w:color w:val="268BD2"/>
            <w:sz w:val="16"/>
            <w:szCs w:val="16"/>
          </w:rPr>
          <w:delText xml:space="preserve">                &lt;/Presentations&gt;</w:delText>
        </w:r>
      </w:del>
    </w:p>
    <w:p w14:paraId="725FF80D" w14:textId="715BA49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70" w:author="Greg Stoike" w:date="2018-11-30T10:52:00Z"/>
          <w:rFonts w:ascii="Consolas" w:eastAsiaTheme="minorHAnsi" w:hAnsi="Consolas" w:cs="Lucida Sans Typewriter"/>
          <w:color w:val="268BD2"/>
          <w:sz w:val="16"/>
          <w:szCs w:val="16"/>
        </w:rPr>
      </w:pPr>
      <w:del w:id="10571"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66BC060D" w14:textId="79E5138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72" w:author="Greg Stoike" w:date="2018-11-30T10:52:00Z"/>
          <w:rFonts w:ascii="Consolas" w:eastAsiaTheme="minorHAnsi" w:hAnsi="Consolas" w:cs="Lucida Sans Typewriter"/>
          <w:color w:val="268BD2"/>
          <w:sz w:val="16"/>
          <w:szCs w:val="16"/>
        </w:rPr>
      </w:pPr>
      <w:del w:id="10573" w:author="Greg Stoike" w:date="2018-11-30T10:52:00Z">
        <w:r w:rsidRPr="00914B33" w:rsidDel="007B26CB">
          <w:rPr>
            <w:rFonts w:ascii="Consolas" w:eastAsiaTheme="minorHAnsi" w:hAnsi="Consolas" w:cs="Lucida Sans Typewriter"/>
            <w:color w:val="268BD2"/>
            <w:sz w:val="16"/>
            <w:szCs w:val="16"/>
          </w:rPr>
          <w:delText xml:space="preserve">                  &lt;BlueprintReference idRef="SBAC-ICA-FIXED-G11E-Perf-HowWeLearnB-ELA-11"/&gt;</w:delText>
        </w:r>
      </w:del>
    </w:p>
    <w:p w14:paraId="56412053" w14:textId="3AE90AA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74" w:author="Greg Stoike" w:date="2018-11-30T10:52:00Z"/>
          <w:rFonts w:ascii="Consolas" w:eastAsiaTheme="minorHAnsi" w:hAnsi="Consolas" w:cs="Lucida Sans Typewriter"/>
          <w:color w:val="268BD2"/>
          <w:sz w:val="16"/>
          <w:szCs w:val="16"/>
        </w:rPr>
      </w:pPr>
      <w:del w:id="10575" w:author="Greg Stoike" w:date="2018-11-30T10:52:00Z">
        <w:r w:rsidRPr="00914B33" w:rsidDel="007B26CB">
          <w:rPr>
            <w:rFonts w:ascii="Consolas" w:eastAsiaTheme="minorHAnsi" w:hAnsi="Consolas" w:cs="Lucida Sans Typewriter"/>
            <w:color w:val="268BD2"/>
            <w:sz w:val="16"/>
            <w:szCs w:val="16"/>
          </w:rPr>
          <w:delText xml:space="preserve">                  &lt;BlueprintReference idRef="2-W"/&gt;</w:delText>
        </w:r>
      </w:del>
    </w:p>
    <w:p w14:paraId="1B81F6CF" w14:textId="633CC22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76" w:author="Greg Stoike" w:date="2018-11-30T10:52:00Z"/>
          <w:rFonts w:ascii="Consolas" w:eastAsiaTheme="minorHAnsi" w:hAnsi="Consolas" w:cs="Lucida Sans Typewriter"/>
          <w:color w:val="268BD2"/>
          <w:sz w:val="16"/>
          <w:szCs w:val="16"/>
        </w:rPr>
      </w:pPr>
      <w:del w:id="10577" w:author="Greg Stoike" w:date="2018-11-30T10:52:00Z">
        <w:r w:rsidRPr="00914B33" w:rsidDel="007B26CB">
          <w:rPr>
            <w:rFonts w:ascii="Consolas" w:eastAsiaTheme="minorHAnsi" w:hAnsi="Consolas" w:cs="Lucida Sans Typewriter"/>
            <w:color w:val="268BD2"/>
            <w:sz w:val="16"/>
            <w:szCs w:val="16"/>
          </w:rPr>
          <w:delText xml:space="preserve">                  &lt;BlueprintReference idRef="2-W|4-11"/&gt;</w:delText>
        </w:r>
      </w:del>
    </w:p>
    <w:p w14:paraId="63E610D4" w14:textId="3CF5661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78" w:author="Greg Stoike" w:date="2018-11-30T10:52:00Z"/>
          <w:rFonts w:ascii="Consolas" w:eastAsiaTheme="minorHAnsi" w:hAnsi="Consolas" w:cs="Lucida Sans Typewriter"/>
          <w:color w:val="268BD2"/>
          <w:sz w:val="16"/>
          <w:szCs w:val="16"/>
        </w:rPr>
      </w:pPr>
      <w:del w:id="10579" w:author="Greg Stoike" w:date="2018-11-30T10:52:00Z">
        <w:r w:rsidRPr="00914B33" w:rsidDel="007B26CB">
          <w:rPr>
            <w:rFonts w:ascii="Consolas" w:eastAsiaTheme="minorHAnsi" w:hAnsi="Consolas" w:cs="Lucida Sans Typewriter"/>
            <w:color w:val="268BD2"/>
            <w:sz w:val="16"/>
            <w:szCs w:val="16"/>
          </w:rPr>
          <w:delText xml:space="preserve">                &lt;/BlueprintReferences&gt;</w:delText>
        </w:r>
      </w:del>
    </w:p>
    <w:p w14:paraId="0C20869C" w14:textId="04B7D77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80" w:author="Greg Stoike" w:date="2018-11-30T10:52:00Z"/>
          <w:rFonts w:ascii="Consolas" w:eastAsiaTheme="minorHAnsi" w:hAnsi="Consolas" w:cs="Lucida Sans Typewriter"/>
          <w:color w:val="268BD2"/>
          <w:sz w:val="16"/>
          <w:szCs w:val="16"/>
        </w:rPr>
      </w:pPr>
      <w:del w:id="10581"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56D8D03C" w14:textId="73E5CCB0"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82" w:author="Greg Stoike" w:date="2018-11-30T10:52:00Z"/>
          <w:rFonts w:ascii="Consolas" w:eastAsiaTheme="minorHAnsi" w:hAnsi="Consolas" w:cs="Lucida Sans Typewriter"/>
          <w:color w:val="268BD2"/>
          <w:sz w:val="16"/>
          <w:szCs w:val="16"/>
        </w:rPr>
      </w:pPr>
      <w:del w:id="10583" w:author="Greg Stoike" w:date="2018-11-30T10:52:00Z">
        <w:r w:rsidRPr="00914B33" w:rsidDel="007B26CB">
          <w:rPr>
            <w:rFonts w:ascii="Consolas" w:eastAsiaTheme="minorHAnsi" w:hAnsi="Consolas" w:cs="Lucida Sans Typewriter"/>
            <w:color w:val="268BD2"/>
            <w:sz w:val="16"/>
            <w:szCs w:val="16"/>
          </w:rPr>
          <w:delText xml:space="preserve">                  &lt;ItemScoreDimension dimension="C" weight="1.0" scorePoints="2" measurementModel="IRTGPC"&gt;</w:delText>
        </w:r>
      </w:del>
    </w:p>
    <w:p w14:paraId="56B9652A" w14:textId="2A841005"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84" w:author="Greg Stoike" w:date="2018-11-30T10:52:00Z"/>
          <w:rFonts w:ascii="Consolas" w:eastAsiaTheme="minorHAnsi" w:hAnsi="Consolas" w:cs="Lucida Sans Typewriter"/>
          <w:color w:val="268BD2"/>
          <w:sz w:val="16"/>
          <w:szCs w:val="16"/>
        </w:rPr>
      </w:pPr>
      <w:del w:id="10585" w:author="Greg Stoike" w:date="2018-11-30T10:52:00Z">
        <w:r w:rsidRPr="00914B33" w:rsidDel="007B26CB">
          <w:rPr>
            <w:rFonts w:ascii="Consolas" w:eastAsiaTheme="minorHAnsi" w:hAnsi="Consolas" w:cs="Lucida Sans Typewriter"/>
            <w:color w:val="268BD2"/>
            <w:sz w:val="16"/>
            <w:szCs w:val="16"/>
          </w:rPr>
          <w:delText xml:space="preserve">                    &lt;ItemScoreParameter value="0.5691199898719788" measurementParameter="a"/&gt;</w:delText>
        </w:r>
      </w:del>
    </w:p>
    <w:p w14:paraId="216ACE28" w14:textId="2E6CA4A8"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86" w:author="Greg Stoike" w:date="2018-11-30T10:52:00Z"/>
          <w:rFonts w:ascii="Consolas" w:eastAsiaTheme="minorHAnsi" w:hAnsi="Consolas" w:cs="Lucida Sans Typewriter"/>
          <w:color w:val="268BD2"/>
          <w:sz w:val="16"/>
          <w:szCs w:val="16"/>
        </w:rPr>
      </w:pPr>
      <w:del w:id="10587" w:author="Greg Stoike" w:date="2018-11-30T10:52:00Z">
        <w:r w:rsidRPr="00914B33" w:rsidDel="007B26CB">
          <w:rPr>
            <w:rFonts w:ascii="Consolas" w:eastAsiaTheme="minorHAnsi" w:hAnsi="Consolas" w:cs="Lucida Sans Typewriter"/>
            <w:color w:val="268BD2"/>
            <w:sz w:val="16"/>
            <w:szCs w:val="16"/>
          </w:rPr>
          <w:delText xml:space="preserve">                    &lt;ItemScoreParameter value="0.9350799918174744" measurementParameter="b0"/&gt;</w:delText>
        </w:r>
      </w:del>
    </w:p>
    <w:p w14:paraId="19739C77" w14:textId="1D6C1AE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88" w:author="Greg Stoike" w:date="2018-11-30T10:52:00Z"/>
          <w:rFonts w:ascii="Consolas" w:eastAsiaTheme="minorHAnsi" w:hAnsi="Consolas" w:cs="Lucida Sans Typewriter"/>
          <w:color w:val="268BD2"/>
          <w:sz w:val="16"/>
          <w:szCs w:val="16"/>
        </w:rPr>
      </w:pPr>
      <w:del w:id="10589" w:author="Greg Stoike" w:date="2018-11-30T10:52:00Z">
        <w:r w:rsidRPr="00914B33" w:rsidDel="007B26CB">
          <w:rPr>
            <w:rFonts w:ascii="Consolas" w:eastAsiaTheme="minorHAnsi" w:hAnsi="Consolas" w:cs="Lucida Sans Typewriter"/>
            <w:color w:val="268BD2"/>
            <w:sz w:val="16"/>
            <w:szCs w:val="16"/>
          </w:rPr>
          <w:delText xml:space="preserve">                    &lt;ItemScoreParameter value="0.9502400159835815" measurementParameter="b1"/&gt;</w:delText>
        </w:r>
      </w:del>
    </w:p>
    <w:p w14:paraId="03464319" w14:textId="65D1549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90" w:author="Greg Stoike" w:date="2018-11-30T10:52:00Z"/>
          <w:rFonts w:ascii="Consolas" w:eastAsiaTheme="minorHAnsi" w:hAnsi="Consolas" w:cs="Lucida Sans Typewriter"/>
          <w:color w:val="268BD2"/>
          <w:sz w:val="16"/>
          <w:szCs w:val="16"/>
        </w:rPr>
      </w:pPr>
      <w:del w:id="10591"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3988BC99" w14:textId="65C6A33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92" w:author="Greg Stoike" w:date="2018-11-30T10:52:00Z"/>
          <w:rFonts w:ascii="Consolas" w:eastAsiaTheme="minorHAnsi" w:hAnsi="Consolas" w:cs="Lucida Sans Typewriter"/>
          <w:color w:val="268BD2"/>
          <w:sz w:val="16"/>
          <w:szCs w:val="16"/>
        </w:rPr>
      </w:pPr>
      <w:del w:id="10593" w:author="Greg Stoike" w:date="2018-11-30T10:52:00Z">
        <w:r w:rsidRPr="00914B33" w:rsidDel="007B26CB">
          <w:rPr>
            <w:rFonts w:ascii="Consolas" w:eastAsiaTheme="minorHAnsi" w:hAnsi="Consolas" w:cs="Lucida Sans Typewriter"/>
            <w:color w:val="268BD2"/>
            <w:sz w:val="16"/>
            <w:szCs w:val="16"/>
          </w:rPr>
          <w:delText xml:space="preserve">                  &lt;ItemScoreDimension dimension="D" weight="1.0" scorePoints="4" measurementModel="IRTGPC"&gt;</w:delText>
        </w:r>
      </w:del>
    </w:p>
    <w:p w14:paraId="4DB7FAFF" w14:textId="27995F4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94" w:author="Greg Stoike" w:date="2018-11-30T10:52:00Z"/>
          <w:rFonts w:ascii="Consolas" w:eastAsiaTheme="minorHAnsi" w:hAnsi="Consolas" w:cs="Lucida Sans Typewriter"/>
          <w:color w:val="268BD2"/>
          <w:sz w:val="16"/>
          <w:szCs w:val="16"/>
        </w:rPr>
      </w:pPr>
      <w:del w:id="10595" w:author="Greg Stoike" w:date="2018-11-30T10:52:00Z">
        <w:r w:rsidRPr="00914B33" w:rsidDel="007B26CB">
          <w:rPr>
            <w:rFonts w:ascii="Consolas" w:eastAsiaTheme="minorHAnsi" w:hAnsi="Consolas" w:cs="Lucida Sans Typewriter"/>
            <w:color w:val="268BD2"/>
            <w:sz w:val="16"/>
            <w:szCs w:val="16"/>
          </w:rPr>
          <w:delText xml:space="preserve">                    &lt;ItemScoreParameter value="0.4726099967956543" measurementParameter="a"/&gt;</w:delText>
        </w:r>
      </w:del>
    </w:p>
    <w:p w14:paraId="2624E912" w14:textId="2245DE7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96" w:author="Greg Stoike" w:date="2018-11-30T10:52:00Z"/>
          <w:rFonts w:ascii="Consolas" w:eastAsiaTheme="minorHAnsi" w:hAnsi="Consolas" w:cs="Lucida Sans Typewriter"/>
          <w:color w:val="268BD2"/>
          <w:sz w:val="16"/>
          <w:szCs w:val="16"/>
        </w:rPr>
      </w:pPr>
      <w:del w:id="10597" w:author="Greg Stoike" w:date="2018-11-30T10:52:00Z">
        <w:r w:rsidRPr="00914B33" w:rsidDel="007B26CB">
          <w:rPr>
            <w:rFonts w:ascii="Consolas" w:eastAsiaTheme="minorHAnsi" w:hAnsi="Consolas" w:cs="Lucida Sans Typewriter"/>
            <w:color w:val="268BD2"/>
            <w:sz w:val="16"/>
            <w:szCs w:val="16"/>
          </w:rPr>
          <w:delText xml:space="preserve">                    &lt;ItemScoreParameter value="-0.528439998626709" measurementParameter="b0"/&gt;</w:delText>
        </w:r>
      </w:del>
    </w:p>
    <w:p w14:paraId="710E289C" w14:textId="13284E22"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598" w:author="Greg Stoike" w:date="2018-11-30T10:52:00Z"/>
          <w:rFonts w:ascii="Consolas" w:eastAsiaTheme="minorHAnsi" w:hAnsi="Consolas" w:cs="Lucida Sans Typewriter"/>
          <w:color w:val="268BD2"/>
          <w:sz w:val="16"/>
          <w:szCs w:val="16"/>
        </w:rPr>
      </w:pPr>
      <w:del w:id="10599" w:author="Greg Stoike" w:date="2018-11-30T10:52:00Z">
        <w:r w:rsidRPr="00914B33" w:rsidDel="007B26CB">
          <w:rPr>
            <w:rFonts w:ascii="Consolas" w:eastAsiaTheme="minorHAnsi" w:hAnsi="Consolas" w:cs="Lucida Sans Typewriter"/>
            <w:color w:val="268BD2"/>
            <w:sz w:val="16"/>
            <w:szCs w:val="16"/>
          </w:rPr>
          <w:delText xml:space="preserve">                    &lt;ItemScoreParameter value="0.5647199749946594" measurementParameter="b1"/&gt;</w:delText>
        </w:r>
      </w:del>
    </w:p>
    <w:p w14:paraId="4738D70B" w14:textId="171404BF"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00" w:author="Greg Stoike" w:date="2018-11-30T10:52:00Z"/>
          <w:rFonts w:ascii="Consolas" w:eastAsiaTheme="minorHAnsi" w:hAnsi="Consolas" w:cs="Lucida Sans Typewriter"/>
          <w:color w:val="268BD2"/>
          <w:sz w:val="16"/>
          <w:szCs w:val="16"/>
        </w:rPr>
      </w:pPr>
      <w:del w:id="10601" w:author="Greg Stoike" w:date="2018-11-30T10:52:00Z">
        <w:r w:rsidRPr="00914B33" w:rsidDel="007B26CB">
          <w:rPr>
            <w:rFonts w:ascii="Consolas" w:eastAsiaTheme="minorHAnsi" w:hAnsi="Consolas" w:cs="Lucida Sans Typewriter"/>
            <w:color w:val="268BD2"/>
            <w:sz w:val="16"/>
            <w:szCs w:val="16"/>
          </w:rPr>
          <w:delText xml:space="preserve">                    &lt;ItemScoreParameter value="2.844170093536377" measurementParameter="b2"/&gt;</w:delText>
        </w:r>
      </w:del>
    </w:p>
    <w:p w14:paraId="6A9E89E6" w14:textId="7CFF3E57"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02" w:author="Greg Stoike" w:date="2018-11-30T10:52:00Z"/>
          <w:rFonts w:ascii="Consolas" w:eastAsiaTheme="minorHAnsi" w:hAnsi="Consolas" w:cs="Lucida Sans Typewriter"/>
          <w:color w:val="268BD2"/>
          <w:sz w:val="16"/>
          <w:szCs w:val="16"/>
        </w:rPr>
      </w:pPr>
      <w:del w:id="10603" w:author="Greg Stoike" w:date="2018-11-30T10:52:00Z">
        <w:r w:rsidRPr="00914B33" w:rsidDel="007B26CB">
          <w:rPr>
            <w:rFonts w:ascii="Consolas" w:eastAsiaTheme="minorHAnsi" w:hAnsi="Consolas" w:cs="Lucida Sans Typewriter"/>
            <w:color w:val="268BD2"/>
            <w:sz w:val="16"/>
            <w:szCs w:val="16"/>
          </w:rPr>
          <w:delText xml:space="preserve">                    &lt;ItemScoreParameter value="4.879580020904541" measurementParameter="b3"/&gt;</w:delText>
        </w:r>
      </w:del>
    </w:p>
    <w:p w14:paraId="5F1D32A4" w14:textId="29F0B541"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04" w:author="Greg Stoike" w:date="2018-11-30T10:52:00Z"/>
          <w:rFonts w:ascii="Consolas" w:eastAsiaTheme="minorHAnsi" w:hAnsi="Consolas" w:cs="Lucida Sans Typewriter"/>
          <w:color w:val="268BD2"/>
          <w:sz w:val="16"/>
          <w:szCs w:val="16"/>
        </w:rPr>
      </w:pPr>
      <w:del w:id="10605" w:author="Greg Stoike" w:date="2018-11-30T10:52:00Z">
        <w:r w:rsidRPr="00914B33" w:rsidDel="007B26CB">
          <w:rPr>
            <w:rFonts w:ascii="Consolas" w:eastAsiaTheme="minorHAnsi" w:hAnsi="Consolas" w:cs="Lucida Sans Typewriter"/>
            <w:color w:val="268BD2"/>
            <w:sz w:val="16"/>
            <w:szCs w:val="16"/>
          </w:rPr>
          <w:delText xml:space="preserve">                  &lt;/ItemScoreDimension&gt;</w:delText>
        </w:r>
      </w:del>
    </w:p>
    <w:p w14:paraId="7E2CA19B" w14:textId="7B424CF9"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06" w:author="Greg Stoike" w:date="2018-11-30T10:52:00Z"/>
          <w:rFonts w:ascii="Consolas" w:eastAsiaTheme="minorHAnsi" w:hAnsi="Consolas" w:cs="Lucida Sans Typewriter"/>
          <w:color w:val="268BD2"/>
          <w:sz w:val="16"/>
          <w:szCs w:val="16"/>
        </w:rPr>
      </w:pPr>
      <w:del w:id="10607" w:author="Greg Stoike" w:date="2018-11-30T10:52:00Z">
        <w:r w:rsidRPr="00914B33" w:rsidDel="007B26CB">
          <w:rPr>
            <w:rFonts w:ascii="Consolas" w:eastAsiaTheme="minorHAnsi" w:hAnsi="Consolas" w:cs="Lucida Sans Typewriter"/>
            <w:color w:val="268BD2"/>
            <w:sz w:val="16"/>
            <w:szCs w:val="16"/>
          </w:rPr>
          <w:delText xml:space="preserve">                &lt;/ItemScoreDimensions&gt;</w:delText>
        </w:r>
      </w:del>
    </w:p>
    <w:p w14:paraId="1140A3F5" w14:textId="6134C4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08" w:author="Greg Stoike" w:date="2018-11-30T10:52:00Z"/>
          <w:rFonts w:ascii="Consolas" w:eastAsiaTheme="minorHAnsi" w:hAnsi="Consolas" w:cs="Lucida Sans Typewriter"/>
          <w:color w:val="268BD2"/>
          <w:sz w:val="16"/>
          <w:szCs w:val="16"/>
        </w:rPr>
      </w:pPr>
      <w:del w:id="10609" w:author="Greg Stoike" w:date="2018-11-30T10:52:00Z">
        <w:r w:rsidRPr="00914B33" w:rsidDel="007B26CB">
          <w:rPr>
            <w:rFonts w:ascii="Consolas" w:eastAsiaTheme="minorHAnsi" w:hAnsi="Consolas" w:cs="Lucida Sans Typewriter"/>
            <w:color w:val="268BD2"/>
            <w:sz w:val="16"/>
            <w:szCs w:val="16"/>
          </w:rPr>
          <w:delText xml:space="preserve">              &lt;/Item&gt;</w:delText>
        </w:r>
      </w:del>
    </w:p>
    <w:p w14:paraId="77DEB02A" w14:textId="1650AE3D"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10" w:author="Greg Stoike" w:date="2018-11-30T10:52:00Z"/>
          <w:rFonts w:ascii="Consolas" w:eastAsiaTheme="minorHAnsi" w:hAnsi="Consolas" w:cs="Lucida Sans Typewriter"/>
          <w:color w:val="268BD2"/>
          <w:sz w:val="16"/>
          <w:szCs w:val="16"/>
        </w:rPr>
      </w:pPr>
      <w:del w:id="10611" w:author="Greg Stoike" w:date="2018-11-30T10:52:00Z">
        <w:r w:rsidRPr="00914B33" w:rsidDel="007B26CB">
          <w:rPr>
            <w:rFonts w:ascii="Consolas" w:eastAsiaTheme="minorHAnsi" w:hAnsi="Consolas" w:cs="Lucida Sans Typewriter"/>
            <w:color w:val="268BD2"/>
            <w:sz w:val="16"/>
            <w:szCs w:val="16"/>
          </w:rPr>
          <w:delText xml:space="preserve">            &lt;/ItemGroup&gt;</w:delText>
        </w:r>
      </w:del>
    </w:p>
    <w:p w14:paraId="35192402" w14:textId="1C14269E"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12" w:author="Greg Stoike" w:date="2018-11-30T10:52:00Z"/>
          <w:rFonts w:ascii="Consolas" w:eastAsiaTheme="minorHAnsi" w:hAnsi="Consolas" w:cs="Lucida Sans Typewriter"/>
          <w:color w:val="268BD2"/>
          <w:sz w:val="16"/>
          <w:szCs w:val="16"/>
        </w:rPr>
      </w:pPr>
      <w:del w:id="10613" w:author="Greg Stoike" w:date="2018-11-30T10:52:00Z">
        <w:r w:rsidRPr="00914B33" w:rsidDel="007B26CB">
          <w:rPr>
            <w:rFonts w:ascii="Consolas" w:eastAsiaTheme="minorHAnsi" w:hAnsi="Consolas" w:cs="Lucida Sans Typewriter"/>
            <w:color w:val="268BD2"/>
            <w:sz w:val="16"/>
            <w:szCs w:val="16"/>
          </w:rPr>
          <w:delText xml:space="preserve">          &lt;/SegmentForm&gt;</w:delText>
        </w:r>
      </w:del>
    </w:p>
    <w:p w14:paraId="2087382C" w14:textId="23DE350A"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14" w:author="Greg Stoike" w:date="2018-11-30T10:52:00Z"/>
          <w:rFonts w:ascii="Consolas" w:eastAsiaTheme="minorHAnsi" w:hAnsi="Consolas" w:cs="Lucida Sans Typewriter"/>
          <w:color w:val="268BD2"/>
          <w:sz w:val="16"/>
          <w:szCs w:val="16"/>
        </w:rPr>
      </w:pPr>
      <w:del w:id="10615" w:author="Greg Stoike" w:date="2018-11-30T10:52:00Z">
        <w:r w:rsidRPr="00914B33" w:rsidDel="007B26CB">
          <w:rPr>
            <w:rFonts w:ascii="Consolas" w:eastAsiaTheme="minorHAnsi" w:hAnsi="Consolas" w:cs="Lucida Sans Typewriter"/>
            <w:color w:val="268BD2"/>
            <w:sz w:val="16"/>
            <w:szCs w:val="16"/>
          </w:rPr>
          <w:delText xml:space="preserve">        &lt;/SegmentForms&gt;</w:delText>
        </w:r>
      </w:del>
    </w:p>
    <w:p w14:paraId="7E82A27C" w14:textId="502CDC43"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16" w:author="Greg Stoike" w:date="2018-11-30T10:52:00Z"/>
          <w:rFonts w:ascii="Consolas" w:eastAsiaTheme="minorHAnsi" w:hAnsi="Consolas" w:cs="Lucida Sans Typewriter"/>
          <w:color w:val="268BD2"/>
          <w:sz w:val="16"/>
          <w:szCs w:val="16"/>
        </w:rPr>
      </w:pPr>
      <w:del w:id="10617" w:author="Greg Stoike" w:date="2018-11-30T10:52:00Z">
        <w:r w:rsidRPr="00914B33" w:rsidDel="007B26CB">
          <w:rPr>
            <w:rFonts w:ascii="Consolas" w:eastAsiaTheme="minorHAnsi" w:hAnsi="Consolas" w:cs="Lucida Sans Typewriter"/>
            <w:color w:val="268BD2"/>
            <w:sz w:val="16"/>
            <w:szCs w:val="16"/>
          </w:rPr>
          <w:delText xml:space="preserve">      &lt;/Segment&gt;</w:delText>
        </w:r>
      </w:del>
    </w:p>
    <w:p w14:paraId="74A05938" w14:textId="0CA7F47C"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18" w:author="Greg Stoike" w:date="2018-11-30T10:52:00Z"/>
          <w:rFonts w:ascii="Consolas" w:eastAsiaTheme="minorHAnsi" w:hAnsi="Consolas" w:cs="Lucida Sans Typewriter"/>
          <w:color w:val="268BD2"/>
          <w:sz w:val="16"/>
          <w:szCs w:val="16"/>
        </w:rPr>
      </w:pPr>
      <w:del w:id="10619" w:author="Greg Stoike" w:date="2018-11-30T10:52:00Z">
        <w:r w:rsidRPr="00914B33" w:rsidDel="007B26CB">
          <w:rPr>
            <w:rFonts w:ascii="Consolas" w:eastAsiaTheme="minorHAnsi" w:hAnsi="Consolas" w:cs="Lucida Sans Typewriter"/>
            <w:color w:val="268BD2"/>
            <w:sz w:val="16"/>
            <w:szCs w:val="16"/>
          </w:rPr>
          <w:delText xml:space="preserve">    &lt;/Segments&gt;</w:delText>
        </w:r>
      </w:del>
    </w:p>
    <w:p w14:paraId="468BA205" w14:textId="13731666" w:rsidR="00914B33" w:rsidRP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20" w:author="Greg Stoike" w:date="2018-11-30T10:52:00Z"/>
          <w:rFonts w:ascii="Consolas" w:eastAsiaTheme="minorHAnsi" w:hAnsi="Consolas" w:cs="Lucida Sans Typewriter"/>
          <w:color w:val="268BD2"/>
          <w:sz w:val="16"/>
          <w:szCs w:val="16"/>
        </w:rPr>
      </w:pPr>
      <w:del w:id="10621" w:author="Greg Stoike" w:date="2018-11-30T10:52:00Z">
        <w:r w:rsidRPr="00914B33" w:rsidDel="007B26CB">
          <w:rPr>
            <w:rFonts w:ascii="Consolas" w:eastAsiaTheme="minorHAnsi" w:hAnsi="Consolas" w:cs="Lucida Sans Typewriter"/>
            <w:color w:val="268BD2"/>
            <w:sz w:val="16"/>
            <w:szCs w:val="16"/>
          </w:rPr>
          <w:delText xml:space="preserve">  &lt;/Test&gt;</w:delText>
        </w:r>
      </w:del>
    </w:p>
    <w:p w14:paraId="4A9E95FF" w14:textId="45F9FACA" w:rsidR="00914B33" w:rsidDel="007B26CB"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22" w:author="Greg Stoike" w:date="2018-11-30T10:52:00Z"/>
          <w:rFonts w:ascii="Consolas" w:eastAsiaTheme="minorHAnsi" w:hAnsi="Consolas" w:cs="Lucida Sans Typewriter"/>
          <w:color w:val="268BD2"/>
          <w:sz w:val="16"/>
          <w:szCs w:val="16"/>
        </w:rPr>
      </w:pPr>
      <w:del w:id="10623" w:author="Greg Stoike" w:date="2018-11-30T10:52:00Z">
        <w:r w:rsidRPr="00914B33" w:rsidDel="007B26CB">
          <w:rPr>
            <w:rFonts w:ascii="Consolas" w:eastAsiaTheme="minorHAnsi" w:hAnsi="Consolas" w:cs="Lucida Sans Typewriter"/>
            <w:color w:val="268BD2"/>
            <w:sz w:val="16"/>
            <w:szCs w:val="16"/>
          </w:rPr>
          <w:delText>&lt;/TestPackage&gt;</w:delText>
        </w:r>
      </w:del>
    </w:p>
    <w:p w14:paraId="0A065C18" w14:textId="77777777" w:rsidR="000B37DC" w:rsidRDefault="000B37DC" w:rsidP="000B37DC">
      <w:pPr>
        <w:spacing w:before="0" w:after="200" w:line="276" w:lineRule="auto"/>
      </w:pPr>
      <w:r>
        <w:br w:type="page"/>
      </w:r>
    </w:p>
    <w:p w14:paraId="3107C1A3" w14:textId="2EA43FCD" w:rsidR="000B37DC" w:rsidRDefault="000B37DC" w:rsidP="000B37DC">
      <w:pPr>
        <w:pStyle w:val="Heading3"/>
        <w:ind w:left="0"/>
        <w:jc w:val="center"/>
      </w:pPr>
      <w:bookmarkStart w:id="10624" w:name="_Toc522863297"/>
      <w:r>
        <w:t xml:space="preserve">Enhanced Test </w:t>
      </w:r>
      <w:r w:rsidR="00EE4DE8">
        <w:t>Package</w:t>
      </w:r>
      <w:r>
        <w:t xml:space="preserve"> XSD File</w:t>
      </w:r>
      <w:bookmarkEnd w:id="10624"/>
    </w:p>
    <w:p w14:paraId="119C578B" w14:textId="50568380" w:rsidR="000B37DC" w:rsidRDefault="000B37DC" w:rsidP="000B37DC">
      <w:r>
        <w:t xml:space="preserve">Below is the Enhanced </w:t>
      </w:r>
      <w:r w:rsidR="00277697">
        <w:t>Test</w:t>
      </w:r>
      <w:r>
        <w:t xml:space="preserve"> Package Format XSD file:</w:t>
      </w:r>
    </w:p>
    <w:p w14:paraId="35D7345B" w14:textId="77777777" w:rsidR="000B37DC" w:rsidRPr="0003543B" w:rsidRDefault="000B37DC" w:rsidP="000B37DC"/>
    <w:p w14:paraId="240C8D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&lt;?xml version="1.0" encoding="UTF-8"?&gt;</w:t>
      </w:r>
    </w:p>
    <w:p w14:paraId="109C2D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&lt;xs:schema xmlns:xs="http://www.w3.org/2001/XMLSchema"</w:t>
      </w:r>
    </w:p>
    <w:p w14:paraId="529134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xmlns:vc="http://www.w3.org/2007/XMLSchema-versioning" elementFormDefault="qualified"</w:t>
      </w:r>
    </w:p>
    <w:p w14:paraId="278751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vc:minVersion="1.1"&gt;</w:t>
      </w:r>
    </w:p>
    <w:p w14:paraId="0D4BE0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name="TestPackage"&gt;</w:t>
      </w:r>
    </w:p>
    <w:p w14:paraId="32E991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573D1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&lt;xs:documentation&gt;&lt;![CDATA[</w:t>
      </w:r>
    </w:p>
    <w:p w14:paraId="0742A1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The root element of the test package. The &lt;TestPackage&gt; element contains an optional &lt;Scoring&gt; element (for test packages that contain COMBINED scoring data, such as ICA assessments).</w:t>
      </w:r>
    </w:p>
    <w:p w14:paraId="223A4A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]]&gt;&lt;/xs:documentation&gt;</w:t>
      </w:r>
    </w:p>
    <w:p w14:paraId="3146D1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4F05B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3E48E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24BEB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name="Blueprint"&gt;</w:t>
      </w:r>
    </w:p>
    <w:p w14:paraId="759DDE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45DC4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assessment-level Blueprint element contains the following attributes:</w:t>
      </w:r>
    </w:p>
    <w:p w14:paraId="5C4209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C625A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 operational items to administer for</w:t>
      </w:r>
    </w:p>
    <w:p w14:paraId="1446B4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assessment</w:t>
      </w:r>
    </w:p>
    <w:p w14:paraId="778299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minFieldTestItems/maxFieldTestItems: the minimum and maximum field test items to</w:t>
      </w:r>
    </w:p>
    <w:p w14:paraId="6859A9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administer for this assessment</w:t>
      </w:r>
    </w:p>
    <w:p w14:paraId="52D39D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1B4A24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6776D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EBF9C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7F0DC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ref="BlueprintElement"/&gt;</w:t>
      </w:r>
    </w:p>
    <w:p w14:paraId="3E3D0A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6C275B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D2A93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55FA0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ref="Test"&gt;</w:t>
      </w:r>
    </w:p>
    <w:p w14:paraId="50971C3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02373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Test node contains the following attributes:</w:t>
      </w:r>
    </w:p>
    <w:p w14:paraId="7B0A55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6730F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 The test id</w:t>
      </w:r>
    </w:p>
    <w:p w14:paraId="173773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A human-readable label to be displayed in the student and proctor application</w:t>
      </w:r>
    </w:p>
    <w:p w14:paraId="45693F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version: The version of the test specification</w:t>
      </w:r>
    </w:p>
    <w:p w14:paraId="71B3DB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subType: (OPTIONAL) A subtype classification of the exam (e.g., "ICA", "IAB")</w:t>
      </w:r>
    </w:p>
    <w:p w14:paraId="1BF489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0F4C15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4E457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7701BF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192739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10E2D3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name="bankKey" type="xs:int" use="required"/&gt;</w:t>
      </w:r>
    </w:p>
    <w:p w14:paraId="68D42E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name="publisher" type="xs:token" use="required"/&gt;</w:t>
      </w:r>
    </w:p>
    <w:p w14:paraId="2EFA14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name="publishDate" type="xs:dateTime" use="required"/&gt;</w:t>
      </w:r>
    </w:p>
    <w:p w14:paraId="4AFA2F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name="subject" type="xs:token" use="required"/&gt;</w:t>
      </w:r>
    </w:p>
    <w:p w14:paraId="7B0FBF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name="type" type="xs:token" use="required"/&gt;</w:t>
      </w:r>
    </w:p>
    <w:p w14:paraId="26333D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name="version" type="xs:decimal" use="required"/&gt;</w:t>
      </w:r>
    </w:p>
    <w:p w14:paraId="16CBAF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name="academicYear" type="xs:token" use="required"/&gt;</w:t>
      </w:r>
    </w:p>
    <w:p w14:paraId="1F194E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name="subType" type="xs:token"/&gt;</w:t>
      </w:r>
    </w:p>
    <w:p w14:paraId="28E515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765BF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name="UniqueBlueprintElementKey"&gt;</w:t>
      </w:r>
    </w:p>
    <w:p w14:paraId="157A51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xpath=".//BlueprintElement"/&gt;</w:t>
      </w:r>
    </w:p>
    <w:p w14:paraId="1086A5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xpath="@id"/&gt;</w:t>
      </w:r>
    </w:p>
    <w:p w14:paraId="18776D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38B8FE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 name="BlueprintElementKey"&gt;</w:t>
      </w:r>
    </w:p>
    <w:p w14:paraId="2C1927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xpath=".//BlueprintElement"/&gt;</w:t>
      </w:r>
    </w:p>
    <w:p w14:paraId="5C1BFC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id="blueprintid" xpath="@id"/&gt;</w:t>
      </w:r>
    </w:p>
    <w:p w14:paraId="38A3DD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&lt;/xs:key&gt;</w:t>
      </w:r>
    </w:p>
    <w:p w14:paraId="017FA4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&lt;xs:keyref name="BlueprintRefKey" refer="BlueprintElementKey"&gt;</w:t>
      </w:r>
    </w:p>
    <w:p w14:paraId="18D13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xpath=".//BlueprintReference"/&gt;</w:t>
      </w:r>
    </w:p>
    <w:p w14:paraId="2D2238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xpath="@idRef"/&gt;</w:t>
      </w:r>
    </w:p>
    <w:p w14:paraId="14DBE6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&lt;/xs:keyref&gt;</w:t>
      </w:r>
    </w:p>
    <w:p w14:paraId="531A71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&lt;xs:keyref name="SegmentBlueprintRefKey" refer="BlueprintElementKey"&gt;</w:t>
      </w:r>
    </w:p>
    <w:p w14:paraId="388D9E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xpath=".//SegmentBlueprintElement"/&gt;</w:t>
      </w:r>
    </w:p>
    <w:p w14:paraId="2C0889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xpath="@idRef"/&gt;</w:t>
      </w:r>
    </w:p>
    <w:p w14:paraId="5E824F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&lt;/xs:keyref&gt;</w:t>
      </w:r>
    </w:p>
    <w:p w14:paraId="4828DD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62D73D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name="Test"&gt;</w:t>
      </w:r>
    </w:p>
    <w:p w14:paraId="765B13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EFB63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2D2F15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name="Grades"&gt;</w:t>
      </w:r>
    </w:p>
    <w:p w14:paraId="025955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82FF7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232BDC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name="Grade"&gt;</w:t>
      </w:r>
    </w:p>
    <w:p w14:paraId="64A53B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31D776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Grade element contains the following attributes:</w:t>
      </w:r>
    </w:p>
    <w:p w14:paraId="31EDEF1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value: The grade code/integer value for the grade (e.g., "KR", "1", "12")</w:t>
      </w:r>
    </w:p>
    <w:p w14:paraId="0FF992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The human readable label of the grade (e.g., "Kindergarden", "Grade 12")</w:t>
      </w:r>
    </w:p>
    <w:p w14:paraId="7480C5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0B19CE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801CB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7EF32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type="xs:token" use="required"/&gt;</w:t>
      </w:r>
    </w:p>
    <w:p w14:paraId="2E8031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type="xs:token"/&gt;</w:t>
      </w:r>
    </w:p>
    <w:p w14:paraId="06FE22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E85DB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047AE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90F2C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062208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62BDD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name="Segments"&gt;</w:t>
      </w:r>
    </w:p>
    <w:p w14:paraId="26E28B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C0EF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5B87E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name="Segment" maxOccurs="unbounded"&gt;</w:t>
      </w:r>
    </w:p>
    <w:p w14:paraId="51EC74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745A0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&lt;xs:documentation&gt;Every Assessment must contain one or more segments (an</w:t>
      </w:r>
    </w:p>
    <w:p w14:paraId="453539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"unsegmented" assessment is actually a single-segment assessment).</w:t>
      </w:r>
    </w:p>
    <w:p w14:paraId="25E5E3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segment defines a partition of a test wherein various presentational aspects</w:t>
      </w:r>
    </w:p>
    <w:p w14:paraId="7F509D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be controlled (such as isolating calculator items from non-calculator items)</w:t>
      </w:r>
    </w:p>
    <w:p w14:paraId="52C10B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2D190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node contains the following attributes:</w:t>
      </w:r>
    </w:p>
    <w:p w14:paraId="4CA7CA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C1592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key: The segment key</w:t>
      </w:r>
    </w:p>
    <w:p w14:paraId="42B076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 The segment id</w:t>
      </w:r>
    </w:p>
    <w:p w14:paraId="06AD2F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position: The position of the segment in the assessment (1-based)</w:t>
      </w:r>
    </w:p>
    <w:p w14:paraId="3CF9BC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label: (OPTIONAL) A human-readable label to be displayed in the student and</w:t>
      </w:r>
    </w:p>
    <w:p w14:paraId="53CEEF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proctor application - if no label is provided, the segment key will be used.</w:t>
      </w:r>
    </w:p>
    <w:p w14:paraId="44D662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entryApproval/exitApproval: (OPTIONAL) A flag indicating that a student will</w:t>
      </w:r>
    </w:p>
    <w:p w14:paraId="6F93BC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require approval to enter or exit the segment</w:t>
      </w:r>
    </w:p>
    <w:p w14:paraId="11C26C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AC232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contains the following sub-elements:</w:t>
      </w:r>
    </w:p>
    <w:p w14:paraId="3707C3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FEF01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Blueprint: The segment blueprint constraints for selecting items, each</w:t>
      </w:r>
    </w:p>
    <w:p w14:paraId="4F2366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references an assessment-level BlueprintElement</w:t>
      </w:r>
    </w:p>
    <w:p w14:paraId="1C1EA7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Segment Blueprint is optional for fixed form segments, but required for</w:t>
      </w:r>
    </w:p>
    <w:p w14:paraId="5F17D1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adaptive segments</w:t>
      </w:r>
    </w:p>
    <w:p w14:paraId="2FDDD1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One of the folowing, depending on the item selection type:</w:t>
      </w:r>
    </w:p>
    <w:p w14:paraId="6BAA03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Pool - The segment pool of items, for adaptive segments</w:t>
      </w:r>
    </w:p>
    <w:p w14:paraId="744FFB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Forms - A list of forms for the segment, for fixed-form assessments</w:t>
      </w:r>
    </w:p>
    <w:p w14:paraId="3B73FD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ItemSelector: the method for selecting items for the segment (e.g.</w:t>
      </w:r>
    </w:p>
    <w:p w14:paraId="6BC9D3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"fixedform", "adaptive")</w:t>
      </w:r>
    </w:p>
    <w:p w14:paraId="38B3B1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Tools: A list of universal tools, accommodations, and designated supports</w:t>
      </w:r>
    </w:p>
    <w:p w14:paraId="60ACA8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along with various options and dependency rules</w:t>
      </w:r>
    </w:p>
    <w:p w14:paraId="5AC566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62041D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2EDCA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07774C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6AEA6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name="SegmentBlueprint" minOccurs="0"&gt;</w:t>
      </w:r>
    </w:p>
    <w:p w14:paraId="7535A9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6AB040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segment-level Blueprint that defines item selection</w:t>
      </w:r>
    </w:p>
    <w:p w14:paraId="09C612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rules for adaptive segments</w:t>
      </w:r>
    </w:p>
    <w:p w14:paraId="0ECA2E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D766E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43740DA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 operational</w:t>
      </w:r>
    </w:p>
    <w:p w14:paraId="563D41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items to administer from this blueprint category</w:t>
      </w:r>
    </w:p>
    <w:p w14:paraId="0717BF2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minFieldTestItems/maxFieldTestItems: (OPTIONAL) the minimum and</w:t>
      </w:r>
    </w:p>
    <w:p w14:paraId="350DE8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maximum field test items to administer - default to "0"</w:t>
      </w:r>
    </w:p>
    <w:p w14:paraId="719012F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3F3425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E8910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B3BE1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334C81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w:t>
      </w:r>
    </w:p>
    <w:p w14:paraId="5AED38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name="SegmentBlueprintElement"&gt;</w:t>
      </w:r>
    </w:p>
    <w:p w14:paraId="59AFBD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5F6E9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&lt;xs:documentation&gt;BlueprintElement</w:t>
      </w:r>
    </w:p>
    <w:p w14:paraId="2C72AA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60C16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58BEAB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refId: The id of the assessment-level blueprint</w:t>
      </w:r>
    </w:p>
    <w:p w14:paraId="25C28EE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element reference</w:t>
      </w:r>
    </w:p>
    <w:p w14:paraId="33F1BA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minExamItems/maxExamItems: the minimum and maximum</w:t>
      </w:r>
    </w:p>
    <w:p w14:paraId="5B9C92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operational items to administer from this segment</w:t>
      </w:r>
    </w:p>
    <w:p w14:paraId="20A47D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617014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3E1CD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8A226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FA7A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minOccurs="0" name="ItemSelection"&gt;</w:t>
      </w:r>
    </w:p>
    <w:p w14:paraId="0D77359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15092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B08FA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minOccurs="1"</w:t>
      </w:r>
    </w:p>
    <w:p w14:paraId="228FFC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name="Property"&gt;</w:t>
      </w:r>
    </w:p>
    <w:p w14:paraId="08D63A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D9D79B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w:t>
      </w:r>
    </w:p>
    <w:p w14:paraId="3D525E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1C0907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type="xs:token"</w:t>
      </w:r>
    </w:p>
    <w:p w14:paraId="2165EC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E211F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7B8FC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4EB4AB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41EAC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7CDBB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1A9F96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75184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name="idRef" type="xs:token"</w:t>
      </w:r>
    </w:p>
    <w:p w14:paraId="0D45E36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D3136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name="minExamItems" type="xs:int"</w:t>
      </w:r>
    </w:p>
    <w:p w14:paraId="73FAA3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16D50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name="maxExamItems" type="xs:int"</w:t>
      </w:r>
    </w:p>
    <w:p w14:paraId="09A677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2420CD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default="0" name="minFieldTestItems"</w:t>
      </w:r>
    </w:p>
    <w:p w14:paraId="4AF34A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type="xs:int"/&gt;</w:t>
      </w:r>
    </w:p>
    <w:p w14:paraId="72728C4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default="0" name="maxFieldTestItems"</w:t>
      </w:r>
    </w:p>
    <w:p w14:paraId="2F7C3C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type="xs:int"/&gt;</w:t>
      </w:r>
    </w:p>
    <w:p w14:paraId="4C1800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FDC24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4B67CB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7FD5B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DA0AB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17F0EC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&lt;xs:choice&gt;</w:t>
      </w:r>
    </w:p>
    <w:p w14:paraId="109CB5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name="Pool"&gt;</w:t>
      </w:r>
    </w:p>
    <w:p w14:paraId="66E100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0EC9C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Segment's Pool - A list of items/itemgroups</w:t>
      </w:r>
    </w:p>
    <w:p w14:paraId="70471F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that is specific for adaptive segments.</w:t>
      </w:r>
    </w:p>
    <w:p w14:paraId="738724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283E6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pool containing items that can be selected for a segment,</w:t>
      </w:r>
    </w:p>
    <w:p w14:paraId="39339A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based on adaptive algorithm calculations, min/max item</w:t>
      </w:r>
    </w:p>
    <w:p w14:paraId="0BB3B12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constraits at the strand, contentlevel, segment, or assessment</w:t>
      </w:r>
    </w:p>
    <w:p w14:paraId="079FE0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levels.</w:t>
      </w:r>
    </w:p>
    <w:p w14:paraId="1B77B5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5A8A4F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72594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7B7BD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EEE65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ref="ItemGroup"</w:t>
      </w:r>
    </w:p>
    <w:p w14:paraId="4AC5D0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/&gt;</w:t>
      </w:r>
    </w:p>
    <w:p w14:paraId="21E577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B3442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EED29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0B5EF0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name="SegmentForms"&gt;</w:t>
      </w:r>
    </w:p>
    <w:p w14:paraId="543AF5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4D87B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forms available form selection for this</w:t>
      </w:r>
    </w:p>
    <w:p w14:paraId="2FF733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assessment (typically based on subject and the form cohort), at</w:t>
      </w:r>
    </w:p>
    <w:p w14:paraId="397E3D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least one form is required per-segment, for fixed-form segments.</w:t>
      </w:r>
    </w:p>
    <w:p w14:paraId="3B1814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25E14FA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FB8EF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04B72F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2B069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w:t>
      </w:r>
    </w:p>
    <w:p w14:paraId="44DD00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name="SegmentForm"&gt;</w:t>
      </w:r>
    </w:p>
    <w:p w14:paraId="6D586A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40967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&lt;xs:documentation&gt;Segment-level form definition. (Only</w:t>
      </w:r>
    </w:p>
    <w:p w14:paraId="27DCF5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required when segments use the 'fixed form' item</w:t>
      </w:r>
    </w:p>
    <w:p w14:paraId="62BD73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selection algorithm)</w:t>
      </w:r>
    </w:p>
    <w:p w14:paraId="18F5C4D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78DA4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is used by the test registration/administration</w:t>
      </w:r>
    </w:p>
    <w:p w14:paraId="7FE143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module to pre-assign specific forms to examinees.</w:t>
      </w:r>
    </w:p>
    <w:p w14:paraId="7FF67C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 also is used to establish the defined and finite</w:t>
      </w:r>
    </w:p>
    <w:p w14:paraId="2E0CC8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set of cohorts to which every segment fixed form</w:t>
      </w:r>
    </w:p>
    <w:p w14:paraId="3B73FD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must belong.</w:t>
      </w:r>
    </w:p>
    <w:p w14:paraId="6BCD80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5B879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511181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 The form name/identifier</w:t>
      </w:r>
    </w:p>
    <w:p w14:paraId="279529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cohort: A string used to link forms of different</w:t>
      </w:r>
    </w:p>
    <w:p w14:paraId="206366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segments.</w:t>
      </w:r>
    </w:p>
    <w:p w14:paraId="206DD0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FD5488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Example: The Assessment containts two Segments, each</w:t>
      </w:r>
    </w:p>
    <w:p w14:paraId="244CC0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with two possibles forms about music:</w:t>
      </w:r>
    </w:p>
    <w:p w14:paraId="2F8E78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79F9D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1:</w:t>
      </w:r>
    </w:p>
    <w:p w14:paraId="1174B1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1 has an id of "Music1-HM" and a cohort of</w:t>
      </w:r>
    </w:p>
    <w:p w14:paraId="44BA72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"Heavy Metal"</w:t>
      </w:r>
    </w:p>
    <w:p w14:paraId="3FB488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2 has an id of "Music1-J" and a cohort of</w:t>
      </w:r>
    </w:p>
    <w:p w14:paraId="0BE46A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"Jazz"</w:t>
      </w:r>
    </w:p>
    <w:p w14:paraId="54CF6F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2:</w:t>
      </w:r>
    </w:p>
    <w:p w14:paraId="34F680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3 has an id of "Music2-HM" and a cohort of</w:t>
      </w:r>
    </w:p>
    <w:p w14:paraId="6FADD0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"Heavy Metal"</w:t>
      </w:r>
    </w:p>
    <w:p w14:paraId="7A1A0D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4 has an id of "Music2-J" and a cohort of</w:t>
      </w:r>
    </w:p>
    <w:p w14:paraId="547EE5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"Jazz"</w:t>
      </w:r>
    </w:p>
    <w:p w14:paraId="234594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F5BC9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If "Music1-HM" is selected for the examinee's first</w:t>
      </w:r>
    </w:p>
    <w:p w14:paraId="3F3ECA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then the linked cohort will ensure that</w:t>
      </w:r>
    </w:p>
    <w:p w14:paraId="66E8AB9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Form 3 is ALWAYS selected for the second segment.</w:t>
      </w:r>
    </w:p>
    <w:p w14:paraId="070B7A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Likewise, if Form 2 is selected for the first</w:t>
      </w:r>
    </w:p>
    <w:p w14:paraId="5E5CC9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 Form 4 will always follow in the second</w:t>
      </w:r>
    </w:p>
    <w:p w14:paraId="28B0E9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segment.</w:t>
      </w:r>
    </w:p>
    <w:p w14:paraId="25FCB6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B0210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492E32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Languages: A list of language codes (e.g., "ENU",</w:t>
      </w:r>
    </w:p>
    <w:p w14:paraId="0C4469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"ESN") that are compatible with this form.</w:t>
      </w:r>
    </w:p>
    <w:p w14:paraId="379FC3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Typically, this list contains a single language, but</w:t>
      </w:r>
    </w:p>
    <w:p w14:paraId="070A6E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contain more than one language with the</w:t>
      </w:r>
    </w:p>
    <w:p w14:paraId="362D39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identical set of ItemGroups. The test delivery</w:t>
      </w:r>
    </w:p>
    <w:p w14:paraId="7FFCF30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system will treat these form/language combinations</w:t>
      </w:r>
    </w:p>
    <w:p w14:paraId="26033C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as individual forms internally</w:t>
      </w:r>
    </w:p>
    <w:p w14:paraId="653A19F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ItemGroups: One or more groups of items (containg</w:t>
      </w:r>
    </w:p>
    <w:p w14:paraId="010245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one or more items and potentially a stimuli) that</w:t>
      </w:r>
    </w:p>
    <w:p w14:paraId="4F3EE6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make up the items in the form</w:t>
      </w:r>
    </w:p>
    <w:p w14:paraId="3B295D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3CF5F0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219B8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FCA9C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AD323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ref="Presentations"/&gt;</w:t>
      </w:r>
    </w:p>
    <w:p w14:paraId="2105DD2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ref="ItemGroup"</w:t>
      </w:r>
    </w:p>
    <w:p w14:paraId="79024A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/&gt;</w:t>
      </w:r>
    </w:p>
    <w:p w14:paraId="67FCA3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21FA1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w:t>
      </w:r>
    </w:p>
    <w:p w14:paraId="72733A7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9966B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default="Default" name="cohort"</w:t>
      </w:r>
    </w:p>
    <w:p w14:paraId="2A9B75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type="xs:token" use="optional"/&gt;</w:t>
      </w:r>
    </w:p>
    <w:p w14:paraId="28F747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17272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name="UniqueItemGroupPositionInFormKey"&gt;</w:t>
      </w:r>
    </w:p>
    <w:p w14:paraId="0E9E5F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xpath="./ItemGroup"/&gt;</w:t>
      </w:r>
    </w:p>
    <w:p w14:paraId="6CCB3F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xpath="@position"/&gt;</w:t>
      </w:r>
    </w:p>
    <w:p w14:paraId="4C4694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4ACB38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713659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D0ED7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D6BECB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4065A4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&lt;/xs:choice&gt;</w:t>
      </w:r>
    </w:p>
    <w:p w14:paraId="165A9D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minOccurs="0" ref="Tools"/&gt;</w:t>
      </w:r>
    </w:p>
    <w:p w14:paraId="2D6BC6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1ABD5D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6DB436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name="algorithmType" type="xs:token"</w:t>
      </w:r>
    </w:p>
    <w:p w14:paraId="358A1B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E56F0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name="algorithmImplementation" type="xs:token"</w:t>
      </w:r>
    </w:p>
    <w:p w14:paraId="384642D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7EA4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name="position" type="xs:short" use="optional"</w:t>
      </w:r>
    </w:p>
    <w:p w14:paraId="678C86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default="1"/&gt;</w:t>
      </w:r>
    </w:p>
    <w:p w14:paraId="150842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type="xs:token"/&gt;</w:t>
      </w:r>
    </w:p>
    <w:p w14:paraId="78DD10B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name="entryApproval"</w:t>
      </w:r>
    </w:p>
    <w:p w14:paraId="53D7804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type="xs:boolean"/&gt;</w:t>
      </w:r>
    </w:p>
    <w:p w14:paraId="0D60A2A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name="exitApproval"</w:t>
      </w:r>
    </w:p>
    <w:p w14:paraId="4F4D5E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type="xs:boolean"/&gt;</w:t>
      </w:r>
    </w:p>
    <w:p w14:paraId="663023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FDA69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name="SegmentPositionUniqueKey"&gt;</w:t>
      </w:r>
    </w:p>
    <w:p w14:paraId="59123B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xpath=".//Segment"/&gt;</w:t>
      </w:r>
    </w:p>
    <w:p w14:paraId="2B9473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xpath="@position"/&gt;</w:t>
      </w:r>
    </w:p>
    <w:p w14:paraId="792231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2FD3F1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name="SegmentKeyUniqueKey"&gt;</w:t>
      </w:r>
    </w:p>
    <w:p w14:paraId="70D338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xpath=".//Segment"/&gt;</w:t>
      </w:r>
    </w:p>
    <w:p w14:paraId="723A73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xpath="@key"/&gt;</w:t>
      </w:r>
    </w:p>
    <w:p w14:paraId="4768D6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1C03A2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name="SegmentIdUniqueKey"&gt;</w:t>
      </w:r>
    </w:p>
    <w:p w14:paraId="528A44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xpath=".//Segment"/&gt;</w:t>
      </w:r>
    </w:p>
    <w:p w14:paraId="1D60B6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xpath="@id"/&gt;</w:t>
      </w:r>
    </w:p>
    <w:p w14:paraId="224282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6CA4D0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09EFFB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68A6A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73258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017949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ref="Tools" minOccurs="0"/&gt;</w:t>
      </w:r>
    </w:p>
    <w:p w14:paraId="250057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1919F3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139331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 use="required"/&gt;</w:t>
      </w:r>
    </w:p>
    <w:p w14:paraId="10E467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56E6E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1887DE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name="Tools"&gt;</w:t>
      </w:r>
    </w:p>
    <w:p w14:paraId="2F76AA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67672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925DD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name="Tool"&gt;</w:t>
      </w:r>
    </w:p>
    <w:p w14:paraId="7CBF2A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CC4EE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"Tool" is a general term for any universal tools, designated supports, or</w:t>
      </w:r>
    </w:p>
    <w:p w14:paraId="39ED85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accommodations. Each Tool respresents a type of tool, such as "Zoom", "American Sign</w:t>
      </w:r>
    </w:p>
    <w:p w14:paraId="68236C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Language", "Masking", and "Calculator" and contains a list of its possible options and</w:t>
      </w:r>
    </w:p>
    <w:p w14:paraId="320B16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dependency rules. Tools can be defined at the assessment-level as well as the segment-level</w:t>
      </w:r>
    </w:p>
    <w:p w14:paraId="6E677D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33E03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4D1574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 The tool type "name". This is the string identifying the tool type. The tool type name</w:t>
      </w:r>
    </w:p>
    <w:p w14:paraId="4B33F1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may contain spaces.</w:t>
      </w:r>
    </w:p>
    <w:p w14:paraId="22D6048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studentPackageFieldName: The name/identifier of the tool/accommodation/designated supports</w:t>
      </w:r>
    </w:p>
    <w:p w14:paraId="077824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used by ART.</w:t>
      </w:r>
    </w:p>
    <w:p w14:paraId="272AA4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allowChange: A flag indicating whether or not the tool can be changed by the proctor when a</w:t>
      </w:r>
    </w:p>
    <w:p w14:paraId="29F2AC4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student is waiting for approval to enter an assessment or segment</w:t>
      </w:r>
    </w:p>
    <w:p w14:paraId="5DC839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required: A flag indicating whether or not an tool selection is required for this type of</w:t>
      </w:r>
    </w:p>
    <w:p w14:paraId="654BDF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w:t>
      </w:r>
    </w:p>
    <w:p w14:paraId="2ACDBE2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sortOrder: An optional ordering of the type (ascending)</w:t>
      </w:r>
    </w:p>
    <w:p w14:paraId="3203F8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disableOnGuest: A flag indicating whether or not an accommodation should be disabled for</w:t>
      </w:r>
    </w:p>
    <w:p w14:paraId="5D5261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guest students</w:t>
      </w:r>
    </w:p>
    <w:p w14:paraId="3C772E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33E0C5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3E6CCE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Options for the Tool</w:t>
      </w:r>
    </w:p>
    <w:p w14:paraId="6F3473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4A3E54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44AFB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B9F4D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096AD0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name="Options"&gt;</w:t>
      </w:r>
    </w:p>
    <w:p w14:paraId="61BF40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12AB4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list of two or more Options for the given Tool. Typically, a</w:t>
      </w:r>
    </w:p>
    <w:p w14:paraId="5E4CAB9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will have at the very least an "ON" or "OFF" option</w:t>
      </w:r>
    </w:p>
    <w:p w14:paraId="3E5F2D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647298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1B5BA1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53F11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F9991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name="Option"&gt;</w:t>
      </w:r>
    </w:p>
    <w:p w14:paraId="416CDA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81249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&lt;xs:documentation&gt;An Option for a Tool. For some tools, the list of</w:t>
      </w:r>
    </w:p>
    <w:p w14:paraId="409217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Options should contain at least two elements - an "ON" and an "OFF"</w:t>
      </w:r>
    </w:p>
    <w:p w14:paraId="3F8C8F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Option.</w:t>
      </w:r>
    </w:p>
    <w:p w14:paraId="0E5F24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2FD60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D5D4EB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code: The ISAAP code corresponding to the Tool Option</w:t>
      </w:r>
    </w:p>
    <w:p w14:paraId="7FA0B6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sortOrder: The order in which the option should be displayed in</w:t>
      </w:r>
    </w:p>
    <w:p w14:paraId="5383D4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selection dropdown</w:t>
      </w:r>
    </w:p>
    <w:p w14:paraId="0374AA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default: Whether or not the option should be the default Option. A</w:t>
      </w:r>
    </w:p>
    <w:p w14:paraId="2DC374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cannot have more than one default option</w:t>
      </w:r>
    </w:p>
    <w:p w14:paraId="3E6795A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6E537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42902CA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Dependencies: (OPTIONAL) A list of one or more dependencies</w:t>
      </w:r>
    </w:p>
    <w:p w14:paraId="300DF11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indicating whether an Option(s) should be enabled based on other</w:t>
      </w:r>
    </w:p>
    <w:p w14:paraId="21E7B55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Tool selections</w:t>
      </w:r>
    </w:p>
    <w:p w14:paraId="512468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7CD84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F64FD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05670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F315B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name="Dependencies" minOccurs="0"&gt;</w:t>
      </w:r>
    </w:p>
    <w:p w14:paraId="2382F7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2659D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&lt;xs:documentation&gt;(OPTIONAL) A list of one or more</w:t>
      </w:r>
    </w:p>
    <w:p w14:paraId="3F47658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dependencies indicating whether an Option(s) should be</w:t>
      </w:r>
    </w:p>
    <w:p w14:paraId="310DAE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enabled based on other Tool selections</w:t>
      </w:r>
    </w:p>
    <w:p w14:paraId="74EE22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6EBDBC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005B5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6045A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201215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w:t>
      </w:r>
    </w:p>
    <w:p w14:paraId="70DA838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name="Dependency"&gt;</w:t>
      </w:r>
    </w:p>
    <w:p w14:paraId="09F4C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E3B83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1C24C07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&lt;xs:documentation&gt;&lt;![CDATA[</w:t>
      </w:r>
    </w:p>
    <w:p w14:paraId="48F8BB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 Dependency defines a rule for when a specific Tool Option should be enabled or available to an examinee.</w:t>
      </w:r>
    </w:p>
    <w:p w14:paraId="093813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ATTRIBUTES:</w:t>
      </w:r>
    </w:p>
    <w:p w14:paraId="475320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ifToolType: The conditional tool type of the rule</w:t>
      </w:r>
    </w:p>
    <w:p w14:paraId="5B1A65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ifToolCode: The conditional tool code (option) of the rule</w:t>
      </w:r>
    </w:p>
    <w:p w14:paraId="1EAFA80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enabled: (OPTIONAL, default TRUE) - Indicated whether the option should be ENABLED or DISABLED</w:t>
      </w:r>
    </w:p>
    <w:p w14:paraId="53CE0F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default: Whether or not the option should now be marked as the default option, if the Dependency condition is true</w:t>
      </w:r>
    </w:p>
    <w:p w14:paraId="23329E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The Dependency can be read as:</w:t>
      </w:r>
    </w:p>
    <w:p w14:paraId="67ED7B9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if &lt;ifToolType&gt; is &lt;ifToolCode&gt;, then the option is enabled (or disabled)</w:t>
      </w:r>
    </w:p>
    <w:p w14:paraId="1CAB9C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e.g., "IF &lt;Language&gt; IS &lt;ENU&gt;, THEN &lt;'Emboss' option should be disabled&gt;"</w:t>
      </w:r>
    </w:p>
    <w:p w14:paraId="7EB05C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]]&gt;&lt;/xs:documentation&gt;</w:t>
      </w:r>
    </w:p>
    <w:p w14:paraId="4ED6DF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447F4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768BC6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name="ifToolType" type="xs:token"</w:t>
      </w:r>
    </w:p>
    <w:p w14:paraId="0810A6C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1DB787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name="ifToolCode" type="xs:token"</w:t>
      </w:r>
    </w:p>
    <w:p w14:paraId="5BA921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2896F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name="default"</w:t>
      </w:r>
    </w:p>
    <w:p w14:paraId="6D7CFB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type="xs:boolean"/&gt;</w:t>
      </w:r>
    </w:p>
    <w:p w14:paraId="6EBB12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9D036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63BE20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FF099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C2B57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45CB2E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1EB40F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name="code" type="xs:token"</w:t>
      </w:r>
    </w:p>
    <w:p w14:paraId="7CB373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B6655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name="sortOrder" type="xs:int"</w:t>
      </w:r>
    </w:p>
    <w:p w14:paraId="6FE439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17FCA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name="default"</w:t>
      </w:r>
    </w:p>
    <w:p w14:paraId="3E9613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type="xs:boolean"/&gt;</w:t>
      </w:r>
    </w:p>
    <w:p w14:paraId="1E6749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type="xs:token"/&gt;</w:t>
      </w:r>
    </w:p>
    <w:p w14:paraId="7B8ACFA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74CFE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7FB9390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FCD215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B84431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name="UniqueToolPosition"&gt;</w:t>
      </w:r>
    </w:p>
    <w:p w14:paraId="1C0ED6B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xpath=".//Option"/&gt;</w:t>
      </w:r>
    </w:p>
    <w:p w14:paraId="00512D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xpath="@sortOrder"/&gt;</w:t>
      </w:r>
    </w:p>
    <w:p w14:paraId="455C0D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778970F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6EBFD4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505A50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 use="required"/&gt;</w:t>
      </w:r>
    </w:p>
    <w:p w14:paraId="33CDB0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name="studentPackageFieldName" type="xs:token"/&gt;</w:t>
      </w:r>
    </w:p>
    <w:p w14:paraId="74F480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default="true" name="allowChange" type="xs:boolean"/&gt;</w:t>
      </w:r>
    </w:p>
    <w:p w14:paraId="62F4C9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name="required" type="xs:boolean"/&gt;</w:t>
      </w:r>
    </w:p>
    <w:p w14:paraId="63E09F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default="0" name="sortOrder" type="xs:int"/&gt;</w:t>
      </w:r>
    </w:p>
    <w:p w14:paraId="3B4B85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name="disableOnGuest" type="xs:boolean"/&gt;</w:t>
      </w:r>
    </w:p>
    <w:p w14:paraId="5B5E40E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name="type" type="xs:token"/&gt;</w:t>
      </w:r>
    </w:p>
    <w:p w14:paraId="49EC82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name="allowMultiple" type="xs:boolean"/&gt;</w:t>
      </w:r>
    </w:p>
    <w:p w14:paraId="1167DA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82F71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2F1983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0D446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AB24A9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54E36D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name="ItemGroup"&gt;</w:t>
      </w:r>
    </w:p>
    <w:p w14:paraId="33E4F2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14AFA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collection of items and passages that are selected and administered as an atomic unit.</w:t>
      </w:r>
    </w:p>
    <w:p w14:paraId="646C6C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E8BA1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 is not necessarily the case that every item in an itemgroup will be administered every time.</w:t>
      </w:r>
    </w:p>
    <w:p w14:paraId="3DB5EE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Beside the fact that an item may be inactive, other forces include item filtering due to examinee</w:t>
      </w:r>
    </w:p>
    <w:p w14:paraId="079B5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accommodations, itemgroup pruning by an adaptive algorithm to avoid violating test constraints, etc.</w:t>
      </w:r>
    </w:p>
    <w:p w14:paraId="6DA304B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1F94C4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3F031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maxResponses: the maximum number of responses an examinee is required to provide. 'ALL' means every</w:t>
      </w:r>
    </w:p>
    <w:p w14:paraId="60AC04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 administered must be responded to.</w:t>
      </w:r>
    </w:p>
    <w:p w14:paraId="4227A4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maxItems: for adaptive segments only, the maximum number of items to administer from this group.</w:t>
      </w:r>
    </w:p>
    <w:p w14:paraId="05D44C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maxitems is useful for developing an excess of items to cover various ability levels,</w:t>
      </w:r>
    </w:p>
    <w:p w14:paraId="3C8373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for example, and allowing the adaptive algorithm to choose among them as the situation indicates</w:t>
      </w:r>
    </w:p>
    <w:p w14:paraId="19FEEA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(maxitems may be used in future hybrid fixed-form/adaptive algorithms where, for example, the adaptive</w:t>
      </w:r>
    </w:p>
    <w:p w14:paraId="6375093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algorithm keeps track of the examinee's ability estimate and selects 'maxitems' from the group</w:t>
      </w:r>
    </w:p>
    <w:p w14:paraId="1BEFF2E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accordingly)</w:t>
      </w:r>
    </w:p>
    <w:p w14:paraId="5F4652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7E7FA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SUBELEMENTS:</w:t>
      </w:r>
    </w:p>
    <w:p w14:paraId="098BA1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An (optional) stimuli associated with the item group</w:t>
      </w:r>
    </w:p>
    <w:p w14:paraId="4CCCAC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One or more Items associated with the ItemGroup</w:t>
      </w:r>
    </w:p>
    <w:p w14:paraId="62F8990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76132E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8DD95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7C151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E65135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minOccurs="0" name="Stimulus"&gt;</w:t>
      </w:r>
    </w:p>
    <w:p w14:paraId="66A384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A1202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stimuli of the item group, also known as the "passage". An item group may</w:t>
      </w:r>
    </w:p>
    <w:p w14:paraId="0FF2AC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not necessarily contain a stimuli, such as in case where the item group is a singular,</w:t>
      </w:r>
    </w:p>
    <w:p w14:paraId="6BE161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self-contained item.</w:t>
      </w:r>
    </w:p>
    <w:p w14:paraId="406B53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074F2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51833C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id: The stimuli identifier, also referred to as the "passage key". This is an integer</w:t>
      </w:r>
    </w:p>
    <w:p w14:paraId="32AFC6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value (e.g., 187-&lt;b&gt;1234&lt;/b&gt;)</w:t>
      </w:r>
    </w:p>
    <w:p w14:paraId="1C6997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19F77F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6EDAC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708B8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14966C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9D70A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79AEF1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name="Item"&gt;</w:t>
      </w:r>
    </w:p>
    <w:p w14:paraId="4763B9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7CD5B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&lt;xs:documentation&gt;An Item within an ItemGroup</w:t>
      </w:r>
    </w:p>
    <w:p w14:paraId="7C457D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0E71D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0D635A5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id: The item identifier - an integer. For the item id "2112" and bank key "187", the full</w:t>
      </w:r>
    </w:p>
    <w:p w14:paraId="378DA7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item key would be "187-2112"</w:t>
      </w:r>
    </w:p>
    <w:p w14:paraId="5054496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position: (Optional) The item's relative position within its group (1-based). Position</w:t>
      </w:r>
    </w:p>
    <w:p w14:paraId="4C9215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should be honored by the item renderer. The default positional value is "1", but the item</w:t>
      </w:r>
    </w:p>
    <w:p w14:paraId="1B4E76E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positions must be unique (and sequential) within the ItemGroup</w:t>
      </w:r>
    </w:p>
    <w:p w14:paraId="2C3391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fieldTest: (OPTIONAL, default false) A flag indicating whether or not the item is a field</w:t>
      </w:r>
    </w:p>
    <w:p w14:paraId="5156F85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test item</w:t>
      </w:r>
    </w:p>
    <w:p w14:paraId="108324F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administrationRequired: (OPTIONAL, default true) If true, the (adaptive) itemselector MUST</w:t>
      </w:r>
    </w:p>
    <w:p w14:paraId="122EB4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administer this item (it may not be pruned to meet the itemgroup's 'maxitems' constraint)</w:t>
      </w:r>
    </w:p>
    <w:p w14:paraId="24D0AF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responseRequired: If true, the examinee must respond to this item, if administered</w:t>
      </w:r>
    </w:p>
    <w:p w14:paraId="74DE4A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0ECA33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E154B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1F19B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7CE6255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name="BlueprintReferences"&gt;</w:t>
      </w:r>
    </w:p>
    <w:p w14:paraId="2433067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48B11D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6392B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name="BlueprintReference"&gt;</w:t>
      </w:r>
    </w:p>
    <w:p w14:paraId="0A57A2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5F02F7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reference to a blueprint element. At least one</w:t>
      </w:r>
    </w:p>
    <w:p w14:paraId="0FCF57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BlueprintElement reference is required for each item</w:t>
      </w:r>
    </w:p>
    <w:p w14:paraId="205E764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62ECEC5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3632CD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60DD3F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name="idRef" type="xs:token"</w:t>
      </w:r>
    </w:p>
    <w:p w14:paraId="6B888D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0A1D17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0AEE6E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7810C52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667BD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4EB7B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18E85B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ref="Presentations"/&gt;</w:t>
      </w:r>
    </w:p>
    <w:p w14:paraId="250A36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minOccurs="0" name="PoolProperties"&gt;</w:t>
      </w:r>
    </w:p>
    <w:p w14:paraId="13CA7B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9DEB7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03FE6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name="PoolProperty"&gt;</w:t>
      </w:r>
    </w:p>
    <w:p w14:paraId="3E85768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120D3C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w:t>
      </w:r>
    </w:p>
    <w:p w14:paraId="0369AF7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87C71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type="xs:token"</w:t>
      </w:r>
    </w:p>
    <w:p w14:paraId="292285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C76651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51052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6E28E0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12E84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0ABAE8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3553839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name="ItemScoreDimensions"&gt;</w:t>
      </w:r>
    </w:p>
    <w:p w14:paraId="5FEC8F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158518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43D6B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name="ItemScoreDimension" maxOccurs="unbounded"&gt;</w:t>
      </w:r>
    </w:p>
    <w:p w14:paraId="4352398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47618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dimension along which an item may be scored.</w:t>
      </w:r>
    </w:p>
    <w:p w14:paraId="01932D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063B66B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measurementmodel: e.g. IRT3PL, IRTPCL (must be recognizable by the</w:t>
      </w:r>
    </w:p>
    <w:p w14:paraId="2FE111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test scoring engine; simulator may also need this info)</w:t>
      </w:r>
    </w:p>
    <w:p w14:paraId="6869C4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scorepoints: Maximum number of points an examinee may received for</w:t>
      </w:r>
    </w:p>
    <w:p w14:paraId="3CA0C7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item</w:t>
      </w:r>
    </w:p>
    <w:p w14:paraId="7F0B8E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dimension: An item may have scores on multiple dimensions, each</w:t>
      </w:r>
    </w:p>
    <w:p w14:paraId="797110A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with its own scales and rules. Typically, however, there is a single</w:t>
      </w:r>
    </w:p>
    <w:p w14:paraId="0199B9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dimension</w:t>
      </w:r>
    </w:p>
    <w:p w14:paraId="016C73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weight: Where an item is scored separately on multiple dimensions,</w:t>
      </w:r>
    </w:p>
    <w:p w14:paraId="389E9A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composite score may be computed from a weighted combination of the</w:t>
      </w:r>
    </w:p>
    <w:p w14:paraId="378E808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dimension scores</w:t>
      </w:r>
    </w:p>
    <w:p w14:paraId="70E4F4F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1A9747C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38A899A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71B23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27267BC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w:t>
      </w:r>
    </w:p>
    <w:p w14:paraId="0A6707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name="ItemScoreParameter" minOccurs="0"&gt;</w:t>
      </w:r>
    </w:p>
    <w:p w14:paraId="2DA668B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40BA8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parameter within a dimension. e.g. for</w:t>
      </w:r>
    </w:p>
    <w:p w14:paraId="2E3A81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IRT3pl there are 3 parameters, named a, b, and c.</w:t>
      </w:r>
    </w:p>
    <w:p w14:paraId="1599B88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4547EE6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392A2F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B82AFA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name="measurementParameter"</w:t>
      </w:r>
    </w:p>
    <w:p w14:paraId="3F987B7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type="xs:token" use="required"/&gt;</w:t>
      </w:r>
    </w:p>
    <w:p w14:paraId="57C67F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type="xs:float"</w:t>
      </w:r>
    </w:p>
    <w:p w14:paraId="752815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1DDB0D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7B4429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96C07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207344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name="measurementModel"</w:t>
      </w:r>
    </w:p>
    <w:p w14:paraId="011C4DC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type="xs:token" use="required"/&gt;</w:t>
      </w:r>
    </w:p>
    <w:p w14:paraId="35DF64E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name="scorePoints" type="xs:int"</w:t>
      </w:r>
    </w:p>
    <w:p w14:paraId="562E43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7EA79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name="weight" type="xs:float"</w:t>
      </w:r>
    </w:p>
    <w:p w14:paraId="093DCE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23356F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name="dimension" type="xs:token"/&gt;</w:t>
      </w:r>
    </w:p>
    <w:p w14:paraId="5408B6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D496B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34BC328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2EB9A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39697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133E10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name="TeacherHandScoring" minOccurs="0"&gt;</w:t>
      </w:r>
    </w:p>
    <w:p w14:paraId="4F0B7E3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6F54ED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&lt;xs:documentation&gt;Teacher Hand Scoring System configuration. Reference</w:t>
      </w:r>
    </w:p>
    <w:p w14:paraId="0BDF09B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https://github.com/SmarterApp/TDS_TeacherHandScoringSystem</w:t>
      </w:r>
    </w:p>
    <w:p w14:paraId="068489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2596DD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7C8B9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A71DEE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 minOccurs="0"&gt;</w:t>
      </w:r>
    </w:p>
    <w:p w14:paraId="5D822B0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name="Dimensions" type="xs:string"/&gt;</w:t>
      </w:r>
    </w:p>
    <w:p w14:paraId="65BA5C5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975BF3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name="exemplar" type="xs:token"/&gt;</w:t>
      </w:r>
    </w:p>
    <w:p w14:paraId="7536592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name="trainingGuide" type="xs:token"/&gt;</w:t>
      </w:r>
    </w:p>
    <w:p w14:paraId="41063C4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default="WAI" name="layout" type="xs:token"/&gt;</w:t>
      </w:r>
    </w:p>
    <w:p w14:paraId="274247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name="description" type="xs:token" use="required"/&gt;</w:t>
      </w:r>
    </w:p>
    <w:p w14:paraId="34BB1B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name="passage" type="xs:token"/&gt;</w:t>
      </w:r>
    </w:p>
    <w:p w14:paraId="090E93D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name="itemname" type="xs:token"/&gt;</w:t>
      </w:r>
    </w:p>
    <w:p w14:paraId="0F4AA10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D1088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3E4D78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&lt;/xs:all&gt;</w:t>
      </w:r>
    </w:p>
    <w:p w14:paraId="3D1044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342C80A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name="type" type="xs:token" use="required"/&gt;</w:t>
      </w:r>
    </w:p>
    <w:p w14:paraId="2A5177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name="fieldTest" type="xs:boolean"/&gt;</w:t>
      </w:r>
    </w:p>
    <w:p w14:paraId="12750A8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default="true" name="administrationRequired" type="xs:boolean"/&gt;</w:t>
      </w:r>
    </w:p>
    <w:p w14:paraId="2F21291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default="true" name="active" type="xs:boolean"/&gt;</w:t>
      </w:r>
    </w:p>
    <w:p w14:paraId="2633427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default="true" name="responseRequired" type="xs:boolean"/&gt;</w:t>
      </w:r>
    </w:p>
    <w:p w14:paraId="178965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name="handScored" type="xs:boolean"/&gt;</w:t>
      </w:r>
    </w:p>
    <w:p w14:paraId="0CFB9E6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default="false" name="doNotScore" type="xs:boolean"/&gt;</w:t>
      </w:r>
    </w:p>
    <w:p w14:paraId="2BF7D51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DB5C13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20C360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0249E97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688D1F1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default="ALL" name="maxItems" type="xs:token"/&gt;</w:t>
      </w:r>
    </w:p>
    <w:p w14:paraId="08ED9D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default="ALL" name="maxResponses" type="xs:token"/&gt;</w:t>
      </w:r>
    </w:p>
    <w:p w14:paraId="1EC21AE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78F64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 name="ItemPositionUniqueKey"&gt;</w:t>
      </w:r>
    </w:p>
    <w:p w14:paraId="72FDB6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&lt;xs:selector xpath="./Item"/&gt;</w:t>
      </w:r>
    </w:p>
    <w:p w14:paraId="0A3F5D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&lt;xs:field xpath="@position"/&gt;</w:t>
      </w:r>
    </w:p>
    <w:p w14:paraId="3BFCA76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&lt;/xs:unique&gt;</w:t>
      </w:r>
    </w:p>
    <w:p w14:paraId="66AE0E2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3E61C6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name="BlueprintElement"&gt;</w:t>
      </w:r>
    </w:p>
    <w:p w14:paraId="4814C87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05B723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&lt;xs:documentation&gt;Each element or component of a blueprint must have a corresponding BlueprintElement.</w:t>
      </w:r>
    </w:p>
    <w:p w14:paraId="2F38B0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 BlueprintElement identifies a set of items for one or both of the following purposes:</w:t>
      </w:r>
    </w:p>
    <w:p w14:paraId="2CD3F06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Creating a test 'form' adaptively,</w:t>
      </w:r>
    </w:p>
    <w:p w14:paraId="59BB685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Scoring a test.</w:t>
      </w:r>
    </w:p>
    <w:p w14:paraId="059F2DF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6B364C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In addition to a subject's taxonomy of content standards, the following are also BlueprintElements:</w:t>
      </w:r>
    </w:p>
    <w:p w14:paraId="6B2EE0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The test itself (for establishing scoring and reporting features)</w:t>
      </w:r>
    </w:p>
    <w:p w14:paraId="0077660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Every test segment (for item selection and administration)</w:t>
      </w:r>
    </w:p>
    <w:p w14:paraId="7F92A9B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Depth of Knowledge categories</w:t>
      </w:r>
    </w:p>
    <w:p w14:paraId="38856C4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(arbitrary) sets of items (may be useful for ad hoc identification of sets)</w:t>
      </w:r>
    </w:p>
    <w:p w14:paraId="7198D2C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EDA684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Depth of Knowledge and other arbitrary sets of items are lumped into one object type called an</w:t>
      </w:r>
    </w:p>
    <w:p w14:paraId="6BDFDCF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'AffinityGroup'.</w:t>
      </w:r>
    </w:p>
    <w:p w14:paraId="062DA44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This is also used for the SBAC Content Standards Repository object called 'SOCK', an acronym for 'Some</w:t>
      </w:r>
    </w:p>
    <w:p w14:paraId="20045E5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Category of Knowledge'</w:t>
      </w:r>
    </w:p>
    <w:p w14:paraId="62A4C11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5908F1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ATTRIBUTES:</w:t>
      </w:r>
    </w:p>
    <w:p w14:paraId="75CEF36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id: The id of the blueprint element</w:t>
      </w:r>
    </w:p>
    <w:p w14:paraId="1F5C5BC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type: an arbitrary designation, usually from some aspect of a taxonomy defining the subject-area.</w:t>
      </w:r>
    </w:p>
    <w:p w14:paraId="353AE04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(e.g., "strand", "contentlevel")</w:t>
      </w:r>
    </w:p>
    <w:p w14:paraId="2EB9DF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Other elementtypes exist outside of the taxonomy</w:t>
      </w:r>
    </w:p>
    <w:p w14:paraId="7F39ED4E" w14:textId="77777777" w:rsidR="00D00A9C" w:rsidRPr="00D00A9C" w:rsidRDefault="00D00A9C" w:rsidP="00D00A9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ins w:id="10625" w:author="Greg Stoike" w:date="2018-11-30T11:08:00Z"/>
          <w:rFonts w:ascii="Consolas" w:eastAsiaTheme="minorHAnsi" w:hAnsi="Consolas" w:cs="Lucida Sans Typewriter"/>
          <w:color w:val="268BD2"/>
          <w:sz w:val="16"/>
          <w:szCs w:val="16"/>
        </w:rPr>
      </w:pPr>
      <w:ins w:id="10626" w:author="Greg Stoike" w:date="2018-11-30T11:08:00Z">
        <w:r w:rsidRPr="00D00A9C">
          <w:rPr>
            <w:rFonts w:ascii="Consolas" w:eastAsiaTheme="minorHAnsi" w:hAnsi="Consolas" w:cs="Lucida Sans Typewriter"/>
            <w:color w:val="268BD2"/>
            <w:sz w:val="16"/>
            <w:szCs w:val="16"/>
          </w:rPr>
          <w:t xml:space="preserve">                - description:  (OPTIONAL) a human readable description of the blueprint element</w:t>
        </w:r>
      </w:ins>
    </w:p>
    <w:p w14:paraId="6C51C33E" w14:textId="77777777" w:rsidR="00D00A9C" w:rsidRPr="00D00A9C" w:rsidRDefault="00D00A9C" w:rsidP="00D00A9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ins w:id="10627" w:author="Greg Stoike" w:date="2018-11-30T11:08:00Z"/>
          <w:rFonts w:ascii="Consolas" w:eastAsiaTheme="minorHAnsi" w:hAnsi="Consolas" w:cs="Lucida Sans Typewriter"/>
          <w:color w:val="268BD2"/>
          <w:sz w:val="16"/>
          <w:szCs w:val="16"/>
        </w:rPr>
      </w:pPr>
      <w:ins w:id="10628" w:author="Greg Stoike" w:date="2018-11-30T11:08:00Z">
        <w:r w:rsidRPr="00D00A9C">
          <w:rPr>
            <w:rFonts w:ascii="Consolas" w:eastAsiaTheme="minorHAnsi" w:hAnsi="Consolas" w:cs="Lucida Sans Typewriter"/>
            <w:color w:val="268BD2"/>
            <w:sz w:val="16"/>
            <w:szCs w:val="16"/>
          </w:rPr>
          <w:t xml:space="preserve">                - label:  (OPTIONAL)a human readable label of a BlueprintElement, or the Enhanced Content Specification ID</w:t>
        </w:r>
      </w:ins>
    </w:p>
    <w:p w14:paraId="17BC0FBF" w14:textId="77777777" w:rsidR="00D00A9C" w:rsidRPr="00D00A9C" w:rsidRDefault="00D00A9C" w:rsidP="00D00A9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ins w:id="10629" w:author="Greg Stoike" w:date="2018-11-30T11:08:00Z"/>
          <w:rFonts w:ascii="Consolas" w:eastAsiaTheme="minorHAnsi" w:hAnsi="Consolas" w:cs="Lucida Sans Typewriter"/>
          <w:color w:val="268BD2"/>
          <w:sz w:val="16"/>
          <w:szCs w:val="16"/>
        </w:rPr>
      </w:pPr>
      <w:ins w:id="10630" w:author="Greg Stoike" w:date="2018-11-30T11:08:00Z">
        <w:r w:rsidRPr="00D00A9C">
          <w:rPr>
            <w:rFonts w:ascii="Consolas" w:eastAsiaTheme="minorHAnsi" w:hAnsi="Consolas" w:cs="Lucida Sans Typewriter"/>
            <w:color w:val="268BD2"/>
            <w:sz w:val="16"/>
            <w:szCs w:val="16"/>
          </w:rPr>
          <w:t xml:space="preserve">                category</w:t>
        </w:r>
      </w:ins>
    </w:p>
    <w:p w14:paraId="4736F406" w14:textId="77777777" w:rsidR="00D00A9C" w:rsidRDefault="00D00A9C"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ins w:id="10631" w:author="Greg Stoike" w:date="2018-11-30T11:08:00Z"/>
          <w:rFonts w:ascii="Consolas" w:eastAsiaTheme="minorHAnsi" w:hAnsi="Consolas" w:cs="Lucida Sans Typewriter"/>
          <w:color w:val="268BD2"/>
          <w:sz w:val="16"/>
          <w:szCs w:val="16"/>
        </w:rPr>
      </w:pPr>
      <w:ins w:id="10632" w:author="Greg Stoike" w:date="2018-11-30T11:08:00Z">
        <w:r w:rsidRPr="00D00A9C">
          <w:rPr>
            <w:rFonts w:ascii="Consolas" w:eastAsiaTheme="minorHAnsi" w:hAnsi="Consolas" w:cs="Lucida Sans Typewriter"/>
            <w:color w:val="268BD2"/>
            <w:sz w:val="16"/>
            <w:szCs w:val="16"/>
          </w:rPr>
          <w:t xml:space="preserve">                - level: (OPTIONAL) The level description in the blueprint hierarchy</w:t>
        </w:r>
      </w:ins>
    </w:p>
    <w:p w14:paraId="2BB0B8D8" w14:textId="223C6D76" w:rsidR="00914B33" w:rsidRPr="00914B33" w:rsidDel="00D00A9C" w:rsidRDefault="00914B33" w:rsidP="00D00A9C">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33" w:author="Greg Stoike" w:date="2018-11-30T11:08:00Z"/>
          <w:rFonts w:ascii="Consolas" w:eastAsiaTheme="minorHAnsi" w:hAnsi="Consolas" w:cs="Lucida Sans Typewriter"/>
          <w:color w:val="268BD2"/>
          <w:sz w:val="16"/>
          <w:szCs w:val="16"/>
        </w:rPr>
      </w:pPr>
      <w:del w:id="10634" w:author="Greg Stoike" w:date="2018-11-30T11:08:00Z">
        <w:r w:rsidRPr="00914B33" w:rsidDel="00D00A9C">
          <w:rPr>
            <w:rFonts w:ascii="Consolas" w:eastAsiaTheme="minorHAnsi" w:hAnsi="Consolas" w:cs="Lucida Sans Typewriter"/>
            <w:color w:val="268BD2"/>
            <w:sz w:val="16"/>
            <w:szCs w:val="16"/>
          </w:rPr>
          <w:delText xml:space="preserve">                - parentId: the id of another bpelement, segment, or assessment, generally within the taxonomy.</w:delText>
        </w:r>
      </w:del>
    </w:p>
    <w:p w14:paraId="35B00C7D" w14:textId="12110F50" w:rsidR="00914B33" w:rsidRPr="00914B33" w:rsidDel="00D00A9C"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35" w:author="Greg Stoike" w:date="2018-11-30T11:08:00Z"/>
          <w:rFonts w:ascii="Consolas" w:eastAsiaTheme="minorHAnsi" w:hAnsi="Consolas" w:cs="Lucida Sans Typewriter"/>
          <w:color w:val="268BD2"/>
          <w:sz w:val="16"/>
          <w:szCs w:val="16"/>
        </w:rPr>
      </w:pPr>
      <w:del w:id="10636" w:author="Greg Stoike" w:date="2018-11-30T11:08:00Z">
        <w:r w:rsidRPr="00914B33" w:rsidDel="00D00A9C">
          <w:rPr>
            <w:rFonts w:ascii="Consolas" w:eastAsiaTheme="minorHAnsi" w:hAnsi="Consolas" w:cs="Lucida Sans Typewriter"/>
            <w:color w:val="268BD2"/>
            <w:sz w:val="16"/>
            <w:szCs w:val="16"/>
          </w:rPr>
          <w:delText xml:space="preserve">                Since a BlueprintElement may have at most one parent, at most hierarchies may be expressed.</w:delText>
        </w:r>
      </w:del>
    </w:p>
    <w:p w14:paraId="3DDBDEF8" w14:textId="0184DF84" w:rsidR="00914B33" w:rsidRPr="00914B33" w:rsidDel="00D00A9C"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37" w:author="Greg Stoike" w:date="2018-11-30T11:08:00Z"/>
          <w:rFonts w:ascii="Consolas" w:eastAsiaTheme="minorHAnsi" w:hAnsi="Consolas" w:cs="Lucida Sans Typewriter"/>
          <w:color w:val="268BD2"/>
          <w:sz w:val="16"/>
          <w:szCs w:val="16"/>
        </w:rPr>
      </w:pPr>
      <w:del w:id="10638" w:author="Greg Stoike" w:date="2018-11-30T11:08:00Z">
        <w:r w:rsidRPr="00914B33" w:rsidDel="00D00A9C">
          <w:rPr>
            <w:rFonts w:ascii="Consolas" w:eastAsiaTheme="minorHAnsi" w:hAnsi="Consolas" w:cs="Lucida Sans Typewriter"/>
            <w:color w:val="268BD2"/>
            <w:sz w:val="16"/>
            <w:szCs w:val="16"/>
          </w:rPr>
          <w:delText xml:space="preserve">                - minExamItems/maxExamItems: the minimum and maximum operational items to administer from this blueprint</w:delText>
        </w:r>
      </w:del>
    </w:p>
    <w:p w14:paraId="3705957A" w14:textId="71254A86" w:rsidR="00914B33" w:rsidRPr="00914B33" w:rsidDel="00D00A9C"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39" w:author="Greg Stoike" w:date="2018-11-30T11:08:00Z"/>
          <w:rFonts w:ascii="Consolas" w:eastAsiaTheme="minorHAnsi" w:hAnsi="Consolas" w:cs="Lucida Sans Typewriter"/>
          <w:color w:val="268BD2"/>
          <w:sz w:val="16"/>
          <w:szCs w:val="16"/>
        </w:rPr>
      </w:pPr>
      <w:del w:id="10640" w:author="Greg Stoike" w:date="2018-11-30T11:08:00Z">
        <w:r w:rsidRPr="00914B33" w:rsidDel="00D00A9C">
          <w:rPr>
            <w:rFonts w:ascii="Consolas" w:eastAsiaTheme="minorHAnsi" w:hAnsi="Consolas" w:cs="Lucida Sans Typewriter"/>
            <w:color w:val="268BD2"/>
            <w:sz w:val="16"/>
            <w:szCs w:val="16"/>
          </w:rPr>
          <w:delText xml:space="preserve">                category</w:delText>
        </w:r>
      </w:del>
    </w:p>
    <w:p w14:paraId="6C444ACD" w14:textId="6F0EFC25" w:rsidR="00914B33" w:rsidRPr="00914B33" w:rsidDel="00D00A9C"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41" w:author="Greg Stoike" w:date="2018-11-30T11:08:00Z"/>
          <w:rFonts w:ascii="Consolas" w:eastAsiaTheme="minorHAnsi" w:hAnsi="Consolas" w:cs="Lucida Sans Typewriter"/>
          <w:color w:val="268BD2"/>
          <w:sz w:val="16"/>
          <w:szCs w:val="16"/>
        </w:rPr>
      </w:pPr>
      <w:del w:id="10642" w:author="Greg Stoike" w:date="2018-11-30T11:08:00Z">
        <w:r w:rsidRPr="00914B33" w:rsidDel="00D00A9C">
          <w:rPr>
            <w:rFonts w:ascii="Consolas" w:eastAsiaTheme="minorHAnsi" w:hAnsi="Consolas" w:cs="Lucida Sans Typewriter"/>
            <w:color w:val="268BD2"/>
            <w:sz w:val="16"/>
            <w:szCs w:val="16"/>
          </w:rPr>
          <w:delText xml:space="preserve">                - minFieldTestItems/maxFieldTestItems: (OPTIONAL) the minimum and maximum field test items to administer</w:delText>
        </w:r>
      </w:del>
    </w:p>
    <w:p w14:paraId="12F68061" w14:textId="762EDF50" w:rsidR="00914B33" w:rsidRPr="00914B33" w:rsidDel="00D00A9C"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del w:id="10643" w:author="Greg Stoike" w:date="2018-11-30T11:08:00Z"/>
          <w:rFonts w:ascii="Consolas" w:eastAsiaTheme="minorHAnsi" w:hAnsi="Consolas" w:cs="Lucida Sans Typewriter"/>
          <w:color w:val="268BD2"/>
          <w:sz w:val="16"/>
          <w:szCs w:val="16"/>
        </w:rPr>
      </w:pPr>
      <w:del w:id="10644" w:author="Greg Stoike" w:date="2018-11-30T11:08:00Z">
        <w:r w:rsidRPr="00914B33" w:rsidDel="00D00A9C">
          <w:rPr>
            <w:rFonts w:ascii="Consolas" w:eastAsiaTheme="minorHAnsi" w:hAnsi="Consolas" w:cs="Lucida Sans Typewriter"/>
            <w:color w:val="268BD2"/>
            <w:sz w:val="16"/>
            <w:szCs w:val="16"/>
          </w:rPr>
          <w:delText xml:space="preserve">                - default to "0"</w:delText>
        </w:r>
      </w:del>
    </w:p>
    <w:p w14:paraId="15A7BDE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5F2D881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0CA71C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17CE6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FA0770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minOccurs="0" name="Scoring"&gt;</w:t>
      </w:r>
    </w:p>
    <w:p w14:paraId="5A023C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22E8289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F69F03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name="PerformanceLevels" minOccurs="0"&gt;</w:t>
      </w:r>
    </w:p>
    <w:p w14:paraId="5E3038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AEBE9A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476EF6F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70653F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8CF7D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B18EF5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name="PerformanceLevel"&gt;</w:t>
      </w:r>
    </w:p>
    <w:p w14:paraId="36A3CC3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4DDC5D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&lt;xs:documentation&gt;Cutscore that determines a coarse-grained level of</w:t>
      </w:r>
    </w:p>
    <w:p w14:paraId="0AFB0E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skill-attainment</w:t>
      </w:r>
    </w:p>
    <w:p w14:paraId="5C740F4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Performance levels are part of scoring and reporting.</w:t>
      </w:r>
    </w:p>
    <w:p w14:paraId="6B7A65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5183197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D747BD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8BFB4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name="pLevel" type="xs:int"</w:t>
      </w:r>
    </w:p>
    <w:p w14:paraId="1D8B0A6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1B1C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name="scaledLo" type="xs:float"</w:t>
      </w:r>
    </w:p>
    <w:p w14:paraId="7D209FA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679ABF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name="scaledHi" type="xs:float"</w:t>
      </w:r>
    </w:p>
    <w:p w14:paraId="36C2190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4F47F0C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5ECA8B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3311EEB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200BC9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014F2D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584955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name="Rules"&gt;</w:t>
      </w:r>
    </w:p>
    <w:p w14:paraId="5A616EA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6DF49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&lt;xs:documentation&gt;Configurations for scoring the test, consisting of</w:t>
      </w:r>
    </w:p>
    <w:p w14:paraId="1F03252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rules for computation</w:t>
      </w:r>
    </w:p>
    <w:p w14:paraId="56B565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score cut points for determining performance levels</w:t>
      </w:r>
    </w:p>
    <w:p w14:paraId="080E02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If the measure attribute does not exist, the rule name is used as the measure label.</w:t>
      </w:r>
    </w:p>
    <w:p w14:paraId="1C76100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78519F4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E5947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209B3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93D9CE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name="Rule"&gt;</w:t>
      </w:r>
    </w:p>
    <w:p w14:paraId="4BB838C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756730C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rule for computing a score element, such as</w:t>
      </w:r>
    </w:p>
    <w:p w14:paraId="12C790F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overall theta or scaled score</w:t>
      </w:r>
    </w:p>
    <w:p w14:paraId="0D106C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strand score</w:t>
      </w:r>
    </w:p>
    <w:p w14:paraId="4A2158D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 benchmark score</w:t>
      </w:r>
    </w:p>
    <w:p w14:paraId="7C5A982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3A8C252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2D791A5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9F51E2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6B938D9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name="Parameter"</w:t>
      </w:r>
    </w:p>
    <w:p w14:paraId="16ACEE7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minOccurs="0"&gt;</w:t>
      </w:r>
    </w:p>
    <w:p w14:paraId="0345460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139CBC5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&lt;xs:documentation&gt;A parameter for a computation rule</w:t>
      </w:r>
    </w:p>
    <w:p w14:paraId="7EF0F1E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7C7CF52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60D673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E0B59E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48402F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name="Property"</w:t>
      </w:r>
    </w:p>
    <w:p w14:paraId="4772FC6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minOccurs="0"&gt;</w:t>
      </w:r>
    </w:p>
    <w:p w14:paraId="214A9FA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6DB195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w:t>
      </w:r>
    </w:p>
    <w:p w14:paraId="5E67F260"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4CA298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type="xs:token"</w:t>
      </w:r>
    </w:p>
    <w:p w14:paraId="6AA9473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B1EC56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687DCE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0531834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name="Value"&gt;</w:t>
      </w:r>
    </w:p>
    <w:p w14:paraId="5785DE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45B9D9C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name="index" type="xs:token"/&gt;</w:t>
      </w:r>
    </w:p>
    <w:p w14:paraId="05E41E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name="value" type="xs:token"</w:t>
      </w:r>
    </w:p>
    <w:p w14:paraId="1B8250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159C3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BBD977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3677CC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42AB7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w:t>
      </w:r>
    </w:p>
    <w:p w14:paraId="35BBA3F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7A8E053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name="type" type="xs:token"</w:t>
      </w:r>
    </w:p>
    <w:p w14:paraId="356AB13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91DB1F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name="position" type="xs:int"</w:t>
      </w:r>
    </w:p>
    <w:p w14:paraId="634258C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0353CB25"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type="xs:token"/&gt;</w:t>
      </w:r>
    </w:p>
    <w:p w14:paraId="40A4F48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346A23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17C9CC0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33A61824"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name="computationOrder" type="xs:int"/&gt;</w:t>
      </w:r>
    </w:p>
    <w:p w14:paraId="05F8FBD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name="measure" type="xs:token"/&gt;</w:t>
      </w:r>
    </w:p>
    <w:p w14:paraId="3BE31E8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name="name" type="xs:token"</w:t>
      </w:r>
    </w:p>
    <w:p w14:paraId="1316372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use="required"/&gt;</w:t>
      </w:r>
    </w:p>
    <w:p w14:paraId="564F539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C45F7E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634460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1329F6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1E19889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549A94D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494E24C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55E694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09E0BB4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minOccurs="0" ref="BlueprintElement"/&gt;</w:t>
      </w:r>
    </w:p>
    <w:p w14:paraId="0D7C937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7F330B4E"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name="id" type="xs:token" use="required"/&gt;</w:t>
      </w:r>
    </w:p>
    <w:p w14:paraId="6445BAED"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name="type" type="xs:token" use="required"/&gt;</w:t>
      </w:r>
    </w:p>
    <w:p w14:paraId="6220FF3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name="level" type="xs:token"/&gt;</w:t>
      </w:r>
    </w:p>
    <w:p w14:paraId="26EC017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type="xs:token"/&gt;</w:t>
      </w:r>
    </w:p>
    <w:p w14:paraId="4701820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name="description" type="xs:token"/&gt;</w:t>
      </w:r>
    </w:p>
    <w:p w14:paraId="1FE554A7"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BED60E9"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1CABA71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 name="Presentations"&gt;</w:t>
      </w:r>
    </w:p>
    <w:p w14:paraId="0036963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492CB86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&lt;xs:documentation&gt;The list of presentations/languages (codes) compatible with the given item or form. For</w:t>
      </w:r>
    </w:p>
    <w:p w14:paraId="53AB491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fixed form item selection, an item MUST contain the language of the form it belongs to in order to be</w:t>
      </w:r>
    </w:p>
    <w:p w14:paraId="6D20FC3B"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 xml:space="preserve">                compatible.</w:t>
      </w:r>
    </w:p>
    <w:p w14:paraId="257958B3"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&lt;/xs:documentation&gt;</w:t>
      </w:r>
    </w:p>
    <w:p w14:paraId="3B4C88D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&lt;/xs:annotation&gt;</w:t>
      </w:r>
    </w:p>
    <w:p w14:paraId="022A9AB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77D3212"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8F6B81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 maxOccurs="unbounded" name="Presentation"&gt;</w:t>
      </w:r>
    </w:p>
    <w:p w14:paraId="0C01ACF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375457D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name="code" type="xs:token" use="required"/&gt;</w:t>
      </w:r>
    </w:p>
    <w:p w14:paraId="39B9C498"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&lt;xs:attribute name="label" type="xs:token"/&gt;</w:t>
      </w:r>
    </w:p>
    <w:p w14:paraId="26B7C2A1"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72B251EF"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&lt;/xs:element&gt;</w:t>
      </w:r>
    </w:p>
    <w:p w14:paraId="3DFE278C"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&lt;/xs:sequence&gt;</w:t>
      </w:r>
    </w:p>
    <w:p w14:paraId="5A400B16"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r>
      <w:r w:rsidRPr="00914B33">
        <w:rPr>
          <w:rFonts w:ascii="Consolas" w:eastAsiaTheme="minorHAnsi" w:hAnsi="Consolas" w:cs="Lucida Sans Typewriter"/>
          <w:color w:val="268BD2"/>
          <w:sz w:val="16"/>
          <w:szCs w:val="16"/>
        </w:rPr>
        <w:tab/>
        <w:t>&lt;/xs:complexType&gt;</w:t>
      </w:r>
    </w:p>
    <w:p w14:paraId="65F6340A" w14:textId="77777777" w:rsidR="00914B33" w:rsidRP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ab/>
        <w:t>&lt;/xs:element&gt;</w:t>
      </w:r>
    </w:p>
    <w:p w14:paraId="3309B0EB" w14:textId="77777777" w:rsidR="00914B33" w:rsidRDefault="00914B33" w:rsidP="00914B3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14B33">
        <w:rPr>
          <w:rFonts w:ascii="Consolas" w:eastAsiaTheme="minorHAnsi" w:hAnsi="Consolas" w:cs="Lucida Sans Typewriter"/>
          <w:color w:val="268BD2"/>
          <w:sz w:val="16"/>
          <w:szCs w:val="16"/>
        </w:rPr>
        <w:t>&lt;/xs:schema&gt;</w:t>
      </w:r>
    </w:p>
    <w:p w14:paraId="58C21659" w14:textId="77777777" w:rsidR="00F10C40" w:rsidRDefault="00F10C40" w:rsidP="00F10C40"/>
    <w:sectPr w:rsidR="00F10C40" w:rsidSect="00B915BC">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D3A3" w14:textId="77777777" w:rsidR="003F63CB" w:rsidRDefault="003F63CB" w:rsidP="00567046">
      <w:r>
        <w:separator/>
      </w:r>
    </w:p>
  </w:endnote>
  <w:endnote w:type="continuationSeparator" w:id="0">
    <w:p w14:paraId="42793428" w14:textId="77777777" w:rsidR="003F63CB" w:rsidRDefault="003F63CB"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005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F1BFD" w14:textId="77777777" w:rsidR="003F63CB" w:rsidRDefault="003F63CB" w:rsidP="00567046">
      <w:r>
        <w:separator/>
      </w:r>
    </w:p>
  </w:footnote>
  <w:footnote w:type="continuationSeparator" w:id="0">
    <w:p w14:paraId="4E00F97A" w14:textId="77777777" w:rsidR="003F63CB" w:rsidRDefault="003F63CB" w:rsidP="00567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878" w:type="dxa"/>
      <w:tblLook w:val="04A0" w:firstRow="1" w:lastRow="0" w:firstColumn="1" w:lastColumn="0" w:noHBand="0" w:noVBand="1"/>
    </w:tblPr>
    <w:tblGrid>
      <w:gridCol w:w="3438"/>
      <w:gridCol w:w="10440"/>
    </w:tblGrid>
    <w:tr w:rsidR="006C246A" w14:paraId="1DB9668F" w14:textId="77777777" w:rsidTr="007835AF">
      <w:trPr>
        <w:trHeight w:val="908"/>
      </w:trPr>
      <w:tc>
        <w:tcPr>
          <w:tcW w:w="3438" w:type="dxa"/>
          <w:vAlign w:val="center"/>
        </w:tcPr>
        <w:p w14:paraId="3FE5691B" w14:textId="575F0B90" w:rsidR="006C246A" w:rsidRDefault="006C246A"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30155DE1" w:rsidR="006C246A" w:rsidRDefault="006C246A" w:rsidP="0026467B">
          <w:pPr>
            <w:pStyle w:val="Header"/>
            <w:spacing w:before="0"/>
            <w:ind w:left="-529" w:firstLine="529"/>
            <w:jc w:val="right"/>
          </w:pPr>
          <w:r>
            <w:t>SmarterApp Interface Specification: Enhanced Test Package</w:t>
          </w:r>
        </w:p>
        <w:p w14:paraId="482A66DF" w14:textId="77777777" w:rsidR="006C246A" w:rsidRDefault="006C246A" w:rsidP="0026467B">
          <w:pPr>
            <w:pStyle w:val="Header"/>
            <w:spacing w:before="0"/>
            <w:ind w:left="-529" w:firstLine="529"/>
            <w:jc w:val="right"/>
          </w:pPr>
          <w:r>
            <w:t>Test Delivery System</w:t>
          </w:r>
        </w:p>
      </w:tc>
    </w:tr>
  </w:tbl>
  <w:p w14:paraId="6CA044DA" w14:textId="618DD04E" w:rsidR="006C246A" w:rsidRDefault="006C246A" w:rsidP="00C56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Stoike">
    <w15:presenceInfo w15:providerId="None" w15:userId="Greg Stoi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attachedTemplate r:id="rId1"/>
  <w:trackRevisions/>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16"/>
    <w:rsid w:val="00000FC1"/>
    <w:rsid w:val="00002D00"/>
    <w:rsid w:val="00003548"/>
    <w:rsid w:val="00003BC9"/>
    <w:rsid w:val="00004943"/>
    <w:rsid w:val="000060A7"/>
    <w:rsid w:val="000060B0"/>
    <w:rsid w:val="00007038"/>
    <w:rsid w:val="00007913"/>
    <w:rsid w:val="00007EAB"/>
    <w:rsid w:val="00010C8D"/>
    <w:rsid w:val="0001175C"/>
    <w:rsid w:val="000122AF"/>
    <w:rsid w:val="000127BA"/>
    <w:rsid w:val="000130C9"/>
    <w:rsid w:val="00013BEB"/>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352"/>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51D3"/>
    <w:rsid w:val="000679FE"/>
    <w:rsid w:val="00067B82"/>
    <w:rsid w:val="000711AD"/>
    <w:rsid w:val="00071874"/>
    <w:rsid w:val="00072861"/>
    <w:rsid w:val="0007456C"/>
    <w:rsid w:val="00074A94"/>
    <w:rsid w:val="0007609B"/>
    <w:rsid w:val="00076533"/>
    <w:rsid w:val="00076B2A"/>
    <w:rsid w:val="00077E38"/>
    <w:rsid w:val="00080162"/>
    <w:rsid w:val="00080B6B"/>
    <w:rsid w:val="00090274"/>
    <w:rsid w:val="00090561"/>
    <w:rsid w:val="000907BC"/>
    <w:rsid w:val="00090F8D"/>
    <w:rsid w:val="00091BBD"/>
    <w:rsid w:val="00091BCA"/>
    <w:rsid w:val="00093668"/>
    <w:rsid w:val="00094697"/>
    <w:rsid w:val="000961D0"/>
    <w:rsid w:val="0009626D"/>
    <w:rsid w:val="000A1CEF"/>
    <w:rsid w:val="000A32A3"/>
    <w:rsid w:val="000A494F"/>
    <w:rsid w:val="000A4E7B"/>
    <w:rsid w:val="000A63DE"/>
    <w:rsid w:val="000A6EE6"/>
    <w:rsid w:val="000A7453"/>
    <w:rsid w:val="000A7538"/>
    <w:rsid w:val="000B1741"/>
    <w:rsid w:val="000B1CFD"/>
    <w:rsid w:val="000B37DC"/>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210"/>
    <w:rsid w:val="000D6699"/>
    <w:rsid w:val="000E0776"/>
    <w:rsid w:val="000E15FB"/>
    <w:rsid w:val="000E2C1C"/>
    <w:rsid w:val="000E317B"/>
    <w:rsid w:val="000E328F"/>
    <w:rsid w:val="000E399F"/>
    <w:rsid w:val="000E47A8"/>
    <w:rsid w:val="000E4BED"/>
    <w:rsid w:val="000E4F57"/>
    <w:rsid w:val="000E4FE5"/>
    <w:rsid w:val="000E69DC"/>
    <w:rsid w:val="000E6A0F"/>
    <w:rsid w:val="000E7E62"/>
    <w:rsid w:val="000F0573"/>
    <w:rsid w:val="000F1E5E"/>
    <w:rsid w:val="000F2BEF"/>
    <w:rsid w:val="000F416D"/>
    <w:rsid w:val="000F495C"/>
    <w:rsid w:val="000F77FC"/>
    <w:rsid w:val="00100555"/>
    <w:rsid w:val="0010056A"/>
    <w:rsid w:val="00102338"/>
    <w:rsid w:val="00102B92"/>
    <w:rsid w:val="00102DCC"/>
    <w:rsid w:val="00103FB4"/>
    <w:rsid w:val="00104040"/>
    <w:rsid w:val="00104454"/>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4CC"/>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066"/>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B8D"/>
    <w:rsid w:val="001C3C3B"/>
    <w:rsid w:val="001C52B8"/>
    <w:rsid w:val="001C5A0B"/>
    <w:rsid w:val="001C5D26"/>
    <w:rsid w:val="001C66BF"/>
    <w:rsid w:val="001C7223"/>
    <w:rsid w:val="001C737C"/>
    <w:rsid w:val="001C7F13"/>
    <w:rsid w:val="001D099A"/>
    <w:rsid w:val="001D10FA"/>
    <w:rsid w:val="001D1843"/>
    <w:rsid w:val="001D1A2F"/>
    <w:rsid w:val="001D1AD8"/>
    <w:rsid w:val="001D1DD5"/>
    <w:rsid w:val="001D38E2"/>
    <w:rsid w:val="001D408C"/>
    <w:rsid w:val="001D45BE"/>
    <w:rsid w:val="001D6ACB"/>
    <w:rsid w:val="001E037D"/>
    <w:rsid w:val="001E088C"/>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296"/>
    <w:rsid w:val="00223D2D"/>
    <w:rsid w:val="002260ED"/>
    <w:rsid w:val="0023016D"/>
    <w:rsid w:val="0023027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3F8"/>
    <w:rsid w:val="00254A87"/>
    <w:rsid w:val="002555BC"/>
    <w:rsid w:val="00255C91"/>
    <w:rsid w:val="0025636C"/>
    <w:rsid w:val="00256589"/>
    <w:rsid w:val="00257B43"/>
    <w:rsid w:val="00257D4F"/>
    <w:rsid w:val="002603A7"/>
    <w:rsid w:val="002627EF"/>
    <w:rsid w:val="002636CB"/>
    <w:rsid w:val="0026467B"/>
    <w:rsid w:val="00265734"/>
    <w:rsid w:val="0026584E"/>
    <w:rsid w:val="002662BE"/>
    <w:rsid w:val="00266FFF"/>
    <w:rsid w:val="002676AB"/>
    <w:rsid w:val="00267991"/>
    <w:rsid w:val="00270235"/>
    <w:rsid w:val="002708E9"/>
    <w:rsid w:val="00270EFB"/>
    <w:rsid w:val="00271809"/>
    <w:rsid w:val="00272EBD"/>
    <w:rsid w:val="00273C65"/>
    <w:rsid w:val="00274856"/>
    <w:rsid w:val="00277697"/>
    <w:rsid w:val="002807BC"/>
    <w:rsid w:val="0028228C"/>
    <w:rsid w:val="0028284F"/>
    <w:rsid w:val="00282880"/>
    <w:rsid w:val="00282B99"/>
    <w:rsid w:val="00283383"/>
    <w:rsid w:val="00283CC6"/>
    <w:rsid w:val="00283E3D"/>
    <w:rsid w:val="00285A74"/>
    <w:rsid w:val="002867D7"/>
    <w:rsid w:val="0028773E"/>
    <w:rsid w:val="002913FF"/>
    <w:rsid w:val="002916A7"/>
    <w:rsid w:val="002918C6"/>
    <w:rsid w:val="00292F5E"/>
    <w:rsid w:val="002938D4"/>
    <w:rsid w:val="00294EBA"/>
    <w:rsid w:val="00295D0F"/>
    <w:rsid w:val="0029609D"/>
    <w:rsid w:val="002969EC"/>
    <w:rsid w:val="00296A6B"/>
    <w:rsid w:val="0029764A"/>
    <w:rsid w:val="002A3773"/>
    <w:rsid w:val="002A3A88"/>
    <w:rsid w:val="002A3DD6"/>
    <w:rsid w:val="002A48A6"/>
    <w:rsid w:val="002A60AA"/>
    <w:rsid w:val="002A7B4D"/>
    <w:rsid w:val="002B00F2"/>
    <w:rsid w:val="002B0171"/>
    <w:rsid w:val="002B0351"/>
    <w:rsid w:val="002B0984"/>
    <w:rsid w:val="002B3B49"/>
    <w:rsid w:val="002B76BC"/>
    <w:rsid w:val="002C06CF"/>
    <w:rsid w:val="002C0A13"/>
    <w:rsid w:val="002C2383"/>
    <w:rsid w:val="002C2CC5"/>
    <w:rsid w:val="002C3278"/>
    <w:rsid w:val="002C4123"/>
    <w:rsid w:val="002C4AEC"/>
    <w:rsid w:val="002C548B"/>
    <w:rsid w:val="002C587F"/>
    <w:rsid w:val="002C5914"/>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066DA"/>
    <w:rsid w:val="003106E2"/>
    <w:rsid w:val="003123BD"/>
    <w:rsid w:val="003128BF"/>
    <w:rsid w:val="003128FC"/>
    <w:rsid w:val="00313965"/>
    <w:rsid w:val="00313BCE"/>
    <w:rsid w:val="00314E0E"/>
    <w:rsid w:val="00316E43"/>
    <w:rsid w:val="003171AA"/>
    <w:rsid w:val="00320A9F"/>
    <w:rsid w:val="003215B2"/>
    <w:rsid w:val="003217CA"/>
    <w:rsid w:val="00321AE8"/>
    <w:rsid w:val="0032410E"/>
    <w:rsid w:val="003244A7"/>
    <w:rsid w:val="00324993"/>
    <w:rsid w:val="00324E8B"/>
    <w:rsid w:val="003259D8"/>
    <w:rsid w:val="003269EB"/>
    <w:rsid w:val="003279B1"/>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3E5D"/>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1CD6"/>
    <w:rsid w:val="003824B5"/>
    <w:rsid w:val="0038326D"/>
    <w:rsid w:val="00383BFB"/>
    <w:rsid w:val="00383DEC"/>
    <w:rsid w:val="00384FBE"/>
    <w:rsid w:val="00386207"/>
    <w:rsid w:val="00386669"/>
    <w:rsid w:val="0038687A"/>
    <w:rsid w:val="00386C79"/>
    <w:rsid w:val="0038719C"/>
    <w:rsid w:val="003902A6"/>
    <w:rsid w:val="00390440"/>
    <w:rsid w:val="003906F9"/>
    <w:rsid w:val="003919E1"/>
    <w:rsid w:val="0039222B"/>
    <w:rsid w:val="00392C77"/>
    <w:rsid w:val="00393154"/>
    <w:rsid w:val="0039509B"/>
    <w:rsid w:val="00395E92"/>
    <w:rsid w:val="00397C27"/>
    <w:rsid w:val="003A014C"/>
    <w:rsid w:val="003A1ACF"/>
    <w:rsid w:val="003A2214"/>
    <w:rsid w:val="003A2AC6"/>
    <w:rsid w:val="003A48F8"/>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47A"/>
    <w:rsid w:val="003C0CDB"/>
    <w:rsid w:val="003C1E69"/>
    <w:rsid w:val="003C2A0B"/>
    <w:rsid w:val="003C3438"/>
    <w:rsid w:val="003C3880"/>
    <w:rsid w:val="003C442E"/>
    <w:rsid w:val="003C725B"/>
    <w:rsid w:val="003D0DB4"/>
    <w:rsid w:val="003D14B8"/>
    <w:rsid w:val="003D298A"/>
    <w:rsid w:val="003D4216"/>
    <w:rsid w:val="003D4525"/>
    <w:rsid w:val="003D4FB6"/>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5E07"/>
    <w:rsid w:val="003F63CB"/>
    <w:rsid w:val="003F68CE"/>
    <w:rsid w:val="003F7825"/>
    <w:rsid w:val="003F7F25"/>
    <w:rsid w:val="00400757"/>
    <w:rsid w:val="004011B6"/>
    <w:rsid w:val="00401552"/>
    <w:rsid w:val="00401935"/>
    <w:rsid w:val="00401E7C"/>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1A13"/>
    <w:rsid w:val="00453695"/>
    <w:rsid w:val="004549E1"/>
    <w:rsid w:val="0045504E"/>
    <w:rsid w:val="00456243"/>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307F"/>
    <w:rsid w:val="004846CD"/>
    <w:rsid w:val="00484E64"/>
    <w:rsid w:val="00486E69"/>
    <w:rsid w:val="00487031"/>
    <w:rsid w:val="00490727"/>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B7E77"/>
    <w:rsid w:val="004C00BB"/>
    <w:rsid w:val="004C257A"/>
    <w:rsid w:val="004C3D68"/>
    <w:rsid w:val="004C3F14"/>
    <w:rsid w:val="004C45C5"/>
    <w:rsid w:val="004C486A"/>
    <w:rsid w:val="004C69B6"/>
    <w:rsid w:val="004D04B5"/>
    <w:rsid w:val="004D0FC4"/>
    <w:rsid w:val="004D19A4"/>
    <w:rsid w:val="004D20C6"/>
    <w:rsid w:val="004D26F4"/>
    <w:rsid w:val="004D2BE9"/>
    <w:rsid w:val="004D3C2A"/>
    <w:rsid w:val="004D46F1"/>
    <w:rsid w:val="004D516A"/>
    <w:rsid w:val="004D6B76"/>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E67B3"/>
    <w:rsid w:val="004F0F7E"/>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6"/>
    <w:rsid w:val="005474E8"/>
    <w:rsid w:val="00547ACE"/>
    <w:rsid w:val="0055487B"/>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4AC"/>
    <w:rsid w:val="005A0891"/>
    <w:rsid w:val="005A11A0"/>
    <w:rsid w:val="005A1CAE"/>
    <w:rsid w:val="005A2CA0"/>
    <w:rsid w:val="005A32F3"/>
    <w:rsid w:val="005A3653"/>
    <w:rsid w:val="005A376C"/>
    <w:rsid w:val="005A3C28"/>
    <w:rsid w:val="005A3CA0"/>
    <w:rsid w:val="005A4084"/>
    <w:rsid w:val="005A6616"/>
    <w:rsid w:val="005A66A6"/>
    <w:rsid w:val="005A749D"/>
    <w:rsid w:val="005A7CC9"/>
    <w:rsid w:val="005A7E86"/>
    <w:rsid w:val="005B2D77"/>
    <w:rsid w:val="005B3DB9"/>
    <w:rsid w:val="005B41DD"/>
    <w:rsid w:val="005B51FC"/>
    <w:rsid w:val="005B585B"/>
    <w:rsid w:val="005B6250"/>
    <w:rsid w:val="005B6A82"/>
    <w:rsid w:val="005B6BFB"/>
    <w:rsid w:val="005B7B90"/>
    <w:rsid w:val="005B7E73"/>
    <w:rsid w:val="005C1801"/>
    <w:rsid w:val="005C1FBE"/>
    <w:rsid w:val="005C2D82"/>
    <w:rsid w:val="005C3322"/>
    <w:rsid w:val="005C3AC4"/>
    <w:rsid w:val="005C3FFA"/>
    <w:rsid w:val="005C498A"/>
    <w:rsid w:val="005C4B70"/>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1FC"/>
    <w:rsid w:val="005E550F"/>
    <w:rsid w:val="005E6239"/>
    <w:rsid w:val="005E7658"/>
    <w:rsid w:val="005E7902"/>
    <w:rsid w:val="005F05D9"/>
    <w:rsid w:val="005F0CE8"/>
    <w:rsid w:val="005F1CA8"/>
    <w:rsid w:val="005F2542"/>
    <w:rsid w:val="005F26BD"/>
    <w:rsid w:val="005F4BDD"/>
    <w:rsid w:val="005F5074"/>
    <w:rsid w:val="005F5FCC"/>
    <w:rsid w:val="005F5FFF"/>
    <w:rsid w:val="005F6A95"/>
    <w:rsid w:val="005F6DAA"/>
    <w:rsid w:val="005F76D6"/>
    <w:rsid w:val="005F77B6"/>
    <w:rsid w:val="005F7C03"/>
    <w:rsid w:val="0060208A"/>
    <w:rsid w:val="006039E8"/>
    <w:rsid w:val="00603D77"/>
    <w:rsid w:val="00604031"/>
    <w:rsid w:val="00606571"/>
    <w:rsid w:val="00606A43"/>
    <w:rsid w:val="00612EB8"/>
    <w:rsid w:val="006132A1"/>
    <w:rsid w:val="006153E0"/>
    <w:rsid w:val="006156A7"/>
    <w:rsid w:val="00616756"/>
    <w:rsid w:val="00616E35"/>
    <w:rsid w:val="0062129B"/>
    <w:rsid w:val="006216FC"/>
    <w:rsid w:val="00621C74"/>
    <w:rsid w:val="00622E21"/>
    <w:rsid w:val="00624C0C"/>
    <w:rsid w:val="00624F88"/>
    <w:rsid w:val="006250F5"/>
    <w:rsid w:val="00626272"/>
    <w:rsid w:val="006266EA"/>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2E08"/>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1986"/>
    <w:rsid w:val="00682912"/>
    <w:rsid w:val="0068452B"/>
    <w:rsid w:val="00685946"/>
    <w:rsid w:val="00687750"/>
    <w:rsid w:val="00690C8C"/>
    <w:rsid w:val="00690E2E"/>
    <w:rsid w:val="0069167E"/>
    <w:rsid w:val="00692135"/>
    <w:rsid w:val="0069220A"/>
    <w:rsid w:val="00693A41"/>
    <w:rsid w:val="00694A0D"/>
    <w:rsid w:val="00695CE5"/>
    <w:rsid w:val="00695D95"/>
    <w:rsid w:val="006978B4"/>
    <w:rsid w:val="00697A61"/>
    <w:rsid w:val="006A007B"/>
    <w:rsid w:val="006A0D8E"/>
    <w:rsid w:val="006A0EF7"/>
    <w:rsid w:val="006A1AAC"/>
    <w:rsid w:val="006A1B11"/>
    <w:rsid w:val="006A2713"/>
    <w:rsid w:val="006A3C96"/>
    <w:rsid w:val="006A3EFD"/>
    <w:rsid w:val="006A54C6"/>
    <w:rsid w:val="006A5E65"/>
    <w:rsid w:val="006A72BF"/>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246A"/>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11E"/>
    <w:rsid w:val="006F0515"/>
    <w:rsid w:val="006F09F7"/>
    <w:rsid w:val="006F1110"/>
    <w:rsid w:val="006F15C7"/>
    <w:rsid w:val="006F42B4"/>
    <w:rsid w:val="006F619E"/>
    <w:rsid w:val="006F68C5"/>
    <w:rsid w:val="006F6D83"/>
    <w:rsid w:val="006F7A9A"/>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659BB"/>
    <w:rsid w:val="007726DB"/>
    <w:rsid w:val="00772759"/>
    <w:rsid w:val="0077462C"/>
    <w:rsid w:val="0077557A"/>
    <w:rsid w:val="007760F7"/>
    <w:rsid w:val="00776EE6"/>
    <w:rsid w:val="00780482"/>
    <w:rsid w:val="00780C6E"/>
    <w:rsid w:val="00780E1B"/>
    <w:rsid w:val="00781748"/>
    <w:rsid w:val="00781A04"/>
    <w:rsid w:val="007820C0"/>
    <w:rsid w:val="007832B2"/>
    <w:rsid w:val="00783453"/>
    <w:rsid w:val="007835AF"/>
    <w:rsid w:val="00783783"/>
    <w:rsid w:val="00784385"/>
    <w:rsid w:val="00787157"/>
    <w:rsid w:val="00787EF7"/>
    <w:rsid w:val="00790294"/>
    <w:rsid w:val="00790363"/>
    <w:rsid w:val="00791CF8"/>
    <w:rsid w:val="00794A39"/>
    <w:rsid w:val="00795F02"/>
    <w:rsid w:val="00797F0E"/>
    <w:rsid w:val="007A11D3"/>
    <w:rsid w:val="007A5119"/>
    <w:rsid w:val="007A5B3B"/>
    <w:rsid w:val="007A79B1"/>
    <w:rsid w:val="007B047F"/>
    <w:rsid w:val="007B12A9"/>
    <w:rsid w:val="007B1B65"/>
    <w:rsid w:val="007B222A"/>
    <w:rsid w:val="007B26CB"/>
    <w:rsid w:val="007B33CD"/>
    <w:rsid w:val="007B3680"/>
    <w:rsid w:val="007B3810"/>
    <w:rsid w:val="007B39F0"/>
    <w:rsid w:val="007B4699"/>
    <w:rsid w:val="007B63D5"/>
    <w:rsid w:val="007B7A90"/>
    <w:rsid w:val="007B7ABF"/>
    <w:rsid w:val="007C1159"/>
    <w:rsid w:val="007C323F"/>
    <w:rsid w:val="007C5216"/>
    <w:rsid w:val="007C550B"/>
    <w:rsid w:val="007C5690"/>
    <w:rsid w:val="007C58F1"/>
    <w:rsid w:val="007C6BC3"/>
    <w:rsid w:val="007C6D25"/>
    <w:rsid w:val="007C78BA"/>
    <w:rsid w:val="007C793E"/>
    <w:rsid w:val="007C7B79"/>
    <w:rsid w:val="007C7C62"/>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7F7896"/>
    <w:rsid w:val="0080067D"/>
    <w:rsid w:val="008008F6"/>
    <w:rsid w:val="0080235C"/>
    <w:rsid w:val="0080348A"/>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A79"/>
    <w:rsid w:val="00821F18"/>
    <w:rsid w:val="00823F6F"/>
    <w:rsid w:val="008242DD"/>
    <w:rsid w:val="0082519C"/>
    <w:rsid w:val="00826425"/>
    <w:rsid w:val="0082718F"/>
    <w:rsid w:val="00827557"/>
    <w:rsid w:val="00827A1C"/>
    <w:rsid w:val="008303BD"/>
    <w:rsid w:val="00830597"/>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10BC"/>
    <w:rsid w:val="008525B9"/>
    <w:rsid w:val="008528E0"/>
    <w:rsid w:val="00852B4D"/>
    <w:rsid w:val="00852EBD"/>
    <w:rsid w:val="008531AC"/>
    <w:rsid w:val="00853731"/>
    <w:rsid w:val="00853C9C"/>
    <w:rsid w:val="00855389"/>
    <w:rsid w:val="00855C14"/>
    <w:rsid w:val="00855DE6"/>
    <w:rsid w:val="0085614C"/>
    <w:rsid w:val="00857961"/>
    <w:rsid w:val="00860361"/>
    <w:rsid w:val="00862312"/>
    <w:rsid w:val="008623CC"/>
    <w:rsid w:val="00863119"/>
    <w:rsid w:val="008633F1"/>
    <w:rsid w:val="0086375B"/>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0F8"/>
    <w:rsid w:val="008828B6"/>
    <w:rsid w:val="00884E0F"/>
    <w:rsid w:val="008855CE"/>
    <w:rsid w:val="0088586B"/>
    <w:rsid w:val="00886F8B"/>
    <w:rsid w:val="00887C21"/>
    <w:rsid w:val="0089009C"/>
    <w:rsid w:val="0089019D"/>
    <w:rsid w:val="008912C7"/>
    <w:rsid w:val="008943EA"/>
    <w:rsid w:val="0089497D"/>
    <w:rsid w:val="008949C3"/>
    <w:rsid w:val="00894AB0"/>
    <w:rsid w:val="00895FC8"/>
    <w:rsid w:val="008A07B2"/>
    <w:rsid w:val="008A16C0"/>
    <w:rsid w:val="008A1AA3"/>
    <w:rsid w:val="008A6769"/>
    <w:rsid w:val="008A794D"/>
    <w:rsid w:val="008B00A2"/>
    <w:rsid w:val="008B0610"/>
    <w:rsid w:val="008B08D6"/>
    <w:rsid w:val="008B203F"/>
    <w:rsid w:val="008B4EBE"/>
    <w:rsid w:val="008B6052"/>
    <w:rsid w:val="008B61DE"/>
    <w:rsid w:val="008B6ED0"/>
    <w:rsid w:val="008B6F26"/>
    <w:rsid w:val="008B776B"/>
    <w:rsid w:val="008B7BB7"/>
    <w:rsid w:val="008C02D8"/>
    <w:rsid w:val="008C12B5"/>
    <w:rsid w:val="008C1773"/>
    <w:rsid w:val="008C1ADE"/>
    <w:rsid w:val="008C1C6D"/>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4CC"/>
    <w:rsid w:val="008F3C0A"/>
    <w:rsid w:val="008F49A7"/>
    <w:rsid w:val="008F4C1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4B33"/>
    <w:rsid w:val="0091648E"/>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07"/>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69E1"/>
    <w:rsid w:val="00947B04"/>
    <w:rsid w:val="00947D03"/>
    <w:rsid w:val="00947FEB"/>
    <w:rsid w:val="00950F26"/>
    <w:rsid w:val="00951137"/>
    <w:rsid w:val="00951C6B"/>
    <w:rsid w:val="00951E44"/>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4FD"/>
    <w:rsid w:val="00980840"/>
    <w:rsid w:val="00981EBC"/>
    <w:rsid w:val="00982668"/>
    <w:rsid w:val="00983140"/>
    <w:rsid w:val="009832C1"/>
    <w:rsid w:val="00983A15"/>
    <w:rsid w:val="0098496D"/>
    <w:rsid w:val="00985AA6"/>
    <w:rsid w:val="00985DE2"/>
    <w:rsid w:val="0098736F"/>
    <w:rsid w:val="009911FA"/>
    <w:rsid w:val="00991C55"/>
    <w:rsid w:val="00991F4D"/>
    <w:rsid w:val="009932D2"/>
    <w:rsid w:val="0099689C"/>
    <w:rsid w:val="00997137"/>
    <w:rsid w:val="009A0E78"/>
    <w:rsid w:val="009A0EF5"/>
    <w:rsid w:val="009A2348"/>
    <w:rsid w:val="009A356B"/>
    <w:rsid w:val="009A4CD6"/>
    <w:rsid w:val="009A4D45"/>
    <w:rsid w:val="009A52AD"/>
    <w:rsid w:val="009A5611"/>
    <w:rsid w:val="009A58A4"/>
    <w:rsid w:val="009A5AD5"/>
    <w:rsid w:val="009A6518"/>
    <w:rsid w:val="009A653A"/>
    <w:rsid w:val="009A6DA9"/>
    <w:rsid w:val="009A7631"/>
    <w:rsid w:val="009A7AD4"/>
    <w:rsid w:val="009B076C"/>
    <w:rsid w:val="009B0B09"/>
    <w:rsid w:val="009B1C32"/>
    <w:rsid w:val="009B2C56"/>
    <w:rsid w:val="009B37A0"/>
    <w:rsid w:val="009B5418"/>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217"/>
    <w:rsid w:val="009D58BB"/>
    <w:rsid w:val="009D61D2"/>
    <w:rsid w:val="009D6B65"/>
    <w:rsid w:val="009D6BE3"/>
    <w:rsid w:val="009D6E5D"/>
    <w:rsid w:val="009D7FC2"/>
    <w:rsid w:val="009E092D"/>
    <w:rsid w:val="009E1829"/>
    <w:rsid w:val="009E1A09"/>
    <w:rsid w:val="009E1D86"/>
    <w:rsid w:val="009E2D8D"/>
    <w:rsid w:val="009E3DED"/>
    <w:rsid w:val="009E4C3B"/>
    <w:rsid w:val="009E575A"/>
    <w:rsid w:val="009E6077"/>
    <w:rsid w:val="009E60D2"/>
    <w:rsid w:val="009E7187"/>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0E59"/>
    <w:rsid w:val="00A22E5E"/>
    <w:rsid w:val="00A24064"/>
    <w:rsid w:val="00A247C2"/>
    <w:rsid w:val="00A25F6F"/>
    <w:rsid w:val="00A2642C"/>
    <w:rsid w:val="00A27C2D"/>
    <w:rsid w:val="00A31FC7"/>
    <w:rsid w:val="00A3351E"/>
    <w:rsid w:val="00A3401D"/>
    <w:rsid w:val="00A34E85"/>
    <w:rsid w:val="00A35361"/>
    <w:rsid w:val="00A36530"/>
    <w:rsid w:val="00A37423"/>
    <w:rsid w:val="00A41002"/>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684E"/>
    <w:rsid w:val="00A5754C"/>
    <w:rsid w:val="00A61339"/>
    <w:rsid w:val="00A63957"/>
    <w:rsid w:val="00A64107"/>
    <w:rsid w:val="00A643EB"/>
    <w:rsid w:val="00A649BE"/>
    <w:rsid w:val="00A65088"/>
    <w:rsid w:val="00A664AE"/>
    <w:rsid w:val="00A667E1"/>
    <w:rsid w:val="00A66D02"/>
    <w:rsid w:val="00A702C0"/>
    <w:rsid w:val="00A7120D"/>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3C16"/>
    <w:rsid w:val="00AC3CEA"/>
    <w:rsid w:val="00AC51AB"/>
    <w:rsid w:val="00AC7FB4"/>
    <w:rsid w:val="00AD434A"/>
    <w:rsid w:val="00AD5CCD"/>
    <w:rsid w:val="00AD6CD7"/>
    <w:rsid w:val="00AD7CA8"/>
    <w:rsid w:val="00AE4796"/>
    <w:rsid w:val="00AE61D6"/>
    <w:rsid w:val="00AE645E"/>
    <w:rsid w:val="00AE6C03"/>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2B1"/>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4A3"/>
    <w:rsid w:val="00B43CDA"/>
    <w:rsid w:val="00B46835"/>
    <w:rsid w:val="00B46A37"/>
    <w:rsid w:val="00B47CAE"/>
    <w:rsid w:val="00B5005B"/>
    <w:rsid w:val="00B51215"/>
    <w:rsid w:val="00B54A8C"/>
    <w:rsid w:val="00B54E2A"/>
    <w:rsid w:val="00B556B6"/>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53D1"/>
    <w:rsid w:val="00B87EB3"/>
    <w:rsid w:val="00B87F4F"/>
    <w:rsid w:val="00B90A9C"/>
    <w:rsid w:val="00B90C06"/>
    <w:rsid w:val="00B915BC"/>
    <w:rsid w:val="00B91A31"/>
    <w:rsid w:val="00B92ABB"/>
    <w:rsid w:val="00B945DE"/>
    <w:rsid w:val="00B9572C"/>
    <w:rsid w:val="00B95E0C"/>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5FAC"/>
    <w:rsid w:val="00BB63D6"/>
    <w:rsid w:val="00BB6515"/>
    <w:rsid w:val="00BB67A9"/>
    <w:rsid w:val="00BB6BC7"/>
    <w:rsid w:val="00BC15AF"/>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CC3"/>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6B42"/>
    <w:rsid w:val="00BF7C35"/>
    <w:rsid w:val="00C01D43"/>
    <w:rsid w:val="00C02D56"/>
    <w:rsid w:val="00C032D1"/>
    <w:rsid w:val="00C03923"/>
    <w:rsid w:val="00C03B15"/>
    <w:rsid w:val="00C03F9E"/>
    <w:rsid w:val="00C051A8"/>
    <w:rsid w:val="00C052C0"/>
    <w:rsid w:val="00C07DC9"/>
    <w:rsid w:val="00C11FC3"/>
    <w:rsid w:val="00C127AA"/>
    <w:rsid w:val="00C12E47"/>
    <w:rsid w:val="00C13CC9"/>
    <w:rsid w:val="00C14C9A"/>
    <w:rsid w:val="00C15492"/>
    <w:rsid w:val="00C170E1"/>
    <w:rsid w:val="00C17120"/>
    <w:rsid w:val="00C2345E"/>
    <w:rsid w:val="00C24523"/>
    <w:rsid w:val="00C252A8"/>
    <w:rsid w:val="00C254BE"/>
    <w:rsid w:val="00C26A77"/>
    <w:rsid w:val="00C27374"/>
    <w:rsid w:val="00C273C3"/>
    <w:rsid w:val="00C277C7"/>
    <w:rsid w:val="00C3139F"/>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478BD"/>
    <w:rsid w:val="00C51FB0"/>
    <w:rsid w:val="00C541D9"/>
    <w:rsid w:val="00C55A82"/>
    <w:rsid w:val="00C56047"/>
    <w:rsid w:val="00C56A70"/>
    <w:rsid w:val="00C56CC8"/>
    <w:rsid w:val="00C5798F"/>
    <w:rsid w:val="00C608B2"/>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10BA"/>
    <w:rsid w:val="00C821EC"/>
    <w:rsid w:val="00C85519"/>
    <w:rsid w:val="00C85EBE"/>
    <w:rsid w:val="00C8609D"/>
    <w:rsid w:val="00C914CD"/>
    <w:rsid w:val="00C93A5C"/>
    <w:rsid w:val="00C93D7E"/>
    <w:rsid w:val="00CA0DD0"/>
    <w:rsid w:val="00CA3737"/>
    <w:rsid w:val="00CA398E"/>
    <w:rsid w:val="00CA3EEB"/>
    <w:rsid w:val="00CA4CA0"/>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4FC"/>
    <w:rsid w:val="00CC3D69"/>
    <w:rsid w:val="00CC3EDA"/>
    <w:rsid w:val="00CC6103"/>
    <w:rsid w:val="00CC6DE7"/>
    <w:rsid w:val="00CC73F0"/>
    <w:rsid w:val="00CC747A"/>
    <w:rsid w:val="00CC74BF"/>
    <w:rsid w:val="00CC7EC2"/>
    <w:rsid w:val="00CD0623"/>
    <w:rsid w:val="00CD179E"/>
    <w:rsid w:val="00CD3DCE"/>
    <w:rsid w:val="00CD4660"/>
    <w:rsid w:val="00CD4A40"/>
    <w:rsid w:val="00CD4FB4"/>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0A9C"/>
    <w:rsid w:val="00D01882"/>
    <w:rsid w:val="00D0321A"/>
    <w:rsid w:val="00D05F60"/>
    <w:rsid w:val="00D07211"/>
    <w:rsid w:val="00D077F5"/>
    <w:rsid w:val="00D07916"/>
    <w:rsid w:val="00D1038A"/>
    <w:rsid w:val="00D10E55"/>
    <w:rsid w:val="00D119F0"/>
    <w:rsid w:val="00D12DDA"/>
    <w:rsid w:val="00D140C2"/>
    <w:rsid w:val="00D17CD0"/>
    <w:rsid w:val="00D2118F"/>
    <w:rsid w:val="00D21EBD"/>
    <w:rsid w:val="00D25313"/>
    <w:rsid w:val="00D25B69"/>
    <w:rsid w:val="00D31B0C"/>
    <w:rsid w:val="00D347D2"/>
    <w:rsid w:val="00D34ADA"/>
    <w:rsid w:val="00D352CE"/>
    <w:rsid w:val="00D357FA"/>
    <w:rsid w:val="00D35C56"/>
    <w:rsid w:val="00D40294"/>
    <w:rsid w:val="00D406A0"/>
    <w:rsid w:val="00D412F4"/>
    <w:rsid w:val="00D43246"/>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083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4580"/>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048"/>
    <w:rsid w:val="00DE74A0"/>
    <w:rsid w:val="00DF437A"/>
    <w:rsid w:val="00DF5C21"/>
    <w:rsid w:val="00DF6ABB"/>
    <w:rsid w:val="00E0005A"/>
    <w:rsid w:val="00E01C19"/>
    <w:rsid w:val="00E04729"/>
    <w:rsid w:val="00E06E24"/>
    <w:rsid w:val="00E11B12"/>
    <w:rsid w:val="00E1233A"/>
    <w:rsid w:val="00E13057"/>
    <w:rsid w:val="00E160D1"/>
    <w:rsid w:val="00E17387"/>
    <w:rsid w:val="00E20E2F"/>
    <w:rsid w:val="00E223A3"/>
    <w:rsid w:val="00E228F8"/>
    <w:rsid w:val="00E22E25"/>
    <w:rsid w:val="00E26960"/>
    <w:rsid w:val="00E26DBB"/>
    <w:rsid w:val="00E277E6"/>
    <w:rsid w:val="00E3057F"/>
    <w:rsid w:val="00E31AC6"/>
    <w:rsid w:val="00E323E0"/>
    <w:rsid w:val="00E3403E"/>
    <w:rsid w:val="00E342A6"/>
    <w:rsid w:val="00E34919"/>
    <w:rsid w:val="00E356D5"/>
    <w:rsid w:val="00E40EE7"/>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496B"/>
    <w:rsid w:val="00E85132"/>
    <w:rsid w:val="00E8621D"/>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0EF"/>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4DE8"/>
    <w:rsid w:val="00EE5160"/>
    <w:rsid w:val="00EE5349"/>
    <w:rsid w:val="00EE5B36"/>
    <w:rsid w:val="00EE5E13"/>
    <w:rsid w:val="00EE5FC4"/>
    <w:rsid w:val="00EE70C0"/>
    <w:rsid w:val="00EE786B"/>
    <w:rsid w:val="00EF0457"/>
    <w:rsid w:val="00EF0AE8"/>
    <w:rsid w:val="00EF26AF"/>
    <w:rsid w:val="00EF3645"/>
    <w:rsid w:val="00EF4FA6"/>
    <w:rsid w:val="00F00BC3"/>
    <w:rsid w:val="00F036A8"/>
    <w:rsid w:val="00F03736"/>
    <w:rsid w:val="00F05FCA"/>
    <w:rsid w:val="00F108A0"/>
    <w:rsid w:val="00F10C40"/>
    <w:rsid w:val="00F10F72"/>
    <w:rsid w:val="00F1158D"/>
    <w:rsid w:val="00F11DBD"/>
    <w:rsid w:val="00F12357"/>
    <w:rsid w:val="00F12581"/>
    <w:rsid w:val="00F12BAD"/>
    <w:rsid w:val="00F13544"/>
    <w:rsid w:val="00F14502"/>
    <w:rsid w:val="00F14B83"/>
    <w:rsid w:val="00F15273"/>
    <w:rsid w:val="00F15BD3"/>
    <w:rsid w:val="00F16325"/>
    <w:rsid w:val="00F21304"/>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5EAB"/>
    <w:rsid w:val="00F36035"/>
    <w:rsid w:val="00F366BE"/>
    <w:rsid w:val="00F40714"/>
    <w:rsid w:val="00F419C7"/>
    <w:rsid w:val="00F43900"/>
    <w:rsid w:val="00F44FCC"/>
    <w:rsid w:val="00F45222"/>
    <w:rsid w:val="00F4776D"/>
    <w:rsid w:val="00F479CF"/>
    <w:rsid w:val="00F47A6B"/>
    <w:rsid w:val="00F5057E"/>
    <w:rsid w:val="00F52189"/>
    <w:rsid w:val="00F53105"/>
    <w:rsid w:val="00F53A3A"/>
    <w:rsid w:val="00F53C83"/>
    <w:rsid w:val="00F53DFD"/>
    <w:rsid w:val="00F551AA"/>
    <w:rsid w:val="00F55870"/>
    <w:rsid w:val="00F55E28"/>
    <w:rsid w:val="00F56687"/>
    <w:rsid w:val="00F56E72"/>
    <w:rsid w:val="00F571FD"/>
    <w:rsid w:val="00F600C2"/>
    <w:rsid w:val="00F60710"/>
    <w:rsid w:val="00F60B37"/>
    <w:rsid w:val="00F612DC"/>
    <w:rsid w:val="00F61D31"/>
    <w:rsid w:val="00F62895"/>
    <w:rsid w:val="00F62B9F"/>
    <w:rsid w:val="00F64BB7"/>
    <w:rsid w:val="00F728AB"/>
    <w:rsid w:val="00F75A1F"/>
    <w:rsid w:val="00F77760"/>
    <w:rsid w:val="00F77E16"/>
    <w:rsid w:val="00F80518"/>
    <w:rsid w:val="00F81416"/>
    <w:rsid w:val="00F8194A"/>
    <w:rsid w:val="00F81B4D"/>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2157"/>
    <w:rsid w:val="00FA30F2"/>
    <w:rsid w:val="00FA414C"/>
    <w:rsid w:val="00FA5F41"/>
    <w:rsid w:val="00FA6DD9"/>
    <w:rsid w:val="00FA7585"/>
    <w:rsid w:val="00FB09F7"/>
    <w:rsid w:val="00FB0C16"/>
    <w:rsid w:val="00FB1099"/>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0C40"/>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456243"/>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43"/>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styleId="Strong">
    <w:name w:val="Strong"/>
    <w:basedOn w:val="DefaultParagraphFont"/>
    <w:uiPriority w:val="22"/>
    <w:qFormat/>
    <w:rsid w:val="00456243"/>
    <w:rPr>
      <w:b/>
      <w:bCs/>
    </w:rPr>
  </w:style>
  <w:style w:type="paragraph" w:styleId="PlainText">
    <w:name w:val="Plain Text"/>
    <w:basedOn w:val="Normal"/>
    <w:link w:val="PlainTextChar"/>
    <w:uiPriority w:val="99"/>
    <w:unhideWhenUsed/>
    <w:rsid w:val="002A3DD6"/>
    <w:pPr>
      <w:spacing w:before="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3DD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89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417570">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6249998">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51160366">
      <w:bodyDiv w:val="1"/>
      <w:marLeft w:val="0"/>
      <w:marRight w:val="0"/>
      <w:marTop w:val="0"/>
      <w:marBottom w:val="0"/>
      <w:divBdr>
        <w:top w:val="none" w:sz="0" w:space="0" w:color="auto"/>
        <w:left w:val="none" w:sz="0" w:space="0" w:color="auto"/>
        <w:bottom w:val="none" w:sz="0" w:space="0" w:color="auto"/>
        <w:right w:val="none" w:sz="0" w:space="0" w:color="auto"/>
      </w:divBdr>
    </w:div>
    <w:div w:id="591939765">
      <w:bodyDiv w:val="1"/>
      <w:marLeft w:val="0"/>
      <w:marRight w:val="0"/>
      <w:marTop w:val="0"/>
      <w:marBottom w:val="0"/>
      <w:divBdr>
        <w:top w:val="none" w:sz="0" w:space="0" w:color="auto"/>
        <w:left w:val="none" w:sz="0" w:space="0" w:color="auto"/>
        <w:bottom w:val="none" w:sz="0" w:space="0" w:color="auto"/>
        <w:right w:val="none" w:sz="0" w:space="0" w:color="auto"/>
      </w:divBdr>
    </w:div>
    <w:div w:id="607932174">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5871210">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7257632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095787823">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30200738">
      <w:bodyDiv w:val="1"/>
      <w:marLeft w:val="0"/>
      <w:marRight w:val="0"/>
      <w:marTop w:val="0"/>
      <w:marBottom w:val="0"/>
      <w:divBdr>
        <w:top w:val="none" w:sz="0" w:space="0" w:color="auto"/>
        <w:left w:val="none" w:sz="0" w:space="0" w:color="auto"/>
        <w:bottom w:val="none" w:sz="0" w:space="0" w:color="auto"/>
        <w:right w:val="none" w:sz="0" w:space="0" w:color="auto"/>
      </w:divBdr>
    </w:div>
    <w:div w:id="1135365876">
      <w:bodyDiv w:val="1"/>
      <w:marLeft w:val="0"/>
      <w:marRight w:val="0"/>
      <w:marTop w:val="0"/>
      <w:marBottom w:val="0"/>
      <w:divBdr>
        <w:top w:val="none" w:sz="0" w:space="0" w:color="auto"/>
        <w:left w:val="none" w:sz="0" w:space="0" w:color="auto"/>
        <w:bottom w:val="none" w:sz="0" w:space="0" w:color="auto"/>
        <w:right w:val="none" w:sz="0" w:space="0" w:color="auto"/>
      </w:divBdr>
    </w:div>
    <w:div w:id="1142425198">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1332622">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0693636">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00709238">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A70DD-256F-BA42-BD58-0385F8F2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Settings\All Users\Application Data\KnowledgeTree\KnowledgeTree Tools\knowledgetree.dot</Template>
  <TotalTime>0</TotalTime>
  <Pages>107</Pages>
  <Words>59658</Words>
  <Characters>340053</Characters>
  <Application>Microsoft Office Word</Application>
  <DocSecurity>0</DocSecurity>
  <Lines>2833</Lines>
  <Paragraphs>797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398914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Todd Miller</cp:lastModifiedBy>
  <cp:revision>2</cp:revision>
  <cp:lastPrinted>2018-08-09T15:09:00Z</cp:lastPrinted>
  <dcterms:created xsi:type="dcterms:W3CDTF">2018-12-20T18:17:00Z</dcterms:created>
  <dcterms:modified xsi:type="dcterms:W3CDTF">2018-12-20T18:17:00Z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