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4A833C45" w14:textId="77777777" w:rsidTr="00951C73">
        <w:trPr>
          <w:cantSplit/>
        </w:trPr>
        <w:tc>
          <w:tcPr>
            <w:tcW w:w="3066" w:type="dxa"/>
          </w:tcPr>
          <w:p w14:paraId="6811192B" w14:textId="77777777" w:rsidR="00951C73" w:rsidRPr="00951C73" w:rsidRDefault="00567734" w:rsidP="00951C73">
            <w:r>
              <w:rPr>
                <w:noProof/>
              </w:rPr>
              <w:drawing>
                <wp:inline distT="0" distB="0" distL="0" distR="0" wp14:anchorId="15CAED0A" wp14:editId="24F4478A">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72FF62EE" w14:textId="3B76F81B" w:rsidR="00951C73" w:rsidRPr="00951C73" w:rsidRDefault="00F735D4" w:rsidP="00D46C2C">
            <w:pPr>
              <w:pStyle w:val="Title"/>
            </w:pPr>
            <w:r>
              <w:t xml:space="preserve">Content Specification ID </w:t>
            </w:r>
            <w:r w:rsidR="00C573C2">
              <w:t>F</w:t>
            </w:r>
            <w:r>
              <w:t xml:space="preserve">ormats </w:t>
            </w:r>
            <w:r w:rsidR="0087187E">
              <w:br/>
            </w:r>
            <w:r w:rsidR="007C1BE5">
              <w:rPr>
                <w:rStyle w:val="SubtitleChar"/>
              </w:rPr>
              <w:t>2 January 2019</w:t>
            </w:r>
          </w:p>
        </w:tc>
      </w:tr>
    </w:tbl>
    <w:p w14:paraId="27AC0DFE" w14:textId="77777777" w:rsidR="00F735D4" w:rsidRDefault="00F735D4" w:rsidP="00F823CA"/>
    <w:p w14:paraId="0EA18478" w14:textId="394A35C4" w:rsidR="0087187E" w:rsidRDefault="00F735D4" w:rsidP="00F823CA">
      <w:r>
        <w:t xml:space="preserve">Smarter Balanced uses identifiers in specific formats to reference the claims and targets in our content specifications. The </w:t>
      </w:r>
      <w:r w:rsidR="009371E5">
        <w:t>“Legacy”</w:t>
      </w:r>
      <w:r>
        <w:t xml:space="preserve"> formats were </w:t>
      </w:r>
      <w:r w:rsidR="00B516BB">
        <w:t>designed</w:t>
      </w:r>
      <w:r>
        <w:t xml:space="preserve"> by AIR during the initial content</w:t>
      </w:r>
      <w:r w:rsidR="00B516BB">
        <w:t xml:space="preserve"> development</w:t>
      </w:r>
      <w:r>
        <w:t xml:space="preserve"> for Smarter Balanced. The specification for those formats is included as appendix </w:t>
      </w:r>
      <w:r w:rsidR="00737C2A">
        <w:t>A</w:t>
      </w:r>
      <w:r>
        <w:t xml:space="preserve"> to this document.</w:t>
      </w:r>
    </w:p>
    <w:p w14:paraId="1334C5C9" w14:textId="05AFBD4C" w:rsidR="004D20E3" w:rsidRDefault="00B516BB" w:rsidP="00F823CA">
      <w:r>
        <w:t>The new</w:t>
      </w:r>
      <w:r w:rsidR="008F45AF">
        <w:t xml:space="preserve">, “Enhanced” </w:t>
      </w:r>
      <w:r>
        <w:t xml:space="preserve">format was developed by PCG in cooperation with CRESST and with feedback from Smarter Balanced. This document describes the </w:t>
      </w:r>
      <w:r w:rsidR="009371E5">
        <w:t xml:space="preserve">Enhanced </w:t>
      </w:r>
      <w:r>
        <w:t>format and includes a data dictionary that defines elements used by all formats</w:t>
      </w:r>
      <w:r w:rsidR="009371E5">
        <w:t>, both Enhanced and Legacy</w:t>
      </w:r>
      <w:r>
        <w:t>.</w:t>
      </w:r>
    </w:p>
    <w:p w14:paraId="59FECDB4" w14:textId="0BAB1A84" w:rsidR="004D20E3" w:rsidRDefault="00496A3E" w:rsidP="005E5B81">
      <w:pPr>
        <w:pStyle w:val="Heading2"/>
      </w:pPr>
      <w:r>
        <w:t xml:space="preserve">General </w:t>
      </w:r>
      <w:r w:rsidR="004C590C">
        <w:t xml:space="preserve">Identifier </w:t>
      </w:r>
      <w:r>
        <w:t>Format</w:t>
      </w:r>
    </w:p>
    <w:p w14:paraId="1B2FD3EF" w14:textId="2E98B3F3" w:rsidR="009F2D0C" w:rsidRDefault="00B516BB" w:rsidP="00F823CA">
      <w:r>
        <w:t xml:space="preserve"> </w:t>
      </w:r>
      <w:r w:rsidR="009F2D0C">
        <w:rPr>
          <w:noProof/>
        </w:rPr>
        <mc:AlternateContent>
          <mc:Choice Requires="wpc">
            <w:drawing>
              <wp:inline distT="0" distB="0" distL="0" distR="0" wp14:anchorId="70FDA990" wp14:editId="09527CE6">
                <wp:extent cx="3041036" cy="1654175"/>
                <wp:effectExtent l="0" t="0" r="6985" b="952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46" name="Text Box 46"/>
                        <wps:cNvSpPr txBox="1"/>
                        <wps:spPr>
                          <a:xfrm>
                            <a:off x="38685" y="244930"/>
                            <a:ext cx="2980739" cy="473528"/>
                          </a:xfrm>
                          <a:prstGeom prst="rect">
                            <a:avLst/>
                          </a:prstGeom>
                          <a:solidFill>
                            <a:schemeClr val="lt1"/>
                          </a:solidFill>
                          <a:ln w="6350">
                            <a:noFill/>
                          </a:ln>
                        </wps:spPr>
                        <wps:txbx>
                          <w:txbxContent>
                            <w:p w14:paraId="3D1D4FC7" w14:textId="795B3972" w:rsidR="00C0594A" w:rsidRPr="002035AE" w:rsidRDefault="00C0594A" w:rsidP="009F2D0C">
                              <w:pPr>
                                <w:rPr>
                                  <w:sz w:val="48"/>
                                </w:rPr>
                              </w:pPr>
                              <w:r>
                                <w:rPr>
                                  <w:sz w:val="48"/>
                                </w:rPr>
                                <w:t>E.G5.C2WN.T2.W.5.4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ight Brace 47"/>
                        <wps:cNvSpPr/>
                        <wps:spPr>
                          <a:xfrm rot="5400000">
                            <a:off x="90416" y="655676"/>
                            <a:ext cx="274867" cy="23128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ight Brace 48"/>
                        <wps:cNvSpPr/>
                        <wps:spPr>
                          <a:xfrm rot="5400000">
                            <a:off x="445798" y="613008"/>
                            <a:ext cx="274320" cy="315648"/>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ight Brace 49"/>
                        <wps:cNvSpPr/>
                        <wps:spPr>
                          <a:xfrm rot="5400000">
                            <a:off x="1104782" y="376222"/>
                            <a:ext cx="274320" cy="773667"/>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ight Brace 50"/>
                        <wps:cNvSpPr/>
                        <wps:spPr>
                          <a:xfrm rot="5400000">
                            <a:off x="1775304"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rot="5400000">
                            <a:off x="2382387" y="404308"/>
                            <a:ext cx="274320" cy="71791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rot="2487914">
                            <a:off x="45008" y="1023256"/>
                            <a:ext cx="833755" cy="342900"/>
                          </a:xfrm>
                          <a:prstGeom prst="rect">
                            <a:avLst/>
                          </a:prstGeom>
                          <a:noFill/>
                          <a:ln w="6350">
                            <a:noFill/>
                          </a:ln>
                        </wps:spPr>
                        <wps:txbx>
                          <w:txbxContent>
                            <w:p w14:paraId="288A4E5A" w14:textId="77777777" w:rsidR="00C0594A" w:rsidRPr="00117B46" w:rsidRDefault="00C0594A" w:rsidP="009F2D0C">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29"/>
                        <wps:cNvSpPr txBox="1"/>
                        <wps:spPr>
                          <a:xfrm rot="2487914">
                            <a:off x="430944" y="971584"/>
                            <a:ext cx="710565" cy="342900"/>
                          </a:xfrm>
                          <a:prstGeom prst="rect">
                            <a:avLst/>
                          </a:prstGeom>
                          <a:noFill/>
                          <a:ln w="6350">
                            <a:noFill/>
                          </a:ln>
                        </wps:spPr>
                        <wps:txbx>
                          <w:txbxContent>
                            <w:p w14:paraId="7976B10F"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xt Box 29"/>
                        <wps:cNvSpPr txBox="1"/>
                        <wps:spPr>
                          <a:xfrm rot="2487914">
                            <a:off x="1119429" y="958328"/>
                            <a:ext cx="673735" cy="342900"/>
                          </a:xfrm>
                          <a:prstGeom prst="rect">
                            <a:avLst/>
                          </a:prstGeom>
                          <a:noFill/>
                          <a:ln w="6350">
                            <a:noFill/>
                          </a:ln>
                        </wps:spPr>
                        <wps:txbx>
                          <w:txbxContent>
                            <w:p w14:paraId="3E1634CD"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29"/>
                        <wps:cNvSpPr txBox="1"/>
                        <wps:spPr>
                          <a:xfrm rot="2487914">
                            <a:off x="1763023" y="983753"/>
                            <a:ext cx="730885" cy="342900"/>
                          </a:xfrm>
                          <a:prstGeom prst="rect">
                            <a:avLst/>
                          </a:prstGeom>
                          <a:noFill/>
                          <a:ln w="6350">
                            <a:noFill/>
                          </a:ln>
                        </wps:spPr>
                        <wps:txbx>
                          <w:txbxContent>
                            <w:p w14:paraId="6123CFF7"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29"/>
                        <wps:cNvSpPr txBox="1"/>
                        <wps:spPr>
                          <a:xfrm rot="2487914">
                            <a:off x="2353202" y="959154"/>
                            <a:ext cx="656590" cy="342900"/>
                          </a:xfrm>
                          <a:prstGeom prst="rect">
                            <a:avLst/>
                          </a:prstGeom>
                          <a:noFill/>
                          <a:ln w="6350">
                            <a:noFill/>
                          </a:ln>
                        </wps:spPr>
                        <wps:txbx>
                          <w:txbxContent>
                            <w:p w14:paraId="0CE115F8"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CCSS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FDA990" id="Canvas 57" o:spid="_x0000_s1026" editas="canvas" style="width:239.45pt;height:130.25pt;mso-position-horizontal-relative:char;mso-position-vertical-relative:line" coordsize="30410,16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410;height:16541;visibility:visible;mso-wrap-style:square" stroked="t">
                  <v:fill o:detectmouseclick="t"/>
                  <v:path o:connecttype="none"/>
                </v:shape>
                <v:shapetype id="_x0000_t202" coordsize="21600,21600" o:spt="202" path="m,l,21600r21600,l21600,xe">
                  <v:stroke joinstyle="miter"/>
                  <v:path gradientshapeok="t" o:connecttype="rect"/>
                </v:shapetype>
                <v:shape id="Text Box 46" o:spid="_x0000_s1028" type="#_x0000_t202" style="position:absolute;left:386;top:2449;width:29808;height:47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" fillcolor="white [3201]" stroked="f" strokeweight=".5pt">
                  <v:textbox>
                    <w:txbxContent>
                      <w:p w14:paraId="3D1D4FC7" w14:textId="795B3972" w:rsidR="00C0594A" w:rsidRPr="002035AE" w:rsidRDefault="00C0594A" w:rsidP="009F2D0C">
                        <w:pPr>
                          <w:rPr>
                            <w:sz w:val="48"/>
                          </w:rPr>
                        </w:pPr>
                        <w:r>
                          <w:rPr>
                            <w:sz w:val="48"/>
                          </w:rPr>
                          <w:t>E.G5.C2WN.T2.W.5.4</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7" o:spid="_x0000_s1029" type="#_x0000_t88" style="position:absolute;left:903;top:6557;width:2749;height:231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" adj="5152" strokecolor="#8a1538 [3207]" strokeweight="2pt"/>
                <v:shape id="Right Brace 48" o:spid="_x0000_s1030" type="#_x0000_t88" style="position:absolute;left:4457;top:6130;width:2743;height:315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" adj="4477" strokecolor="#8a1538 [3207]" strokeweight="2pt"/>
                <v:shape id="Right Brace 49" o:spid="_x0000_s1031" type="#_x0000_t88" style="position:absolute;left:11047;top:3762;width:2744;height:773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" adj="1827" strokecolor="#8a1538 [3207]" strokeweight="2pt"/>
                <v:shape id="Right Brace 50" o:spid="_x0000_s1032" type="#_x0000_t88" style="position:absolute;left:17752;top:5924;width:2743;height:342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" adj="4129" strokecolor="#8a1538 [3207]" strokeweight="2pt"/>
                <v:shape id="Right Brace 51" o:spid="_x0000_s1033" type="#_x0000_t88" style="position:absolute;left:23823;top:4043;width:2743;height:718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" adj="1968" strokecolor="#8a1538 [3207]" strokeweight="2pt"/>
                <v:shape id="Text Box 52" o:spid="_x0000_s1034" type="#_x0000_t202" style="position:absolute;left:450;top:10232;width:8337;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" filled="f" stroked="f" strokeweight=".5pt">
                  <v:textbox>
                    <w:txbxContent>
                      <w:p w14:paraId="288A4E5A" w14:textId="77777777" w:rsidR="00C0594A" w:rsidRPr="00117B46" w:rsidRDefault="00C0594A" w:rsidP="009F2D0C">
                        <w:pPr>
                          <w:rPr>
                            <w:color w:val="8A1538" w:themeColor="accent4"/>
                            <w:sz w:val="32"/>
                          </w:rPr>
                        </w:pPr>
                        <w:r w:rsidRPr="00117B46">
                          <w:rPr>
                            <w:color w:val="8A1538" w:themeColor="accent4"/>
                            <w:sz w:val="32"/>
                          </w:rPr>
                          <w:t>Subject</w:t>
                        </w:r>
                      </w:p>
                    </w:txbxContent>
                  </v:textbox>
                </v:shape>
                <v:shape id="Text Box 29" o:spid="_x0000_s1035" type="#_x0000_t202" style="position:absolute;left:4309;top:9715;width:7106;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" filled="f" stroked="f" strokeweight=".5pt">
                  <v:textbox>
                    <w:txbxContent>
                      <w:p w14:paraId="7976B10F"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36" type="#_x0000_t202" style="position:absolute;left:11194;top:9583;width:6737;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" filled="f" stroked="f" strokeweight=".5pt">
                  <v:textbox>
                    <w:txbxContent>
                      <w:p w14:paraId="3E1634CD"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37" type="#_x0000_t202" style="position:absolute;left:17630;top:9837;width:7309;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" filled="f" stroked="f" strokeweight=".5pt">
                  <v:textbox>
                    <w:txbxContent>
                      <w:p w14:paraId="6123CFF7"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v:shape id="Text Box 29" o:spid="_x0000_s1038" type="#_x0000_t202" style="position:absolute;left:23532;top:9591;width:6565;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" filled="f" stroked="f" strokeweight=".5pt">
                  <v:textbox>
                    <w:txbxContent>
                      <w:p w14:paraId="0CE115F8" w14:textId="77777777" w:rsidR="00C0594A" w:rsidRDefault="00C0594A" w:rsidP="009F2D0C">
                        <w:pPr>
                          <w:pStyle w:val="NormalWeb"/>
                          <w:spacing w:before="0" w:beforeAutospacing="0" w:after="120" w:afterAutospacing="0"/>
                        </w:pPr>
                        <w:r>
                          <w:rPr>
                            <w:rFonts w:ascii="Franklin Gothic Book" w:eastAsia="Calibri" w:hAnsi="Franklin Gothic Book"/>
                            <w:color w:val="8A1538"/>
                            <w:sz w:val="32"/>
                            <w:szCs w:val="32"/>
                          </w:rPr>
                          <w:t>CCSS</w:t>
                        </w:r>
                      </w:p>
                    </w:txbxContent>
                  </v:textbox>
                </v:shape>
                <w10:anchorlock/>
              </v:group>
            </w:pict>
          </mc:Fallback>
        </mc:AlternateContent>
      </w:r>
    </w:p>
    <w:p w14:paraId="12474105" w14:textId="23ED22EE" w:rsidR="00CB6380" w:rsidRDefault="00CB6380" w:rsidP="00CB6380">
      <w:pPr>
        <w:pStyle w:val="Caption"/>
      </w:pPr>
      <w:r>
        <w:t>Figure 1: General Format of a Content Standard Identifier</w:t>
      </w:r>
    </w:p>
    <w:p w14:paraId="16AEF586" w14:textId="77777777" w:rsidR="00CB6380" w:rsidRDefault="00CB6380" w:rsidP="00CB6380"/>
    <w:p w14:paraId="5B61C8B8" w14:textId="7BDD180B" w:rsidR="00CB6380" w:rsidRDefault="00CB6380" w:rsidP="00CB6380">
      <w:r>
        <w:t>Identifiers have up to five parts, with dots (periods) delimiting the parts. The first four segments reference the Smarter Balanced Content Specification. The last segment references the Common Core State Standard and it has embedded periods that delimit the parts of the CCSS identifier.</w:t>
      </w:r>
    </w:p>
    <w:p w14:paraId="6BF048D7" w14:textId="7F0DD60A" w:rsidR="00CB6380" w:rsidRDefault="00CB6380" w:rsidP="00CB6380">
      <w:r>
        <w:t>A full data dictionary for the parts appears later in this document. Here’s a summary:</w:t>
      </w:r>
    </w:p>
    <w:p w14:paraId="50D9337F" w14:textId="3D21720A" w:rsidR="00CB6380" w:rsidRDefault="00CB6380" w:rsidP="00E82B7E">
      <w:pPr>
        <w:pStyle w:val="ListParagraph"/>
        <w:numPr>
          <w:ilvl w:val="0"/>
          <w:numId w:val="20"/>
        </w:numPr>
      </w:pPr>
      <w:r w:rsidRPr="00CB6380">
        <w:rPr>
          <w:b/>
        </w:rPr>
        <w:t>Subject:</w:t>
      </w:r>
      <w:r>
        <w:t xml:space="preserve"> May be “E” indicating English Language Arts – Literacy, or “M” indicating Mathematics.</w:t>
      </w:r>
    </w:p>
    <w:p w14:paraId="4720BF80" w14:textId="6C644340" w:rsidR="00CB6380" w:rsidRPr="00CB6380" w:rsidRDefault="00CB6380" w:rsidP="00E82B7E">
      <w:pPr>
        <w:pStyle w:val="ListParagraph"/>
        <w:numPr>
          <w:ilvl w:val="0"/>
          <w:numId w:val="20"/>
        </w:numPr>
        <w:rPr>
          <w:b/>
        </w:rPr>
      </w:pPr>
      <w:r w:rsidRPr="00CB6380">
        <w:rPr>
          <w:b/>
        </w:rPr>
        <w:t>Grade:</w:t>
      </w:r>
      <w:r>
        <w:t xml:space="preserve"> A “G” prefix followed by the grade number. For Smarter Balanced, grades are 3-8 </w:t>
      </w:r>
      <w:r w:rsidR="00737C2A">
        <w:t>and</w:t>
      </w:r>
      <w:r>
        <w:t xml:space="preserve"> “HS” for High School.</w:t>
      </w:r>
    </w:p>
    <w:p w14:paraId="10035B9F" w14:textId="3385AF61" w:rsidR="00CB6380" w:rsidRPr="004C590C" w:rsidRDefault="00CB6380" w:rsidP="00E82B7E">
      <w:pPr>
        <w:pStyle w:val="ListParagraph"/>
        <w:numPr>
          <w:ilvl w:val="0"/>
          <w:numId w:val="20"/>
        </w:numPr>
        <w:rPr>
          <w:b/>
        </w:rPr>
      </w:pPr>
      <w:r>
        <w:rPr>
          <w:b/>
        </w:rPr>
        <w:t>Claim:</w:t>
      </w:r>
      <w:r>
        <w:t xml:space="preserve"> A “C” prefix followed by the claim number followed by an optional</w:t>
      </w:r>
      <w:r w:rsidR="00737C2A">
        <w:t xml:space="preserve"> domain</w:t>
      </w:r>
      <w:r>
        <w:t xml:space="preserve"> suffix. </w:t>
      </w:r>
      <w:r w:rsidR="004C590C">
        <w:t xml:space="preserve">Claim numbers are 1-4. </w:t>
      </w:r>
      <w:r w:rsidR="00737C2A">
        <w:t>Domain s</w:t>
      </w:r>
      <w:r w:rsidR="004C590C">
        <w:t>uffixes are dependent on the subject and are discussed below.</w:t>
      </w:r>
    </w:p>
    <w:p w14:paraId="2B9A2339" w14:textId="221C8CDE" w:rsidR="004C590C" w:rsidRPr="004C590C" w:rsidRDefault="004C590C" w:rsidP="00E82B7E">
      <w:pPr>
        <w:pStyle w:val="ListParagraph"/>
        <w:numPr>
          <w:ilvl w:val="0"/>
          <w:numId w:val="20"/>
        </w:numPr>
        <w:rPr>
          <w:b/>
        </w:rPr>
      </w:pPr>
      <w:r>
        <w:rPr>
          <w:b/>
        </w:rPr>
        <w:t>Target:</w:t>
      </w:r>
      <w:r>
        <w:t xml:space="preserve"> A “T” prefix followed by the target number</w:t>
      </w:r>
      <w:r w:rsidR="00680DDB">
        <w:t xml:space="preserve"> (for ELA)</w:t>
      </w:r>
      <w:r>
        <w:t xml:space="preserve"> or letter</w:t>
      </w:r>
      <w:r w:rsidR="00680DDB">
        <w:t xml:space="preserve"> (for Math)</w:t>
      </w:r>
      <w:r>
        <w:t xml:space="preserve">. </w:t>
      </w:r>
      <w:r w:rsidR="00680DDB">
        <w:t xml:space="preserve">Certain ELA targets have letter suffixes (e.g. </w:t>
      </w:r>
      <w:r w:rsidR="00247F97">
        <w:t>“</w:t>
      </w:r>
      <w:r w:rsidR="00680DDB">
        <w:t>T1b</w:t>
      </w:r>
      <w:r w:rsidR="00247F97">
        <w:t>”).</w:t>
      </w:r>
    </w:p>
    <w:p w14:paraId="0C2E21DE" w14:textId="48E8656A" w:rsidR="004C590C" w:rsidRPr="00737C2A" w:rsidRDefault="004C590C" w:rsidP="00E82B7E">
      <w:pPr>
        <w:pStyle w:val="ListParagraph"/>
        <w:numPr>
          <w:ilvl w:val="0"/>
          <w:numId w:val="20"/>
        </w:numPr>
        <w:rPr>
          <w:b/>
        </w:rPr>
      </w:pPr>
      <w:r>
        <w:rPr>
          <w:b/>
        </w:rPr>
        <w:t>CCSS:</w:t>
      </w:r>
      <w:r>
        <w:t xml:space="preserve"> The Common Core State Standard identifier. These values correspond to the values used on </w:t>
      </w:r>
      <w:hyperlink r:id="rId12" w:history="1">
        <w:r w:rsidRPr="004C590C">
          <w:rPr>
            <w:rStyle w:val="Hyperlink"/>
          </w:rPr>
          <w:t>CoreStandards.org</w:t>
        </w:r>
      </w:hyperlink>
      <w:r>
        <w:t>.</w:t>
      </w:r>
    </w:p>
    <w:p w14:paraId="16876D5A" w14:textId="1444D5F6" w:rsidR="00737C2A" w:rsidRPr="00737C2A" w:rsidRDefault="00247F97" w:rsidP="00737C2A">
      <w:r>
        <w:t>Truncated</w:t>
      </w:r>
      <w:r w:rsidR="00737C2A">
        <w:t xml:space="preserve"> identifiers may be used. For example, “E.G5” might be used to indicate all of ELA-Literacy, Grade 5. Or “E.G5.C2” might be used to indicate ELA-Literacy, Grade 5, Claim 2.</w:t>
      </w:r>
    </w:p>
    <w:p w14:paraId="02A4F680" w14:textId="0FBC27FE" w:rsidR="004C590C" w:rsidRDefault="004C590C" w:rsidP="004C590C">
      <w:pPr>
        <w:pStyle w:val="Heading2"/>
      </w:pPr>
      <w:r>
        <w:t>ELA-Literacy Identifier Format</w:t>
      </w:r>
    </w:p>
    <w:p w14:paraId="4056E7C8" w14:textId="3F8DD45A" w:rsidR="004C590C" w:rsidRDefault="004C590C" w:rsidP="004C590C">
      <w:r>
        <w:t xml:space="preserve">Identifiers for ELA-Literacy have the following </w:t>
      </w:r>
      <w:r w:rsidR="00E45914">
        <w:t>features:</w:t>
      </w:r>
    </w:p>
    <w:p w14:paraId="699B9B5B" w14:textId="1EDAA96D" w:rsidR="00E45914" w:rsidRDefault="00E45914" w:rsidP="00E82B7E">
      <w:pPr>
        <w:pStyle w:val="ListParagraph"/>
        <w:numPr>
          <w:ilvl w:val="0"/>
          <w:numId w:val="21"/>
        </w:numPr>
      </w:pPr>
      <w:r>
        <w:t>Claims have a</w:t>
      </w:r>
      <w:r w:rsidR="005C2C30">
        <w:t xml:space="preserve"> 1-2</w:t>
      </w:r>
      <w:r>
        <w:t xml:space="preserve"> letter suffix indicating the domain.</w:t>
      </w:r>
    </w:p>
    <w:p w14:paraId="14AAFDEB" w14:textId="3282A73D" w:rsidR="00E45914" w:rsidRDefault="00096C3B" w:rsidP="00E82B7E">
      <w:pPr>
        <w:pStyle w:val="ListParagraph"/>
        <w:numPr>
          <w:ilvl w:val="0"/>
          <w:numId w:val="21"/>
        </w:numPr>
      </w:pPr>
      <w:r>
        <w:lastRenderedPageBreak/>
        <w:t>Targets</w:t>
      </w:r>
      <w:r w:rsidR="009715A0">
        <w:t xml:space="preserve"> are numeric but</w:t>
      </w:r>
      <w:r>
        <w:t xml:space="preserve"> may also have a</w:t>
      </w:r>
      <w:r w:rsidR="00247F97">
        <w:t xml:space="preserve"> lower-case</w:t>
      </w:r>
      <w:r>
        <w:t xml:space="preserve"> letter suffix.</w:t>
      </w:r>
    </w:p>
    <w:p w14:paraId="71C216F9" w14:textId="6E6A4CE8" w:rsidR="00096C3B" w:rsidRDefault="00096C3B" w:rsidP="00096C3B">
      <w:pPr>
        <w:pStyle w:val="Heading3"/>
      </w:pPr>
      <w:r>
        <w:t>ELA-Literacy Domains:</w:t>
      </w:r>
    </w:p>
    <w:p w14:paraId="58CCD3BE" w14:textId="54E2B58C" w:rsidR="00096C3B" w:rsidRDefault="00096C3B" w:rsidP="00096C3B">
      <w:r>
        <w:t>ELA-Literacy claims have a single capital letter suffix indicating the domain. These are the values:</w:t>
      </w:r>
    </w:p>
    <w:tbl>
      <w:tblPr>
        <w:tblStyle w:val="TableGrid"/>
        <w:tblW w:w="0" w:type="auto"/>
        <w:tblLook w:val="04A0" w:firstRow="1" w:lastRow="0" w:firstColumn="1" w:lastColumn="0" w:noHBand="0" w:noVBand="1"/>
      </w:tblPr>
      <w:tblGrid>
        <w:gridCol w:w="994"/>
        <w:gridCol w:w="3563"/>
      </w:tblGrid>
      <w:tr w:rsidR="00096C3B" w:rsidRPr="00096C3B" w14:paraId="33B5CD0A" w14:textId="77777777" w:rsidTr="00096C3B">
        <w:tc>
          <w:tcPr>
            <w:tcW w:w="0" w:type="auto"/>
          </w:tcPr>
          <w:p w14:paraId="057EC2D3" w14:textId="25800BB6" w:rsidR="00096C3B" w:rsidRPr="00096C3B" w:rsidRDefault="00096C3B" w:rsidP="00096C3B">
            <w:pPr>
              <w:rPr>
                <w:b/>
              </w:rPr>
            </w:pPr>
            <w:r w:rsidRPr="00096C3B">
              <w:rPr>
                <w:b/>
              </w:rPr>
              <w:t xml:space="preserve">Claim </w:t>
            </w:r>
            <w:r>
              <w:rPr>
                <w:b/>
              </w:rPr>
              <w:t>ID</w:t>
            </w:r>
          </w:p>
        </w:tc>
        <w:tc>
          <w:tcPr>
            <w:tcW w:w="0" w:type="auto"/>
          </w:tcPr>
          <w:p w14:paraId="6B04D6EA" w14:textId="56200621" w:rsidR="00096C3B" w:rsidRPr="00096C3B" w:rsidRDefault="00096C3B" w:rsidP="00096C3B">
            <w:pPr>
              <w:rPr>
                <w:b/>
              </w:rPr>
            </w:pPr>
            <w:r w:rsidRPr="00096C3B">
              <w:rPr>
                <w:b/>
              </w:rPr>
              <w:t xml:space="preserve">Claim </w:t>
            </w:r>
            <w:r>
              <w:rPr>
                <w:b/>
              </w:rPr>
              <w:t>–</w:t>
            </w:r>
            <w:r w:rsidRPr="00096C3B">
              <w:rPr>
                <w:b/>
              </w:rPr>
              <w:t xml:space="preserve"> Domain</w:t>
            </w:r>
          </w:p>
        </w:tc>
      </w:tr>
      <w:tr w:rsidR="00096C3B" w14:paraId="3106358F" w14:textId="77777777" w:rsidTr="00096C3B">
        <w:tc>
          <w:tcPr>
            <w:tcW w:w="0" w:type="auto"/>
          </w:tcPr>
          <w:p w14:paraId="6087C030" w14:textId="4C0C5298" w:rsidR="00096C3B" w:rsidRDefault="00096C3B" w:rsidP="00096C3B">
            <w:r>
              <w:t>C1</w:t>
            </w:r>
            <w:r w:rsidR="005C2C30">
              <w:t>RL</w:t>
            </w:r>
          </w:p>
        </w:tc>
        <w:tc>
          <w:tcPr>
            <w:tcW w:w="0" w:type="auto"/>
          </w:tcPr>
          <w:p w14:paraId="52E4DD2F" w14:textId="55931CDE" w:rsidR="00096C3B" w:rsidRDefault="00096C3B" w:rsidP="00096C3B">
            <w:r>
              <w:t>Reading – Literary Texts</w:t>
            </w:r>
          </w:p>
        </w:tc>
      </w:tr>
      <w:tr w:rsidR="00096C3B" w14:paraId="3F70E5DA" w14:textId="77777777" w:rsidTr="00096C3B">
        <w:tc>
          <w:tcPr>
            <w:tcW w:w="0" w:type="auto"/>
          </w:tcPr>
          <w:p w14:paraId="56416E7D" w14:textId="10415812" w:rsidR="00096C3B" w:rsidRDefault="00096C3B" w:rsidP="00096C3B">
            <w:r>
              <w:t>C1</w:t>
            </w:r>
            <w:r w:rsidR="005C2C30">
              <w:t>RI</w:t>
            </w:r>
          </w:p>
        </w:tc>
        <w:tc>
          <w:tcPr>
            <w:tcW w:w="0" w:type="auto"/>
          </w:tcPr>
          <w:p w14:paraId="27388C73" w14:textId="3951CF4D" w:rsidR="00096C3B" w:rsidRDefault="00096C3B" w:rsidP="00096C3B">
            <w:r>
              <w:t>Reading – Informational Texts</w:t>
            </w:r>
          </w:p>
        </w:tc>
      </w:tr>
      <w:tr w:rsidR="00096C3B" w14:paraId="579233DA" w14:textId="77777777" w:rsidTr="00096C3B">
        <w:tc>
          <w:tcPr>
            <w:tcW w:w="0" w:type="auto"/>
          </w:tcPr>
          <w:p w14:paraId="692EC05F" w14:textId="21D9F57F" w:rsidR="00096C3B" w:rsidRDefault="00096C3B" w:rsidP="00096C3B">
            <w:r>
              <w:t>C2</w:t>
            </w:r>
            <w:r w:rsidR="005C2C30">
              <w:t>WN</w:t>
            </w:r>
          </w:p>
        </w:tc>
        <w:tc>
          <w:tcPr>
            <w:tcW w:w="0" w:type="auto"/>
          </w:tcPr>
          <w:p w14:paraId="4196F718" w14:textId="7EF67CF7" w:rsidR="00096C3B" w:rsidRDefault="00096C3B" w:rsidP="00096C3B">
            <w:r>
              <w:t>Writing – Narrative</w:t>
            </w:r>
          </w:p>
        </w:tc>
      </w:tr>
      <w:tr w:rsidR="00096C3B" w14:paraId="1587286E" w14:textId="77777777" w:rsidTr="00096C3B">
        <w:tc>
          <w:tcPr>
            <w:tcW w:w="0" w:type="auto"/>
          </w:tcPr>
          <w:p w14:paraId="1EDC0DC3" w14:textId="00E92E59" w:rsidR="00096C3B" w:rsidRDefault="00096C3B" w:rsidP="00096C3B">
            <w:r>
              <w:t>C2</w:t>
            </w:r>
            <w:r w:rsidR="005C2C30">
              <w:t>WI</w:t>
            </w:r>
          </w:p>
        </w:tc>
        <w:tc>
          <w:tcPr>
            <w:tcW w:w="0" w:type="auto"/>
          </w:tcPr>
          <w:p w14:paraId="7B08A3F7" w14:textId="07347BA4" w:rsidR="00096C3B" w:rsidRDefault="00096C3B" w:rsidP="00096C3B">
            <w:r>
              <w:t>Writing – Informational</w:t>
            </w:r>
            <w:r w:rsidR="005C2C30">
              <w:t xml:space="preserve"> (Grades 3-5)</w:t>
            </w:r>
          </w:p>
        </w:tc>
      </w:tr>
      <w:tr w:rsidR="005C2C30" w14:paraId="3B60D51D" w14:textId="77777777" w:rsidTr="00096C3B">
        <w:tc>
          <w:tcPr>
            <w:tcW w:w="0" w:type="auto"/>
          </w:tcPr>
          <w:p w14:paraId="680A4D33" w14:textId="396A394A" w:rsidR="005C2C30" w:rsidRDefault="005C2C30" w:rsidP="005C2C30">
            <w:r>
              <w:t>C2WO</w:t>
            </w:r>
          </w:p>
        </w:tc>
        <w:tc>
          <w:tcPr>
            <w:tcW w:w="0" w:type="auto"/>
          </w:tcPr>
          <w:p w14:paraId="6E407F4E" w14:textId="0BB33D4E" w:rsidR="005C2C30" w:rsidRDefault="005C2C30" w:rsidP="005C2C30">
            <w:r>
              <w:t>Writing – Opinion (Grades 3-5)</w:t>
            </w:r>
          </w:p>
        </w:tc>
      </w:tr>
      <w:tr w:rsidR="005C2C30" w14:paraId="4324A96F" w14:textId="77777777" w:rsidTr="00096C3B">
        <w:tc>
          <w:tcPr>
            <w:tcW w:w="0" w:type="auto"/>
          </w:tcPr>
          <w:p w14:paraId="0137C7EE" w14:textId="24B6926F" w:rsidR="005C2C30" w:rsidRDefault="005C2C30" w:rsidP="005C2C30">
            <w:r>
              <w:t>C2WE</w:t>
            </w:r>
          </w:p>
        </w:tc>
        <w:tc>
          <w:tcPr>
            <w:tcW w:w="0" w:type="auto"/>
          </w:tcPr>
          <w:p w14:paraId="53FD9AB3" w14:textId="7F550602" w:rsidR="005C2C30" w:rsidRDefault="005C2C30" w:rsidP="005C2C30">
            <w:r>
              <w:t>Writing – Explanatory (Grades 6-HS)</w:t>
            </w:r>
          </w:p>
        </w:tc>
      </w:tr>
      <w:tr w:rsidR="005C2C30" w14:paraId="0037B857" w14:textId="77777777" w:rsidTr="00096C3B">
        <w:tc>
          <w:tcPr>
            <w:tcW w:w="0" w:type="auto"/>
          </w:tcPr>
          <w:p w14:paraId="7D26B470" w14:textId="2521CA89" w:rsidR="005C2C30" w:rsidRDefault="005C2C30" w:rsidP="005C2C30">
            <w:r>
              <w:t>C2WA</w:t>
            </w:r>
          </w:p>
        </w:tc>
        <w:tc>
          <w:tcPr>
            <w:tcW w:w="0" w:type="auto"/>
          </w:tcPr>
          <w:p w14:paraId="50E51A88" w14:textId="6D25AB0E" w:rsidR="005C2C30" w:rsidRDefault="005C2C30" w:rsidP="005C2C30">
            <w:r>
              <w:t>Writing – Argument (Grades 6-HS)</w:t>
            </w:r>
          </w:p>
        </w:tc>
      </w:tr>
      <w:tr w:rsidR="005C2C30" w14:paraId="7DA8424C" w14:textId="77777777" w:rsidTr="00096C3B">
        <w:tc>
          <w:tcPr>
            <w:tcW w:w="0" w:type="auto"/>
          </w:tcPr>
          <w:p w14:paraId="74A7886A" w14:textId="663A62A6" w:rsidR="005C2C30" w:rsidRDefault="005C2C30" w:rsidP="005C2C30">
            <w:r>
              <w:t>C2WG</w:t>
            </w:r>
          </w:p>
        </w:tc>
        <w:tc>
          <w:tcPr>
            <w:tcW w:w="0" w:type="auto"/>
          </w:tcPr>
          <w:p w14:paraId="5A294E28" w14:textId="453B4BF6" w:rsidR="005C2C30" w:rsidRDefault="005C2C30" w:rsidP="005C2C30">
            <w:r>
              <w:t>Writing – General</w:t>
            </w:r>
          </w:p>
        </w:tc>
      </w:tr>
      <w:tr w:rsidR="005C2C30" w14:paraId="4848B164" w14:textId="77777777" w:rsidTr="00096C3B">
        <w:tc>
          <w:tcPr>
            <w:tcW w:w="0" w:type="auto"/>
          </w:tcPr>
          <w:p w14:paraId="3B0461C9" w14:textId="68CFCC08" w:rsidR="005C2C30" w:rsidRDefault="005C2C30" w:rsidP="005C2C30">
            <w:r>
              <w:t>C3SL</w:t>
            </w:r>
          </w:p>
        </w:tc>
        <w:tc>
          <w:tcPr>
            <w:tcW w:w="0" w:type="auto"/>
          </w:tcPr>
          <w:p w14:paraId="32281F62" w14:textId="498C9E23" w:rsidR="005C2C30" w:rsidRDefault="005C2C30" w:rsidP="005C2C30">
            <w:r>
              <w:t>Speaking &amp; Listening</w:t>
            </w:r>
          </w:p>
        </w:tc>
      </w:tr>
      <w:tr w:rsidR="005C2C30" w14:paraId="45D7689C" w14:textId="77777777" w:rsidTr="00096C3B">
        <w:tc>
          <w:tcPr>
            <w:tcW w:w="0" w:type="auto"/>
          </w:tcPr>
          <w:p w14:paraId="27CA2B69" w14:textId="68AB2A55" w:rsidR="005C2C30" w:rsidRDefault="005C2C30" w:rsidP="005C2C30">
            <w:r>
              <w:t>C4R</w:t>
            </w:r>
          </w:p>
        </w:tc>
        <w:tc>
          <w:tcPr>
            <w:tcW w:w="0" w:type="auto"/>
          </w:tcPr>
          <w:p w14:paraId="11F02C12" w14:textId="21F1C1F2" w:rsidR="005C2C30" w:rsidRDefault="005C2C30" w:rsidP="005C2C30">
            <w:r>
              <w:t>Research / Inquiry</w:t>
            </w:r>
          </w:p>
        </w:tc>
      </w:tr>
    </w:tbl>
    <w:p w14:paraId="185BAD3B" w14:textId="4C7DCF1A" w:rsidR="00096C3B" w:rsidRDefault="00197F0E" w:rsidP="00197F0E">
      <w:pPr>
        <w:pStyle w:val="Caption"/>
      </w:pPr>
      <w:r>
        <w:t>Table 1: ELA-Literacy Claims</w:t>
      </w:r>
      <w:r w:rsidR="00F7178E">
        <w:t xml:space="preserve"> and Domains</w:t>
      </w:r>
    </w:p>
    <w:p w14:paraId="59B934FC" w14:textId="0AAA160D" w:rsidR="00566B4D" w:rsidRDefault="00566B4D" w:rsidP="00566B4D">
      <w:pPr>
        <w:pStyle w:val="Heading3"/>
      </w:pPr>
      <w:r>
        <w:t>ELA-Literacy Targets</w:t>
      </w:r>
    </w:p>
    <w:p w14:paraId="3A1C9849" w14:textId="5956A939" w:rsidR="00566B4D" w:rsidRDefault="00566B4D" w:rsidP="00566B4D">
      <w:r>
        <w:t>ELA-Literacy targets are numeric ranging from 1-</w:t>
      </w:r>
      <w:r w:rsidR="002B566D">
        <w:t>14. Some targets are subdivided with lower-case suffix letters</w:t>
      </w:r>
      <w:r w:rsidR="00737C2A">
        <w:t xml:space="preserve"> indicating the subdivision</w:t>
      </w:r>
      <w:r w:rsidR="009715A0">
        <w:t>. For example, Grade 3, Claim 2, Target 1a is “Write Brief Texts”, while Target 1b is “Revise Brief Texts”.</w:t>
      </w:r>
    </w:p>
    <w:p w14:paraId="6CA6D648" w14:textId="30A5ACD0" w:rsidR="00247F97" w:rsidRPr="00247F97" w:rsidRDefault="00247F97" w:rsidP="00566B4D">
      <w:r>
        <w:t xml:space="preserve">Each target belongs to one and only one domain. Therefore, the domain may be derived from the target. </w:t>
      </w:r>
      <w:r w:rsidRPr="009371E5">
        <w:rPr>
          <w:i/>
        </w:rPr>
        <w:t xml:space="preserve">See </w:t>
      </w:r>
      <w:r w:rsidRPr="009371E5">
        <w:rPr>
          <w:b/>
          <w:i/>
        </w:rPr>
        <w:t>Appendix B</w:t>
      </w:r>
      <w:r w:rsidRPr="009371E5">
        <w:rPr>
          <w:i/>
        </w:rPr>
        <w:t xml:space="preserve"> for tables that translate from target to domain.</w:t>
      </w:r>
    </w:p>
    <w:p w14:paraId="32AF3B28" w14:textId="3FC481D5" w:rsidR="009715A0" w:rsidRDefault="009715A0" w:rsidP="009715A0">
      <w:pPr>
        <w:pStyle w:val="Heading2"/>
      </w:pPr>
      <w:r>
        <w:t>Math Identifier Format</w:t>
      </w:r>
    </w:p>
    <w:p w14:paraId="2841D9A3" w14:textId="01C24028" w:rsidR="002035AE" w:rsidRDefault="002035AE" w:rsidP="002035AE">
      <w:r>
        <w:t>Here is the general format of a math identifier for Claim 1:</w:t>
      </w:r>
    </w:p>
    <w:p w14:paraId="30E64866" w14:textId="3C6D7508" w:rsidR="002035AE" w:rsidRDefault="002035AE" w:rsidP="002035AE">
      <w:r>
        <w:rPr>
          <w:noProof/>
        </w:rPr>
        <mc:AlternateContent>
          <mc:Choice Requires="wpc">
            <w:drawing>
              <wp:inline distT="0" distB="0" distL="0" distR="0" wp14:anchorId="6585116E" wp14:editId="296A100E">
                <wp:extent cx="3842385" cy="1654629"/>
                <wp:effectExtent l="0" t="0" r="24765" b="2222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3" name="Text Box 23"/>
                        <wps:cNvSpPr txBox="1"/>
                        <wps:spPr>
                          <a:xfrm>
                            <a:off x="130630" y="244930"/>
                            <a:ext cx="3461656" cy="473528"/>
                          </a:xfrm>
                          <a:prstGeom prst="rect">
                            <a:avLst/>
                          </a:prstGeom>
                          <a:solidFill>
                            <a:schemeClr val="lt1"/>
                          </a:solidFill>
                          <a:ln w="6350">
                            <a:noFill/>
                          </a:ln>
                        </wps:spPr>
                        <wps:txbx>
                          <w:txbxContent>
                            <w:p w14:paraId="1E0F1FA9" w14:textId="2068D56E" w:rsidR="00C0594A" w:rsidRPr="002035AE" w:rsidRDefault="00C0594A">
                              <w:pPr>
                                <w:rPr>
                                  <w:sz w:val="48"/>
                                </w:rPr>
                              </w:pPr>
                              <w:r w:rsidRPr="002035AE">
                                <w:rPr>
                                  <w:sz w:val="48"/>
                                </w:rPr>
                                <w:t>M.G3.C1MD.TG.3.MD.A.1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ight Brace 24"/>
                        <wps:cNvSpPr/>
                        <wps:spPr>
                          <a:xfrm rot="5400000">
                            <a:off x="201385" y="636819"/>
                            <a:ext cx="274867" cy="26942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Brace 25"/>
                        <wps:cNvSpPr/>
                        <wps:spPr>
                          <a:xfrm rot="5400000">
                            <a:off x="584212" y="599999"/>
                            <a:ext cx="274320" cy="34251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ight Brace 26"/>
                        <wps:cNvSpPr/>
                        <wps:spPr>
                          <a:xfrm rot="5400000">
                            <a:off x="1256405" y="377225"/>
                            <a:ext cx="274320" cy="772499"/>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ight Brace 27"/>
                        <wps:cNvSpPr/>
                        <wps:spPr>
                          <a:xfrm rot="5400000">
                            <a:off x="1912145"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ight Brace 28"/>
                        <wps:cNvSpPr/>
                        <wps:spPr>
                          <a:xfrm rot="5400000">
                            <a:off x="2745026" y="178559"/>
                            <a:ext cx="274320" cy="1169829"/>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rot="2487914">
                            <a:off x="196820" y="1022132"/>
                            <a:ext cx="833755" cy="342900"/>
                          </a:xfrm>
                          <a:prstGeom prst="rect">
                            <a:avLst/>
                          </a:prstGeom>
                          <a:noFill/>
                          <a:ln w="6350">
                            <a:noFill/>
                          </a:ln>
                        </wps:spPr>
                        <wps:txbx>
                          <w:txbxContent>
                            <w:p w14:paraId="7B29DF6F" w14:textId="73A2BF7F" w:rsidR="00C0594A" w:rsidRPr="00117B46" w:rsidRDefault="00C0594A">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29"/>
                        <wps:cNvSpPr txBox="1"/>
                        <wps:spPr>
                          <a:xfrm rot="2487914">
                            <a:off x="582773" y="981931"/>
                            <a:ext cx="710565" cy="342900"/>
                          </a:xfrm>
                          <a:prstGeom prst="rect">
                            <a:avLst/>
                          </a:prstGeom>
                          <a:noFill/>
                          <a:ln w="6350">
                            <a:noFill/>
                          </a:ln>
                        </wps:spPr>
                        <wps:txbx>
                          <w:txbxContent>
                            <w:p w14:paraId="1FDD42D0" w14:textId="34781174"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29"/>
                        <wps:cNvSpPr txBox="1"/>
                        <wps:spPr>
                          <a:xfrm rot="2487914">
                            <a:off x="1246801" y="979562"/>
                            <a:ext cx="673735" cy="342265"/>
                          </a:xfrm>
                          <a:prstGeom prst="rect">
                            <a:avLst/>
                          </a:prstGeom>
                          <a:noFill/>
                          <a:ln w="6350">
                            <a:noFill/>
                          </a:ln>
                        </wps:spPr>
                        <wps:txbx>
                          <w:txbxContent>
                            <w:p w14:paraId="572BC81C" w14:textId="2440EAE1"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9"/>
                        <wps:cNvSpPr txBox="1"/>
                        <wps:spPr>
                          <a:xfrm rot="2487914">
                            <a:off x="1894500" y="988654"/>
                            <a:ext cx="730885" cy="342900"/>
                          </a:xfrm>
                          <a:prstGeom prst="rect">
                            <a:avLst/>
                          </a:prstGeom>
                          <a:noFill/>
                          <a:ln w="6350">
                            <a:noFill/>
                          </a:ln>
                        </wps:spPr>
                        <wps:txbx>
                          <w:txbxContent>
                            <w:p w14:paraId="5B026997" w14:textId="7C70F661"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9"/>
                        <wps:cNvSpPr txBox="1"/>
                        <wps:spPr>
                          <a:xfrm rot="2487914">
                            <a:off x="2759916" y="964067"/>
                            <a:ext cx="656590" cy="342265"/>
                          </a:xfrm>
                          <a:prstGeom prst="rect">
                            <a:avLst/>
                          </a:prstGeom>
                          <a:noFill/>
                          <a:ln w="6350">
                            <a:noFill/>
                          </a:ln>
                        </wps:spPr>
                        <wps:txbx>
                          <w:txbxContent>
                            <w:p w14:paraId="74E2A95B" w14:textId="6E8FFED0"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CCSS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85116E" id="Canvas 21" o:spid="_x0000_s1039" editas="canvas" style="width:302.55pt;height:130.3pt;mso-position-horizontal-relative:char;mso-position-vertical-relative:line" coordsize="38423,16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">
                <v:shape id="_x0000_s1040" type="#_x0000_t75" style="position:absolute;width:38423;height:16541;visibility:visible;mso-wrap-style:square" stroked="t">
                  <v:fill o:detectmouseclick="t"/>
                  <v:path o:connecttype="none"/>
                </v:shape>
                <v:shape id="Text Box 23" o:spid="_x0000_s1041" type="#_x0000_t202" style="position:absolute;left:1306;top:2449;width:34616;height:47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14:paraId="1E0F1FA9" w14:textId="2068D56E" w:rsidR="00C0594A" w:rsidRPr="002035AE" w:rsidRDefault="00C0594A">
                        <w:pPr>
                          <w:rPr>
                            <w:sz w:val="48"/>
                          </w:rPr>
                        </w:pPr>
                        <w:r w:rsidRPr="002035AE">
                          <w:rPr>
                            <w:sz w:val="48"/>
                          </w:rPr>
                          <w:t>M.G3.C1MD.TG.3.MD.A.1</w:t>
                        </w:r>
                      </w:p>
                    </w:txbxContent>
                  </v:textbox>
                </v:shape>
                <v:shape id="Right Brace 24" o:spid="_x0000_s1042" type="#_x0000_t88" style="position:absolute;left:2013;top:6368;width:2749;height:269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" adj="5152" strokecolor="#8a1538 [3207]" strokeweight="2pt"/>
                <v:shape id="Right Brace 25" o:spid="_x0000_s1043" type="#_x0000_t88" style="position:absolute;left:5842;top:5999;width:2744;height:342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" adj="4126" strokecolor="#8a1538 [3207]" strokeweight="2pt"/>
                <v:shape id="Right Brace 26" o:spid="_x0000_s1044" type="#_x0000_t88" style="position:absolute;left:12564;top:3772;width:2743;height:772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" adj="1829" strokecolor="#8a1538 [3207]" strokeweight="2pt"/>
                <v:shape id="Right Brace 27" o:spid="_x0000_s1045" type="#_x0000_t88" style="position:absolute;left:19121;top:5923;width:2743;height:342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" adj="4129" strokecolor="#8a1538 [3207]" strokeweight="2pt"/>
                <v:shape id="Right Brace 28" o:spid="_x0000_s1046" type="#_x0000_t88" style="position:absolute;left:27450;top:1785;width:2743;height:1169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" adj="1208" strokecolor="#8a1538 [3207]" strokeweight="2pt"/>
                <v:shape id="Text Box 29" o:spid="_x0000_s1047" type="#_x0000_t202" style="position:absolute;left:1968;top:10221;width:8337;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" filled="f" stroked="f" strokeweight=".5pt">
                  <v:textbox>
                    <w:txbxContent>
                      <w:p w14:paraId="7B29DF6F" w14:textId="73A2BF7F" w:rsidR="00C0594A" w:rsidRPr="00117B46" w:rsidRDefault="00C0594A">
                        <w:pPr>
                          <w:rPr>
                            <w:color w:val="8A1538" w:themeColor="accent4"/>
                            <w:sz w:val="32"/>
                          </w:rPr>
                        </w:pPr>
                        <w:r w:rsidRPr="00117B46">
                          <w:rPr>
                            <w:color w:val="8A1538" w:themeColor="accent4"/>
                            <w:sz w:val="32"/>
                          </w:rPr>
                          <w:t>Subject</w:t>
                        </w:r>
                      </w:p>
                    </w:txbxContent>
                  </v:textbox>
                </v:shape>
                <v:shape id="Text Box 29" o:spid="_x0000_s1048" type="#_x0000_t202" style="position:absolute;left:5827;top:9819;width:7106;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" filled="f" stroked="f" strokeweight=".5pt">
                  <v:textbox>
                    <w:txbxContent>
                      <w:p w14:paraId="1FDD42D0" w14:textId="34781174"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49" type="#_x0000_t202" style="position:absolute;left:12468;top:9795;width:6737;height:3423;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" filled="f" stroked="f" strokeweight=".5pt">
                  <v:textbox>
                    <w:txbxContent>
                      <w:p w14:paraId="572BC81C" w14:textId="2440EAE1"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50" type="#_x0000_t202" style="position:absolute;left:18945;top:9886;width:7308;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" filled="f" stroked="f" strokeweight=".5pt">
                  <v:textbox>
                    <w:txbxContent>
                      <w:p w14:paraId="5B026997" w14:textId="7C70F661"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v:shape id="Text Box 29" o:spid="_x0000_s1051" type="#_x0000_t202" style="position:absolute;left:27599;top:9640;width:6566;height:3423;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" filled="f" stroked="f" strokeweight=".5pt">
                  <v:textbox>
                    <w:txbxContent>
                      <w:p w14:paraId="74E2A95B" w14:textId="6E8FFED0"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CCSS</w:t>
                        </w:r>
                      </w:p>
                    </w:txbxContent>
                  </v:textbox>
                </v:shape>
                <w10:anchorlock/>
              </v:group>
            </w:pict>
          </mc:Fallback>
        </mc:AlternateContent>
      </w:r>
    </w:p>
    <w:p w14:paraId="4E2F9AA2" w14:textId="158613F3" w:rsidR="00117B46" w:rsidRDefault="00117B46" w:rsidP="00117B46">
      <w:pPr>
        <w:pStyle w:val="Caption"/>
      </w:pPr>
      <w:r>
        <w:t>Figure 2: Format for Math Claim 1 Content Standard Identifiers</w:t>
      </w:r>
    </w:p>
    <w:p w14:paraId="60C67C46" w14:textId="77777777" w:rsidR="00117B46" w:rsidRPr="00117B46" w:rsidRDefault="00117B46" w:rsidP="00117B46"/>
    <w:p w14:paraId="7B899DCB" w14:textId="41FDC57B" w:rsidR="009715A0" w:rsidRDefault="009715A0" w:rsidP="009715A0">
      <w:r>
        <w:t>Identifiers for Mathematics have the following features:</w:t>
      </w:r>
    </w:p>
    <w:p w14:paraId="57352366" w14:textId="5EE3781C" w:rsidR="009715A0" w:rsidRDefault="009715A0" w:rsidP="00E82B7E">
      <w:pPr>
        <w:pStyle w:val="ListParagraph"/>
        <w:numPr>
          <w:ilvl w:val="0"/>
          <w:numId w:val="22"/>
        </w:numPr>
      </w:pPr>
      <w:r>
        <w:t>Claim 1 identifiers have a Domain suffix.</w:t>
      </w:r>
    </w:p>
    <w:p w14:paraId="5A544EDF" w14:textId="5783AE20" w:rsidR="001726F6" w:rsidRDefault="001726F6" w:rsidP="00E82B7E">
      <w:pPr>
        <w:pStyle w:val="ListParagraph"/>
        <w:numPr>
          <w:ilvl w:val="0"/>
          <w:numId w:val="22"/>
        </w:numPr>
      </w:pPr>
      <w:r>
        <w:t>Claim 2-4 identifiers do not have a Domain suffix.</w:t>
      </w:r>
    </w:p>
    <w:p w14:paraId="36841ADD" w14:textId="331E6F5D" w:rsidR="009715A0" w:rsidRDefault="009715A0" w:rsidP="00E82B7E">
      <w:pPr>
        <w:pStyle w:val="ListParagraph"/>
        <w:numPr>
          <w:ilvl w:val="0"/>
          <w:numId w:val="22"/>
        </w:numPr>
      </w:pPr>
      <w:r>
        <w:lastRenderedPageBreak/>
        <w:t>Claim 2-4 identifiers do not have a CCSS part.</w:t>
      </w:r>
    </w:p>
    <w:p w14:paraId="09FF2778" w14:textId="40759A8C" w:rsidR="009715A0" w:rsidRDefault="009715A0" w:rsidP="00E82B7E">
      <w:pPr>
        <w:pStyle w:val="ListParagraph"/>
        <w:numPr>
          <w:ilvl w:val="0"/>
          <w:numId w:val="22"/>
        </w:numPr>
      </w:pPr>
      <w:r>
        <w:t xml:space="preserve">Assessment items </w:t>
      </w:r>
      <w:r w:rsidR="00247F97">
        <w:t xml:space="preserve">with primary alignment </w:t>
      </w:r>
      <w:r>
        <w:t>to claims 2</w:t>
      </w:r>
      <w:r w:rsidR="00247F97">
        <w:t xml:space="preserve">, 3, or </w:t>
      </w:r>
      <w:r>
        <w:t xml:space="preserve">4 must, at a minimum, have a secondary alignment to a Claim 1 identifier. The CCSS alignment of the </w:t>
      </w:r>
      <w:r w:rsidRPr="00247F97">
        <w:rPr>
          <w:i/>
        </w:rPr>
        <w:t>item</w:t>
      </w:r>
      <w:r>
        <w:t xml:space="preserve"> is </w:t>
      </w:r>
      <w:r w:rsidR="00737C2A">
        <w:t xml:space="preserve">indicated by </w:t>
      </w:r>
      <w:r>
        <w:t>that Claim 1 alignment.</w:t>
      </w:r>
    </w:p>
    <w:p w14:paraId="52BBAC24" w14:textId="7AB6C01A" w:rsidR="009715A0" w:rsidRDefault="00197F0E" w:rsidP="00197F0E">
      <w:pPr>
        <w:pStyle w:val="Heading3"/>
      </w:pPr>
      <w:r>
        <w:t>Math Domains</w:t>
      </w:r>
    </w:p>
    <w:p w14:paraId="5E9E542C" w14:textId="2C8A05D8" w:rsidR="009371E5" w:rsidRPr="000E2D4E" w:rsidRDefault="00197F0E" w:rsidP="009371E5">
      <w:r>
        <w:t>Math Claim 1 is divided into domains. The domain is indicated by a one-to-three letter suffix to the claim number</w:t>
      </w:r>
      <w:r w:rsidR="001726F6">
        <w:t>.</w:t>
      </w:r>
      <w:r w:rsidR="00736C03">
        <w:t xml:space="preserve"> Claims 2-4 do not have a domain</w:t>
      </w:r>
      <w:r w:rsidR="009371E5">
        <w:t>.</w:t>
      </w:r>
    </w:p>
    <w:p w14:paraId="1089008F" w14:textId="2FA8179B" w:rsidR="0008426F" w:rsidRPr="00247F97" w:rsidRDefault="005243FD" w:rsidP="00197F0E">
      <w:r>
        <w:t>For grades 3-8 the Domain is equivalent to the CCSS Domain. For high school Domain is equivalent to the CCSS Conceptual Category.</w:t>
      </w:r>
    </w:p>
    <w:p w14:paraId="007DF4C1" w14:textId="1B3B4160" w:rsidR="001726F6" w:rsidRDefault="001726F6" w:rsidP="00197F0E">
      <w:r>
        <w:t xml:space="preserve">Each </w:t>
      </w:r>
      <w:r w:rsidR="00736C03">
        <w:t xml:space="preserve">claim 1 </w:t>
      </w:r>
      <w:r>
        <w:t>target belongs to only one domain; So, that value can be derived from the target.</w:t>
      </w:r>
      <w:r w:rsidRPr="009371E5">
        <w:rPr>
          <w:i/>
        </w:rPr>
        <w:t xml:space="preserve"> See </w:t>
      </w:r>
      <w:r w:rsidRPr="009371E5">
        <w:rPr>
          <w:b/>
          <w:i/>
        </w:rPr>
        <w:t>Appendix B</w:t>
      </w:r>
      <w:r w:rsidRPr="009371E5">
        <w:rPr>
          <w:i/>
        </w:rPr>
        <w:t xml:space="preserve"> for a mapping from target to domain.</w:t>
      </w:r>
    </w:p>
    <w:p w14:paraId="463577CB" w14:textId="66A9CB56" w:rsidR="00197F0E" w:rsidRDefault="00197F0E" w:rsidP="00197F0E">
      <w:r>
        <w:t xml:space="preserve">Here are the Claim 1 </w:t>
      </w:r>
      <w:r w:rsidR="005243FD">
        <w:t>D</w:t>
      </w:r>
      <w:r>
        <w:t>omains for grades 3-5:</w:t>
      </w:r>
    </w:p>
    <w:tbl>
      <w:tblPr>
        <w:tblStyle w:val="TableGrid"/>
        <w:tblW w:w="0" w:type="auto"/>
        <w:tblLook w:val="04A0" w:firstRow="1" w:lastRow="0" w:firstColumn="1" w:lastColumn="0" w:noHBand="0" w:noVBand="1"/>
      </w:tblPr>
      <w:tblGrid>
        <w:gridCol w:w="994"/>
        <w:gridCol w:w="3542"/>
      </w:tblGrid>
      <w:tr w:rsidR="00197F0E" w:rsidRPr="001B4AEC" w14:paraId="6CEFFCF1" w14:textId="77777777" w:rsidTr="00197F0E">
        <w:tc>
          <w:tcPr>
            <w:tcW w:w="0" w:type="auto"/>
          </w:tcPr>
          <w:p w14:paraId="3C9C378C" w14:textId="6D3BE822" w:rsidR="00197F0E" w:rsidRPr="001B4AEC" w:rsidRDefault="00197F0E" w:rsidP="00197F0E">
            <w:pPr>
              <w:rPr>
                <w:b/>
              </w:rPr>
            </w:pPr>
            <w:r w:rsidRPr="001B4AEC">
              <w:rPr>
                <w:b/>
              </w:rPr>
              <w:t>Claim ID</w:t>
            </w:r>
          </w:p>
        </w:tc>
        <w:tc>
          <w:tcPr>
            <w:tcW w:w="0" w:type="auto"/>
          </w:tcPr>
          <w:p w14:paraId="500BBA1E" w14:textId="580D329C" w:rsidR="00197F0E" w:rsidRPr="001B4AEC" w:rsidRDefault="00197F0E" w:rsidP="00197F0E">
            <w:pPr>
              <w:rPr>
                <w:b/>
              </w:rPr>
            </w:pPr>
            <w:r w:rsidRPr="001B4AEC">
              <w:rPr>
                <w:b/>
              </w:rPr>
              <w:t>Domain</w:t>
            </w:r>
          </w:p>
        </w:tc>
      </w:tr>
      <w:tr w:rsidR="00197F0E" w14:paraId="5D7A7A6F" w14:textId="77777777" w:rsidTr="00197F0E">
        <w:tc>
          <w:tcPr>
            <w:tcW w:w="0" w:type="auto"/>
          </w:tcPr>
          <w:p w14:paraId="4DC7A6E8" w14:textId="7A077E92" w:rsidR="00197F0E" w:rsidRDefault="00197F0E" w:rsidP="00197F0E">
            <w:r>
              <w:t>C1OA</w:t>
            </w:r>
          </w:p>
        </w:tc>
        <w:tc>
          <w:tcPr>
            <w:tcW w:w="0" w:type="auto"/>
          </w:tcPr>
          <w:p w14:paraId="7F5AE7C5" w14:textId="234ED591" w:rsidR="00197F0E" w:rsidRDefault="001B4AEC" w:rsidP="00197F0E">
            <w:r>
              <w:t>Operations and Algebraic Thinking</w:t>
            </w:r>
          </w:p>
        </w:tc>
      </w:tr>
      <w:tr w:rsidR="00197F0E" w14:paraId="297EC19B" w14:textId="77777777" w:rsidTr="00197F0E">
        <w:tc>
          <w:tcPr>
            <w:tcW w:w="0" w:type="auto"/>
          </w:tcPr>
          <w:p w14:paraId="3EB7D68E" w14:textId="0DDDAC7B" w:rsidR="00197F0E" w:rsidRDefault="001B4AEC" w:rsidP="00197F0E">
            <w:r>
              <w:t>C1NBT</w:t>
            </w:r>
          </w:p>
        </w:tc>
        <w:tc>
          <w:tcPr>
            <w:tcW w:w="0" w:type="auto"/>
          </w:tcPr>
          <w:p w14:paraId="2DAEE472" w14:textId="2E96A9C1" w:rsidR="00197F0E" w:rsidRDefault="001B4AEC" w:rsidP="00197F0E">
            <w:r>
              <w:t>Number and Operations – Base Ten</w:t>
            </w:r>
          </w:p>
        </w:tc>
      </w:tr>
      <w:tr w:rsidR="00197F0E" w14:paraId="6035EF7B" w14:textId="77777777" w:rsidTr="00197F0E">
        <w:tc>
          <w:tcPr>
            <w:tcW w:w="0" w:type="auto"/>
          </w:tcPr>
          <w:p w14:paraId="7ED62920" w14:textId="15996933" w:rsidR="00197F0E" w:rsidRDefault="001B4AEC" w:rsidP="00197F0E">
            <w:r>
              <w:t>C1NF</w:t>
            </w:r>
          </w:p>
        </w:tc>
        <w:tc>
          <w:tcPr>
            <w:tcW w:w="0" w:type="auto"/>
          </w:tcPr>
          <w:p w14:paraId="78F4BE50" w14:textId="52567F8C" w:rsidR="00197F0E" w:rsidRDefault="001B4AEC" w:rsidP="00197F0E">
            <w:r>
              <w:t>Number and Operations - Fractions</w:t>
            </w:r>
          </w:p>
        </w:tc>
      </w:tr>
      <w:tr w:rsidR="001B4AEC" w14:paraId="61196CC8" w14:textId="77777777" w:rsidTr="00197F0E">
        <w:tc>
          <w:tcPr>
            <w:tcW w:w="0" w:type="auto"/>
          </w:tcPr>
          <w:p w14:paraId="2CA360BE" w14:textId="0FEF8395" w:rsidR="001B4AEC" w:rsidRDefault="001B4AEC" w:rsidP="00197F0E">
            <w:r>
              <w:t>C1MD</w:t>
            </w:r>
          </w:p>
        </w:tc>
        <w:tc>
          <w:tcPr>
            <w:tcW w:w="0" w:type="auto"/>
          </w:tcPr>
          <w:p w14:paraId="12C3156B" w14:textId="38CE4F16" w:rsidR="001B4AEC" w:rsidRDefault="001B4AEC" w:rsidP="00197F0E">
            <w:r>
              <w:t>Measurement and Data</w:t>
            </w:r>
          </w:p>
        </w:tc>
      </w:tr>
      <w:tr w:rsidR="00197F0E" w14:paraId="5268204A" w14:textId="77777777" w:rsidTr="00197F0E">
        <w:tc>
          <w:tcPr>
            <w:tcW w:w="0" w:type="auto"/>
          </w:tcPr>
          <w:p w14:paraId="10313B98" w14:textId="0BDEA6F7" w:rsidR="00197F0E" w:rsidRDefault="001B4AEC" w:rsidP="00197F0E">
            <w:r>
              <w:t>C1G</w:t>
            </w:r>
          </w:p>
        </w:tc>
        <w:tc>
          <w:tcPr>
            <w:tcW w:w="0" w:type="auto"/>
          </w:tcPr>
          <w:p w14:paraId="4BC7FE00" w14:textId="6D220AA6" w:rsidR="00197F0E" w:rsidRDefault="001B4AEC" w:rsidP="00197F0E">
            <w:r>
              <w:t>Geometry</w:t>
            </w:r>
          </w:p>
        </w:tc>
      </w:tr>
    </w:tbl>
    <w:p w14:paraId="08F6974F" w14:textId="4321E3CE" w:rsidR="00197F0E" w:rsidRDefault="001B4AEC" w:rsidP="001B4AEC">
      <w:pPr>
        <w:pStyle w:val="Caption"/>
      </w:pPr>
      <w:r>
        <w:t>Table 2: Claim 1 domains for Grades 3-5</w:t>
      </w:r>
    </w:p>
    <w:p w14:paraId="062D20C5" w14:textId="77777777" w:rsidR="001B4AEC" w:rsidRPr="001B4AEC" w:rsidRDefault="001B4AEC" w:rsidP="001B4AEC"/>
    <w:p w14:paraId="0E796506" w14:textId="4AEA71AD" w:rsidR="009715A0" w:rsidRDefault="001B4AEC" w:rsidP="00566B4D">
      <w:r>
        <w:t xml:space="preserve">Here are the </w:t>
      </w:r>
      <w:r w:rsidR="005243FD">
        <w:t>C</w:t>
      </w:r>
      <w:r>
        <w:t xml:space="preserve">laim 1 </w:t>
      </w:r>
      <w:r w:rsidR="005243FD">
        <w:t>D</w:t>
      </w:r>
      <w:r>
        <w:t>omains for grades 6-8:</w:t>
      </w:r>
    </w:p>
    <w:tbl>
      <w:tblPr>
        <w:tblStyle w:val="TableGrid"/>
        <w:tblW w:w="0" w:type="auto"/>
        <w:tblLook w:val="04A0" w:firstRow="1" w:lastRow="0" w:firstColumn="1" w:lastColumn="0" w:noHBand="0" w:noVBand="1"/>
      </w:tblPr>
      <w:tblGrid>
        <w:gridCol w:w="994"/>
        <w:gridCol w:w="3713"/>
      </w:tblGrid>
      <w:tr w:rsidR="001B4AEC" w:rsidRPr="001B4AEC" w14:paraId="2D9A496F" w14:textId="77777777" w:rsidTr="009F2D0C">
        <w:tc>
          <w:tcPr>
            <w:tcW w:w="0" w:type="auto"/>
          </w:tcPr>
          <w:p w14:paraId="2D891642" w14:textId="77777777" w:rsidR="001B4AEC" w:rsidRPr="001B4AEC" w:rsidRDefault="001B4AEC" w:rsidP="009F2D0C">
            <w:pPr>
              <w:rPr>
                <w:b/>
              </w:rPr>
            </w:pPr>
            <w:r w:rsidRPr="001B4AEC">
              <w:rPr>
                <w:b/>
              </w:rPr>
              <w:t>Claim ID</w:t>
            </w:r>
          </w:p>
        </w:tc>
        <w:tc>
          <w:tcPr>
            <w:tcW w:w="0" w:type="auto"/>
          </w:tcPr>
          <w:p w14:paraId="7F279C0B" w14:textId="77777777" w:rsidR="001B4AEC" w:rsidRPr="001B4AEC" w:rsidRDefault="001B4AEC" w:rsidP="009F2D0C">
            <w:pPr>
              <w:rPr>
                <w:b/>
              </w:rPr>
            </w:pPr>
            <w:r w:rsidRPr="001B4AEC">
              <w:rPr>
                <w:b/>
              </w:rPr>
              <w:t>Domain</w:t>
            </w:r>
          </w:p>
        </w:tc>
      </w:tr>
      <w:tr w:rsidR="001B4AEC" w14:paraId="491DDAA7" w14:textId="77777777" w:rsidTr="009F2D0C">
        <w:tc>
          <w:tcPr>
            <w:tcW w:w="0" w:type="auto"/>
          </w:tcPr>
          <w:p w14:paraId="12FFEF7C" w14:textId="7BC2E975" w:rsidR="001B4AEC" w:rsidRDefault="001B4AEC" w:rsidP="009F2D0C">
            <w:r>
              <w:t>C1RP</w:t>
            </w:r>
          </w:p>
        </w:tc>
        <w:tc>
          <w:tcPr>
            <w:tcW w:w="0" w:type="auto"/>
          </w:tcPr>
          <w:p w14:paraId="7F931872" w14:textId="0ED01060" w:rsidR="001B4AEC" w:rsidRDefault="001B4AEC" w:rsidP="009F2D0C">
            <w:r>
              <w:t>Ratios and Proportional Relationships</w:t>
            </w:r>
          </w:p>
        </w:tc>
      </w:tr>
      <w:tr w:rsidR="001B4AEC" w14:paraId="19C49CDC" w14:textId="77777777" w:rsidTr="009F2D0C">
        <w:tc>
          <w:tcPr>
            <w:tcW w:w="0" w:type="auto"/>
          </w:tcPr>
          <w:p w14:paraId="195A21A5" w14:textId="13FF68AB" w:rsidR="001B4AEC" w:rsidRDefault="001B4AEC" w:rsidP="009F2D0C">
            <w:r>
              <w:t>C1NS</w:t>
            </w:r>
          </w:p>
        </w:tc>
        <w:tc>
          <w:tcPr>
            <w:tcW w:w="0" w:type="auto"/>
          </w:tcPr>
          <w:p w14:paraId="31C97CC7" w14:textId="0936AFDC" w:rsidR="001B4AEC" w:rsidRDefault="001B4AEC" w:rsidP="009F2D0C">
            <w:r>
              <w:t>The Number System</w:t>
            </w:r>
          </w:p>
        </w:tc>
      </w:tr>
      <w:tr w:rsidR="001B4AEC" w14:paraId="32635A75" w14:textId="77777777" w:rsidTr="009F2D0C">
        <w:tc>
          <w:tcPr>
            <w:tcW w:w="0" w:type="auto"/>
          </w:tcPr>
          <w:p w14:paraId="26C2711A" w14:textId="441A3F84" w:rsidR="001B4AEC" w:rsidRDefault="001B4AEC" w:rsidP="009F2D0C">
            <w:r>
              <w:t>C1EE</w:t>
            </w:r>
          </w:p>
        </w:tc>
        <w:tc>
          <w:tcPr>
            <w:tcW w:w="0" w:type="auto"/>
          </w:tcPr>
          <w:p w14:paraId="0C79A95F" w14:textId="4077DADF" w:rsidR="001B4AEC" w:rsidRDefault="001B4AEC" w:rsidP="009F2D0C">
            <w:r>
              <w:t>Expressions &amp; Equations</w:t>
            </w:r>
          </w:p>
        </w:tc>
      </w:tr>
      <w:tr w:rsidR="001B4AEC" w14:paraId="45CD6B58" w14:textId="77777777" w:rsidTr="009F2D0C">
        <w:tc>
          <w:tcPr>
            <w:tcW w:w="0" w:type="auto"/>
          </w:tcPr>
          <w:p w14:paraId="28921625" w14:textId="18A6A748" w:rsidR="001B4AEC" w:rsidRDefault="001B4AEC" w:rsidP="009F2D0C">
            <w:r>
              <w:t>C1G</w:t>
            </w:r>
          </w:p>
        </w:tc>
        <w:tc>
          <w:tcPr>
            <w:tcW w:w="0" w:type="auto"/>
          </w:tcPr>
          <w:p w14:paraId="0768428A" w14:textId="770EA903" w:rsidR="001B4AEC" w:rsidRDefault="001B4AEC" w:rsidP="009F2D0C">
            <w:r>
              <w:t>Geometry</w:t>
            </w:r>
          </w:p>
        </w:tc>
      </w:tr>
      <w:tr w:rsidR="00B65E1C" w14:paraId="03B3C62A" w14:textId="77777777" w:rsidTr="009F2D0C">
        <w:tc>
          <w:tcPr>
            <w:tcW w:w="0" w:type="auto"/>
          </w:tcPr>
          <w:p w14:paraId="70ADE7F3" w14:textId="6F7EAC5A" w:rsidR="00B65E1C" w:rsidRDefault="00B65E1C" w:rsidP="009F2D0C">
            <w:r>
              <w:t>C1F</w:t>
            </w:r>
          </w:p>
        </w:tc>
        <w:tc>
          <w:tcPr>
            <w:tcW w:w="0" w:type="auto"/>
          </w:tcPr>
          <w:p w14:paraId="5AA84033" w14:textId="04612DF6" w:rsidR="00B65E1C" w:rsidRDefault="00B65E1C" w:rsidP="009F2D0C">
            <w:r>
              <w:t>Functions</w:t>
            </w:r>
          </w:p>
        </w:tc>
      </w:tr>
      <w:tr w:rsidR="001B4AEC" w14:paraId="28EFB04E" w14:textId="77777777" w:rsidTr="009F2D0C">
        <w:tc>
          <w:tcPr>
            <w:tcW w:w="0" w:type="auto"/>
          </w:tcPr>
          <w:p w14:paraId="749BE62F" w14:textId="4F3F508E" w:rsidR="001B4AEC" w:rsidRDefault="001B4AEC" w:rsidP="009F2D0C">
            <w:r>
              <w:t>C1SP</w:t>
            </w:r>
          </w:p>
        </w:tc>
        <w:tc>
          <w:tcPr>
            <w:tcW w:w="0" w:type="auto"/>
          </w:tcPr>
          <w:p w14:paraId="1BDA8366" w14:textId="5BE8C833" w:rsidR="001B4AEC" w:rsidRDefault="001B4AEC" w:rsidP="009F2D0C">
            <w:r>
              <w:t>Statistics and Probability</w:t>
            </w:r>
          </w:p>
        </w:tc>
      </w:tr>
    </w:tbl>
    <w:p w14:paraId="329C6615" w14:textId="7C32A7B2" w:rsidR="001B4AEC" w:rsidRDefault="001B4AEC" w:rsidP="001B4AEC">
      <w:pPr>
        <w:pStyle w:val="Caption"/>
      </w:pPr>
      <w:r>
        <w:t>Table 3: Claim 1 domains for grades 6-8</w:t>
      </w:r>
    </w:p>
    <w:p w14:paraId="3E584655" w14:textId="7FEB0A9F" w:rsidR="005243FD" w:rsidRDefault="005243FD" w:rsidP="005243FD"/>
    <w:p w14:paraId="77037FED" w14:textId="3C3C0643" w:rsidR="005243FD" w:rsidRPr="005243FD" w:rsidRDefault="005243FD" w:rsidP="005243FD">
      <w:r>
        <w:t>Here are the Claim 1 Domains for High School (equivalent to CCSS Conceptual Category)</w:t>
      </w:r>
    </w:p>
    <w:tbl>
      <w:tblPr>
        <w:tblStyle w:val="TableGrid"/>
        <w:tblW w:w="0" w:type="auto"/>
        <w:tblLook w:val="04A0" w:firstRow="1" w:lastRow="0" w:firstColumn="1" w:lastColumn="0" w:noHBand="0" w:noVBand="1"/>
      </w:tblPr>
      <w:tblGrid>
        <w:gridCol w:w="994"/>
        <w:gridCol w:w="2506"/>
      </w:tblGrid>
      <w:tr w:rsidR="001B4AEC" w:rsidRPr="001B4AEC" w14:paraId="0666C99A" w14:textId="77777777" w:rsidTr="009F2D0C">
        <w:tc>
          <w:tcPr>
            <w:tcW w:w="0" w:type="auto"/>
          </w:tcPr>
          <w:p w14:paraId="747B1BE7" w14:textId="77777777" w:rsidR="001B4AEC" w:rsidRPr="001B4AEC" w:rsidRDefault="001B4AEC" w:rsidP="001726F6">
            <w:pPr>
              <w:keepNext/>
              <w:rPr>
                <w:b/>
              </w:rPr>
            </w:pPr>
            <w:r w:rsidRPr="001B4AEC">
              <w:rPr>
                <w:b/>
              </w:rPr>
              <w:t>Claim ID</w:t>
            </w:r>
          </w:p>
        </w:tc>
        <w:tc>
          <w:tcPr>
            <w:tcW w:w="0" w:type="auto"/>
          </w:tcPr>
          <w:p w14:paraId="31EA590B" w14:textId="17FF6EE1" w:rsidR="001B4AEC" w:rsidRPr="001B4AEC" w:rsidRDefault="005243FD" w:rsidP="001726F6">
            <w:pPr>
              <w:keepNext/>
              <w:rPr>
                <w:b/>
              </w:rPr>
            </w:pPr>
            <w:r>
              <w:rPr>
                <w:b/>
              </w:rPr>
              <w:t>Domain</w:t>
            </w:r>
          </w:p>
        </w:tc>
      </w:tr>
      <w:tr w:rsidR="001B4AEC" w14:paraId="5221955D" w14:textId="77777777" w:rsidTr="009F2D0C">
        <w:tc>
          <w:tcPr>
            <w:tcW w:w="0" w:type="auto"/>
          </w:tcPr>
          <w:p w14:paraId="3050BAD0" w14:textId="293649EC" w:rsidR="001B4AEC" w:rsidRDefault="001B4AEC" w:rsidP="009F2D0C">
            <w:r>
              <w:t>C1N</w:t>
            </w:r>
          </w:p>
        </w:tc>
        <w:tc>
          <w:tcPr>
            <w:tcW w:w="0" w:type="auto"/>
          </w:tcPr>
          <w:p w14:paraId="241B9B4D" w14:textId="74C49324" w:rsidR="001B4AEC" w:rsidRDefault="001B4AEC" w:rsidP="009F2D0C">
            <w:r>
              <w:t>Number and Quantity</w:t>
            </w:r>
          </w:p>
        </w:tc>
      </w:tr>
      <w:tr w:rsidR="001B4AEC" w14:paraId="55D119F9" w14:textId="77777777" w:rsidTr="009F2D0C">
        <w:tc>
          <w:tcPr>
            <w:tcW w:w="0" w:type="auto"/>
          </w:tcPr>
          <w:p w14:paraId="6D6BFA0F" w14:textId="2679A679" w:rsidR="001B4AEC" w:rsidRDefault="001B4AEC" w:rsidP="009F2D0C">
            <w:r>
              <w:t>C1</w:t>
            </w:r>
            <w:r w:rsidR="002035AE">
              <w:t>A</w:t>
            </w:r>
          </w:p>
        </w:tc>
        <w:tc>
          <w:tcPr>
            <w:tcW w:w="0" w:type="auto"/>
          </w:tcPr>
          <w:p w14:paraId="6264F327" w14:textId="3ED11073" w:rsidR="001B4AEC" w:rsidRDefault="002035AE" w:rsidP="009F2D0C">
            <w:r>
              <w:t>Algebra</w:t>
            </w:r>
          </w:p>
        </w:tc>
      </w:tr>
      <w:tr w:rsidR="001B4AEC" w14:paraId="459B81DB" w14:textId="77777777" w:rsidTr="009F2D0C">
        <w:tc>
          <w:tcPr>
            <w:tcW w:w="0" w:type="auto"/>
          </w:tcPr>
          <w:p w14:paraId="51DE5A7F" w14:textId="41EC4532" w:rsidR="001B4AEC" w:rsidRDefault="001B4AEC" w:rsidP="009F2D0C">
            <w:r>
              <w:t>C1</w:t>
            </w:r>
            <w:r w:rsidR="002035AE">
              <w:t>F</w:t>
            </w:r>
          </w:p>
        </w:tc>
        <w:tc>
          <w:tcPr>
            <w:tcW w:w="0" w:type="auto"/>
          </w:tcPr>
          <w:p w14:paraId="5A428956" w14:textId="6EF1D55C" w:rsidR="001B4AEC" w:rsidRDefault="002035AE" w:rsidP="009F2D0C">
            <w:r>
              <w:t>Functions</w:t>
            </w:r>
          </w:p>
        </w:tc>
      </w:tr>
      <w:tr w:rsidR="001B4AEC" w14:paraId="59413D8D" w14:textId="77777777" w:rsidTr="009F2D0C">
        <w:tc>
          <w:tcPr>
            <w:tcW w:w="0" w:type="auto"/>
          </w:tcPr>
          <w:p w14:paraId="79D191AF" w14:textId="77777777" w:rsidR="001B4AEC" w:rsidRDefault="001B4AEC" w:rsidP="009F2D0C">
            <w:r>
              <w:t>C1G</w:t>
            </w:r>
          </w:p>
        </w:tc>
        <w:tc>
          <w:tcPr>
            <w:tcW w:w="0" w:type="auto"/>
          </w:tcPr>
          <w:p w14:paraId="77CEF2B0" w14:textId="0B43CF07" w:rsidR="001B4AEC" w:rsidRDefault="002035AE" w:rsidP="009F2D0C">
            <w:r>
              <w:t>Geometry</w:t>
            </w:r>
          </w:p>
        </w:tc>
      </w:tr>
      <w:tr w:rsidR="001B4AEC" w14:paraId="263D9622" w14:textId="77777777" w:rsidTr="009F2D0C">
        <w:tc>
          <w:tcPr>
            <w:tcW w:w="0" w:type="auto"/>
          </w:tcPr>
          <w:p w14:paraId="36E32E8D" w14:textId="753B63A2" w:rsidR="001B4AEC" w:rsidRDefault="001B4AEC" w:rsidP="009F2D0C">
            <w:r>
              <w:lastRenderedPageBreak/>
              <w:t>C1S</w:t>
            </w:r>
          </w:p>
        </w:tc>
        <w:tc>
          <w:tcPr>
            <w:tcW w:w="0" w:type="auto"/>
          </w:tcPr>
          <w:p w14:paraId="447DB961" w14:textId="77777777" w:rsidR="001B4AEC" w:rsidRDefault="001B4AEC" w:rsidP="009F2D0C">
            <w:r>
              <w:t>Statistics and Probability</w:t>
            </w:r>
          </w:p>
        </w:tc>
      </w:tr>
    </w:tbl>
    <w:p w14:paraId="0495A08D" w14:textId="7606F113" w:rsidR="001B4AEC" w:rsidRDefault="002035AE" w:rsidP="002035AE">
      <w:pPr>
        <w:pStyle w:val="Caption"/>
      </w:pPr>
      <w:r>
        <w:t xml:space="preserve">Table 4: Claim 1 </w:t>
      </w:r>
      <w:r w:rsidR="005243FD">
        <w:t>Domains</w:t>
      </w:r>
      <w:r>
        <w:t xml:space="preserve"> for High School</w:t>
      </w:r>
    </w:p>
    <w:p w14:paraId="6F8121D4" w14:textId="5393033B" w:rsidR="002035AE" w:rsidRDefault="002035AE" w:rsidP="002035AE"/>
    <w:p w14:paraId="49EFDE14" w14:textId="4BE3AAFA" w:rsidR="00117B46" w:rsidRDefault="00117B46" w:rsidP="00117B46">
      <w:pPr>
        <w:pStyle w:val="Heading3"/>
      </w:pPr>
      <w:r>
        <w:t>Math Identifiers for Claims 2-4</w:t>
      </w:r>
    </w:p>
    <w:p w14:paraId="7823125B" w14:textId="3B34F02A" w:rsidR="00117B46" w:rsidRDefault="00117B46" w:rsidP="00117B46">
      <w:r>
        <w:t>Identifiers for Math Claims 2-4 do not have a</w:t>
      </w:r>
      <w:r w:rsidR="005243FD">
        <w:t xml:space="preserve"> Domain</w:t>
      </w:r>
      <w:r>
        <w:t xml:space="preserve"> suffix on the claim and they do not indicate a Common Core State Standard alignment. All items aligned with claims 2-4 must have a secondary alignment to a claim 1 target which</w:t>
      </w:r>
      <w:r w:rsidR="00737C2A">
        <w:t xml:space="preserve"> </w:t>
      </w:r>
      <w:r w:rsidR="009371E5">
        <w:t>does include</w:t>
      </w:r>
      <w:r>
        <w:t xml:space="preserve"> the CCSS alignment.</w:t>
      </w:r>
    </w:p>
    <w:p w14:paraId="2DF50CD0" w14:textId="61284740" w:rsidR="00117B46" w:rsidRDefault="00117B46" w:rsidP="00117B46">
      <w:r>
        <w:rPr>
          <w:noProof/>
        </w:rPr>
        <mc:AlternateContent>
          <mc:Choice Requires="wpc">
            <w:drawing>
              <wp:inline distT="0" distB="0" distL="0" distR="0" wp14:anchorId="39FA0561" wp14:editId="480394CE">
                <wp:extent cx="3497655" cy="1654175"/>
                <wp:effectExtent l="0" t="0" r="26670" b="2222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4" name="Text Box 34"/>
                        <wps:cNvSpPr txBox="1"/>
                        <wps:spPr>
                          <a:xfrm>
                            <a:off x="689141" y="244930"/>
                            <a:ext cx="1820018" cy="473528"/>
                          </a:xfrm>
                          <a:prstGeom prst="rect">
                            <a:avLst/>
                          </a:prstGeom>
                          <a:solidFill>
                            <a:schemeClr val="lt1"/>
                          </a:solidFill>
                          <a:ln w="6350">
                            <a:noFill/>
                          </a:ln>
                        </wps:spPr>
                        <wps:txbx>
                          <w:txbxContent>
                            <w:p w14:paraId="5999012B" w14:textId="5AC70912" w:rsidR="00C0594A" w:rsidRPr="002035AE" w:rsidRDefault="00C0594A" w:rsidP="00117B46">
                              <w:pPr>
                                <w:rPr>
                                  <w:sz w:val="48"/>
                                </w:rPr>
                              </w:pPr>
                              <w:r w:rsidRPr="002035AE">
                                <w:rPr>
                                  <w:sz w:val="48"/>
                                </w:rPr>
                                <w:t>M.G3.C</w:t>
                              </w:r>
                              <w:r>
                                <w:rPr>
                                  <w:sz w:val="48"/>
                                </w:rPr>
                                <w:t>2</w:t>
                              </w:r>
                              <w:r w:rsidRPr="002035AE">
                                <w:rPr>
                                  <w:sz w:val="48"/>
                                </w:rPr>
                                <w:t>.T</w:t>
                              </w:r>
                              <w:r>
                                <w:rPr>
                                  <w:sz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ight Brace 35"/>
                        <wps:cNvSpPr/>
                        <wps:spPr>
                          <a:xfrm rot="5400000">
                            <a:off x="759898" y="636819"/>
                            <a:ext cx="274867" cy="26942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Brace 36"/>
                        <wps:cNvSpPr/>
                        <wps:spPr>
                          <a:xfrm rot="5400000">
                            <a:off x="1142725" y="599999"/>
                            <a:ext cx="274320" cy="34251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ight Brace 37"/>
                        <wps:cNvSpPr/>
                        <wps:spPr>
                          <a:xfrm rot="5400000">
                            <a:off x="1597257" y="594783"/>
                            <a:ext cx="274320" cy="33696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ight Brace 38"/>
                        <wps:cNvSpPr/>
                        <wps:spPr>
                          <a:xfrm rot="5400000">
                            <a:off x="2018901"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txbx>
                          <w:txbxContent>
                            <w:p w14:paraId="256AB972" w14:textId="77777777" w:rsidR="00C0594A" w:rsidRDefault="00C0594A" w:rsidP="00117B4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rot="2487914">
                            <a:off x="755269" y="1023256"/>
                            <a:ext cx="833755" cy="342900"/>
                          </a:xfrm>
                          <a:prstGeom prst="rect">
                            <a:avLst/>
                          </a:prstGeom>
                          <a:noFill/>
                          <a:ln w="6350">
                            <a:noFill/>
                          </a:ln>
                        </wps:spPr>
                        <wps:txbx>
                          <w:txbxContent>
                            <w:p w14:paraId="5FA81FEE" w14:textId="77777777" w:rsidR="00C0594A" w:rsidRPr="00117B46" w:rsidRDefault="00C0594A" w:rsidP="00117B46">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29"/>
                        <wps:cNvSpPr txBox="1"/>
                        <wps:spPr>
                          <a:xfrm rot="2487914">
                            <a:off x="1141238" y="982470"/>
                            <a:ext cx="710565" cy="342900"/>
                          </a:xfrm>
                          <a:prstGeom prst="rect">
                            <a:avLst/>
                          </a:prstGeom>
                          <a:noFill/>
                          <a:ln w="6350">
                            <a:noFill/>
                          </a:ln>
                        </wps:spPr>
                        <wps:txbx>
                          <w:txbxContent>
                            <w:p w14:paraId="0BAF1594" w14:textId="77777777"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29"/>
                        <wps:cNvSpPr txBox="1"/>
                        <wps:spPr>
                          <a:xfrm rot="2487914">
                            <a:off x="1603861" y="942000"/>
                            <a:ext cx="673735" cy="342900"/>
                          </a:xfrm>
                          <a:prstGeom prst="rect">
                            <a:avLst/>
                          </a:prstGeom>
                          <a:noFill/>
                          <a:ln w="6350">
                            <a:noFill/>
                          </a:ln>
                        </wps:spPr>
                        <wps:txbx>
                          <w:txbxContent>
                            <w:p w14:paraId="3D06A2DF" w14:textId="77777777"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9"/>
                        <wps:cNvSpPr txBox="1"/>
                        <wps:spPr>
                          <a:xfrm rot="2487914">
                            <a:off x="2001170" y="989196"/>
                            <a:ext cx="730885" cy="342900"/>
                          </a:xfrm>
                          <a:prstGeom prst="rect">
                            <a:avLst/>
                          </a:prstGeom>
                          <a:noFill/>
                          <a:ln w="6350">
                            <a:noFill/>
                          </a:ln>
                        </wps:spPr>
                        <wps:txbx>
                          <w:txbxContent>
                            <w:p w14:paraId="041A82F2" w14:textId="77777777"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FA0561" id="Canvas 45" o:spid="_x0000_s1052" editas="canvas" style="width:275.4pt;height:130.25pt;mso-position-horizontal-relative:char;mso-position-vertical-relative:line" coordsize="34975,16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">
                <v:shape id="_x0000_s1053" type="#_x0000_t75" style="position:absolute;width:34975;height:16541;visibility:visible;mso-wrap-style:square" stroked="t">
                  <v:fill o:detectmouseclick="t"/>
                  <v:path o:connecttype="none"/>
                </v:shape>
                <v:shape id="Text Box 34" o:spid="_x0000_s1054" type="#_x0000_t202" style="position:absolute;left:6891;top:2449;width:18200;height:47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5999012B" w14:textId="5AC70912" w:rsidR="00C0594A" w:rsidRPr="002035AE" w:rsidRDefault="00C0594A" w:rsidP="00117B46">
                        <w:pPr>
                          <w:rPr>
                            <w:sz w:val="48"/>
                          </w:rPr>
                        </w:pPr>
                        <w:r w:rsidRPr="002035AE">
                          <w:rPr>
                            <w:sz w:val="48"/>
                          </w:rPr>
                          <w:t>M.G3.C</w:t>
                        </w:r>
                        <w:r>
                          <w:rPr>
                            <w:sz w:val="48"/>
                          </w:rPr>
                          <w:t>2</w:t>
                        </w:r>
                        <w:r w:rsidRPr="002035AE">
                          <w:rPr>
                            <w:sz w:val="48"/>
                          </w:rPr>
                          <w:t>.T</w:t>
                        </w:r>
                        <w:r>
                          <w:rPr>
                            <w:sz w:val="48"/>
                          </w:rPr>
                          <w:t>A</w:t>
                        </w:r>
                      </w:p>
                    </w:txbxContent>
                  </v:textbox>
                </v:shape>
                <v:shape id="Right Brace 35" o:spid="_x0000_s1055" type="#_x0000_t88" style="position:absolute;left:7598;top:6368;width:2749;height:269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" adj="5152" strokecolor="#8a1538 [3207]" strokeweight="2pt"/>
                <v:shape id="Right Brace 36" o:spid="_x0000_s1056" type="#_x0000_t88" style="position:absolute;left:11427;top:5999;width:2744;height:342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" adj="4126" strokecolor="#8a1538 [3207]" strokeweight="2pt"/>
                <v:shape id="Right Brace 37" o:spid="_x0000_s1057" type="#_x0000_t88" style="position:absolute;left:15972;top:5948;width:2743;height:336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" adj="4194" strokecolor="#8a1538 [3207]" strokeweight="2pt"/>
                <v:shape id="Right Brace 38" o:spid="_x0000_s1058" type="#_x0000_t88" style="position:absolute;left:20188;top:5924;width:2743;height:342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" adj="4129" strokecolor="#8a1538 [3207]" strokeweight="2pt">
                  <v:textbox>
                    <w:txbxContent>
                      <w:p w14:paraId="256AB972" w14:textId="77777777" w:rsidR="00C0594A" w:rsidRDefault="00C0594A" w:rsidP="00117B46">
                        <w:pPr>
                          <w:jc w:val="center"/>
                        </w:pPr>
                      </w:p>
                    </w:txbxContent>
                  </v:textbox>
                </v:shape>
                <v:shape id="Text Box 40" o:spid="_x0000_s1059" type="#_x0000_t202" style="position:absolute;left:7552;top:10232;width:8338;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" filled="f" stroked="f" strokeweight=".5pt">
                  <v:textbox>
                    <w:txbxContent>
                      <w:p w14:paraId="5FA81FEE" w14:textId="77777777" w:rsidR="00C0594A" w:rsidRPr="00117B46" w:rsidRDefault="00C0594A" w:rsidP="00117B46">
                        <w:pPr>
                          <w:rPr>
                            <w:color w:val="8A1538" w:themeColor="accent4"/>
                            <w:sz w:val="32"/>
                          </w:rPr>
                        </w:pPr>
                        <w:r w:rsidRPr="00117B46">
                          <w:rPr>
                            <w:color w:val="8A1538" w:themeColor="accent4"/>
                            <w:sz w:val="32"/>
                          </w:rPr>
                          <w:t>Subject</w:t>
                        </w:r>
                      </w:p>
                    </w:txbxContent>
                  </v:textbox>
                </v:shape>
                <v:shape id="Text Box 29" o:spid="_x0000_s1060" type="#_x0000_t202" style="position:absolute;left:11412;top:9824;width:7106;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" filled="f" stroked="f" strokeweight=".5pt">
                  <v:textbox>
                    <w:txbxContent>
                      <w:p w14:paraId="0BAF1594" w14:textId="77777777"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61" type="#_x0000_t202" style="position:absolute;left:16038;top:9420;width:6737;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" filled="f" stroked="f" strokeweight=".5pt">
                  <v:textbox>
                    <w:txbxContent>
                      <w:p w14:paraId="3D06A2DF" w14:textId="77777777"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62" type="#_x0000_t202" style="position:absolute;left:20011;top:9891;width:7309;height:3429;rotation:271746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" filled="f" stroked="f" strokeweight=".5pt">
                  <v:textbox>
                    <w:txbxContent>
                      <w:p w14:paraId="041A82F2" w14:textId="77777777" w:rsidR="00C0594A" w:rsidRDefault="00C0594A" w:rsidP="00117B46">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w10:anchorlock/>
              </v:group>
            </w:pict>
          </mc:Fallback>
        </mc:AlternateContent>
      </w:r>
    </w:p>
    <w:p w14:paraId="1A2D58EB" w14:textId="460EF5C0" w:rsidR="00117B46" w:rsidRDefault="00117B46" w:rsidP="00117B46">
      <w:pPr>
        <w:pStyle w:val="Caption"/>
      </w:pPr>
      <w:r>
        <w:t xml:space="preserve">Figure </w:t>
      </w:r>
      <w:r w:rsidR="005243FD">
        <w:t>3</w:t>
      </w:r>
      <w:r>
        <w:t>: Format for Math Claim 2-4 Content Standard Identifiers</w:t>
      </w:r>
    </w:p>
    <w:p w14:paraId="46F6AF20" w14:textId="00A93971" w:rsidR="009371E5" w:rsidRDefault="009371E5" w:rsidP="009371E5"/>
    <w:p w14:paraId="770D5D38" w14:textId="0A78E4BC" w:rsidR="009371E5" w:rsidRPr="009371E5" w:rsidRDefault="009371E5" w:rsidP="009371E5">
      <w:r w:rsidRPr="000E2D4E">
        <w:rPr>
          <w:i/>
        </w:rPr>
        <w:t xml:space="preserve">See </w:t>
      </w:r>
      <w:r w:rsidRPr="000E2D4E">
        <w:rPr>
          <w:b/>
          <w:i/>
        </w:rPr>
        <w:t>Appendix A</w:t>
      </w:r>
      <w:r w:rsidRPr="000E2D4E">
        <w:rPr>
          <w:i/>
        </w:rPr>
        <w:t xml:space="preserve"> regarding special treatment of </w:t>
      </w:r>
      <w:r>
        <w:rPr>
          <w:i/>
        </w:rPr>
        <w:t>Domain</w:t>
      </w:r>
      <w:r w:rsidRPr="000E2D4E">
        <w:rPr>
          <w:i/>
        </w:rPr>
        <w:t xml:space="preserve"> in Math v6 </w:t>
      </w:r>
      <w:r>
        <w:rPr>
          <w:i/>
        </w:rPr>
        <w:t>L</w:t>
      </w:r>
      <w:r w:rsidRPr="000E2D4E">
        <w:rPr>
          <w:i/>
        </w:rPr>
        <w:t>egacy identifiers.</w:t>
      </w:r>
    </w:p>
    <w:p w14:paraId="46D6374A" w14:textId="66097670" w:rsidR="000E1D7E" w:rsidRDefault="000E1D7E" w:rsidP="008D46A3">
      <w:pPr>
        <w:pStyle w:val="Heading2"/>
      </w:pPr>
      <w:r>
        <w:t>Data Dictionary</w:t>
      </w:r>
    </w:p>
    <w:p w14:paraId="14118EEA" w14:textId="420391B1" w:rsidR="006B6D29" w:rsidRDefault="006B6D29" w:rsidP="006B6D29">
      <w:r>
        <w:t>This data dictionary contains definitions of the elements of Content Specification IDs. The first table defines principal elements – those that must be defined for all IDs. The second table defines derived elements – values that may be derived from the principal elements.</w:t>
      </w:r>
    </w:p>
    <w:p w14:paraId="668D16AF" w14:textId="0E0DA47E" w:rsidR="000E1D7E" w:rsidRDefault="006B6D29" w:rsidP="006B6D29">
      <w:pPr>
        <w:pStyle w:val="Heading3"/>
      </w:pPr>
      <w:r>
        <w:t>Principal Elements</w:t>
      </w:r>
    </w:p>
    <w:tbl>
      <w:tblPr>
        <w:tblStyle w:val="TableGrid"/>
        <w:tblW w:w="0" w:type="auto"/>
        <w:tblLook w:val="04A0" w:firstRow="1" w:lastRow="0" w:firstColumn="1" w:lastColumn="0" w:noHBand="0" w:noVBand="1"/>
      </w:tblPr>
      <w:tblGrid>
        <w:gridCol w:w="914"/>
        <w:gridCol w:w="1389"/>
        <w:gridCol w:w="5612"/>
        <w:gridCol w:w="1435"/>
      </w:tblGrid>
      <w:tr w:rsidR="00C819A4" w:rsidRPr="008E0D9E" w14:paraId="72E6CEF6" w14:textId="77777777" w:rsidTr="000C6982">
        <w:trPr>
          <w:cantSplit/>
          <w:tblHeader/>
        </w:trPr>
        <w:tc>
          <w:tcPr>
            <w:tcW w:w="0" w:type="auto"/>
          </w:tcPr>
          <w:p w14:paraId="3D3B71CB" w14:textId="369B98D5" w:rsidR="000E1D7E" w:rsidRPr="008E0D9E" w:rsidRDefault="000E1D7E" w:rsidP="00C819A4">
            <w:pPr>
              <w:pStyle w:val="SingleSpaced"/>
              <w:rPr>
                <w:b/>
              </w:rPr>
            </w:pPr>
            <w:r w:rsidRPr="008E0D9E">
              <w:rPr>
                <w:b/>
              </w:rPr>
              <w:t>Name</w:t>
            </w:r>
          </w:p>
        </w:tc>
        <w:tc>
          <w:tcPr>
            <w:tcW w:w="0" w:type="auto"/>
          </w:tcPr>
          <w:p w14:paraId="2C89433A" w14:textId="5BD3ACAE" w:rsidR="000E1D7E" w:rsidRPr="008E0D9E" w:rsidRDefault="000E1D7E" w:rsidP="00C819A4">
            <w:pPr>
              <w:pStyle w:val="SingleSpaced"/>
              <w:rPr>
                <w:b/>
              </w:rPr>
            </w:pPr>
            <w:r w:rsidRPr="008E0D9E">
              <w:rPr>
                <w:b/>
              </w:rPr>
              <w:t>Sample</w:t>
            </w:r>
            <w:r w:rsidR="00C819A4" w:rsidRPr="008E0D9E">
              <w:rPr>
                <w:b/>
              </w:rPr>
              <w:t>s</w:t>
            </w:r>
          </w:p>
        </w:tc>
        <w:tc>
          <w:tcPr>
            <w:tcW w:w="5612" w:type="dxa"/>
          </w:tcPr>
          <w:p w14:paraId="28E4D0AD" w14:textId="35D254EF" w:rsidR="000E1D7E" w:rsidRPr="008E0D9E" w:rsidRDefault="000E1D7E" w:rsidP="00C819A4">
            <w:pPr>
              <w:pStyle w:val="SingleSpaced"/>
              <w:rPr>
                <w:b/>
              </w:rPr>
            </w:pPr>
            <w:r w:rsidRPr="008E0D9E">
              <w:rPr>
                <w:b/>
              </w:rPr>
              <w:t>Definition</w:t>
            </w:r>
            <w:r w:rsidR="00C819A4" w:rsidRPr="008E0D9E">
              <w:rPr>
                <w:b/>
              </w:rPr>
              <w:t xml:space="preserve"> and Notes</w:t>
            </w:r>
          </w:p>
        </w:tc>
        <w:tc>
          <w:tcPr>
            <w:tcW w:w="1435" w:type="dxa"/>
          </w:tcPr>
          <w:p w14:paraId="6D26570F" w14:textId="2645934A" w:rsidR="000E1D7E" w:rsidRPr="008E0D9E" w:rsidRDefault="006B6D29" w:rsidP="00C819A4">
            <w:pPr>
              <w:pStyle w:val="SingleSpaced"/>
              <w:rPr>
                <w:b/>
              </w:rPr>
            </w:pPr>
            <w:r>
              <w:rPr>
                <w:b/>
              </w:rPr>
              <w:t>Appears In</w:t>
            </w:r>
          </w:p>
        </w:tc>
      </w:tr>
      <w:tr w:rsidR="00C819A4" w14:paraId="35C567C7" w14:textId="77777777" w:rsidTr="000C6982">
        <w:trPr>
          <w:cantSplit/>
        </w:trPr>
        <w:tc>
          <w:tcPr>
            <w:tcW w:w="0" w:type="auto"/>
          </w:tcPr>
          <w:p w14:paraId="1B9E9E98" w14:textId="47E05AAC" w:rsidR="000E1D7E" w:rsidRDefault="00C819A4" w:rsidP="00C819A4">
            <w:pPr>
              <w:pStyle w:val="SingleSpaced"/>
            </w:pPr>
            <w:r>
              <w:t>Subject</w:t>
            </w:r>
          </w:p>
        </w:tc>
        <w:tc>
          <w:tcPr>
            <w:tcW w:w="0" w:type="auto"/>
          </w:tcPr>
          <w:p w14:paraId="23737ED7" w14:textId="567CC44B" w:rsidR="000E1D7E" w:rsidRDefault="00C819A4" w:rsidP="00C819A4">
            <w:pPr>
              <w:pStyle w:val="SingleSpaced"/>
            </w:pPr>
            <w:r>
              <w:t>M, MA</w:t>
            </w:r>
          </w:p>
          <w:p w14:paraId="2F36DE00" w14:textId="21030AB0" w:rsidR="00C819A4" w:rsidRDefault="00C819A4" w:rsidP="00C819A4">
            <w:pPr>
              <w:pStyle w:val="SingleSpaced"/>
            </w:pPr>
            <w:r>
              <w:t>E, ELA</w:t>
            </w:r>
          </w:p>
        </w:tc>
        <w:tc>
          <w:tcPr>
            <w:tcW w:w="5612" w:type="dxa"/>
          </w:tcPr>
          <w:p w14:paraId="66EF62FD" w14:textId="2691C4D8" w:rsidR="000E1D7E" w:rsidRDefault="00C819A4" w:rsidP="00C819A4">
            <w:pPr>
              <w:pStyle w:val="SingleSpaced"/>
            </w:pPr>
            <w:r>
              <w:t xml:space="preserve">The new format uses the values “E” for ELA-Literacy and “M” for Math. The </w:t>
            </w:r>
            <w:r w:rsidR="000C6982">
              <w:t>legacy</w:t>
            </w:r>
            <w:r>
              <w:t xml:space="preserve"> formats use “MA” and “ELA” respectively.</w:t>
            </w:r>
          </w:p>
        </w:tc>
        <w:tc>
          <w:tcPr>
            <w:tcW w:w="1435" w:type="dxa"/>
          </w:tcPr>
          <w:p w14:paraId="5EA0928B" w14:textId="1F306FFD" w:rsidR="000C6982" w:rsidRDefault="009371E5" w:rsidP="00C819A4">
            <w:pPr>
              <w:pStyle w:val="SingleSpaced"/>
            </w:pPr>
            <w:r>
              <w:t>Enhanced</w:t>
            </w:r>
          </w:p>
          <w:p w14:paraId="3A894494" w14:textId="595CF7F0" w:rsidR="00C819A4" w:rsidRDefault="00C819A4" w:rsidP="00C819A4">
            <w:pPr>
              <w:pStyle w:val="SingleSpaced"/>
            </w:pPr>
            <w:r>
              <w:t>SBAC-MA-v4</w:t>
            </w:r>
          </w:p>
          <w:p w14:paraId="621FA3F6" w14:textId="12060558" w:rsidR="00C819A4" w:rsidRDefault="00C819A4" w:rsidP="00C819A4">
            <w:pPr>
              <w:pStyle w:val="SingleSpaced"/>
            </w:pPr>
            <w:r>
              <w:t>SBAC-MA-v5</w:t>
            </w:r>
          </w:p>
          <w:p w14:paraId="7D10E614" w14:textId="19B44FB0" w:rsidR="00C819A4" w:rsidRDefault="00C819A4" w:rsidP="00C819A4">
            <w:pPr>
              <w:pStyle w:val="SingleSpaced"/>
            </w:pPr>
            <w:r>
              <w:t>SBAC-MA-v6</w:t>
            </w:r>
          </w:p>
          <w:p w14:paraId="08B57E92" w14:textId="7E3F36D4" w:rsidR="00C819A4" w:rsidRDefault="00C819A4" w:rsidP="00C819A4">
            <w:pPr>
              <w:pStyle w:val="SingleSpaced"/>
            </w:pPr>
            <w:r>
              <w:t>SBAC-ELA-v1</w:t>
            </w:r>
          </w:p>
        </w:tc>
      </w:tr>
      <w:tr w:rsidR="00C819A4" w14:paraId="0882C76F" w14:textId="77777777" w:rsidTr="000C6982">
        <w:trPr>
          <w:cantSplit/>
        </w:trPr>
        <w:tc>
          <w:tcPr>
            <w:tcW w:w="0" w:type="auto"/>
          </w:tcPr>
          <w:p w14:paraId="712B14BB" w14:textId="004B925E" w:rsidR="00C819A4" w:rsidRDefault="00C819A4" w:rsidP="00C819A4">
            <w:pPr>
              <w:pStyle w:val="SingleSpaced"/>
            </w:pPr>
            <w:r>
              <w:t>Grade</w:t>
            </w:r>
          </w:p>
        </w:tc>
        <w:tc>
          <w:tcPr>
            <w:tcW w:w="0" w:type="auto"/>
          </w:tcPr>
          <w:p w14:paraId="1CC7492A" w14:textId="73B4C762" w:rsidR="00C819A4" w:rsidRDefault="00C819A4" w:rsidP="00C819A4">
            <w:pPr>
              <w:pStyle w:val="SingleSpaced"/>
            </w:pPr>
            <w:r>
              <w:t>3, 4, 5, 6, 7, 8, HS</w:t>
            </w:r>
          </w:p>
        </w:tc>
        <w:tc>
          <w:tcPr>
            <w:tcW w:w="5612" w:type="dxa"/>
          </w:tcPr>
          <w:p w14:paraId="244E9438" w14:textId="30A3DEAF" w:rsidR="00C819A4" w:rsidRDefault="00C819A4" w:rsidP="00C819A4">
            <w:pPr>
              <w:pStyle w:val="SingleSpaced"/>
            </w:pPr>
            <w:r>
              <w:t xml:space="preserve">The grade </w:t>
            </w:r>
            <w:proofErr w:type="gramStart"/>
            <w:r>
              <w:t>level</w:t>
            </w:r>
            <w:proofErr w:type="gramEnd"/>
            <w:r>
              <w:t>.</w:t>
            </w:r>
            <w:r w:rsidR="000C6982">
              <w:t xml:space="preserve"> New formats have a part for identifying the grade. Legacy formats </w:t>
            </w:r>
            <w:r>
              <w:t>include grade as a suffix to the claim.</w:t>
            </w:r>
          </w:p>
        </w:tc>
        <w:tc>
          <w:tcPr>
            <w:tcW w:w="1435" w:type="dxa"/>
          </w:tcPr>
          <w:p w14:paraId="6F756885" w14:textId="77777777" w:rsidR="009371E5" w:rsidRDefault="009371E5" w:rsidP="009371E5">
            <w:pPr>
              <w:pStyle w:val="SingleSpaced"/>
            </w:pPr>
            <w:r>
              <w:t>Enhanced</w:t>
            </w:r>
          </w:p>
          <w:p w14:paraId="33E8F139" w14:textId="02E096A6" w:rsidR="00C819A4" w:rsidRDefault="00C819A4" w:rsidP="00C819A4">
            <w:pPr>
              <w:pStyle w:val="SingleSpaced"/>
            </w:pPr>
            <w:r>
              <w:t>SBAC-MA-v4</w:t>
            </w:r>
          </w:p>
          <w:p w14:paraId="0A7AD59A" w14:textId="77777777" w:rsidR="00C819A4" w:rsidRDefault="00C819A4" w:rsidP="00C819A4">
            <w:pPr>
              <w:pStyle w:val="SingleSpaced"/>
            </w:pPr>
            <w:r>
              <w:t>SBAC-MA-v5</w:t>
            </w:r>
          </w:p>
          <w:p w14:paraId="256129C6" w14:textId="77777777" w:rsidR="00C819A4" w:rsidRDefault="00C819A4" w:rsidP="00C819A4">
            <w:pPr>
              <w:pStyle w:val="SingleSpaced"/>
            </w:pPr>
            <w:r>
              <w:t>SBAC-MA-v6</w:t>
            </w:r>
          </w:p>
          <w:p w14:paraId="7598F884" w14:textId="7042A24E" w:rsidR="00C819A4" w:rsidRDefault="00C819A4" w:rsidP="00C819A4">
            <w:pPr>
              <w:pStyle w:val="SingleSpaced"/>
            </w:pPr>
            <w:r>
              <w:t>SBAC-ELA-v1</w:t>
            </w:r>
          </w:p>
        </w:tc>
      </w:tr>
      <w:tr w:rsidR="00C819A4" w14:paraId="11218949" w14:textId="77777777" w:rsidTr="000C6982">
        <w:trPr>
          <w:cantSplit/>
        </w:trPr>
        <w:tc>
          <w:tcPr>
            <w:tcW w:w="0" w:type="auto"/>
          </w:tcPr>
          <w:p w14:paraId="1C299AF5" w14:textId="766C5864" w:rsidR="00C819A4" w:rsidRDefault="00C819A4" w:rsidP="00C819A4">
            <w:pPr>
              <w:pStyle w:val="SingleSpaced"/>
            </w:pPr>
            <w:r>
              <w:t>Claim</w:t>
            </w:r>
          </w:p>
        </w:tc>
        <w:tc>
          <w:tcPr>
            <w:tcW w:w="0" w:type="auto"/>
          </w:tcPr>
          <w:p w14:paraId="1599C4B3" w14:textId="3460BBB7" w:rsidR="00C819A4" w:rsidRDefault="00C819A4" w:rsidP="00C819A4">
            <w:pPr>
              <w:pStyle w:val="SingleSpaced"/>
            </w:pPr>
            <w:r>
              <w:t>1, 2, 3, 4</w:t>
            </w:r>
          </w:p>
          <w:p w14:paraId="032A743C" w14:textId="6FF7EF07" w:rsidR="00C819A4" w:rsidRDefault="00C819A4" w:rsidP="00C819A4">
            <w:pPr>
              <w:pStyle w:val="SingleSpaced"/>
            </w:pPr>
          </w:p>
        </w:tc>
        <w:tc>
          <w:tcPr>
            <w:tcW w:w="5612" w:type="dxa"/>
          </w:tcPr>
          <w:p w14:paraId="0EB9E35D" w14:textId="324A6A90" w:rsidR="000C6982" w:rsidRDefault="009E68DA" w:rsidP="00C819A4">
            <w:pPr>
              <w:pStyle w:val="SingleSpaced"/>
            </w:pPr>
            <w:r>
              <w:t>The claim is the top-level division of skills in each grade. Smarter Balanced has four claims numbered 1-4</w:t>
            </w:r>
            <w:r w:rsidR="00EB7FCD">
              <w:t xml:space="preserve"> in ELA-Literacy and Math.</w:t>
            </w:r>
          </w:p>
        </w:tc>
        <w:tc>
          <w:tcPr>
            <w:tcW w:w="1435" w:type="dxa"/>
          </w:tcPr>
          <w:p w14:paraId="06379B79" w14:textId="77777777" w:rsidR="009371E5" w:rsidRDefault="009371E5" w:rsidP="009371E5">
            <w:pPr>
              <w:pStyle w:val="SingleSpaced"/>
            </w:pPr>
            <w:r>
              <w:t>Enhanced</w:t>
            </w:r>
          </w:p>
          <w:p w14:paraId="7F943091" w14:textId="3D24A939" w:rsidR="00584E59" w:rsidRDefault="00584E59" w:rsidP="00584E59">
            <w:pPr>
              <w:pStyle w:val="SingleSpaced"/>
            </w:pPr>
            <w:r>
              <w:t>SBAC-MA-v4</w:t>
            </w:r>
          </w:p>
          <w:p w14:paraId="73183045" w14:textId="77777777" w:rsidR="00584E59" w:rsidRDefault="00584E59" w:rsidP="00584E59">
            <w:pPr>
              <w:pStyle w:val="SingleSpaced"/>
            </w:pPr>
            <w:r>
              <w:t>SBAC-MA-v5</w:t>
            </w:r>
          </w:p>
          <w:p w14:paraId="0200C22D" w14:textId="77777777" w:rsidR="00584E59" w:rsidRDefault="00584E59" w:rsidP="00584E59">
            <w:pPr>
              <w:pStyle w:val="SingleSpaced"/>
            </w:pPr>
            <w:r>
              <w:t>SBAC-MA-v6</w:t>
            </w:r>
          </w:p>
          <w:p w14:paraId="0C5417CB" w14:textId="2E410C79" w:rsidR="00C819A4" w:rsidRDefault="00584E59" w:rsidP="00584E59">
            <w:pPr>
              <w:pStyle w:val="SingleSpaced"/>
            </w:pPr>
            <w:r>
              <w:t>SBAC-ELA-v1</w:t>
            </w:r>
          </w:p>
        </w:tc>
      </w:tr>
      <w:tr w:rsidR="00C819A4" w14:paraId="33247FF8" w14:textId="77777777" w:rsidTr="000C6982">
        <w:trPr>
          <w:cantSplit/>
        </w:trPr>
        <w:tc>
          <w:tcPr>
            <w:tcW w:w="0" w:type="auto"/>
          </w:tcPr>
          <w:p w14:paraId="4E9C7462" w14:textId="59652439" w:rsidR="00C819A4" w:rsidRDefault="00584E59" w:rsidP="00C819A4">
            <w:pPr>
              <w:pStyle w:val="SingleSpaced"/>
            </w:pPr>
            <w:r>
              <w:lastRenderedPageBreak/>
              <w:t>Target</w:t>
            </w:r>
          </w:p>
        </w:tc>
        <w:tc>
          <w:tcPr>
            <w:tcW w:w="0" w:type="auto"/>
          </w:tcPr>
          <w:p w14:paraId="6329BCA6" w14:textId="78AE21C4" w:rsidR="00C819A4" w:rsidRDefault="00584E59" w:rsidP="00C819A4">
            <w:pPr>
              <w:pStyle w:val="SingleSpaced"/>
            </w:pPr>
            <w:r>
              <w:t>1, 1a, 2, A, B</w:t>
            </w:r>
          </w:p>
        </w:tc>
        <w:tc>
          <w:tcPr>
            <w:tcW w:w="5612" w:type="dxa"/>
          </w:tcPr>
          <w:p w14:paraId="53371F78" w14:textId="2965E73F" w:rsidR="00C819A4" w:rsidRDefault="00EB7FCD" w:rsidP="00C819A4">
            <w:pPr>
              <w:pStyle w:val="SingleSpaced"/>
            </w:pPr>
            <w:r>
              <w:t xml:space="preserve">Each claim has a number of targets, the count differing between claims and grades. </w:t>
            </w:r>
            <w:r w:rsidR="00584E59">
              <w:t>ELA-Literacy uses numeric targets, math uses letters.</w:t>
            </w:r>
          </w:p>
        </w:tc>
        <w:tc>
          <w:tcPr>
            <w:tcW w:w="1435" w:type="dxa"/>
          </w:tcPr>
          <w:p w14:paraId="1FDDB75E" w14:textId="77777777" w:rsidR="002D5724" w:rsidRDefault="002D5724" w:rsidP="002D5724">
            <w:pPr>
              <w:pStyle w:val="SingleSpaced"/>
            </w:pPr>
            <w:r>
              <w:t>Enhanced</w:t>
            </w:r>
          </w:p>
          <w:p w14:paraId="51B2BCE4" w14:textId="75D9D734" w:rsidR="00584E59" w:rsidRDefault="00584E59" w:rsidP="00584E59">
            <w:pPr>
              <w:pStyle w:val="SingleSpaced"/>
            </w:pPr>
            <w:r>
              <w:t>SBAC-MA-v4</w:t>
            </w:r>
          </w:p>
          <w:p w14:paraId="510546ED" w14:textId="77777777" w:rsidR="00584E59" w:rsidRDefault="00584E59" w:rsidP="00584E59">
            <w:pPr>
              <w:pStyle w:val="SingleSpaced"/>
            </w:pPr>
            <w:r>
              <w:t>SBAC-MA-v5</w:t>
            </w:r>
          </w:p>
          <w:p w14:paraId="527ED29B" w14:textId="77777777" w:rsidR="00584E59" w:rsidRDefault="00584E59" w:rsidP="00584E59">
            <w:pPr>
              <w:pStyle w:val="SingleSpaced"/>
            </w:pPr>
            <w:r>
              <w:t>SBAC-MA-v6</w:t>
            </w:r>
          </w:p>
          <w:p w14:paraId="04BF1F68" w14:textId="2DB1BFF7" w:rsidR="00C819A4" w:rsidRDefault="00584E59" w:rsidP="00584E59">
            <w:pPr>
              <w:pStyle w:val="SingleSpaced"/>
            </w:pPr>
            <w:r>
              <w:t>SBAC-ELA-v1</w:t>
            </w:r>
          </w:p>
        </w:tc>
      </w:tr>
      <w:tr w:rsidR="00C819A4" w14:paraId="428B6986" w14:textId="77777777" w:rsidTr="000C6982">
        <w:trPr>
          <w:cantSplit/>
        </w:trPr>
        <w:tc>
          <w:tcPr>
            <w:tcW w:w="0" w:type="auto"/>
          </w:tcPr>
          <w:p w14:paraId="1A4E26DC" w14:textId="4B691465" w:rsidR="00C819A4" w:rsidRDefault="00584E59" w:rsidP="00C819A4">
            <w:pPr>
              <w:pStyle w:val="SingleSpaced"/>
            </w:pPr>
            <w:r>
              <w:t>CCSS</w:t>
            </w:r>
          </w:p>
        </w:tc>
        <w:tc>
          <w:tcPr>
            <w:tcW w:w="0" w:type="auto"/>
          </w:tcPr>
          <w:p w14:paraId="40F3AE00" w14:textId="47C7A72C" w:rsidR="00C819A4" w:rsidRDefault="008E0D9E" w:rsidP="00C819A4">
            <w:pPr>
              <w:pStyle w:val="SingleSpaced"/>
            </w:pPr>
            <w:r>
              <w:t>RI.3.9</w:t>
            </w:r>
          </w:p>
          <w:p w14:paraId="433590A0" w14:textId="6AE4E867" w:rsidR="00584E59" w:rsidRDefault="00584E59" w:rsidP="00C819A4">
            <w:pPr>
              <w:pStyle w:val="SingleSpaced"/>
            </w:pPr>
            <w:r>
              <w:t>6.</w:t>
            </w:r>
            <w:r w:rsidR="008E0D9E">
              <w:t>NS.C.4</w:t>
            </w:r>
          </w:p>
        </w:tc>
        <w:tc>
          <w:tcPr>
            <w:tcW w:w="5612" w:type="dxa"/>
          </w:tcPr>
          <w:p w14:paraId="78FA27A2" w14:textId="71E624A8" w:rsidR="00C819A4" w:rsidRDefault="00584E59" w:rsidP="00C819A4">
            <w:pPr>
              <w:pStyle w:val="SingleSpaced"/>
            </w:pPr>
            <w:r>
              <w:t xml:space="preserve">The common core state standard. </w:t>
            </w:r>
            <w:r w:rsidR="008E0D9E">
              <w:t>T</w:t>
            </w:r>
            <w:r w:rsidR="002D5FA1">
              <w:t>his should follow the standard format for CCSS standards</w:t>
            </w:r>
            <w:r w:rsidR="008E0D9E">
              <w:t xml:space="preserve"> on </w:t>
            </w:r>
            <w:hyperlink r:id="rId13" w:history="1">
              <w:r w:rsidR="008E0D9E" w:rsidRPr="00D10DDF">
                <w:rPr>
                  <w:rStyle w:val="Hyperlink"/>
                </w:rPr>
                <w:t>http://www.corestandards.org</w:t>
              </w:r>
            </w:hyperlink>
            <w:r w:rsidR="002D5FA1">
              <w:t xml:space="preserve"> minus the </w:t>
            </w:r>
            <w:r w:rsidR="008E0D9E">
              <w:t xml:space="preserve">CCSS.ELA-LITERACY or CCSS.MATH prefix. In some cases, the existing Smarter Balanced formats will swap the domain and grade components. (e.g. SL.6.2 becomes </w:t>
            </w:r>
            <w:proofErr w:type="gramStart"/>
            <w:r w:rsidR="008E0D9E">
              <w:t>6.SL.</w:t>
            </w:r>
            <w:proofErr w:type="gramEnd"/>
            <w:r w:rsidR="008E0D9E">
              <w:t>2).</w:t>
            </w:r>
          </w:p>
        </w:tc>
        <w:tc>
          <w:tcPr>
            <w:tcW w:w="1435" w:type="dxa"/>
          </w:tcPr>
          <w:p w14:paraId="17D04C0B" w14:textId="77777777" w:rsidR="002D5724" w:rsidRDefault="002D5724" w:rsidP="002D5724">
            <w:pPr>
              <w:pStyle w:val="SingleSpaced"/>
            </w:pPr>
            <w:r>
              <w:t>Enhanced</w:t>
            </w:r>
          </w:p>
          <w:p w14:paraId="7E64F153" w14:textId="42F7EB72" w:rsidR="008E0D9E" w:rsidRDefault="008E0D9E" w:rsidP="008E0D9E">
            <w:pPr>
              <w:pStyle w:val="SingleSpaced"/>
            </w:pPr>
            <w:r>
              <w:t>SBAC-MA-v4</w:t>
            </w:r>
          </w:p>
          <w:p w14:paraId="018B01EE" w14:textId="77777777" w:rsidR="008E0D9E" w:rsidRDefault="008E0D9E" w:rsidP="008E0D9E">
            <w:pPr>
              <w:pStyle w:val="SingleSpaced"/>
            </w:pPr>
            <w:r>
              <w:t>SBAC-MA-v5</w:t>
            </w:r>
          </w:p>
          <w:p w14:paraId="2FCF6611" w14:textId="616474E5" w:rsidR="008E0D9E" w:rsidRDefault="008E0D9E" w:rsidP="00C819A4">
            <w:pPr>
              <w:pStyle w:val="SingleSpaced"/>
            </w:pPr>
            <w:r>
              <w:t>SBAC-ELA-v1</w:t>
            </w:r>
          </w:p>
        </w:tc>
      </w:tr>
    </w:tbl>
    <w:p w14:paraId="593E96CC" w14:textId="3D908ADE" w:rsidR="002D5724" w:rsidRDefault="002D5724" w:rsidP="002D5724">
      <w:pPr>
        <w:pStyle w:val="Caption"/>
        <w:ind w:left="0"/>
        <w:jc w:val="center"/>
      </w:pPr>
      <w:r>
        <w:t>Table 5: Principal elements of Content Standard Identifiers</w:t>
      </w:r>
    </w:p>
    <w:p w14:paraId="6CBB3C69" w14:textId="3C6C1BFD" w:rsidR="006B6D29" w:rsidRDefault="006B6D29"/>
    <w:p w14:paraId="1A7A84D1" w14:textId="337CD749" w:rsidR="006B6D29" w:rsidRDefault="006B6D29" w:rsidP="006B6D29">
      <w:pPr>
        <w:pStyle w:val="Heading3"/>
      </w:pPr>
      <w:r>
        <w:t>Derived Elements</w:t>
      </w:r>
    </w:p>
    <w:p w14:paraId="575BD3D3" w14:textId="64576151" w:rsidR="006B6D29" w:rsidRPr="006B6D29" w:rsidRDefault="006B6D29" w:rsidP="006B6D29">
      <w:r>
        <w:t xml:space="preserve">The following elements are derived from the principal elements. </w:t>
      </w:r>
      <w:r>
        <w:rPr>
          <w:b/>
        </w:rPr>
        <w:t>Appendix B</w:t>
      </w:r>
      <w:r>
        <w:t xml:space="preserve"> includes tables for deriving these values. They appear in certain Legacy ID formats.</w:t>
      </w:r>
    </w:p>
    <w:tbl>
      <w:tblPr>
        <w:tblStyle w:val="TableGrid"/>
        <w:tblW w:w="0" w:type="auto"/>
        <w:tblLook w:val="04A0" w:firstRow="1" w:lastRow="0" w:firstColumn="1" w:lastColumn="0" w:noHBand="0" w:noVBand="1"/>
      </w:tblPr>
      <w:tblGrid>
        <w:gridCol w:w="1190"/>
        <w:gridCol w:w="1113"/>
        <w:gridCol w:w="5612"/>
        <w:gridCol w:w="1435"/>
      </w:tblGrid>
      <w:tr w:rsidR="006B6D29" w:rsidRPr="006B6D29" w14:paraId="4FFF013F" w14:textId="77777777" w:rsidTr="00E648D9">
        <w:trPr>
          <w:cantSplit/>
        </w:trPr>
        <w:tc>
          <w:tcPr>
            <w:tcW w:w="0" w:type="auto"/>
          </w:tcPr>
          <w:p w14:paraId="74C6F8A5" w14:textId="214E7AB7" w:rsidR="006B6D29" w:rsidRPr="006B6D29" w:rsidRDefault="006B6D29" w:rsidP="00C819A4">
            <w:pPr>
              <w:pStyle w:val="SingleSpaced"/>
              <w:rPr>
                <w:b/>
              </w:rPr>
            </w:pPr>
            <w:r w:rsidRPr="006B6D29">
              <w:rPr>
                <w:b/>
              </w:rPr>
              <w:t>Name</w:t>
            </w:r>
          </w:p>
        </w:tc>
        <w:tc>
          <w:tcPr>
            <w:tcW w:w="0" w:type="auto"/>
          </w:tcPr>
          <w:p w14:paraId="103DB7EC" w14:textId="71C04F8F" w:rsidR="006B6D29" w:rsidRPr="006B6D29" w:rsidRDefault="006B6D29" w:rsidP="00C819A4">
            <w:pPr>
              <w:pStyle w:val="SingleSpaced"/>
              <w:rPr>
                <w:b/>
              </w:rPr>
            </w:pPr>
            <w:r w:rsidRPr="006B6D29">
              <w:rPr>
                <w:b/>
              </w:rPr>
              <w:t>Samples</w:t>
            </w:r>
          </w:p>
        </w:tc>
        <w:tc>
          <w:tcPr>
            <w:tcW w:w="5612" w:type="dxa"/>
          </w:tcPr>
          <w:p w14:paraId="2AC59474" w14:textId="54F82A69" w:rsidR="006B6D29" w:rsidRPr="006B6D29" w:rsidRDefault="006B6D29" w:rsidP="00C819A4">
            <w:pPr>
              <w:pStyle w:val="SingleSpaced"/>
              <w:rPr>
                <w:b/>
              </w:rPr>
            </w:pPr>
            <w:r w:rsidRPr="006B6D29">
              <w:rPr>
                <w:b/>
              </w:rPr>
              <w:t>Definition and Notes</w:t>
            </w:r>
          </w:p>
        </w:tc>
        <w:tc>
          <w:tcPr>
            <w:tcW w:w="1435" w:type="dxa"/>
          </w:tcPr>
          <w:p w14:paraId="78DCF70F" w14:textId="24F20524" w:rsidR="006B6D29" w:rsidRPr="006B6D29" w:rsidRDefault="006B6D29" w:rsidP="008E0D9E">
            <w:pPr>
              <w:pStyle w:val="SingleSpaced"/>
              <w:rPr>
                <w:b/>
              </w:rPr>
            </w:pPr>
            <w:r w:rsidRPr="006B6D29">
              <w:rPr>
                <w:b/>
              </w:rPr>
              <w:t>Appears In</w:t>
            </w:r>
          </w:p>
        </w:tc>
      </w:tr>
      <w:tr w:rsidR="00C819A4" w14:paraId="16BB1FB3" w14:textId="77777777" w:rsidTr="00E648D9">
        <w:trPr>
          <w:cantSplit/>
        </w:trPr>
        <w:tc>
          <w:tcPr>
            <w:tcW w:w="0" w:type="auto"/>
          </w:tcPr>
          <w:p w14:paraId="795C213A" w14:textId="1E4C13C6" w:rsidR="00C819A4" w:rsidRDefault="008E0D9E" w:rsidP="00C819A4">
            <w:pPr>
              <w:pStyle w:val="SingleSpaced"/>
            </w:pPr>
            <w:r>
              <w:t>Domain</w:t>
            </w:r>
          </w:p>
        </w:tc>
        <w:tc>
          <w:tcPr>
            <w:tcW w:w="0" w:type="auto"/>
          </w:tcPr>
          <w:p w14:paraId="3AF0EAFB" w14:textId="16467DC1" w:rsidR="000C6982" w:rsidRDefault="005C2C30" w:rsidP="00C819A4">
            <w:pPr>
              <w:pStyle w:val="SingleSpaced"/>
            </w:pPr>
            <w:r>
              <w:t>RL</w:t>
            </w:r>
            <w:r w:rsidR="000C6982">
              <w:t xml:space="preserve">, </w:t>
            </w:r>
            <w:r>
              <w:t>WE</w:t>
            </w:r>
            <w:r w:rsidR="000C6982">
              <w:t>,</w:t>
            </w:r>
          </w:p>
          <w:p w14:paraId="5E73AF52" w14:textId="5BC1F56B" w:rsidR="00C819A4" w:rsidRDefault="004D5122" w:rsidP="00C819A4">
            <w:pPr>
              <w:pStyle w:val="SingleSpaced"/>
            </w:pPr>
            <w:r>
              <w:t>NS, EE</w:t>
            </w:r>
          </w:p>
        </w:tc>
        <w:tc>
          <w:tcPr>
            <w:tcW w:w="5612" w:type="dxa"/>
          </w:tcPr>
          <w:p w14:paraId="325CF1D1" w14:textId="631940CA" w:rsidR="006B6D29" w:rsidRDefault="006B6D29" w:rsidP="00C819A4">
            <w:pPr>
              <w:pStyle w:val="SingleSpaced"/>
            </w:pPr>
            <w:r>
              <w:t>A domain is a subset of a claim.</w:t>
            </w:r>
            <w:r w:rsidR="001305C2">
              <w:t xml:space="preserve"> Each target belongs to zero or one Domain</w:t>
            </w:r>
            <w:r w:rsidR="00137646">
              <w:t>s</w:t>
            </w:r>
            <w:r w:rsidR="001305C2">
              <w:t>. Therefore</w:t>
            </w:r>
            <w:r w:rsidR="00DC61C4">
              <w:t>,</w:t>
            </w:r>
            <w:r w:rsidR="001305C2">
              <w:t xml:space="preserve"> the </w:t>
            </w:r>
            <w:r w:rsidR="00DC61C4">
              <w:t>D</w:t>
            </w:r>
            <w:r w:rsidR="001305C2">
              <w:t>omain may be derived from the principle elements of Subject, Grade, Claim, and Target.</w:t>
            </w:r>
          </w:p>
          <w:p w14:paraId="73930E33" w14:textId="77777777" w:rsidR="001305C2" w:rsidRDefault="001305C2" w:rsidP="001305C2">
            <w:pPr>
              <w:pStyle w:val="SingleSpaced"/>
            </w:pPr>
          </w:p>
          <w:p w14:paraId="39F1DA97" w14:textId="77777777" w:rsidR="001305C2" w:rsidRDefault="001305C2" w:rsidP="001305C2">
            <w:pPr>
              <w:pStyle w:val="SingleSpaced"/>
              <w:rPr>
                <w:i/>
              </w:rPr>
            </w:pPr>
            <w:r>
              <w:rPr>
                <w:i/>
              </w:rPr>
              <w:t xml:space="preserve">See </w:t>
            </w:r>
            <w:r>
              <w:rPr>
                <w:b/>
                <w:i/>
              </w:rPr>
              <w:t>Appendix B</w:t>
            </w:r>
            <w:r>
              <w:rPr>
                <w:i/>
              </w:rPr>
              <w:t xml:space="preserve"> for tables that translate from Grade, Claim and Target to domain.</w:t>
            </w:r>
          </w:p>
          <w:p w14:paraId="6E3397E0" w14:textId="295A099D" w:rsidR="001305C2" w:rsidRDefault="001305C2" w:rsidP="001305C2">
            <w:pPr>
              <w:pStyle w:val="SingleSpaced"/>
              <w:rPr>
                <w:i/>
              </w:rPr>
            </w:pPr>
          </w:p>
          <w:p w14:paraId="7E2FA3C6" w14:textId="292094F6" w:rsidR="001305C2" w:rsidRDefault="001305C2" w:rsidP="001305C2">
            <w:pPr>
              <w:pStyle w:val="SingleSpaced"/>
            </w:pPr>
            <w:r>
              <w:t>All ELA targets belong to a domain which corresponds to the domain in the associated Common Core State Standard (CCSS).</w:t>
            </w:r>
          </w:p>
          <w:p w14:paraId="61FF730A" w14:textId="77777777" w:rsidR="001305C2" w:rsidRPr="001305C2" w:rsidRDefault="001305C2" w:rsidP="001305C2">
            <w:pPr>
              <w:pStyle w:val="SingleSpaced"/>
            </w:pPr>
          </w:p>
          <w:p w14:paraId="45639976" w14:textId="0E5BAE1F" w:rsidR="001305C2" w:rsidRDefault="001305C2" w:rsidP="001305C2">
            <w:pPr>
              <w:pStyle w:val="SingleSpaced"/>
              <w:rPr>
                <w:i/>
              </w:rPr>
            </w:pPr>
            <w:r>
              <w:rPr>
                <w:i/>
              </w:rPr>
              <w:t xml:space="preserve">Legacy Identifiers for ELA use slightly different domain codes from their CCSS equivalents. See </w:t>
            </w:r>
            <w:r>
              <w:rPr>
                <w:b/>
                <w:i/>
              </w:rPr>
              <w:t>Appendix A</w:t>
            </w:r>
            <w:r>
              <w:rPr>
                <w:i/>
              </w:rPr>
              <w:t xml:space="preserve"> for a translation table.</w:t>
            </w:r>
          </w:p>
          <w:p w14:paraId="00082739" w14:textId="77777777" w:rsidR="001305C2" w:rsidRPr="001305C2" w:rsidRDefault="001305C2" w:rsidP="00C819A4">
            <w:pPr>
              <w:pStyle w:val="SingleSpaced"/>
            </w:pPr>
          </w:p>
          <w:p w14:paraId="07862880" w14:textId="55E6177E" w:rsidR="001305C2" w:rsidRDefault="006B6D29" w:rsidP="00C819A4">
            <w:pPr>
              <w:pStyle w:val="SingleSpaced"/>
            </w:pPr>
            <w:r>
              <w:t>In Math, only Claim 1 targets belong to domains.</w:t>
            </w:r>
            <w:r w:rsidR="001305C2">
              <w:t xml:space="preserve"> For grades 3-8 the Domain corresponds to the CCSS Domain. For high school, the Domain corresponds to the CCSS Conceptual Category.</w:t>
            </w:r>
          </w:p>
          <w:p w14:paraId="772023A6" w14:textId="27048035" w:rsidR="001305C2" w:rsidRDefault="001305C2" w:rsidP="00C819A4">
            <w:pPr>
              <w:pStyle w:val="SingleSpaced"/>
            </w:pPr>
          </w:p>
          <w:p w14:paraId="1719C35E" w14:textId="1FED2006" w:rsidR="00F7178E" w:rsidRPr="001305C2" w:rsidRDefault="001305C2" w:rsidP="001305C2">
            <w:r w:rsidRPr="000E2D4E">
              <w:rPr>
                <w:i/>
              </w:rPr>
              <w:t xml:space="preserve">See </w:t>
            </w:r>
            <w:r w:rsidRPr="000E2D4E">
              <w:rPr>
                <w:b/>
                <w:i/>
              </w:rPr>
              <w:t>Appendix A</w:t>
            </w:r>
            <w:r w:rsidRPr="000E2D4E">
              <w:rPr>
                <w:i/>
              </w:rPr>
              <w:t xml:space="preserve"> regarding special treatment of </w:t>
            </w:r>
            <w:r>
              <w:rPr>
                <w:i/>
              </w:rPr>
              <w:t>Domain</w:t>
            </w:r>
            <w:r w:rsidRPr="000E2D4E">
              <w:rPr>
                <w:i/>
              </w:rPr>
              <w:t xml:space="preserve"> in Math v6 </w:t>
            </w:r>
            <w:r>
              <w:rPr>
                <w:i/>
              </w:rPr>
              <w:t>L</w:t>
            </w:r>
            <w:r w:rsidRPr="000E2D4E">
              <w:rPr>
                <w:i/>
              </w:rPr>
              <w:t>egacy identifiers.</w:t>
            </w:r>
          </w:p>
        </w:tc>
        <w:tc>
          <w:tcPr>
            <w:tcW w:w="1435" w:type="dxa"/>
          </w:tcPr>
          <w:p w14:paraId="2D0212FF" w14:textId="77777777" w:rsidR="002D5724" w:rsidRDefault="002D5724" w:rsidP="002D5724">
            <w:pPr>
              <w:pStyle w:val="SingleSpaced"/>
            </w:pPr>
            <w:r>
              <w:t>Enhanced</w:t>
            </w:r>
          </w:p>
          <w:p w14:paraId="1EA2488E" w14:textId="76AB1F5F" w:rsidR="008E0D9E" w:rsidRDefault="008E0D9E" w:rsidP="008E0D9E">
            <w:pPr>
              <w:pStyle w:val="SingleSpaced"/>
            </w:pPr>
            <w:r>
              <w:t>SBAC-MA-v4</w:t>
            </w:r>
          </w:p>
          <w:p w14:paraId="5268BA2D" w14:textId="768E9180" w:rsidR="00C819A4" w:rsidRDefault="008E0D9E" w:rsidP="00C819A4">
            <w:pPr>
              <w:pStyle w:val="SingleSpaced"/>
            </w:pPr>
            <w:r>
              <w:t>SBAC-MA-v5</w:t>
            </w:r>
          </w:p>
        </w:tc>
      </w:tr>
      <w:tr w:rsidR="00C819A4" w14:paraId="2050AC8B" w14:textId="77777777" w:rsidTr="000C6982">
        <w:trPr>
          <w:cantSplit/>
        </w:trPr>
        <w:tc>
          <w:tcPr>
            <w:tcW w:w="0" w:type="auto"/>
          </w:tcPr>
          <w:p w14:paraId="23BBD738" w14:textId="1E80756E" w:rsidR="00C819A4" w:rsidRDefault="008E0D9E" w:rsidP="00C819A4">
            <w:pPr>
              <w:pStyle w:val="SingleSpaced"/>
            </w:pPr>
            <w:r>
              <w:lastRenderedPageBreak/>
              <w:t>Emphasis</w:t>
            </w:r>
          </w:p>
        </w:tc>
        <w:tc>
          <w:tcPr>
            <w:tcW w:w="0" w:type="auto"/>
          </w:tcPr>
          <w:p w14:paraId="783C33DE" w14:textId="2A2FA468" w:rsidR="00C819A4" w:rsidRDefault="00C85862" w:rsidP="00C819A4">
            <w:pPr>
              <w:pStyle w:val="SingleSpaced"/>
            </w:pPr>
            <w:r>
              <w:t>m</w:t>
            </w:r>
            <w:r w:rsidR="006D6945">
              <w:t xml:space="preserve">, a/s, </w:t>
            </w:r>
            <w:r w:rsidR="009348E1">
              <w:t>NA</w:t>
            </w:r>
          </w:p>
        </w:tc>
        <w:tc>
          <w:tcPr>
            <w:tcW w:w="5612" w:type="dxa"/>
          </w:tcPr>
          <w:p w14:paraId="2943572B" w14:textId="2B7965D2" w:rsidR="00137646" w:rsidRDefault="00137646" w:rsidP="00137646">
            <w:pPr>
              <w:pStyle w:val="SingleSpaced"/>
              <w:rPr>
                <w:b/>
              </w:rPr>
            </w:pPr>
            <w:r>
              <w:rPr>
                <w:b/>
              </w:rPr>
              <w:t>Used exclusively in Legacy Math v4 and v5 Identifiers</w:t>
            </w:r>
          </w:p>
          <w:p w14:paraId="04A42C47" w14:textId="77777777" w:rsidR="00137646" w:rsidRDefault="00137646" w:rsidP="00C819A4">
            <w:pPr>
              <w:pStyle w:val="SingleSpaced"/>
            </w:pPr>
          </w:p>
          <w:p w14:paraId="01BE0FC7" w14:textId="3DEB3D87" w:rsidR="009348E1" w:rsidRDefault="009348E1" w:rsidP="00C819A4">
            <w:pPr>
              <w:pStyle w:val="SingleSpaced"/>
            </w:pPr>
            <w:r>
              <w:t>For targets in Math Claim 1 only. “</w:t>
            </w:r>
            <w:r w:rsidR="004A514C">
              <w:t>m</w:t>
            </w:r>
            <w:r>
              <w:t>” indicates “major work (of the grade).” “a/s” indicates “additional supporting” work.</w:t>
            </w:r>
          </w:p>
          <w:p w14:paraId="3B4857BC" w14:textId="615A9200" w:rsidR="001305C2" w:rsidRDefault="001305C2" w:rsidP="00C819A4">
            <w:pPr>
              <w:pStyle w:val="SingleSpaced"/>
            </w:pPr>
          </w:p>
          <w:p w14:paraId="6A9FE782" w14:textId="6D164F7A" w:rsidR="001305C2" w:rsidRDefault="001305C2" w:rsidP="00C819A4">
            <w:pPr>
              <w:pStyle w:val="SingleSpaced"/>
            </w:pPr>
            <w:r>
              <w:t>For Math claims 2-4, Emphasis is NA for “Not Applicable”.</w:t>
            </w:r>
          </w:p>
          <w:p w14:paraId="66695093" w14:textId="131E84C0" w:rsidR="0071553C" w:rsidRDefault="0071553C" w:rsidP="00C819A4">
            <w:pPr>
              <w:pStyle w:val="SingleSpaced"/>
            </w:pPr>
          </w:p>
          <w:p w14:paraId="389EB227" w14:textId="0B41BACD" w:rsidR="0071553C" w:rsidRPr="00F7178E" w:rsidRDefault="0071553C" w:rsidP="00C819A4">
            <w:pPr>
              <w:pStyle w:val="SingleSpaced"/>
              <w:rPr>
                <w:i/>
              </w:rPr>
            </w:pPr>
            <w:r w:rsidRPr="00F7178E">
              <w:rPr>
                <w:i/>
              </w:rPr>
              <w:t>Also see Content Category.</w:t>
            </w:r>
          </w:p>
        </w:tc>
        <w:tc>
          <w:tcPr>
            <w:tcW w:w="1435" w:type="dxa"/>
          </w:tcPr>
          <w:p w14:paraId="3C775B03" w14:textId="77777777" w:rsidR="008E0D9E" w:rsidRDefault="008E0D9E" w:rsidP="008E0D9E">
            <w:pPr>
              <w:pStyle w:val="SingleSpaced"/>
            </w:pPr>
            <w:r>
              <w:t>SBAC-MA-v4</w:t>
            </w:r>
          </w:p>
          <w:p w14:paraId="3B25483A" w14:textId="329A7EA1" w:rsidR="00C819A4" w:rsidRDefault="008E0D9E" w:rsidP="00C819A4">
            <w:pPr>
              <w:pStyle w:val="SingleSpaced"/>
            </w:pPr>
            <w:r>
              <w:t>SBAC-MA-v5</w:t>
            </w:r>
          </w:p>
        </w:tc>
      </w:tr>
      <w:tr w:rsidR="00C819A4" w14:paraId="44DE7BAA" w14:textId="77777777" w:rsidTr="000C6982">
        <w:trPr>
          <w:cantSplit/>
        </w:trPr>
        <w:tc>
          <w:tcPr>
            <w:tcW w:w="0" w:type="auto"/>
          </w:tcPr>
          <w:p w14:paraId="51F8114F" w14:textId="5AE4AB06" w:rsidR="00C819A4" w:rsidRDefault="008E0D9E" w:rsidP="00C819A4">
            <w:pPr>
              <w:pStyle w:val="SingleSpaced"/>
            </w:pPr>
            <w:r>
              <w:t>Content Category</w:t>
            </w:r>
          </w:p>
        </w:tc>
        <w:tc>
          <w:tcPr>
            <w:tcW w:w="0" w:type="auto"/>
          </w:tcPr>
          <w:p w14:paraId="34BCE21C" w14:textId="0AA4278C" w:rsidR="00C819A4" w:rsidRDefault="0071553C" w:rsidP="00C819A4">
            <w:pPr>
              <w:pStyle w:val="SingleSpaced"/>
            </w:pPr>
            <w:r>
              <w:t xml:space="preserve">P, S, A, F, MD, NBT </w:t>
            </w:r>
          </w:p>
        </w:tc>
        <w:tc>
          <w:tcPr>
            <w:tcW w:w="5612" w:type="dxa"/>
          </w:tcPr>
          <w:p w14:paraId="7A48BA5E" w14:textId="1C8E9013" w:rsidR="001305C2" w:rsidRDefault="001305C2" w:rsidP="00C819A4">
            <w:pPr>
              <w:pStyle w:val="SingleSpaced"/>
              <w:rPr>
                <w:b/>
              </w:rPr>
            </w:pPr>
            <w:r>
              <w:rPr>
                <w:b/>
              </w:rPr>
              <w:t>Used exclusively in</w:t>
            </w:r>
            <w:r w:rsidR="00237AB2">
              <w:rPr>
                <w:b/>
              </w:rPr>
              <w:t xml:space="preserve"> Legacy</w:t>
            </w:r>
            <w:r>
              <w:rPr>
                <w:b/>
              </w:rPr>
              <w:t xml:space="preserve"> Math v6</w:t>
            </w:r>
            <w:r w:rsidR="00237AB2">
              <w:rPr>
                <w:b/>
              </w:rPr>
              <w:t xml:space="preserve"> Identifiers</w:t>
            </w:r>
          </w:p>
          <w:p w14:paraId="2439F6E8" w14:textId="77777777" w:rsidR="00237AB2" w:rsidRPr="001305C2" w:rsidRDefault="00237AB2" w:rsidP="00C819A4">
            <w:pPr>
              <w:pStyle w:val="SingleSpaced"/>
              <w:rPr>
                <w:b/>
              </w:rPr>
            </w:pPr>
          </w:p>
          <w:p w14:paraId="5804A140" w14:textId="0B168714" w:rsidR="00C819A4" w:rsidRDefault="0071553C" w:rsidP="00C819A4">
            <w:pPr>
              <w:pStyle w:val="SingleSpaced"/>
            </w:pPr>
            <w:r>
              <w:t>For Math Claim 1: Values are “P” for “Priority Cluster” or “S” for “Supporting Cluster”. These values are equivalent to Emphasis of “</w:t>
            </w:r>
            <w:r w:rsidR="004A514C">
              <w:t>m</w:t>
            </w:r>
            <w:r>
              <w:t>” and “a/s” respectively.</w:t>
            </w:r>
          </w:p>
          <w:p w14:paraId="03605302" w14:textId="44A5A8F7" w:rsidR="0071553C" w:rsidRDefault="0071553C" w:rsidP="00C819A4">
            <w:pPr>
              <w:pStyle w:val="SingleSpaced"/>
            </w:pPr>
          </w:p>
          <w:p w14:paraId="40E7D6F9" w14:textId="57824398" w:rsidR="0071553C" w:rsidRDefault="001305C2" w:rsidP="00396DE0">
            <w:pPr>
              <w:pStyle w:val="SingleSpaced"/>
            </w:pPr>
            <w:r>
              <w:t xml:space="preserve">Items with a primary </w:t>
            </w:r>
            <w:r w:rsidR="00237AB2">
              <w:t xml:space="preserve">alignment to Math Claims 2, 3, or 4 must have a secondary alignment to Claim 1. In these cases, the Content Category for the Claim 2, 3, or 4 </w:t>
            </w:r>
            <w:proofErr w:type="gramStart"/>
            <w:r w:rsidR="00237AB2">
              <w:t>identifier</w:t>
            </w:r>
            <w:proofErr w:type="gramEnd"/>
            <w:r w:rsidR="00237AB2">
              <w:t xml:space="preserve"> will be the Domain from the Claim 1 secondary alignment.</w:t>
            </w:r>
          </w:p>
          <w:p w14:paraId="1BCA6D58" w14:textId="77777777" w:rsidR="0071553C" w:rsidRDefault="0071553C" w:rsidP="00C819A4">
            <w:pPr>
              <w:pStyle w:val="SingleSpaced"/>
            </w:pPr>
          </w:p>
          <w:p w14:paraId="4D3B20EA" w14:textId="592A76DE" w:rsidR="0071553C" w:rsidRPr="00F7178E" w:rsidRDefault="0071553C" w:rsidP="00C819A4">
            <w:pPr>
              <w:pStyle w:val="SingleSpaced"/>
              <w:rPr>
                <w:i/>
              </w:rPr>
            </w:pPr>
            <w:r w:rsidRPr="00F7178E">
              <w:rPr>
                <w:i/>
              </w:rPr>
              <w:t xml:space="preserve">Also see </w:t>
            </w:r>
            <w:r w:rsidR="00F7178E">
              <w:rPr>
                <w:i/>
              </w:rPr>
              <w:t xml:space="preserve">Emphasis and </w:t>
            </w:r>
            <w:r w:rsidR="002D5724">
              <w:rPr>
                <w:i/>
              </w:rPr>
              <w:t>Domain</w:t>
            </w:r>
            <w:r w:rsidRPr="00F7178E">
              <w:rPr>
                <w:i/>
              </w:rPr>
              <w:t>.</w:t>
            </w:r>
          </w:p>
        </w:tc>
        <w:tc>
          <w:tcPr>
            <w:tcW w:w="1435" w:type="dxa"/>
          </w:tcPr>
          <w:p w14:paraId="706A9B8E" w14:textId="23DD6956" w:rsidR="00C819A4" w:rsidRDefault="008E0D9E" w:rsidP="00C819A4">
            <w:pPr>
              <w:pStyle w:val="SingleSpaced"/>
            </w:pPr>
            <w:r>
              <w:t>SBAC-MA-v6</w:t>
            </w:r>
          </w:p>
        </w:tc>
      </w:tr>
      <w:tr w:rsidR="00C819A4" w14:paraId="037C2141" w14:textId="77777777" w:rsidTr="000C6982">
        <w:trPr>
          <w:cantSplit/>
        </w:trPr>
        <w:tc>
          <w:tcPr>
            <w:tcW w:w="0" w:type="auto"/>
          </w:tcPr>
          <w:p w14:paraId="263B03F3" w14:textId="6C53D7B6" w:rsidR="00C819A4" w:rsidRDefault="008E0D9E" w:rsidP="00C819A4">
            <w:pPr>
              <w:pStyle w:val="SingleSpaced"/>
            </w:pPr>
            <w:r>
              <w:t>Target Set</w:t>
            </w:r>
          </w:p>
        </w:tc>
        <w:tc>
          <w:tcPr>
            <w:tcW w:w="0" w:type="auto"/>
          </w:tcPr>
          <w:p w14:paraId="411336ED" w14:textId="7E03287D" w:rsidR="00C819A4" w:rsidRDefault="000617F4" w:rsidP="00C819A4">
            <w:pPr>
              <w:pStyle w:val="SingleSpaced"/>
            </w:pPr>
            <w:r>
              <w:t>TS01, TS02, TS03</w:t>
            </w:r>
          </w:p>
        </w:tc>
        <w:tc>
          <w:tcPr>
            <w:tcW w:w="5612" w:type="dxa"/>
          </w:tcPr>
          <w:p w14:paraId="26D2FB7D" w14:textId="77777777" w:rsidR="002D5724" w:rsidRDefault="002D5724" w:rsidP="002D5724">
            <w:pPr>
              <w:pStyle w:val="SingleSpaced"/>
              <w:rPr>
                <w:b/>
              </w:rPr>
            </w:pPr>
            <w:r>
              <w:rPr>
                <w:b/>
              </w:rPr>
              <w:t>Used exclusively in Legacy Math v6 Identifiers</w:t>
            </w:r>
          </w:p>
          <w:p w14:paraId="75625070" w14:textId="77777777" w:rsidR="00F7178E" w:rsidRDefault="00F7178E" w:rsidP="00C819A4">
            <w:pPr>
              <w:pStyle w:val="SingleSpaced"/>
            </w:pPr>
          </w:p>
          <w:p w14:paraId="6DA069EA" w14:textId="0416AFC8" w:rsidR="000617F4" w:rsidRPr="00F7178E" w:rsidRDefault="000617F4" w:rsidP="00C819A4">
            <w:pPr>
              <w:pStyle w:val="SingleSpaced"/>
            </w:pPr>
            <w:r w:rsidRPr="00F7178E">
              <w:t>In the Math blueprint, each target is assigned to a target set.</w:t>
            </w:r>
          </w:p>
          <w:p w14:paraId="418333BD" w14:textId="77777777" w:rsidR="000617F4" w:rsidRPr="00F7178E" w:rsidRDefault="000617F4" w:rsidP="00C819A4">
            <w:pPr>
              <w:pStyle w:val="SingleSpaced"/>
            </w:pPr>
          </w:p>
          <w:p w14:paraId="192EFE0A" w14:textId="1FF8AC65" w:rsidR="00C819A4" w:rsidRPr="00F7178E" w:rsidRDefault="002D5724" w:rsidP="00C819A4">
            <w:pPr>
              <w:pStyle w:val="SingleSpaced"/>
              <w:rPr>
                <w:i/>
              </w:rPr>
            </w:pPr>
            <w:r>
              <w:rPr>
                <w:i/>
              </w:rPr>
              <w:t xml:space="preserve">See </w:t>
            </w:r>
            <w:r>
              <w:rPr>
                <w:b/>
                <w:i/>
              </w:rPr>
              <w:t>Appendix B</w:t>
            </w:r>
            <w:r>
              <w:rPr>
                <w:i/>
              </w:rPr>
              <w:t xml:space="preserve"> for a table that translates from Grade, Claim and Target to Target Set.</w:t>
            </w:r>
          </w:p>
        </w:tc>
        <w:tc>
          <w:tcPr>
            <w:tcW w:w="1435" w:type="dxa"/>
          </w:tcPr>
          <w:p w14:paraId="3AD4743D" w14:textId="306B7F15" w:rsidR="00C819A4" w:rsidRDefault="008E0D9E" w:rsidP="00C819A4">
            <w:pPr>
              <w:pStyle w:val="SingleSpaced"/>
            </w:pPr>
            <w:r>
              <w:t>SBAC-MA-v6</w:t>
            </w:r>
          </w:p>
        </w:tc>
      </w:tr>
    </w:tbl>
    <w:p w14:paraId="5AC16554" w14:textId="13F043CC" w:rsidR="000E1D7E" w:rsidRDefault="002D5724" w:rsidP="002D5724">
      <w:pPr>
        <w:jc w:val="center"/>
      </w:pPr>
      <w:r>
        <w:t>Table 6: Derived and Legacy elements of Content Standard Identifiers</w:t>
      </w:r>
    </w:p>
    <w:p w14:paraId="1A6A0768" w14:textId="40E0236E" w:rsidR="008A64ED" w:rsidRDefault="008A64ED" w:rsidP="008A64ED">
      <w:pPr>
        <w:pStyle w:val="Heading1"/>
        <w:pageBreakBefore/>
      </w:pPr>
      <w:r>
        <w:lastRenderedPageBreak/>
        <w:t>Appendix A: Legacy Identifier Formats</w:t>
      </w:r>
    </w:p>
    <w:p w14:paraId="5ABA0A87" w14:textId="55CA8D8C" w:rsidR="00CB49A3" w:rsidRDefault="008A64ED" w:rsidP="00CB49A3">
      <w:r>
        <w:t xml:space="preserve">In the item metadata, references to the </w:t>
      </w:r>
      <w:r w:rsidR="00CB49A3">
        <w:t xml:space="preserve">content specification are made in the form of </w:t>
      </w:r>
      <w:r>
        <w:t xml:space="preserve">“Standard IDs”. </w:t>
      </w:r>
      <w:r w:rsidR="00CB49A3">
        <w:t xml:space="preserve">Each ID in the legacy formats corresponds to a “Standard Publication.” While “Standard Publication” originally had a </w:t>
      </w:r>
      <w:r w:rsidR="002D5724">
        <w:t>different</w:t>
      </w:r>
      <w:r w:rsidR="00CB49A3">
        <w:t xml:space="preserve"> meaning, we can now consider it to </w:t>
      </w:r>
      <w:r w:rsidR="00E648D9">
        <w:t xml:space="preserve">be equivalent to </w:t>
      </w:r>
      <w:r w:rsidR="00CB49A3">
        <w:t>an identifier format.</w:t>
      </w:r>
    </w:p>
    <w:p w14:paraId="2006E8E2" w14:textId="0B3C8199" w:rsidR="00CB49A3" w:rsidRDefault="00CB49A3" w:rsidP="00CB49A3">
      <w:r>
        <w:t>There are four legacy identifier formats. One for ELA-Literacy and three for Math.</w:t>
      </w:r>
    </w:p>
    <w:p w14:paraId="5AAF3A78" w14:textId="77777777" w:rsidR="008A64ED" w:rsidRDefault="008A64ED" w:rsidP="00CF549F">
      <w:r>
        <w:t>Here are two examples of standards references made in item metadata followed by instructions on how to interpret these values.</w:t>
      </w:r>
    </w:p>
    <w:p w14:paraId="0F62E4AA" w14:textId="77777777" w:rsidR="008A64ED" w:rsidRDefault="008A64ED" w:rsidP="00CB49A3">
      <w:pPr>
        <w:pStyle w:val="Heading1"/>
      </w:pPr>
      <w:r>
        <w:t>Examples</w:t>
      </w:r>
    </w:p>
    <w:p w14:paraId="798EE1D7" w14:textId="77777777" w:rsidR="00C20666" w:rsidRDefault="00C20666" w:rsidP="00C20666">
      <w:pPr>
        <w:pStyle w:val="Heading2"/>
      </w:pPr>
      <w:r>
        <w:t xml:space="preserve">English </w:t>
      </w:r>
      <w:r w:rsidRPr="00CB49A3">
        <w:t>Language</w:t>
      </w:r>
      <w:r>
        <w:t xml:space="preserve"> Arts - Literacy example:</w:t>
      </w:r>
    </w:p>
    <w:p w14:paraId="797AEC03"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StandardPublication</w:t>
      </w:r>
      <w:proofErr w:type="spellEnd"/>
      <w:r>
        <w:rPr>
          <w:rStyle w:val="HTMLCode"/>
          <w:rFonts w:ascii="&amp;quot" w:eastAsiaTheme="majorEastAsia" w:hAnsi="&amp;quot"/>
          <w:color w:val="000000"/>
          <w:bdr w:val="none" w:sz="0" w:space="0" w:color="auto" w:frame="1"/>
          <w:shd w:val="clear" w:color="auto" w:fill="E8E8E8"/>
        </w:rPr>
        <w:t>&gt;</w:t>
      </w:r>
    </w:p>
    <w:p w14:paraId="7BBD397B"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&lt;Publication&gt;SBAC-ELA-v1&lt;/Publication&gt;</w:t>
      </w:r>
    </w:p>
    <w:p w14:paraId="25531068"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&lt;</w:t>
      </w:r>
      <w:proofErr w:type="spellStart"/>
      <w:r>
        <w:rPr>
          <w:rStyle w:val="HTMLCode"/>
          <w:rFonts w:ascii="&amp;quot" w:eastAsiaTheme="majorEastAsia" w:hAnsi="&amp;quot"/>
          <w:color w:val="000000"/>
          <w:bdr w:val="none" w:sz="0" w:space="0" w:color="auto" w:frame="1"/>
          <w:shd w:val="clear" w:color="auto" w:fill="E8E8E8"/>
        </w:rPr>
        <w:t>PrimaryStandard</w:t>
      </w:r>
      <w:proofErr w:type="spellEnd"/>
      <w:r>
        <w:rPr>
          <w:rStyle w:val="HTMLCode"/>
          <w:rFonts w:ascii="&amp;quot" w:eastAsiaTheme="majorEastAsia" w:hAnsi="&amp;quot"/>
          <w:color w:val="000000"/>
          <w:bdr w:val="none" w:sz="0" w:space="0" w:color="auto" w:frame="1"/>
          <w:shd w:val="clear" w:color="auto" w:fill="E8E8E8"/>
        </w:rPr>
        <w:t>&gt;</w:t>
      </w:r>
      <w:bookmarkStart w:id="0" w:name="_Hlk519528384"/>
      <w:r>
        <w:rPr>
          <w:rStyle w:val="HTMLCode"/>
          <w:rFonts w:ascii="&amp;quot" w:eastAsiaTheme="majorEastAsia" w:hAnsi="&amp;quot"/>
          <w:color w:val="000000"/>
          <w:bdr w:val="none" w:sz="0" w:space="0" w:color="auto" w:frame="1"/>
          <w:shd w:val="clear" w:color="auto" w:fill="E8E8E8"/>
        </w:rPr>
        <w:t>SBAC-ELA-v1:3-L|4-6|6.SL.2</w:t>
      </w:r>
      <w:bookmarkEnd w:id="0"/>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PrimaryStandard</w:t>
      </w:r>
      <w:proofErr w:type="spellEnd"/>
      <w:r>
        <w:rPr>
          <w:rStyle w:val="HTMLCode"/>
          <w:rFonts w:ascii="&amp;quot" w:eastAsiaTheme="majorEastAsia" w:hAnsi="&amp;quot"/>
          <w:color w:val="000000"/>
          <w:bdr w:val="none" w:sz="0" w:space="0" w:color="auto" w:frame="1"/>
          <w:shd w:val="clear" w:color="auto" w:fill="E8E8E8"/>
        </w:rPr>
        <w:t>&gt;</w:t>
      </w:r>
    </w:p>
    <w:p w14:paraId="7EA92ED5"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StandardPublication</w:t>
      </w:r>
      <w:proofErr w:type="spellEnd"/>
      <w:r>
        <w:rPr>
          <w:rStyle w:val="HTMLCode"/>
          <w:rFonts w:ascii="&amp;quot" w:eastAsiaTheme="majorEastAsia" w:hAnsi="&amp;quot"/>
          <w:color w:val="000000"/>
          <w:bdr w:val="none" w:sz="0" w:space="0" w:color="auto" w:frame="1"/>
          <w:shd w:val="clear" w:color="auto" w:fill="E8E8E8"/>
        </w:rPr>
        <w:t>&gt;</w:t>
      </w:r>
    </w:p>
    <w:p w14:paraId="5FEB03C8" w14:textId="77777777" w:rsidR="008A64ED" w:rsidRDefault="008A64ED" w:rsidP="00CB49A3">
      <w:pPr>
        <w:pStyle w:val="Heading2"/>
      </w:pPr>
      <w:r>
        <w:t xml:space="preserve">Math </w:t>
      </w:r>
      <w:r w:rsidRPr="00CB49A3">
        <w:t>example</w:t>
      </w:r>
      <w:r>
        <w:t>:</w:t>
      </w:r>
    </w:p>
    <w:p w14:paraId="43F8A02E" w14:textId="52C7CCC1"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3425D256" w14:textId="060FE9CA"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w:t>
      </w:r>
      <w:r w:rsidRPr="002D5724">
        <w:rPr>
          <w:rStyle w:val="HTMLCode"/>
          <w:rFonts w:ascii="&amp;quot" w:eastAsiaTheme="majorEastAsia" w:hAnsi="&amp;quot"/>
          <w:color w:val="000000"/>
          <w:bdr w:val="none" w:sz="0" w:space="0" w:color="auto" w:frame="1"/>
          <w:shd w:val="clear" w:color="auto" w:fill="E8E8E8"/>
        </w:rPr>
        <w:t>&lt;Publication&gt;SBAC-MA-v6&lt;/Publication&gt;</w:t>
      </w:r>
    </w:p>
    <w:p w14:paraId="2A030DFA" w14:textId="057BB992"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&gt;SBAC-MA-v6:2|</w:t>
      </w:r>
      <w:r w:rsidR="0002501E">
        <w:rPr>
          <w:rStyle w:val="HTMLCode"/>
          <w:rFonts w:ascii="&amp;quot" w:eastAsiaTheme="majorEastAsia" w:hAnsi="&amp;quot"/>
          <w:color w:val="000000"/>
          <w:bdr w:val="none" w:sz="0" w:space="0" w:color="auto" w:frame="1"/>
          <w:shd w:val="clear" w:color="auto" w:fill="E8E8E8"/>
        </w:rPr>
        <w:t>MD</w:t>
      </w:r>
      <w:r w:rsidRPr="002D5724">
        <w:rPr>
          <w:rStyle w:val="HTMLCode"/>
          <w:rFonts w:ascii="&amp;quot" w:eastAsiaTheme="majorEastAsia" w:hAnsi="&amp;quot"/>
          <w:color w:val="000000"/>
          <w:bdr w:val="none" w:sz="0" w:space="0" w:color="auto" w:frame="1"/>
          <w:shd w:val="clear" w:color="auto" w:fill="E8E8E8"/>
        </w:rPr>
        <w:t>|NA|A&lt;/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w:t>
      </w:r>
    </w:p>
    <w:p w14:paraId="523BF667" w14:textId="7A02846A"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6168AB4D" w14:textId="23EE7D4F"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078099AB" w14:textId="25BA77B9"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&lt;Publication&gt;SBAC-MA-v4&lt;/Publication&gt;</w:t>
      </w:r>
    </w:p>
    <w:p w14:paraId="6B93EFCA" w14:textId="50368F21"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&gt;SBAC-MA-v4:2|MD|A</w:t>
      </w:r>
      <w:r w:rsidR="00F26DAE">
        <w:rPr>
          <w:rStyle w:val="HTMLCode"/>
          <w:rFonts w:ascii="&amp;quot" w:eastAsiaTheme="majorEastAsia" w:hAnsi="&amp;quot"/>
          <w:color w:val="000000"/>
          <w:bdr w:val="none" w:sz="0" w:space="0" w:color="auto" w:frame="1"/>
          <w:shd w:val="clear" w:color="auto" w:fill="E8E8E8"/>
        </w:rPr>
        <w:t>-4</w:t>
      </w:r>
      <w:r w:rsidRPr="002D5724">
        <w:rPr>
          <w:rStyle w:val="HTMLCode"/>
          <w:rFonts w:ascii="&amp;quot" w:eastAsiaTheme="majorEastAsia" w:hAnsi="&amp;quot"/>
          <w:color w:val="000000"/>
          <w:bdr w:val="none" w:sz="0" w:space="0" w:color="auto" w:frame="1"/>
          <w:shd w:val="clear" w:color="auto" w:fill="E8E8E8"/>
        </w:rPr>
        <w:t>|NA|NA&lt;/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w:t>
      </w:r>
    </w:p>
    <w:p w14:paraId="2562FAD7" w14:textId="79AE20C3"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&lt;SecondaryStandard&gt;SBAC-MA-v5:1|MD|I-4|a/s|4.MD.2&lt;/SecondaryStandard&gt;</w:t>
      </w:r>
    </w:p>
    <w:p w14:paraId="5E0EE50B" w14:textId="37006DAE" w:rsidR="002D5724" w:rsidRDefault="002D5724" w:rsidP="008A64ED">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42A6C656" w14:textId="77777777" w:rsidR="00CB49A3" w:rsidRDefault="00CB49A3" w:rsidP="00CB49A3"/>
    <w:p w14:paraId="14A5212E" w14:textId="2D3F4AE0" w:rsidR="008A64ED" w:rsidRDefault="008A64ED" w:rsidP="00CB49A3">
      <w:r>
        <w:t>In th</w:t>
      </w:r>
      <w:r w:rsidR="002D5724">
        <w:t>e</w:t>
      </w:r>
      <w:r>
        <w:t xml:space="preserve"> </w:t>
      </w:r>
      <w:r w:rsidR="00C20666">
        <w:t xml:space="preserve">math </w:t>
      </w:r>
      <w:r>
        <w:t xml:space="preserve">example, the </w:t>
      </w:r>
      <w:r w:rsidR="002D5724">
        <w:t xml:space="preserve">primary </w:t>
      </w:r>
      <w:r>
        <w:t>standard alignment is presented in two formats</w:t>
      </w:r>
      <w:r w:rsidR="002D5724">
        <w:t xml:space="preserve">, SBAC-MA-V6, and SBAC-MA-v4. </w:t>
      </w:r>
      <w:r w:rsidR="00F26DAE">
        <w:t>The secondary alignment is presented exclusively in SBAC-MA-v5 format</w:t>
      </w:r>
      <w:r>
        <w:t>.</w:t>
      </w:r>
    </w:p>
    <w:p w14:paraId="2EBA5D9A" w14:textId="7B91446D" w:rsidR="008A64ED" w:rsidRDefault="008A64ED" w:rsidP="00CB49A3">
      <w:pPr>
        <w:pStyle w:val="Heading1"/>
      </w:pPr>
      <w:r>
        <w:t xml:space="preserve">Interpreting the </w:t>
      </w:r>
      <w:r w:rsidR="00CF549F">
        <w:t xml:space="preserve">Legacy </w:t>
      </w:r>
      <w:r w:rsidRPr="00CB49A3">
        <w:t>Standard</w:t>
      </w:r>
      <w:r>
        <w:t xml:space="preserve"> Identifiers</w:t>
      </w:r>
    </w:p>
    <w:p w14:paraId="3114335A" w14:textId="2BFDD915" w:rsidR="00CF549F" w:rsidRDefault="00CF549F" w:rsidP="00CF549F">
      <w:r>
        <w:t xml:space="preserve">Each legacy identifier begins with a standard publication ID followed by a colon followed by a series of elements separated by </w:t>
      </w:r>
      <w:r w:rsidR="00474B89">
        <w:t xml:space="preserve">pipe </w:t>
      </w:r>
      <w:r>
        <w:t>“|”</w:t>
      </w:r>
      <w:r w:rsidR="0061575D">
        <w:t xml:space="preserve"> </w:t>
      </w:r>
      <w:r>
        <w:t xml:space="preserve">characters. The elements included in the legacy standard identifiers are defined in the Data Dictionary in the </w:t>
      </w:r>
      <w:r w:rsidR="00DC432B">
        <w:t xml:space="preserve">main </w:t>
      </w:r>
      <w:r>
        <w:t xml:space="preserve">body of this document. </w:t>
      </w:r>
    </w:p>
    <w:p w14:paraId="23B92C7C" w14:textId="77777777" w:rsidR="00C20666" w:rsidRDefault="00C20666" w:rsidP="00C20666">
      <w:pPr>
        <w:pStyle w:val="Heading2"/>
      </w:pPr>
      <w:r>
        <w:t>SBAC-ELA-v1</w:t>
      </w:r>
    </w:p>
    <w:p w14:paraId="11EC5516" w14:textId="77777777" w:rsidR="00C20666" w:rsidRPr="0002501E" w:rsidRDefault="00C20666" w:rsidP="00C20666">
      <w:r>
        <w:t>This is the only format for ELA-Literacy items. It is used in both development and delivery.</w:t>
      </w:r>
    </w:p>
    <w:p w14:paraId="3288DDC6" w14:textId="77777777" w:rsidR="00C20666" w:rsidRDefault="00C20666" w:rsidP="00C20666">
      <w:pPr>
        <w:pStyle w:val="ListParagraph"/>
        <w:numPr>
          <w:ilvl w:val="0"/>
          <w:numId w:val="28"/>
        </w:numPr>
      </w:pPr>
      <w:r w:rsidRPr="00E648D9">
        <w:rPr>
          <w:b/>
        </w:rPr>
        <w:t>Use:</w:t>
      </w:r>
      <w:r>
        <w:t xml:space="preserve"> ELA; used for development and delivery.</w:t>
      </w:r>
    </w:p>
    <w:p w14:paraId="47B0B1EC" w14:textId="77777777" w:rsidR="00C20666" w:rsidRDefault="00C20666" w:rsidP="00C20666">
      <w:pPr>
        <w:pStyle w:val="ListParagraph"/>
        <w:numPr>
          <w:ilvl w:val="0"/>
          <w:numId w:val="28"/>
        </w:numPr>
      </w:pPr>
      <w:r w:rsidRPr="00E648D9">
        <w:rPr>
          <w:b/>
        </w:rPr>
        <w:t>Format:</w:t>
      </w:r>
      <w:r>
        <w:t xml:space="preserve"> </w:t>
      </w:r>
      <w:proofErr w:type="spellStart"/>
      <w:r>
        <w:t>Claim-Domain|Target-Grade|CCSS</w:t>
      </w:r>
      <w:proofErr w:type="spellEnd"/>
    </w:p>
    <w:p w14:paraId="60A67F07" w14:textId="77777777" w:rsidR="00C20666" w:rsidRDefault="00C20666" w:rsidP="00C20666">
      <w:pPr>
        <w:pStyle w:val="ListParagraph"/>
        <w:numPr>
          <w:ilvl w:val="0"/>
          <w:numId w:val="28"/>
        </w:numPr>
      </w:pPr>
      <w:r>
        <w:rPr>
          <w:b/>
        </w:rPr>
        <w:t>Example</w:t>
      </w:r>
      <w:r>
        <w:t xml:space="preserve">: </w:t>
      </w:r>
      <w:r w:rsidRPr="0002501E">
        <w:t>SBAC-ELA-v1:3-L|4-6|6.SL.2</w:t>
      </w:r>
    </w:p>
    <w:p w14:paraId="6E6416A4" w14:textId="77777777" w:rsidR="00C20666" w:rsidRDefault="00C20666" w:rsidP="00C20666">
      <w:r>
        <w:t>The example is interpreted as follows:</w:t>
      </w:r>
    </w:p>
    <w:p w14:paraId="10C58F63" w14:textId="77777777" w:rsidR="00C20666" w:rsidRDefault="00C20666" w:rsidP="00C20666">
      <w:pPr>
        <w:pStyle w:val="ListParagraph"/>
        <w:numPr>
          <w:ilvl w:val="0"/>
          <w:numId w:val="29"/>
        </w:numPr>
      </w:pPr>
      <w:r w:rsidRPr="0002501E">
        <w:rPr>
          <w:b/>
        </w:rPr>
        <w:lastRenderedPageBreak/>
        <w:t>Claim</w:t>
      </w:r>
      <w:r>
        <w:t>: 3</w:t>
      </w:r>
    </w:p>
    <w:p w14:paraId="061A7B8C" w14:textId="77777777" w:rsidR="00C20666" w:rsidRDefault="00C20666" w:rsidP="00C20666">
      <w:pPr>
        <w:pStyle w:val="ListParagraph"/>
        <w:numPr>
          <w:ilvl w:val="0"/>
          <w:numId w:val="29"/>
        </w:numPr>
      </w:pPr>
      <w:r w:rsidRPr="0002501E">
        <w:rPr>
          <w:b/>
        </w:rPr>
        <w:t>Domain</w:t>
      </w:r>
      <w:r>
        <w:t>: L</w:t>
      </w:r>
    </w:p>
    <w:p w14:paraId="41024E46" w14:textId="77777777" w:rsidR="00C20666" w:rsidRDefault="00C20666" w:rsidP="00C20666">
      <w:pPr>
        <w:pStyle w:val="ListParagraph"/>
        <w:numPr>
          <w:ilvl w:val="0"/>
          <w:numId w:val="29"/>
        </w:numPr>
      </w:pPr>
      <w:r w:rsidRPr="0002501E">
        <w:rPr>
          <w:b/>
        </w:rPr>
        <w:t>Target</w:t>
      </w:r>
      <w:r>
        <w:t>: 4</w:t>
      </w:r>
    </w:p>
    <w:p w14:paraId="1081B7E9" w14:textId="77777777" w:rsidR="00C20666" w:rsidRDefault="00C20666" w:rsidP="00C20666">
      <w:pPr>
        <w:pStyle w:val="ListParagraph"/>
        <w:numPr>
          <w:ilvl w:val="0"/>
          <w:numId w:val="29"/>
        </w:numPr>
      </w:pPr>
      <w:r>
        <w:rPr>
          <w:b/>
        </w:rPr>
        <w:t>Grade</w:t>
      </w:r>
      <w:r>
        <w:t>: 6</w:t>
      </w:r>
    </w:p>
    <w:p w14:paraId="5B792F5F" w14:textId="77777777" w:rsidR="00C20666" w:rsidRDefault="00C20666" w:rsidP="00C20666">
      <w:pPr>
        <w:pStyle w:val="ListParagraph"/>
        <w:numPr>
          <w:ilvl w:val="0"/>
          <w:numId w:val="29"/>
        </w:numPr>
      </w:pPr>
      <w:r w:rsidRPr="0002501E">
        <w:rPr>
          <w:b/>
        </w:rPr>
        <w:t>CCSS</w:t>
      </w:r>
      <w:r>
        <w:t xml:space="preserve">: </w:t>
      </w:r>
      <w:proofErr w:type="gramStart"/>
      <w:r>
        <w:t>6.SL.</w:t>
      </w:r>
      <w:proofErr w:type="gramEnd"/>
      <w:r>
        <w:t>2</w:t>
      </w:r>
    </w:p>
    <w:p w14:paraId="531B4586" w14:textId="77777777" w:rsidR="00C20666" w:rsidRDefault="00C20666" w:rsidP="00C20666">
      <w:r>
        <w:t>Equivalent Enhanced Identifier:</w:t>
      </w:r>
    </w:p>
    <w:p w14:paraId="584702BD" w14:textId="77777777" w:rsidR="00C20666" w:rsidRDefault="00C20666" w:rsidP="00C20666">
      <w:pPr>
        <w:pStyle w:val="ListParagraph"/>
        <w:numPr>
          <w:ilvl w:val="0"/>
          <w:numId w:val="31"/>
        </w:numPr>
      </w:pPr>
      <w:proofErr w:type="gramStart"/>
      <w:r>
        <w:t>E.G</w:t>
      </w:r>
      <w:proofErr w:type="gramEnd"/>
      <w:r>
        <w:t>6.C3SL.T4</w:t>
      </w:r>
    </w:p>
    <w:p w14:paraId="3740FD6E" w14:textId="77777777" w:rsidR="00C20666" w:rsidRDefault="00C20666" w:rsidP="00C20666">
      <w:r>
        <w:t>Legacy ELA identifiers use different codes for the domain from the Enhanced identifiers. Enhanced identifiers use the same values as the Common Core State Standards.</w:t>
      </w:r>
    </w:p>
    <w:p w14:paraId="53472699" w14:textId="77777777" w:rsidR="00C20666" w:rsidRDefault="00C20666" w:rsidP="00C20666">
      <w:r>
        <w:t>Here is the translation from Legacy domain values to Enhanced domain values.</w:t>
      </w:r>
    </w:p>
    <w:tbl>
      <w:tblPr>
        <w:tblStyle w:val="TableGrid"/>
        <w:tblW w:w="0" w:type="auto"/>
        <w:tblLook w:val="04A0" w:firstRow="1" w:lastRow="0" w:firstColumn="1" w:lastColumn="0" w:noHBand="0" w:noVBand="1"/>
      </w:tblPr>
      <w:tblGrid>
        <w:gridCol w:w="2138"/>
        <w:gridCol w:w="2706"/>
        <w:gridCol w:w="4506"/>
      </w:tblGrid>
      <w:tr w:rsidR="00C20666" w:rsidRPr="00096C3B" w14:paraId="62F9129D" w14:textId="77777777" w:rsidTr="00137646">
        <w:tc>
          <w:tcPr>
            <w:tcW w:w="0" w:type="auto"/>
          </w:tcPr>
          <w:p w14:paraId="6BA099EA" w14:textId="77777777" w:rsidR="00C20666" w:rsidRPr="00096C3B" w:rsidRDefault="00C20666" w:rsidP="00137646">
            <w:pPr>
              <w:keepNext/>
              <w:rPr>
                <w:b/>
              </w:rPr>
            </w:pPr>
            <w:r>
              <w:rPr>
                <w:b/>
              </w:rPr>
              <w:t>Legacy Claim and Domain</w:t>
            </w:r>
          </w:p>
        </w:tc>
        <w:tc>
          <w:tcPr>
            <w:tcW w:w="0" w:type="auto"/>
          </w:tcPr>
          <w:p w14:paraId="0B3D9A26" w14:textId="77777777" w:rsidR="00C20666" w:rsidRPr="00096C3B" w:rsidRDefault="00C20666" w:rsidP="00137646">
            <w:pPr>
              <w:keepNext/>
              <w:rPr>
                <w:b/>
              </w:rPr>
            </w:pPr>
            <w:r>
              <w:rPr>
                <w:b/>
              </w:rPr>
              <w:t>Enhanced Claim and Domain</w:t>
            </w:r>
          </w:p>
        </w:tc>
        <w:tc>
          <w:tcPr>
            <w:tcW w:w="0" w:type="auto"/>
          </w:tcPr>
          <w:p w14:paraId="554F6C42" w14:textId="77777777" w:rsidR="00C20666" w:rsidRPr="00096C3B" w:rsidRDefault="00C20666" w:rsidP="00137646">
            <w:pPr>
              <w:keepNext/>
              <w:rPr>
                <w:b/>
              </w:rPr>
            </w:pPr>
            <w:r>
              <w:rPr>
                <w:b/>
              </w:rPr>
              <w:t>Description</w:t>
            </w:r>
          </w:p>
        </w:tc>
      </w:tr>
      <w:tr w:rsidR="00C20666" w14:paraId="66B1D076" w14:textId="77777777" w:rsidTr="00137646">
        <w:tc>
          <w:tcPr>
            <w:tcW w:w="0" w:type="auto"/>
          </w:tcPr>
          <w:p w14:paraId="084C0DCB" w14:textId="77777777" w:rsidR="00C20666" w:rsidRDefault="00C20666" w:rsidP="00137646">
            <w:r>
              <w:t>1-LT</w:t>
            </w:r>
          </w:p>
        </w:tc>
        <w:tc>
          <w:tcPr>
            <w:tcW w:w="0" w:type="auto"/>
          </w:tcPr>
          <w:p w14:paraId="68B9E8C7" w14:textId="77777777" w:rsidR="00C20666" w:rsidRDefault="00C20666" w:rsidP="00137646">
            <w:r>
              <w:t>1RL</w:t>
            </w:r>
          </w:p>
        </w:tc>
        <w:tc>
          <w:tcPr>
            <w:tcW w:w="0" w:type="auto"/>
          </w:tcPr>
          <w:p w14:paraId="3F2417CC" w14:textId="77777777" w:rsidR="00C20666" w:rsidRDefault="00C20666" w:rsidP="00137646">
            <w:r>
              <w:t>Reading – Literary Texts</w:t>
            </w:r>
          </w:p>
        </w:tc>
      </w:tr>
      <w:tr w:rsidR="00C20666" w14:paraId="682E57F2" w14:textId="77777777" w:rsidTr="00137646">
        <w:tc>
          <w:tcPr>
            <w:tcW w:w="0" w:type="auto"/>
          </w:tcPr>
          <w:p w14:paraId="4E973986" w14:textId="77777777" w:rsidR="00C20666" w:rsidRDefault="00C20666" w:rsidP="00137646">
            <w:r>
              <w:t>1-IT</w:t>
            </w:r>
          </w:p>
        </w:tc>
        <w:tc>
          <w:tcPr>
            <w:tcW w:w="0" w:type="auto"/>
          </w:tcPr>
          <w:p w14:paraId="1A86B0C9" w14:textId="77777777" w:rsidR="00C20666" w:rsidRDefault="00C20666" w:rsidP="00137646">
            <w:r>
              <w:t>1RI</w:t>
            </w:r>
          </w:p>
        </w:tc>
        <w:tc>
          <w:tcPr>
            <w:tcW w:w="0" w:type="auto"/>
          </w:tcPr>
          <w:p w14:paraId="3C38C019" w14:textId="77777777" w:rsidR="00C20666" w:rsidRDefault="00C20666" w:rsidP="00137646">
            <w:r>
              <w:t>Reading – Informational Texts</w:t>
            </w:r>
          </w:p>
        </w:tc>
      </w:tr>
      <w:tr w:rsidR="00C20666" w14:paraId="3146EB93" w14:textId="77777777" w:rsidTr="00137646">
        <w:tc>
          <w:tcPr>
            <w:tcW w:w="0" w:type="auto"/>
          </w:tcPr>
          <w:p w14:paraId="54F0C916" w14:textId="77777777" w:rsidR="00C20666" w:rsidRDefault="00C20666" w:rsidP="00137646">
            <w:r>
              <w:t>2-W</w:t>
            </w:r>
          </w:p>
        </w:tc>
        <w:tc>
          <w:tcPr>
            <w:tcW w:w="0" w:type="auto"/>
          </w:tcPr>
          <w:p w14:paraId="345F3998" w14:textId="77777777" w:rsidR="00C20666" w:rsidRDefault="00C20666" w:rsidP="00137646">
            <w:r>
              <w:t>2WN, 2WI, 2WO, 2WE, 2WA, 2WG</w:t>
            </w:r>
          </w:p>
        </w:tc>
        <w:tc>
          <w:tcPr>
            <w:tcW w:w="0" w:type="auto"/>
          </w:tcPr>
          <w:p w14:paraId="44314593" w14:textId="77777777" w:rsidR="00C20666" w:rsidRDefault="00C20666" w:rsidP="00137646">
            <w:r>
              <w:t>Writing (See table 1 for detailed descriptions of each code)</w:t>
            </w:r>
          </w:p>
        </w:tc>
      </w:tr>
      <w:tr w:rsidR="00C20666" w14:paraId="4F8C257A" w14:textId="77777777" w:rsidTr="00137646">
        <w:tc>
          <w:tcPr>
            <w:tcW w:w="0" w:type="auto"/>
          </w:tcPr>
          <w:p w14:paraId="08C831B5" w14:textId="77777777" w:rsidR="00C20666" w:rsidRDefault="00C20666" w:rsidP="00137646">
            <w:r>
              <w:t>3-L</w:t>
            </w:r>
          </w:p>
        </w:tc>
        <w:tc>
          <w:tcPr>
            <w:tcW w:w="0" w:type="auto"/>
          </w:tcPr>
          <w:p w14:paraId="0327B54A" w14:textId="77777777" w:rsidR="00C20666" w:rsidRDefault="00C20666" w:rsidP="00137646">
            <w:r>
              <w:t>3SL</w:t>
            </w:r>
          </w:p>
        </w:tc>
        <w:tc>
          <w:tcPr>
            <w:tcW w:w="0" w:type="auto"/>
          </w:tcPr>
          <w:p w14:paraId="256284C4" w14:textId="77777777" w:rsidR="00C20666" w:rsidRDefault="00C20666" w:rsidP="00137646">
            <w:r>
              <w:t>Speaking &amp; Listening</w:t>
            </w:r>
          </w:p>
        </w:tc>
      </w:tr>
      <w:tr w:rsidR="00C20666" w14:paraId="7DD3B7A8" w14:textId="77777777" w:rsidTr="00137646">
        <w:tc>
          <w:tcPr>
            <w:tcW w:w="0" w:type="auto"/>
          </w:tcPr>
          <w:p w14:paraId="4E8694BB" w14:textId="77777777" w:rsidR="00C20666" w:rsidRDefault="00C20666" w:rsidP="00137646">
            <w:r>
              <w:t>4-CR</w:t>
            </w:r>
          </w:p>
        </w:tc>
        <w:tc>
          <w:tcPr>
            <w:tcW w:w="0" w:type="auto"/>
          </w:tcPr>
          <w:p w14:paraId="1C04BADA" w14:textId="77777777" w:rsidR="00C20666" w:rsidRDefault="00C20666" w:rsidP="00137646">
            <w:r>
              <w:t>4R</w:t>
            </w:r>
          </w:p>
        </w:tc>
        <w:tc>
          <w:tcPr>
            <w:tcW w:w="0" w:type="auto"/>
          </w:tcPr>
          <w:p w14:paraId="7C810CC4" w14:textId="77777777" w:rsidR="00C20666" w:rsidRDefault="00C20666" w:rsidP="00137646">
            <w:r>
              <w:t>Communicating Reasoning (Research &amp; Inquiry)</w:t>
            </w:r>
          </w:p>
        </w:tc>
      </w:tr>
    </w:tbl>
    <w:p w14:paraId="3E399CFF" w14:textId="77777777" w:rsidR="00C20666" w:rsidRDefault="00C20666" w:rsidP="00C20666">
      <w:pPr>
        <w:pStyle w:val="Caption"/>
        <w:ind w:left="0"/>
        <w:jc w:val="center"/>
      </w:pPr>
      <w:r>
        <w:t>Table a-1: Translation between Legacy and Enhanced domains.</w:t>
      </w:r>
    </w:p>
    <w:p w14:paraId="7639D080" w14:textId="75FE28FC" w:rsidR="008A64ED" w:rsidRDefault="008A64ED" w:rsidP="00CB49A3">
      <w:pPr>
        <w:pStyle w:val="Heading2"/>
      </w:pPr>
      <w:r>
        <w:t>SBAC-MA-v4</w:t>
      </w:r>
    </w:p>
    <w:p w14:paraId="2300AB39" w14:textId="3378C0FC" w:rsidR="008A64ED" w:rsidRDefault="008A64ED" w:rsidP="00CB49A3">
      <w:pPr>
        <w:pStyle w:val="ListParagraph"/>
        <w:numPr>
          <w:ilvl w:val="0"/>
          <w:numId w:val="23"/>
        </w:numPr>
      </w:pPr>
      <w:r w:rsidRPr="00E648D9">
        <w:rPr>
          <w:b/>
        </w:rPr>
        <w:t>Use:</w:t>
      </w:r>
      <w:r>
        <w:t xml:space="preserve"> Math primary standard identifier; used during</w:t>
      </w:r>
      <w:r w:rsidR="00F72D20">
        <w:t xml:space="preserve"> item</w:t>
      </w:r>
      <w:r>
        <w:t xml:space="preserve"> authoring</w:t>
      </w:r>
      <w:r w:rsidR="00F72D20">
        <w:t>.</w:t>
      </w:r>
      <w:r w:rsidR="0058634F">
        <w:t xml:space="preserve"> Based on the content specification hierarchy.</w:t>
      </w:r>
    </w:p>
    <w:p w14:paraId="6BB572C3" w14:textId="09BC812E" w:rsidR="008A64ED" w:rsidRDefault="008A64ED" w:rsidP="00CB49A3">
      <w:pPr>
        <w:pStyle w:val="ListParagraph"/>
        <w:numPr>
          <w:ilvl w:val="0"/>
          <w:numId w:val="23"/>
        </w:numPr>
      </w:pPr>
      <w:r w:rsidRPr="00E648D9">
        <w:rPr>
          <w:b/>
        </w:rPr>
        <w:t>Format:</w:t>
      </w:r>
      <w:r>
        <w:t xml:space="preserve"> </w:t>
      </w:r>
      <w:proofErr w:type="spellStart"/>
      <w:r>
        <w:t>Claim|Domain|Target</w:t>
      </w:r>
      <w:r w:rsidR="00F26DAE">
        <w:t>-Grade</w:t>
      </w:r>
      <w:r>
        <w:t>|Emphasis|C</w:t>
      </w:r>
      <w:r w:rsidR="00DC432B">
        <w:t>CSS</w:t>
      </w:r>
      <w:proofErr w:type="spellEnd"/>
    </w:p>
    <w:p w14:paraId="1FB4860C" w14:textId="35429F92" w:rsidR="00F26DAE" w:rsidRDefault="00F26DAE" w:rsidP="00F26DAE">
      <w:pPr>
        <w:pStyle w:val="ListParagraph"/>
        <w:numPr>
          <w:ilvl w:val="0"/>
          <w:numId w:val="23"/>
        </w:numPr>
      </w:pPr>
      <w:r>
        <w:rPr>
          <w:b/>
        </w:rPr>
        <w:t>Example:</w:t>
      </w:r>
      <w:r>
        <w:t xml:space="preserve"> </w:t>
      </w:r>
      <w:r w:rsidRPr="00F26DAE">
        <w:t>SBAC-MA-v4:2|MD|A-4|NA|NA</w:t>
      </w:r>
    </w:p>
    <w:p w14:paraId="2B008080" w14:textId="67945563" w:rsidR="008A64ED" w:rsidRDefault="00F72D20" w:rsidP="00CB49A3">
      <w:r>
        <w:t xml:space="preserve">The example </w:t>
      </w:r>
      <w:r w:rsidR="008A64ED">
        <w:t>is interpreted as follows:</w:t>
      </w:r>
    </w:p>
    <w:p w14:paraId="4D4E8A70" w14:textId="793F557C" w:rsidR="008A64ED" w:rsidRDefault="008A64ED" w:rsidP="00CB49A3">
      <w:pPr>
        <w:pStyle w:val="ListParagraph"/>
        <w:numPr>
          <w:ilvl w:val="0"/>
          <w:numId w:val="24"/>
        </w:numPr>
      </w:pPr>
      <w:r w:rsidRPr="00F72D20">
        <w:rPr>
          <w:b/>
        </w:rPr>
        <w:t>Claim</w:t>
      </w:r>
      <w:r>
        <w:t xml:space="preserve">: </w:t>
      </w:r>
      <w:r w:rsidR="00F26DAE">
        <w:t>2</w:t>
      </w:r>
    </w:p>
    <w:p w14:paraId="5921BFA8" w14:textId="1593648F" w:rsidR="008A64ED" w:rsidRDefault="008A64ED" w:rsidP="00CB49A3">
      <w:pPr>
        <w:pStyle w:val="ListParagraph"/>
        <w:numPr>
          <w:ilvl w:val="0"/>
          <w:numId w:val="24"/>
        </w:numPr>
      </w:pPr>
      <w:r w:rsidRPr="00F72D20">
        <w:rPr>
          <w:b/>
        </w:rPr>
        <w:t>Domain</w:t>
      </w:r>
      <w:r>
        <w:t xml:space="preserve">: </w:t>
      </w:r>
      <w:r w:rsidR="00F26DAE">
        <w:t>MD</w:t>
      </w:r>
    </w:p>
    <w:p w14:paraId="0A014050" w14:textId="77777777" w:rsidR="00F26DAE" w:rsidRDefault="008A64ED" w:rsidP="00CB49A3">
      <w:pPr>
        <w:pStyle w:val="ListParagraph"/>
        <w:numPr>
          <w:ilvl w:val="0"/>
          <w:numId w:val="24"/>
        </w:numPr>
      </w:pPr>
      <w:r w:rsidRPr="00F72D20">
        <w:rPr>
          <w:b/>
        </w:rPr>
        <w:t>Target</w:t>
      </w:r>
      <w:r>
        <w:t xml:space="preserve">: </w:t>
      </w:r>
      <w:r w:rsidR="00F26DAE">
        <w:t>A</w:t>
      </w:r>
    </w:p>
    <w:p w14:paraId="7EC2691E" w14:textId="26B76AFA" w:rsidR="008A64ED" w:rsidRDefault="00F26DAE" w:rsidP="00CB49A3">
      <w:pPr>
        <w:pStyle w:val="ListParagraph"/>
        <w:numPr>
          <w:ilvl w:val="0"/>
          <w:numId w:val="24"/>
        </w:numPr>
      </w:pPr>
      <w:r w:rsidRPr="00F72D20">
        <w:rPr>
          <w:b/>
        </w:rPr>
        <w:t>Grade</w:t>
      </w:r>
      <w:r>
        <w:t>: 4</w:t>
      </w:r>
    </w:p>
    <w:p w14:paraId="0347A2FB" w14:textId="18FC5226" w:rsidR="008A64ED" w:rsidRDefault="008A64ED" w:rsidP="00CB49A3">
      <w:pPr>
        <w:pStyle w:val="ListParagraph"/>
        <w:numPr>
          <w:ilvl w:val="0"/>
          <w:numId w:val="24"/>
        </w:numPr>
      </w:pPr>
      <w:r w:rsidRPr="00F72D20">
        <w:rPr>
          <w:b/>
        </w:rPr>
        <w:t>Emphasis</w:t>
      </w:r>
      <w:r>
        <w:t xml:space="preserve">: </w:t>
      </w:r>
      <w:r w:rsidR="00F26DAE">
        <w:t>NA</w:t>
      </w:r>
    </w:p>
    <w:p w14:paraId="6E442D0E" w14:textId="57C1D467" w:rsidR="008A64ED" w:rsidRDefault="008A64ED" w:rsidP="00CB49A3">
      <w:pPr>
        <w:pStyle w:val="ListParagraph"/>
        <w:numPr>
          <w:ilvl w:val="0"/>
          <w:numId w:val="24"/>
        </w:numPr>
      </w:pPr>
      <w:r w:rsidRPr="00F72D20">
        <w:rPr>
          <w:b/>
        </w:rPr>
        <w:t>Common Core Standard</w:t>
      </w:r>
      <w:r>
        <w:t xml:space="preserve">: </w:t>
      </w:r>
      <w:r w:rsidR="00F26DAE">
        <w:t>NA</w:t>
      </w:r>
    </w:p>
    <w:p w14:paraId="42304340" w14:textId="03B74971" w:rsidR="00F26DAE" w:rsidRDefault="00F26DAE" w:rsidP="00CB49A3">
      <w:bookmarkStart w:id="1" w:name="_Hlk502671264"/>
      <w:r>
        <w:t>Equivalent Enhanced Identifier:</w:t>
      </w:r>
    </w:p>
    <w:p w14:paraId="29891805" w14:textId="1D800785" w:rsidR="00F26DAE" w:rsidRDefault="00F26DAE" w:rsidP="00F26DAE">
      <w:pPr>
        <w:pStyle w:val="ListParagraph"/>
        <w:numPr>
          <w:ilvl w:val="0"/>
          <w:numId w:val="30"/>
        </w:numPr>
      </w:pPr>
      <w:r>
        <w:t>M.G4.C2.TA</w:t>
      </w:r>
    </w:p>
    <w:p w14:paraId="5C971DFB" w14:textId="381814BD" w:rsidR="00F72D20" w:rsidRDefault="00F72D20" w:rsidP="00F26DAE">
      <w:r>
        <w:t>Notes:</w:t>
      </w:r>
    </w:p>
    <w:p w14:paraId="52916FF4" w14:textId="77777777" w:rsidR="0058634F" w:rsidRDefault="00F72D20" w:rsidP="00F26DAE">
      <w:pPr>
        <w:pStyle w:val="ListParagraph"/>
        <w:numPr>
          <w:ilvl w:val="0"/>
          <w:numId w:val="30"/>
        </w:numPr>
      </w:pPr>
      <w:r>
        <w:t xml:space="preserve">Math Claims 2, 3, and 4 do not have a domain. However, when used as a primary alignment, they must always be paired with a Claim 1 secondary alignment. A legacy Claim 2, 3, or 4 alignment may include the domain from the Claim 1 alignment on the same item. In this </w:t>
      </w:r>
      <w:r>
        <w:lastRenderedPageBreak/>
        <w:t>example, the domain is “MD” derived from the secondary alignment. In other cases, it might be “NA” meaning “Not Applicable.”</w:t>
      </w:r>
    </w:p>
    <w:p w14:paraId="53AD407F" w14:textId="2D9EA971" w:rsidR="00F26DAE" w:rsidRPr="0058634F" w:rsidRDefault="0058634F" w:rsidP="00F26DAE">
      <w:pPr>
        <w:pStyle w:val="ListParagraph"/>
        <w:numPr>
          <w:ilvl w:val="0"/>
          <w:numId w:val="30"/>
        </w:numPr>
      </w:pPr>
      <w:r w:rsidRPr="0058634F">
        <w:t>I</w:t>
      </w:r>
      <w:r w:rsidR="003D43B0" w:rsidRPr="0058634F">
        <w:t>n the legacy data, the grade is frequently omitted, especially for claims 2-4. In these cases, the grade must be derived fr</w:t>
      </w:r>
      <w:r>
        <w:t>o</w:t>
      </w:r>
      <w:r w:rsidR="003D43B0" w:rsidRPr="0058634F">
        <w:t>m the item metadata or from other standards alignments</w:t>
      </w:r>
      <w:r>
        <w:t xml:space="preserve"> in the same set.</w:t>
      </w:r>
    </w:p>
    <w:bookmarkEnd w:id="1"/>
    <w:p w14:paraId="4120778F" w14:textId="77777777" w:rsidR="008A64ED" w:rsidRDefault="008A64ED" w:rsidP="00CB49A3">
      <w:pPr>
        <w:pStyle w:val="Heading2"/>
      </w:pPr>
      <w:r>
        <w:t>SBAC-MA-v5</w:t>
      </w:r>
    </w:p>
    <w:p w14:paraId="58EF0FE9" w14:textId="2B4798CC" w:rsidR="003D43B0" w:rsidRDefault="003D43B0" w:rsidP="003D43B0">
      <w:r>
        <w:t xml:space="preserve">The format is exactly the same as v4. The only difference is </w:t>
      </w:r>
      <w:r w:rsidR="0058634F">
        <w:t>that v5</w:t>
      </w:r>
      <w:r>
        <w:t xml:space="preserve"> is used for secondary alignments</w:t>
      </w:r>
      <w:r w:rsidR="0042344F">
        <w:t>. There may be up to three secondary alignments.</w:t>
      </w:r>
    </w:p>
    <w:p w14:paraId="159773CE" w14:textId="23E69615" w:rsidR="008A64ED" w:rsidRDefault="008A64ED" w:rsidP="00CB49A3">
      <w:pPr>
        <w:pStyle w:val="ListParagraph"/>
        <w:numPr>
          <w:ilvl w:val="0"/>
          <w:numId w:val="25"/>
        </w:numPr>
      </w:pPr>
      <w:r w:rsidRPr="00E648D9">
        <w:rPr>
          <w:b/>
        </w:rPr>
        <w:t>Use:</w:t>
      </w:r>
      <w:r>
        <w:t xml:space="preserve"> Math secondary standard identifier; used during </w:t>
      </w:r>
      <w:r w:rsidR="00F72D20">
        <w:t xml:space="preserve">item </w:t>
      </w:r>
      <w:r>
        <w:t>authoring.</w:t>
      </w:r>
      <w:r w:rsidR="0058634F" w:rsidRPr="0058634F">
        <w:t xml:space="preserve"> </w:t>
      </w:r>
      <w:r w:rsidR="0058634F">
        <w:t>Based on the content specification hierarchy.</w:t>
      </w:r>
    </w:p>
    <w:p w14:paraId="6E426AEB" w14:textId="2643DC50" w:rsidR="008A64ED" w:rsidRDefault="008A64ED" w:rsidP="00CB49A3">
      <w:pPr>
        <w:pStyle w:val="ListParagraph"/>
        <w:numPr>
          <w:ilvl w:val="0"/>
          <w:numId w:val="25"/>
        </w:numPr>
      </w:pPr>
      <w:r w:rsidRPr="00E648D9">
        <w:rPr>
          <w:b/>
        </w:rPr>
        <w:t>Format:</w:t>
      </w:r>
      <w:r>
        <w:t xml:space="preserve"> </w:t>
      </w:r>
      <w:proofErr w:type="spellStart"/>
      <w:r>
        <w:t>Claim|Domain|Target</w:t>
      </w:r>
      <w:r w:rsidR="00F26DAE">
        <w:t>-Grade</w:t>
      </w:r>
      <w:r>
        <w:t>|Emphasis|C</w:t>
      </w:r>
      <w:r w:rsidR="0061575D">
        <w:t>CSS</w:t>
      </w:r>
      <w:proofErr w:type="spellEnd"/>
    </w:p>
    <w:p w14:paraId="1467A1A3" w14:textId="6D9D25EC" w:rsidR="00F72D20" w:rsidRDefault="00F72D20" w:rsidP="00F72D20">
      <w:pPr>
        <w:pStyle w:val="ListParagraph"/>
        <w:numPr>
          <w:ilvl w:val="0"/>
          <w:numId w:val="25"/>
        </w:numPr>
      </w:pPr>
      <w:r>
        <w:rPr>
          <w:b/>
        </w:rPr>
        <w:t xml:space="preserve">Example: </w:t>
      </w:r>
      <w:r w:rsidRPr="00F72D20">
        <w:t>SBAC-MA-v5:1|MD|I-4|a/s|4.MD.2</w:t>
      </w:r>
    </w:p>
    <w:p w14:paraId="2E3ECA77" w14:textId="77777777" w:rsidR="00F72D20" w:rsidRDefault="00F72D20" w:rsidP="00F72D20">
      <w:r>
        <w:t>The example is interpreted as follows:</w:t>
      </w:r>
    </w:p>
    <w:p w14:paraId="769BB56E" w14:textId="0B670D87" w:rsidR="00F72D20" w:rsidRDefault="00F72D20" w:rsidP="00F72D20">
      <w:pPr>
        <w:pStyle w:val="ListParagraph"/>
        <w:numPr>
          <w:ilvl w:val="0"/>
          <w:numId w:val="25"/>
        </w:numPr>
      </w:pPr>
      <w:r w:rsidRPr="00F72D20">
        <w:rPr>
          <w:b/>
        </w:rPr>
        <w:t>Claim</w:t>
      </w:r>
      <w:r>
        <w:t>: 1</w:t>
      </w:r>
    </w:p>
    <w:p w14:paraId="4E8C336C" w14:textId="77777777" w:rsidR="00F72D20" w:rsidRDefault="00F72D20" w:rsidP="00F72D20">
      <w:pPr>
        <w:pStyle w:val="ListParagraph"/>
        <w:numPr>
          <w:ilvl w:val="0"/>
          <w:numId w:val="25"/>
        </w:numPr>
      </w:pPr>
      <w:r w:rsidRPr="00F72D20">
        <w:rPr>
          <w:b/>
        </w:rPr>
        <w:t>Domain</w:t>
      </w:r>
      <w:r>
        <w:t>: MD</w:t>
      </w:r>
    </w:p>
    <w:p w14:paraId="739D96D0" w14:textId="6E34031D" w:rsidR="00F72D20" w:rsidRDefault="00F72D20" w:rsidP="00F72D20">
      <w:pPr>
        <w:pStyle w:val="ListParagraph"/>
        <w:numPr>
          <w:ilvl w:val="0"/>
          <w:numId w:val="25"/>
        </w:numPr>
      </w:pPr>
      <w:r w:rsidRPr="00F72D20">
        <w:rPr>
          <w:b/>
        </w:rPr>
        <w:t>Target</w:t>
      </w:r>
      <w:r>
        <w:t>: I</w:t>
      </w:r>
    </w:p>
    <w:p w14:paraId="7FAFAEEE" w14:textId="77777777" w:rsidR="00F72D20" w:rsidRDefault="00F72D20" w:rsidP="00F72D20">
      <w:pPr>
        <w:pStyle w:val="ListParagraph"/>
        <w:numPr>
          <w:ilvl w:val="0"/>
          <w:numId w:val="25"/>
        </w:numPr>
      </w:pPr>
      <w:r w:rsidRPr="00F72D20">
        <w:rPr>
          <w:b/>
        </w:rPr>
        <w:t>Grade</w:t>
      </w:r>
      <w:r>
        <w:t>: 4</w:t>
      </w:r>
    </w:p>
    <w:p w14:paraId="11D6ECF4" w14:textId="12F61C84" w:rsidR="00F72D20" w:rsidRDefault="00F72D20" w:rsidP="00F72D20">
      <w:pPr>
        <w:pStyle w:val="ListParagraph"/>
        <w:numPr>
          <w:ilvl w:val="0"/>
          <w:numId w:val="25"/>
        </w:numPr>
      </w:pPr>
      <w:r w:rsidRPr="00F72D20">
        <w:rPr>
          <w:b/>
        </w:rPr>
        <w:t>Emphasis</w:t>
      </w:r>
      <w:r>
        <w:t>: a/s</w:t>
      </w:r>
    </w:p>
    <w:p w14:paraId="7D4D164B" w14:textId="67A226E7" w:rsidR="00F72D20" w:rsidRDefault="00F72D20" w:rsidP="00F72D20">
      <w:pPr>
        <w:pStyle w:val="ListParagraph"/>
        <w:numPr>
          <w:ilvl w:val="0"/>
          <w:numId w:val="25"/>
        </w:numPr>
      </w:pPr>
      <w:r w:rsidRPr="00F72D20">
        <w:rPr>
          <w:b/>
        </w:rPr>
        <w:t>Common Core Standard</w:t>
      </w:r>
      <w:r>
        <w:t xml:space="preserve">: </w:t>
      </w:r>
      <w:proofErr w:type="gramStart"/>
      <w:r>
        <w:t>4.MD.</w:t>
      </w:r>
      <w:proofErr w:type="gramEnd"/>
      <w:r>
        <w:t>2</w:t>
      </w:r>
    </w:p>
    <w:p w14:paraId="115D2A4B" w14:textId="77777777" w:rsidR="00F72D20" w:rsidRDefault="00F72D20" w:rsidP="00F72D20">
      <w:r>
        <w:t>Equivalent Enhanced Identifier:</w:t>
      </w:r>
    </w:p>
    <w:p w14:paraId="3E2C3A37" w14:textId="69B25978" w:rsidR="00F72D20" w:rsidRDefault="00F72D20" w:rsidP="00F72D20">
      <w:pPr>
        <w:pStyle w:val="ListParagraph"/>
        <w:numPr>
          <w:ilvl w:val="0"/>
          <w:numId w:val="25"/>
        </w:numPr>
      </w:pPr>
      <w:r>
        <w:t>M.G4.C</w:t>
      </w:r>
      <w:proofErr w:type="gramStart"/>
      <w:r w:rsidR="0002501E">
        <w:t>1</w:t>
      </w:r>
      <w:r>
        <w:t>.T</w:t>
      </w:r>
      <w:r w:rsidR="0002501E">
        <w:t>I</w:t>
      </w:r>
      <w:proofErr w:type="gramEnd"/>
    </w:p>
    <w:p w14:paraId="40C4D023" w14:textId="0C5EE27B" w:rsidR="00F72D20" w:rsidRDefault="0058634F" w:rsidP="0058634F">
      <w:r>
        <w:t>Notes:</w:t>
      </w:r>
    </w:p>
    <w:p w14:paraId="2F232D7A" w14:textId="38C955B4" w:rsidR="0058634F" w:rsidRDefault="0058634F" w:rsidP="0058634F">
      <w:pPr>
        <w:pStyle w:val="ListParagraph"/>
        <w:numPr>
          <w:ilvl w:val="0"/>
          <w:numId w:val="25"/>
        </w:numPr>
      </w:pPr>
      <w:r>
        <w:t>The domain from this example is used in the associated SBAC-MA-v4 primary identifier.</w:t>
      </w:r>
    </w:p>
    <w:p w14:paraId="1EE9AB51" w14:textId="055DFC80" w:rsidR="0002501E" w:rsidRDefault="0002501E" w:rsidP="0058634F">
      <w:pPr>
        <w:pStyle w:val="ListParagraph"/>
        <w:numPr>
          <w:ilvl w:val="0"/>
          <w:numId w:val="25"/>
        </w:numPr>
      </w:pPr>
      <w:r w:rsidRPr="0058634F">
        <w:t>In the legacy data, the grade is frequently omitted, especially for claims 2-4. In these cases, the grade must be derived fr</w:t>
      </w:r>
      <w:r>
        <w:t>o</w:t>
      </w:r>
      <w:r w:rsidRPr="0058634F">
        <w:t>m the item metadata or from other standards alignments</w:t>
      </w:r>
      <w:r>
        <w:t xml:space="preserve"> in the same set.</w:t>
      </w:r>
    </w:p>
    <w:p w14:paraId="373FF9AF" w14:textId="77777777" w:rsidR="008A64ED" w:rsidRDefault="008A64ED" w:rsidP="00CB49A3">
      <w:pPr>
        <w:pStyle w:val="Heading2"/>
      </w:pPr>
      <w:r>
        <w:t>SBAC-MA-v6</w:t>
      </w:r>
    </w:p>
    <w:p w14:paraId="45CA4988" w14:textId="030FAC34" w:rsidR="0002501E" w:rsidRPr="0002501E" w:rsidRDefault="0002501E" w:rsidP="0002501E">
      <w:r>
        <w:t>This identifier repeats information from the v4 identifier in a different format. It’s intended to be a simpler alignment to the blueprint hierarchy.</w:t>
      </w:r>
    </w:p>
    <w:p w14:paraId="2C5A869E" w14:textId="07F464C3" w:rsidR="008A64ED" w:rsidRDefault="008A64ED" w:rsidP="00CB49A3">
      <w:pPr>
        <w:pStyle w:val="ListParagraph"/>
        <w:numPr>
          <w:ilvl w:val="0"/>
          <w:numId w:val="26"/>
        </w:numPr>
      </w:pPr>
      <w:r w:rsidRPr="00E648D9">
        <w:rPr>
          <w:b/>
        </w:rPr>
        <w:t>Use:</w:t>
      </w:r>
      <w:r>
        <w:t xml:space="preserve"> Math standard identifier; used for delivery. Based on the blueprint hierarchy; does not </w:t>
      </w:r>
      <w:r w:rsidR="0058634F">
        <w:t>reach</w:t>
      </w:r>
      <w:r>
        <w:t xml:space="preserve"> to standard level.</w:t>
      </w:r>
    </w:p>
    <w:p w14:paraId="27EB1F49" w14:textId="318B6FA3" w:rsidR="008A64ED" w:rsidRDefault="008A64ED" w:rsidP="00CB49A3">
      <w:pPr>
        <w:pStyle w:val="ListParagraph"/>
        <w:numPr>
          <w:ilvl w:val="0"/>
          <w:numId w:val="26"/>
        </w:numPr>
      </w:pPr>
      <w:r w:rsidRPr="00E648D9">
        <w:rPr>
          <w:b/>
        </w:rPr>
        <w:t>Format:</w:t>
      </w:r>
      <w:r>
        <w:t xml:space="preserve"> </w:t>
      </w:r>
      <w:proofErr w:type="spellStart"/>
      <w:r>
        <w:t>Claim|Content</w:t>
      </w:r>
      <w:proofErr w:type="spellEnd"/>
      <w:r>
        <w:t xml:space="preserve"> </w:t>
      </w:r>
      <w:proofErr w:type="spellStart"/>
      <w:r>
        <w:t>Category|Target</w:t>
      </w:r>
      <w:proofErr w:type="spellEnd"/>
      <w:r>
        <w:t xml:space="preserve"> </w:t>
      </w:r>
      <w:proofErr w:type="spellStart"/>
      <w:r>
        <w:t>Set|Target</w:t>
      </w:r>
      <w:r w:rsidR="00DC61C4">
        <w:t>-Grade</w:t>
      </w:r>
      <w:proofErr w:type="spellEnd"/>
    </w:p>
    <w:p w14:paraId="637A21A0" w14:textId="5745C4E7" w:rsidR="0058634F" w:rsidRDefault="0058634F" w:rsidP="0058634F">
      <w:pPr>
        <w:pStyle w:val="ListParagraph"/>
        <w:numPr>
          <w:ilvl w:val="0"/>
          <w:numId w:val="26"/>
        </w:numPr>
      </w:pPr>
      <w:r w:rsidRPr="0058634F">
        <w:rPr>
          <w:b/>
        </w:rPr>
        <w:t>Example</w:t>
      </w:r>
      <w:r>
        <w:t xml:space="preserve">: </w:t>
      </w:r>
      <w:r w:rsidRPr="0058634F">
        <w:t>SBAC-MA-v6:2|O|NA|A</w:t>
      </w:r>
      <w:r w:rsidR="00DC61C4">
        <w:t>-4</w:t>
      </w:r>
    </w:p>
    <w:p w14:paraId="58B37E7B" w14:textId="77777777" w:rsidR="0058634F" w:rsidRDefault="0058634F" w:rsidP="00137646">
      <w:pPr>
        <w:keepNext/>
      </w:pPr>
      <w:r>
        <w:t>The example is interpreted as follows:</w:t>
      </w:r>
    </w:p>
    <w:p w14:paraId="79081F61" w14:textId="3E41F701" w:rsidR="0058634F" w:rsidRDefault="0058634F" w:rsidP="0058634F">
      <w:pPr>
        <w:pStyle w:val="ListParagraph"/>
        <w:numPr>
          <w:ilvl w:val="0"/>
          <w:numId w:val="25"/>
        </w:numPr>
      </w:pPr>
      <w:r w:rsidRPr="00F72D20">
        <w:rPr>
          <w:b/>
        </w:rPr>
        <w:t>Claim</w:t>
      </w:r>
      <w:r>
        <w:t>: 2</w:t>
      </w:r>
    </w:p>
    <w:p w14:paraId="47A8BF41" w14:textId="0E5E40D5" w:rsidR="0058634F" w:rsidRDefault="00C866E4" w:rsidP="0058634F">
      <w:pPr>
        <w:pStyle w:val="ListParagraph"/>
        <w:numPr>
          <w:ilvl w:val="0"/>
          <w:numId w:val="25"/>
        </w:numPr>
      </w:pPr>
      <w:r>
        <w:rPr>
          <w:b/>
        </w:rPr>
        <w:t>Content Category</w:t>
      </w:r>
      <w:r>
        <w:t xml:space="preserve">: </w:t>
      </w:r>
      <w:r w:rsidR="0002501E">
        <w:t>MD</w:t>
      </w:r>
    </w:p>
    <w:p w14:paraId="2FBDF38F" w14:textId="4DA5F527" w:rsidR="0058634F" w:rsidRDefault="0058634F" w:rsidP="0058634F">
      <w:pPr>
        <w:pStyle w:val="ListParagraph"/>
        <w:numPr>
          <w:ilvl w:val="0"/>
          <w:numId w:val="25"/>
        </w:numPr>
      </w:pPr>
      <w:r w:rsidRPr="00F72D20">
        <w:rPr>
          <w:b/>
        </w:rPr>
        <w:t>Target</w:t>
      </w:r>
      <w:r w:rsidR="00DC61C4">
        <w:rPr>
          <w:b/>
        </w:rPr>
        <w:t xml:space="preserve"> Set</w:t>
      </w:r>
      <w:r>
        <w:t>:</w:t>
      </w:r>
      <w:r w:rsidR="00DC61C4">
        <w:t xml:space="preserve"> NA</w:t>
      </w:r>
    </w:p>
    <w:p w14:paraId="5EBCED36" w14:textId="177E65D6" w:rsidR="0058634F" w:rsidRDefault="00DC61C4" w:rsidP="00DC61C4">
      <w:pPr>
        <w:pStyle w:val="ListParagraph"/>
        <w:numPr>
          <w:ilvl w:val="0"/>
          <w:numId w:val="25"/>
        </w:numPr>
      </w:pPr>
      <w:r>
        <w:rPr>
          <w:b/>
        </w:rPr>
        <w:t>Target:</w:t>
      </w:r>
      <w:r>
        <w:t xml:space="preserve"> A</w:t>
      </w:r>
    </w:p>
    <w:p w14:paraId="67158A39" w14:textId="2BFB8DB5" w:rsidR="00DC61C4" w:rsidRDefault="00DC61C4" w:rsidP="00DC61C4">
      <w:pPr>
        <w:pStyle w:val="ListParagraph"/>
        <w:numPr>
          <w:ilvl w:val="0"/>
          <w:numId w:val="25"/>
        </w:numPr>
      </w:pPr>
      <w:r>
        <w:rPr>
          <w:b/>
        </w:rPr>
        <w:t>Grade</w:t>
      </w:r>
      <w:r w:rsidRPr="00DC61C4">
        <w:t>: 4</w:t>
      </w:r>
    </w:p>
    <w:p w14:paraId="3AF1D344" w14:textId="77777777" w:rsidR="0002501E" w:rsidRDefault="0002501E" w:rsidP="00137646">
      <w:pPr>
        <w:keepNext/>
      </w:pPr>
      <w:r>
        <w:lastRenderedPageBreak/>
        <w:t>Equivalent Enhanced Identifier:</w:t>
      </w:r>
    </w:p>
    <w:p w14:paraId="6A42A481" w14:textId="77777777" w:rsidR="0002501E" w:rsidRDefault="0002501E" w:rsidP="0002501E">
      <w:pPr>
        <w:pStyle w:val="ListParagraph"/>
        <w:numPr>
          <w:ilvl w:val="0"/>
          <w:numId w:val="25"/>
        </w:numPr>
      </w:pPr>
      <w:r>
        <w:t>M.G4.C2.TA</w:t>
      </w:r>
    </w:p>
    <w:p w14:paraId="19ADC9AC" w14:textId="77777777" w:rsidR="0002501E" w:rsidRDefault="0002501E" w:rsidP="0002501E">
      <w:r>
        <w:t>Notes:</w:t>
      </w:r>
    </w:p>
    <w:p w14:paraId="3B1E9909" w14:textId="44122A7A" w:rsidR="0002501E" w:rsidRDefault="0002501E" w:rsidP="0002501E">
      <w:pPr>
        <w:pStyle w:val="ListParagraph"/>
        <w:numPr>
          <w:ilvl w:val="0"/>
          <w:numId w:val="25"/>
        </w:numPr>
      </w:pPr>
      <w:r>
        <w:t>The content category in this case is derived from the associated Claim 1 secondary alignment.</w:t>
      </w:r>
    </w:p>
    <w:p w14:paraId="539CA1A3" w14:textId="7533FCB7" w:rsidR="0002501E" w:rsidRDefault="0002501E" w:rsidP="00CB49A3">
      <w:pPr>
        <w:pStyle w:val="ListParagraph"/>
        <w:numPr>
          <w:ilvl w:val="0"/>
          <w:numId w:val="25"/>
        </w:numPr>
      </w:pPr>
      <w:r w:rsidRPr="0058634F">
        <w:t>In the legacy data, the grade is frequently omitted, especially for claims 2-4. In these cases, the grade must be derived fr</w:t>
      </w:r>
      <w:r>
        <w:t>o</w:t>
      </w:r>
      <w:r w:rsidRPr="0058634F">
        <w:t>m the item metadata or from other standards alignments</w:t>
      </w:r>
      <w:r>
        <w:t xml:space="preserve"> in the same set.</w:t>
      </w:r>
    </w:p>
    <w:p w14:paraId="7CA81AC0" w14:textId="2463D42B" w:rsidR="008D46A3" w:rsidRDefault="008D46A3" w:rsidP="008D46A3">
      <w:pPr>
        <w:pStyle w:val="Heading1"/>
        <w:pageBreakBefore/>
      </w:pPr>
      <w:r>
        <w:lastRenderedPageBreak/>
        <w:t xml:space="preserve">Appendix </w:t>
      </w:r>
      <w:r w:rsidR="007B6AEE">
        <w:t>B</w:t>
      </w:r>
      <w:r>
        <w:t xml:space="preserve">: </w:t>
      </w:r>
      <w:r w:rsidR="001726F6">
        <w:t>Deriving Domain</w:t>
      </w:r>
      <w:r w:rsidR="00FB78AB">
        <w:t xml:space="preserve">, </w:t>
      </w:r>
      <w:r w:rsidR="00944CF4">
        <w:t>Emphasis</w:t>
      </w:r>
      <w:r w:rsidR="00FB78AB">
        <w:t>, and Target Set</w:t>
      </w:r>
      <w:r w:rsidR="00FB78AB">
        <w:br/>
      </w:r>
      <w:r w:rsidR="001726F6">
        <w:t>from Grade, Claim, Target</w:t>
      </w:r>
    </w:p>
    <w:p w14:paraId="044B71F5" w14:textId="01EFEB2A" w:rsidR="00FB78AB" w:rsidRDefault="00FB78AB" w:rsidP="001726F6">
      <w:r>
        <w:t xml:space="preserve">Domain and Emphasis are properties of the target. So, by knowing the grade, </w:t>
      </w:r>
      <w:r w:rsidR="00A816F3">
        <w:t>C</w:t>
      </w:r>
      <w:r>
        <w:t xml:space="preserve">laim, and </w:t>
      </w:r>
      <w:r w:rsidR="00A816F3">
        <w:t>T</w:t>
      </w:r>
      <w:r>
        <w:t>arget, you can determine the Domain and Emphasis.</w:t>
      </w:r>
    </w:p>
    <w:p w14:paraId="10523FE1" w14:textId="1DA2A6CF" w:rsidR="008758C7" w:rsidRDefault="008758C7" w:rsidP="001726F6">
      <w:r>
        <w:t>Legacy identifiers</w:t>
      </w:r>
      <w:r w:rsidR="00A816F3">
        <w:t xml:space="preserve"> for Mathematics have a Target Set. That value may also be derived from the grade, Claim, and Target.</w:t>
      </w:r>
    </w:p>
    <w:p w14:paraId="7ABE0604" w14:textId="47A98522" w:rsidR="00A816F3" w:rsidRDefault="00A816F3" w:rsidP="001726F6">
      <w:r>
        <w:t>The following tables show mappings of these properties.</w:t>
      </w:r>
    </w:p>
    <w:p w14:paraId="04343292" w14:textId="6B2A3C73" w:rsidR="00A816F3" w:rsidRDefault="00696D10" w:rsidP="00A816F3">
      <w:pPr>
        <w:pStyle w:val="Heading2"/>
      </w:pPr>
      <w:r>
        <w:t>ELA Domains</w:t>
      </w:r>
    </w:p>
    <w:tbl>
      <w:tblPr>
        <w:tblStyle w:val="TableGrid"/>
        <w:tblW w:w="0" w:type="auto"/>
        <w:jc w:val="center"/>
        <w:tblLook w:val="04A0" w:firstRow="1" w:lastRow="0" w:firstColumn="1" w:lastColumn="0" w:noHBand="0" w:noVBand="1"/>
      </w:tblPr>
      <w:tblGrid>
        <w:gridCol w:w="883"/>
        <w:gridCol w:w="843"/>
        <w:gridCol w:w="905"/>
        <w:gridCol w:w="939"/>
      </w:tblGrid>
      <w:tr w:rsidR="00696D10" w:rsidRPr="00A816F3" w14:paraId="7A019A44" w14:textId="77777777" w:rsidTr="00A816F3">
        <w:trPr>
          <w:jc w:val="center"/>
        </w:trPr>
        <w:tc>
          <w:tcPr>
            <w:tcW w:w="0" w:type="auto"/>
            <w:tcBorders>
              <w:bottom w:val="single" w:sz="18" w:space="0" w:color="auto"/>
            </w:tcBorders>
          </w:tcPr>
          <w:p w14:paraId="55831986" w14:textId="2D3B390A" w:rsidR="00696D10" w:rsidRPr="00A816F3" w:rsidRDefault="00696D10" w:rsidP="00696D10">
            <w:pPr>
              <w:pStyle w:val="SingleSpaced"/>
              <w:rPr>
                <w:b/>
              </w:rPr>
            </w:pPr>
            <w:r w:rsidRPr="00A816F3">
              <w:rPr>
                <w:b/>
              </w:rPr>
              <w:t>Grades</w:t>
            </w:r>
          </w:p>
        </w:tc>
        <w:tc>
          <w:tcPr>
            <w:tcW w:w="0" w:type="auto"/>
            <w:tcBorders>
              <w:bottom w:val="single" w:sz="18" w:space="0" w:color="auto"/>
            </w:tcBorders>
          </w:tcPr>
          <w:p w14:paraId="0B813B44" w14:textId="5407F838" w:rsidR="00696D10" w:rsidRPr="00A816F3" w:rsidRDefault="00696D10" w:rsidP="00696D10">
            <w:pPr>
              <w:pStyle w:val="SingleSpaced"/>
              <w:rPr>
                <w:b/>
              </w:rPr>
            </w:pPr>
            <w:r w:rsidRPr="00A816F3">
              <w:rPr>
                <w:b/>
              </w:rPr>
              <w:t>Claims</w:t>
            </w:r>
          </w:p>
        </w:tc>
        <w:tc>
          <w:tcPr>
            <w:tcW w:w="0" w:type="auto"/>
            <w:tcBorders>
              <w:bottom w:val="single" w:sz="18" w:space="0" w:color="auto"/>
            </w:tcBorders>
          </w:tcPr>
          <w:p w14:paraId="77CB5892" w14:textId="50CA500A" w:rsidR="00696D10" w:rsidRPr="00A816F3" w:rsidRDefault="00696D10" w:rsidP="00696D10">
            <w:pPr>
              <w:pStyle w:val="SingleSpaced"/>
              <w:rPr>
                <w:b/>
              </w:rPr>
            </w:pPr>
            <w:r w:rsidRPr="00A816F3">
              <w:rPr>
                <w:b/>
              </w:rPr>
              <w:t>Targets</w:t>
            </w:r>
          </w:p>
        </w:tc>
        <w:tc>
          <w:tcPr>
            <w:tcW w:w="0" w:type="auto"/>
            <w:tcBorders>
              <w:bottom w:val="single" w:sz="18" w:space="0" w:color="auto"/>
            </w:tcBorders>
          </w:tcPr>
          <w:p w14:paraId="4F11D412" w14:textId="0439249E" w:rsidR="00696D10" w:rsidRPr="00A816F3" w:rsidRDefault="00696D10" w:rsidP="00696D10">
            <w:pPr>
              <w:pStyle w:val="SingleSpaced"/>
              <w:rPr>
                <w:b/>
              </w:rPr>
            </w:pPr>
            <w:r w:rsidRPr="00A816F3">
              <w:rPr>
                <w:b/>
              </w:rPr>
              <w:t>Domain</w:t>
            </w:r>
          </w:p>
        </w:tc>
      </w:tr>
      <w:tr w:rsidR="00696D10" w14:paraId="78CE1560" w14:textId="77777777" w:rsidTr="00A816F3">
        <w:trPr>
          <w:jc w:val="center"/>
        </w:trPr>
        <w:tc>
          <w:tcPr>
            <w:tcW w:w="0" w:type="auto"/>
            <w:tcBorders>
              <w:top w:val="single" w:sz="18" w:space="0" w:color="auto"/>
            </w:tcBorders>
          </w:tcPr>
          <w:p w14:paraId="6D5EBC08" w14:textId="5096334F" w:rsidR="00696D10" w:rsidRDefault="00696D10" w:rsidP="00696D10">
            <w:pPr>
              <w:pStyle w:val="SingleSpaced"/>
            </w:pPr>
            <w:r>
              <w:t>All</w:t>
            </w:r>
          </w:p>
        </w:tc>
        <w:tc>
          <w:tcPr>
            <w:tcW w:w="0" w:type="auto"/>
            <w:tcBorders>
              <w:top w:val="single" w:sz="18" w:space="0" w:color="auto"/>
            </w:tcBorders>
          </w:tcPr>
          <w:p w14:paraId="2A8819D7" w14:textId="21770099" w:rsidR="00696D10" w:rsidRDefault="00696D10" w:rsidP="00696D10">
            <w:pPr>
              <w:pStyle w:val="SingleSpaced"/>
            </w:pPr>
            <w:r>
              <w:t>1</w:t>
            </w:r>
          </w:p>
        </w:tc>
        <w:tc>
          <w:tcPr>
            <w:tcW w:w="0" w:type="auto"/>
            <w:tcBorders>
              <w:top w:val="single" w:sz="18" w:space="0" w:color="auto"/>
            </w:tcBorders>
          </w:tcPr>
          <w:p w14:paraId="42541FC0" w14:textId="2BC0F1F8" w:rsidR="00696D10" w:rsidRDefault="00696D10" w:rsidP="00696D10">
            <w:pPr>
              <w:pStyle w:val="SingleSpaced"/>
            </w:pPr>
            <w:r>
              <w:t>1-7</w:t>
            </w:r>
          </w:p>
        </w:tc>
        <w:tc>
          <w:tcPr>
            <w:tcW w:w="0" w:type="auto"/>
            <w:tcBorders>
              <w:top w:val="single" w:sz="18" w:space="0" w:color="auto"/>
            </w:tcBorders>
          </w:tcPr>
          <w:p w14:paraId="3052F001" w14:textId="6FD2A552" w:rsidR="00696D10" w:rsidRDefault="00696D10" w:rsidP="00696D10">
            <w:pPr>
              <w:pStyle w:val="SingleSpaced"/>
            </w:pPr>
            <w:r>
              <w:t>RL</w:t>
            </w:r>
          </w:p>
        </w:tc>
      </w:tr>
      <w:tr w:rsidR="00696D10" w14:paraId="71A1670C" w14:textId="77777777" w:rsidTr="00BB5120">
        <w:trPr>
          <w:jc w:val="center"/>
        </w:trPr>
        <w:tc>
          <w:tcPr>
            <w:tcW w:w="0" w:type="auto"/>
          </w:tcPr>
          <w:p w14:paraId="1A3EFD71" w14:textId="44391B7D" w:rsidR="00696D10" w:rsidRDefault="00696D10" w:rsidP="00696D10">
            <w:pPr>
              <w:pStyle w:val="SingleSpaced"/>
            </w:pPr>
            <w:r>
              <w:t>All</w:t>
            </w:r>
          </w:p>
        </w:tc>
        <w:tc>
          <w:tcPr>
            <w:tcW w:w="0" w:type="auto"/>
          </w:tcPr>
          <w:p w14:paraId="1516FADD" w14:textId="5DE075EE" w:rsidR="00696D10" w:rsidRDefault="00696D10" w:rsidP="00696D10">
            <w:pPr>
              <w:pStyle w:val="SingleSpaced"/>
            </w:pPr>
            <w:r>
              <w:t>1</w:t>
            </w:r>
          </w:p>
        </w:tc>
        <w:tc>
          <w:tcPr>
            <w:tcW w:w="0" w:type="auto"/>
          </w:tcPr>
          <w:p w14:paraId="2DA2B4D9" w14:textId="5CA3A8F6" w:rsidR="00696D10" w:rsidRDefault="00696D10" w:rsidP="00696D10">
            <w:pPr>
              <w:pStyle w:val="SingleSpaced"/>
            </w:pPr>
            <w:r>
              <w:t>8-14</w:t>
            </w:r>
          </w:p>
        </w:tc>
        <w:tc>
          <w:tcPr>
            <w:tcW w:w="0" w:type="auto"/>
          </w:tcPr>
          <w:p w14:paraId="5600A406" w14:textId="7D6550B0" w:rsidR="00696D10" w:rsidRDefault="00696D10" w:rsidP="00696D10">
            <w:pPr>
              <w:pStyle w:val="SingleSpaced"/>
            </w:pPr>
            <w:r>
              <w:t>RI</w:t>
            </w:r>
          </w:p>
        </w:tc>
      </w:tr>
      <w:tr w:rsidR="00696D10" w14:paraId="5C8D9981" w14:textId="77777777" w:rsidTr="00BB5120">
        <w:trPr>
          <w:jc w:val="center"/>
        </w:trPr>
        <w:tc>
          <w:tcPr>
            <w:tcW w:w="0" w:type="auto"/>
          </w:tcPr>
          <w:p w14:paraId="3D7E8590" w14:textId="006131CC" w:rsidR="00696D10" w:rsidRDefault="00696D10" w:rsidP="00696D10">
            <w:pPr>
              <w:pStyle w:val="SingleSpaced"/>
            </w:pPr>
            <w:r>
              <w:t>3-5</w:t>
            </w:r>
          </w:p>
        </w:tc>
        <w:tc>
          <w:tcPr>
            <w:tcW w:w="0" w:type="auto"/>
          </w:tcPr>
          <w:p w14:paraId="57FB34A3" w14:textId="2BC0010E" w:rsidR="00696D10" w:rsidRDefault="00696D10" w:rsidP="00696D10">
            <w:pPr>
              <w:pStyle w:val="SingleSpaced"/>
            </w:pPr>
            <w:r>
              <w:t>2</w:t>
            </w:r>
          </w:p>
        </w:tc>
        <w:tc>
          <w:tcPr>
            <w:tcW w:w="0" w:type="auto"/>
          </w:tcPr>
          <w:p w14:paraId="5B1F4607" w14:textId="177B6054" w:rsidR="00696D10" w:rsidRDefault="00696D10" w:rsidP="00696D10">
            <w:pPr>
              <w:pStyle w:val="SingleSpaced"/>
            </w:pPr>
            <w:r>
              <w:t>1-2</w:t>
            </w:r>
          </w:p>
        </w:tc>
        <w:tc>
          <w:tcPr>
            <w:tcW w:w="0" w:type="auto"/>
          </w:tcPr>
          <w:p w14:paraId="59CE5B33" w14:textId="2A1D054E" w:rsidR="00696D10" w:rsidRDefault="00696D10" w:rsidP="00696D10">
            <w:pPr>
              <w:pStyle w:val="SingleSpaced"/>
            </w:pPr>
            <w:r>
              <w:t xml:space="preserve">WN </w:t>
            </w:r>
          </w:p>
        </w:tc>
      </w:tr>
      <w:tr w:rsidR="00696D10" w14:paraId="004DD439" w14:textId="77777777" w:rsidTr="00BB5120">
        <w:trPr>
          <w:jc w:val="center"/>
        </w:trPr>
        <w:tc>
          <w:tcPr>
            <w:tcW w:w="0" w:type="auto"/>
          </w:tcPr>
          <w:p w14:paraId="002AB8EE" w14:textId="3D3C25AA" w:rsidR="00696D10" w:rsidRDefault="00BB5120" w:rsidP="00696D10">
            <w:pPr>
              <w:pStyle w:val="SingleSpaced"/>
            </w:pPr>
            <w:r>
              <w:t>3-5</w:t>
            </w:r>
          </w:p>
        </w:tc>
        <w:tc>
          <w:tcPr>
            <w:tcW w:w="0" w:type="auto"/>
          </w:tcPr>
          <w:p w14:paraId="3F46CBDF" w14:textId="607C48EA" w:rsidR="00696D10" w:rsidRDefault="00BB5120" w:rsidP="00696D10">
            <w:pPr>
              <w:pStyle w:val="SingleSpaced"/>
            </w:pPr>
            <w:r>
              <w:t>2</w:t>
            </w:r>
          </w:p>
        </w:tc>
        <w:tc>
          <w:tcPr>
            <w:tcW w:w="0" w:type="auto"/>
          </w:tcPr>
          <w:p w14:paraId="1A07F3F8" w14:textId="4E035966" w:rsidR="00696D10" w:rsidRDefault="00BB5120" w:rsidP="00696D10">
            <w:pPr>
              <w:pStyle w:val="SingleSpaced"/>
            </w:pPr>
            <w:r>
              <w:t>3-5</w:t>
            </w:r>
          </w:p>
        </w:tc>
        <w:tc>
          <w:tcPr>
            <w:tcW w:w="0" w:type="auto"/>
          </w:tcPr>
          <w:p w14:paraId="3E272F49" w14:textId="454755A5" w:rsidR="00696D10" w:rsidRDefault="00BB5120" w:rsidP="00696D10">
            <w:pPr>
              <w:pStyle w:val="SingleSpaced"/>
            </w:pPr>
            <w:r>
              <w:t>WI</w:t>
            </w:r>
          </w:p>
        </w:tc>
      </w:tr>
      <w:tr w:rsidR="00696D10" w14:paraId="06F74F1D" w14:textId="77777777" w:rsidTr="00BB5120">
        <w:trPr>
          <w:jc w:val="center"/>
        </w:trPr>
        <w:tc>
          <w:tcPr>
            <w:tcW w:w="0" w:type="auto"/>
          </w:tcPr>
          <w:p w14:paraId="19C2AE98" w14:textId="0398614F" w:rsidR="00696D10" w:rsidRDefault="00BB5120" w:rsidP="00696D10">
            <w:pPr>
              <w:pStyle w:val="SingleSpaced"/>
            </w:pPr>
            <w:r>
              <w:t>3-5</w:t>
            </w:r>
          </w:p>
        </w:tc>
        <w:tc>
          <w:tcPr>
            <w:tcW w:w="0" w:type="auto"/>
          </w:tcPr>
          <w:p w14:paraId="44D333DF" w14:textId="07D9B81F" w:rsidR="00696D10" w:rsidRDefault="00BB5120" w:rsidP="00696D10">
            <w:pPr>
              <w:pStyle w:val="SingleSpaced"/>
            </w:pPr>
            <w:r>
              <w:t>2</w:t>
            </w:r>
          </w:p>
        </w:tc>
        <w:tc>
          <w:tcPr>
            <w:tcW w:w="0" w:type="auto"/>
          </w:tcPr>
          <w:p w14:paraId="7579CF72" w14:textId="00DD7DEF" w:rsidR="00696D10" w:rsidRDefault="00BB5120" w:rsidP="00696D10">
            <w:pPr>
              <w:pStyle w:val="SingleSpaced"/>
            </w:pPr>
            <w:r>
              <w:t>6-7</w:t>
            </w:r>
          </w:p>
        </w:tc>
        <w:tc>
          <w:tcPr>
            <w:tcW w:w="0" w:type="auto"/>
          </w:tcPr>
          <w:p w14:paraId="5D18440B" w14:textId="2560D612" w:rsidR="00696D10" w:rsidRDefault="00BB5120" w:rsidP="00696D10">
            <w:pPr>
              <w:pStyle w:val="SingleSpaced"/>
            </w:pPr>
            <w:r>
              <w:t>WO</w:t>
            </w:r>
          </w:p>
        </w:tc>
      </w:tr>
      <w:tr w:rsidR="00696D10" w14:paraId="2872F4BA" w14:textId="77777777" w:rsidTr="00BB5120">
        <w:trPr>
          <w:jc w:val="center"/>
        </w:trPr>
        <w:tc>
          <w:tcPr>
            <w:tcW w:w="0" w:type="auto"/>
          </w:tcPr>
          <w:p w14:paraId="00B943E6" w14:textId="4A500DC6" w:rsidR="00696D10" w:rsidRDefault="00BB5120" w:rsidP="00696D10">
            <w:pPr>
              <w:pStyle w:val="SingleSpaced"/>
            </w:pPr>
            <w:r>
              <w:t>3-5</w:t>
            </w:r>
          </w:p>
        </w:tc>
        <w:tc>
          <w:tcPr>
            <w:tcW w:w="0" w:type="auto"/>
          </w:tcPr>
          <w:p w14:paraId="58A2BB57" w14:textId="7C2D4057" w:rsidR="00696D10" w:rsidRDefault="00BB5120" w:rsidP="00696D10">
            <w:pPr>
              <w:pStyle w:val="SingleSpaced"/>
            </w:pPr>
            <w:r>
              <w:t>2</w:t>
            </w:r>
          </w:p>
        </w:tc>
        <w:tc>
          <w:tcPr>
            <w:tcW w:w="0" w:type="auto"/>
          </w:tcPr>
          <w:p w14:paraId="75F9CE18" w14:textId="6220C51D" w:rsidR="00696D10" w:rsidRDefault="00BB5120" w:rsidP="00696D10">
            <w:pPr>
              <w:pStyle w:val="SingleSpaced"/>
            </w:pPr>
            <w:r>
              <w:t>8-10</w:t>
            </w:r>
          </w:p>
        </w:tc>
        <w:tc>
          <w:tcPr>
            <w:tcW w:w="0" w:type="auto"/>
          </w:tcPr>
          <w:p w14:paraId="0B647897" w14:textId="387E8E31" w:rsidR="00696D10" w:rsidRDefault="00BB5120" w:rsidP="00696D10">
            <w:pPr>
              <w:pStyle w:val="SingleSpaced"/>
            </w:pPr>
            <w:r>
              <w:t>WG</w:t>
            </w:r>
          </w:p>
        </w:tc>
      </w:tr>
      <w:tr w:rsidR="00BB5120" w14:paraId="76BBAC6B" w14:textId="77777777" w:rsidTr="00BB5120">
        <w:trPr>
          <w:jc w:val="center"/>
        </w:trPr>
        <w:tc>
          <w:tcPr>
            <w:tcW w:w="0" w:type="auto"/>
          </w:tcPr>
          <w:p w14:paraId="4FA1E889" w14:textId="6B76A8A4" w:rsidR="00BB5120" w:rsidRDefault="00BB5120" w:rsidP="00BB5120">
            <w:pPr>
              <w:pStyle w:val="SingleSpaced"/>
            </w:pPr>
            <w:r>
              <w:t>6-HS</w:t>
            </w:r>
          </w:p>
        </w:tc>
        <w:tc>
          <w:tcPr>
            <w:tcW w:w="0" w:type="auto"/>
          </w:tcPr>
          <w:p w14:paraId="5D233C11" w14:textId="42307FAF" w:rsidR="00BB5120" w:rsidRDefault="00BB5120" w:rsidP="00BB5120">
            <w:pPr>
              <w:pStyle w:val="SingleSpaced"/>
            </w:pPr>
            <w:r>
              <w:t>2</w:t>
            </w:r>
          </w:p>
        </w:tc>
        <w:tc>
          <w:tcPr>
            <w:tcW w:w="0" w:type="auto"/>
          </w:tcPr>
          <w:p w14:paraId="2BC4305E" w14:textId="71D44FEB" w:rsidR="00BB5120" w:rsidRDefault="00BB5120" w:rsidP="00BB5120">
            <w:pPr>
              <w:pStyle w:val="SingleSpaced"/>
            </w:pPr>
            <w:r>
              <w:t>1-2</w:t>
            </w:r>
          </w:p>
        </w:tc>
        <w:tc>
          <w:tcPr>
            <w:tcW w:w="0" w:type="auto"/>
          </w:tcPr>
          <w:p w14:paraId="208057F9" w14:textId="1D7D9EDD" w:rsidR="00BB5120" w:rsidRDefault="00BB5120" w:rsidP="00BB5120">
            <w:pPr>
              <w:pStyle w:val="SingleSpaced"/>
            </w:pPr>
            <w:r>
              <w:t>WN</w:t>
            </w:r>
          </w:p>
        </w:tc>
      </w:tr>
      <w:tr w:rsidR="00BB5120" w14:paraId="4F777B05" w14:textId="77777777" w:rsidTr="00BB5120">
        <w:trPr>
          <w:jc w:val="center"/>
        </w:trPr>
        <w:tc>
          <w:tcPr>
            <w:tcW w:w="0" w:type="auto"/>
          </w:tcPr>
          <w:p w14:paraId="1447B25C" w14:textId="379346F9" w:rsidR="00BB5120" w:rsidRDefault="00BB5120" w:rsidP="00BB5120">
            <w:pPr>
              <w:pStyle w:val="SingleSpaced"/>
            </w:pPr>
            <w:r>
              <w:t>6-HS</w:t>
            </w:r>
          </w:p>
        </w:tc>
        <w:tc>
          <w:tcPr>
            <w:tcW w:w="0" w:type="auto"/>
          </w:tcPr>
          <w:p w14:paraId="18D27138" w14:textId="28168005" w:rsidR="00BB5120" w:rsidRDefault="00BB5120" w:rsidP="00BB5120">
            <w:pPr>
              <w:pStyle w:val="SingleSpaced"/>
            </w:pPr>
            <w:r>
              <w:t>2</w:t>
            </w:r>
          </w:p>
        </w:tc>
        <w:tc>
          <w:tcPr>
            <w:tcW w:w="0" w:type="auto"/>
          </w:tcPr>
          <w:p w14:paraId="5C4E3DFE" w14:textId="790ADD62" w:rsidR="00BB5120" w:rsidRDefault="00BB5120" w:rsidP="00BB5120">
            <w:pPr>
              <w:pStyle w:val="SingleSpaced"/>
            </w:pPr>
            <w:r>
              <w:t>3-5</w:t>
            </w:r>
          </w:p>
        </w:tc>
        <w:tc>
          <w:tcPr>
            <w:tcW w:w="0" w:type="auto"/>
          </w:tcPr>
          <w:p w14:paraId="40AD3282" w14:textId="11569BD8" w:rsidR="00BB5120" w:rsidRDefault="00BB5120" w:rsidP="00BB5120">
            <w:pPr>
              <w:pStyle w:val="SingleSpaced"/>
            </w:pPr>
            <w:r>
              <w:t>WE</w:t>
            </w:r>
          </w:p>
        </w:tc>
      </w:tr>
      <w:tr w:rsidR="00BB5120" w14:paraId="31B574A7" w14:textId="77777777" w:rsidTr="00BB5120">
        <w:trPr>
          <w:jc w:val="center"/>
        </w:trPr>
        <w:tc>
          <w:tcPr>
            <w:tcW w:w="0" w:type="auto"/>
          </w:tcPr>
          <w:p w14:paraId="0C7205A4" w14:textId="43CC3200" w:rsidR="00BB5120" w:rsidRDefault="00BB5120" w:rsidP="00BB5120">
            <w:pPr>
              <w:pStyle w:val="SingleSpaced"/>
            </w:pPr>
            <w:r>
              <w:t>6-HS</w:t>
            </w:r>
          </w:p>
        </w:tc>
        <w:tc>
          <w:tcPr>
            <w:tcW w:w="0" w:type="auto"/>
          </w:tcPr>
          <w:p w14:paraId="35B747D5" w14:textId="0BA700C5" w:rsidR="00BB5120" w:rsidRDefault="00BB5120" w:rsidP="00BB5120">
            <w:pPr>
              <w:pStyle w:val="SingleSpaced"/>
            </w:pPr>
            <w:r>
              <w:t>2</w:t>
            </w:r>
          </w:p>
        </w:tc>
        <w:tc>
          <w:tcPr>
            <w:tcW w:w="0" w:type="auto"/>
          </w:tcPr>
          <w:p w14:paraId="534B8820" w14:textId="30DBF1E9" w:rsidR="00BB5120" w:rsidRDefault="00BB5120" w:rsidP="00BB5120">
            <w:pPr>
              <w:pStyle w:val="SingleSpaced"/>
            </w:pPr>
            <w:r>
              <w:t>6-7</w:t>
            </w:r>
          </w:p>
        </w:tc>
        <w:tc>
          <w:tcPr>
            <w:tcW w:w="0" w:type="auto"/>
          </w:tcPr>
          <w:p w14:paraId="13B213FC" w14:textId="5E7C2A76" w:rsidR="00BB5120" w:rsidRDefault="00BB5120" w:rsidP="00BB5120">
            <w:pPr>
              <w:pStyle w:val="SingleSpaced"/>
            </w:pPr>
            <w:r>
              <w:t>WA</w:t>
            </w:r>
          </w:p>
        </w:tc>
      </w:tr>
      <w:tr w:rsidR="00BB5120" w14:paraId="53B88D08" w14:textId="77777777" w:rsidTr="00BB5120">
        <w:trPr>
          <w:jc w:val="center"/>
        </w:trPr>
        <w:tc>
          <w:tcPr>
            <w:tcW w:w="0" w:type="auto"/>
          </w:tcPr>
          <w:p w14:paraId="308849AB" w14:textId="688DAFE2" w:rsidR="00BB5120" w:rsidRDefault="00BB5120" w:rsidP="00BB5120">
            <w:pPr>
              <w:pStyle w:val="SingleSpaced"/>
            </w:pPr>
            <w:r>
              <w:t>6-HS</w:t>
            </w:r>
          </w:p>
        </w:tc>
        <w:tc>
          <w:tcPr>
            <w:tcW w:w="0" w:type="auto"/>
          </w:tcPr>
          <w:p w14:paraId="1948F6CC" w14:textId="1EA151E9" w:rsidR="00BB5120" w:rsidRDefault="00BB5120" w:rsidP="00BB5120">
            <w:pPr>
              <w:pStyle w:val="SingleSpaced"/>
            </w:pPr>
            <w:r>
              <w:t>2</w:t>
            </w:r>
          </w:p>
        </w:tc>
        <w:tc>
          <w:tcPr>
            <w:tcW w:w="0" w:type="auto"/>
          </w:tcPr>
          <w:p w14:paraId="1F30B891" w14:textId="00DC547C" w:rsidR="00BB5120" w:rsidRDefault="00BB5120" w:rsidP="00BB5120">
            <w:pPr>
              <w:pStyle w:val="SingleSpaced"/>
            </w:pPr>
            <w:r>
              <w:t>8-10</w:t>
            </w:r>
          </w:p>
        </w:tc>
        <w:tc>
          <w:tcPr>
            <w:tcW w:w="0" w:type="auto"/>
          </w:tcPr>
          <w:p w14:paraId="2B255EF4" w14:textId="323E21C4" w:rsidR="00BB5120" w:rsidRDefault="00BB5120" w:rsidP="00BB5120">
            <w:pPr>
              <w:pStyle w:val="SingleSpaced"/>
            </w:pPr>
            <w:r>
              <w:t>WG</w:t>
            </w:r>
          </w:p>
        </w:tc>
      </w:tr>
      <w:tr w:rsidR="00BB5120" w14:paraId="601D0D24" w14:textId="77777777" w:rsidTr="00BB5120">
        <w:trPr>
          <w:jc w:val="center"/>
        </w:trPr>
        <w:tc>
          <w:tcPr>
            <w:tcW w:w="0" w:type="auto"/>
          </w:tcPr>
          <w:p w14:paraId="5EE26B35" w14:textId="1B70AD2A" w:rsidR="00BB5120" w:rsidRDefault="00BB5120" w:rsidP="00BB5120">
            <w:pPr>
              <w:pStyle w:val="SingleSpaced"/>
            </w:pPr>
            <w:r>
              <w:t>All</w:t>
            </w:r>
          </w:p>
        </w:tc>
        <w:tc>
          <w:tcPr>
            <w:tcW w:w="0" w:type="auto"/>
          </w:tcPr>
          <w:p w14:paraId="6A07564D" w14:textId="382B0BBA" w:rsidR="00BB5120" w:rsidRDefault="00BB5120" w:rsidP="00BB5120">
            <w:pPr>
              <w:pStyle w:val="SingleSpaced"/>
            </w:pPr>
            <w:r>
              <w:t>3</w:t>
            </w:r>
          </w:p>
        </w:tc>
        <w:tc>
          <w:tcPr>
            <w:tcW w:w="0" w:type="auto"/>
          </w:tcPr>
          <w:p w14:paraId="3686C57A" w14:textId="23DAC06F" w:rsidR="00BB5120" w:rsidRDefault="00BB5120" w:rsidP="00BB5120">
            <w:pPr>
              <w:pStyle w:val="SingleSpaced"/>
            </w:pPr>
            <w:r>
              <w:t>All</w:t>
            </w:r>
          </w:p>
        </w:tc>
        <w:tc>
          <w:tcPr>
            <w:tcW w:w="0" w:type="auto"/>
          </w:tcPr>
          <w:p w14:paraId="6B52BCAC" w14:textId="3B1F4F87" w:rsidR="00BB5120" w:rsidRDefault="00BB5120" w:rsidP="00BB5120">
            <w:pPr>
              <w:pStyle w:val="SingleSpaced"/>
            </w:pPr>
            <w:r>
              <w:t>SL</w:t>
            </w:r>
          </w:p>
        </w:tc>
      </w:tr>
      <w:tr w:rsidR="00BB5120" w14:paraId="11636F49" w14:textId="77777777" w:rsidTr="00BB5120">
        <w:trPr>
          <w:jc w:val="center"/>
        </w:trPr>
        <w:tc>
          <w:tcPr>
            <w:tcW w:w="0" w:type="auto"/>
          </w:tcPr>
          <w:p w14:paraId="0A47F58F" w14:textId="2F146B2B" w:rsidR="00BB5120" w:rsidRDefault="00BB5120" w:rsidP="00BB5120">
            <w:pPr>
              <w:pStyle w:val="SingleSpaced"/>
            </w:pPr>
            <w:r>
              <w:t>All</w:t>
            </w:r>
          </w:p>
        </w:tc>
        <w:tc>
          <w:tcPr>
            <w:tcW w:w="0" w:type="auto"/>
          </w:tcPr>
          <w:p w14:paraId="558E0541" w14:textId="3D602BA9" w:rsidR="00BB5120" w:rsidRDefault="00BB5120" w:rsidP="00BB5120">
            <w:pPr>
              <w:pStyle w:val="SingleSpaced"/>
            </w:pPr>
            <w:r>
              <w:t>4</w:t>
            </w:r>
          </w:p>
        </w:tc>
        <w:tc>
          <w:tcPr>
            <w:tcW w:w="0" w:type="auto"/>
          </w:tcPr>
          <w:p w14:paraId="446C6D06" w14:textId="66414326" w:rsidR="00BB5120" w:rsidRDefault="00BB5120" w:rsidP="00BB5120">
            <w:pPr>
              <w:pStyle w:val="SingleSpaced"/>
            </w:pPr>
            <w:r>
              <w:t>All</w:t>
            </w:r>
          </w:p>
        </w:tc>
        <w:tc>
          <w:tcPr>
            <w:tcW w:w="0" w:type="auto"/>
          </w:tcPr>
          <w:p w14:paraId="0E9F53ED" w14:textId="70B9E8EF" w:rsidR="00BB5120" w:rsidRDefault="00BB5120" w:rsidP="00BB5120">
            <w:pPr>
              <w:pStyle w:val="SingleSpaced"/>
            </w:pPr>
            <w:r>
              <w:t>R</w:t>
            </w:r>
          </w:p>
        </w:tc>
      </w:tr>
    </w:tbl>
    <w:p w14:paraId="61BD3276" w14:textId="11DA9BFB" w:rsidR="00FB78AB" w:rsidRDefault="00FB78AB" w:rsidP="00FB78AB">
      <w:pPr>
        <w:pStyle w:val="Caption"/>
        <w:ind w:left="0"/>
        <w:jc w:val="center"/>
      </w:pPr>
      <w:r>
        <w:t>Table b-1: ELA grade, claim, and target to domain (claim must be 1)</w:t>
      </w:r>
    </w:p>
    <w:p w14:paraId="37ACF975" w14:textId="0B111A46" w:rsidR="00BB5120" w:rsidRPr="00696D10" w:rsidRDefault="00A816F3" w:rsidP="00A816F3">
      <w:pPr>
        <w:pStyle w:val="Heading2"/>
      </w:pPr>
      <w:r>
        <w:t>Math Domains</w:t>
      </w:r>
    </w:p>
    <w:p w14:paraId="21EE2A3B" w14:textId="52BECA93" w:rsidR="000E2D4E" w:rsidRPr="000E2D4E" w:rsidRDefault="00A816F3" w:rsidP="001726F6">
      <w:r>
        <w:t>Only Claim 1 targets in Math have a domain.</w:t>
      </w:r>
    </w:p>
    <w:tbl>
      <w:tblPr>
        <w:tblStyle w:val="TableGrid"/>
        <w:tblW w:w="10327" w:type="dxa"/>
        <w:jc w:val="center"/>
        <w:tblLayout w:type="fixed"/>
        <w:tblCellMar>
          <w:left w:w="58" w:type="dxa"/>
          <w:right w:w="58" w:type="dxa"/>
        </w:tblCellMar>
        <w:tblLook w:val="04A0" w:firstRow="1" w:lastRow="0" w:firstColumn="1" w:lastColumn="0" w:noHBand="0" w:noVBand="1"/>
      </w:tblPr>
      <w:tblGrid>
        <w:gridCol w:w="743"/>
        <w:gridCol w:w="707"/>
        <w:gridCol w:w="523"/>
        <w:gridCol w:w="523"/>
        <w:gridCol w:w="523"/>
        <w:gridCol w:w="522"/>
        <w:gridCol w:w="522"/>
        <w:gridCol w:w="522"/>
        <w:gridCol w:w="522"/>
        <w:gridCol w:w="522"/>
        <w:gridCol w:w="522"/>
        <w:gridCol w:w="522"/>
        <w:gridCol w:w="522"/>
        <w:gridCol w:w="522"/>
        <w:gridCol w:w="522"/>
        <w:gridCol w:w="522"/>
        <w:gridCol w:w="522"/>
        <w:gridCol w:w="522"/>
        <w:gridCol w:w="522"/>
      </w:tblGrid>
      <w:tr w:rsidR="006D28CC" w14:paraId="75F150F5" w14:textId="6232D90C" w:rsidTr="00B312FD">
        <w:trPr>
          <w:jc w:val="center"/>
        </w:trPr>
        <w:tc>
          <w:tcPr>
            <w:tcW w:w="743" w:type="dxa"/>
            <w:tcBorders>
              <w:bottom w:val="nil"/>
              <w:right w:val="single" w:sz="4" w:space="0" w:color="auto"/>
            </w:tcBorders>
          </w:tcPr>
          <w:p w14:paraId="0384AF1E" w14:textId="77777777" w:rsidR="006D28CC" w:rsidRDefault="006D28CC" w:rsidP="000E2D4E">
            <w:pPr>
              <w:pStyle w:val="SingleSpaced"/>
              <w:keepNext/>
            </w:pPr>
          </w:p>
        </w:tc>
        <w:tc>
          <w:tcPr>
            <w:tcW w:w="707" w:type="dxa"/>
            <w:tcBorders>
              <w:left w:val="single" w:sz="4" w:space="0" w:color="auto"/>
              <w:bottom w:val="nil"/>
              <w:right w:val="single" w:sz="18" w:space="0" w:color="auto"/>
            </w:tcBorders>
          </w:tcPr>
          <w:p w14:paraId="06CC1133" w14:textId="77777777" w:rsidR="006D28CC" w:rsidRPr="00BD4287" w:rsidRDefault="006D28CC" w:rsidP="000E2D4E">
            <w:pPr>
              <w:pStyle w:val="SingleSpaced"/>
              <w:keepNext/>
              <w:rPr>
                <w:b/>
              </w:rPr>
            </w:pPr>
          </w:p>
        </w:tc>
        <w:tc>
          <w:tcPr>
            <w:tcW w:w="8355" w:type="dxa"/>
            <w:gridSpan w:val="16"/>
            <w:tcBorders>
              <w:left w:val="single" w:sz="18" w:space="0" w:color="auto"/>
              <w:bottom w:val="single" w:sz="4" w:space="0" w:color="auto"/>
            </w:tcBorders>
          </w:tcPr>
          <w:p w14:paraId="2039438D" w14:textId="6F6A1066" w:rsidR="006D28CC" w:rsidRPr="00BD4287" w:rsidRDefault="006D28CC" w:rsidP="000E2D4E">
            <w:pPr>
              <w:pStyle w:val="SingleSpaced"/>
              <w:keepNext/>
              <w:rPr>
                <w:b/>
              </w:rPr>
            </w:pPr>
            <w:r w:rsidRPr="00BD4287">
              <w:rPr>
                <w:b/>
              </w:rPr>
              <w:t>Target</w:t>
            </w:r>
          </w:p>
        </w:tc>
        <w:tc>
          <w:tcPr>
            <w:tcW w:w="522" w:type="dxa"/>
            <w:tcBorders>
              <w:left w:val="single" w:sz="18" w:space="0" w:color="auto"/>
              <w:bottom w:val="single" w:sz="4" w:space="0" w:color="auto"/>
            </w:tcBorders>
          </w:tcPr>
          <w:p w14:paraId="53BD7FB1" w14:textId="77777777" w:rsidR="006D28CC" w:rsidRPr="00BD4287" w:rsidRDefault="006D28CC" w:rsidP="000E2D4E">
            <w:pPr>
              <w:pStyle w:val="SingleSpaced"/>
              <w:keepNext/>
              <w:rPr>
                <w:b/>
              </w:rPr>
            </w:pPr>
          </w:p>
        </w:tc>
      </w:tr>
      <w:tr w:rsidR="006D28CC" w14:paraId="48D4899C" w14:textId="27D89D71" w:rsidTr="00B312FD">
        <w:trPr>
          <w:jc w:val="center"/>
        </w:trPr>
        <w:tc>
          <w:tcPr>
            <w:tcW w:w="743" w:type="dxa"/>
            <w:tcBorders>
              <w:top w:val="nil"/>
              <w:bottom w:val="single" w:sz="18" w:space="0" w:color="auto"/>
              <w:right w:val="single" w:sz="4" w:space="0" w:color="auto"/>
            </w:tcBorders>
          </w:tcPr>
          <w:p w14:paraId="3EBE4EFF" w14:textId="073151C0" w:rsidR="006D28CC" w:rsidRPr="00BD4287" w:rsidRDefault="006D28CC" w:rsidP="000E2D4E">
            <w:pPr>
              <w:pStyle w:val="SingleSpaced"/>
              <w:keepNext/>
              <w:rPr>
                <w:b/>
              </w:rPr>
            </w:pPr>
            <w:r w:rsidRPr="00BD4287">
              <w:rPr>
                <w:b/>
              </w:rPr>
              <w:t>Grade</w:t>
            </w:r>
          </w:p>
        </w:tc>
        <w:tc>
          <w:tcPr>
            <w:tcW w:w="707" w:type="dxa"/>
            <w:tcBorders>
              <w:top w:val="nil"/>
              <w:left w:val="single" w:sz="4" w:space="0" w:color="auto"/>
              <w:bottom w:val="single" w:sz="18" w:space="0" w:color="auto"/>
              <w:right w:val="single" w:sz="18" w:space="0" w:color="auto"/>
            </w:tcBorders>
          </w:tcPr>
          <w:p w14:paraId="218FA856" w14:textId="5C1F3C20" w:rsidR="006D28CC" w:rsidRPr="00A816F3" w:rsidRDefault="006D28CC" w:rsidP="000E2D4E">
            <w:pPr>
              <w:pStyle w:val="SingleSpaced"/>
              <w:keepNext/>
              <w:rPr>
                <w:b/>
              </w:rPr>
            </w:pPr>
            <w:r>
              <w:rPr>
                <w:b/>
              </w:rPr>
              <w:t>Claim</w:t>
            </w:r>
          </w:p>
        </w:tc>
        <w:tc>
          <w:tcPr>
            <w:tcW w:w="523" w:type="dxa"/>
            <w:tcBorders>
              <w:left w:val="single" w:sz="18" w:space="0" w:color="auto"/>
              <w:bottom w:val="single" w:sz="18" w:space="0" w:color="auto"/>
            </w:tcBorders>
          </w:tcPr>
          <w:p w14:paraId="25E9648C" w14:textId="5DBC72DE" w:rsidR="006D28CC" w:rsidRDefault="006D28CC" w:rsidP="000E2D4E">
            <w:pPr>
              <w:pStyle w:val="SingleSpaced"/>
              <w:keepNext/>
            </w:pPr>
            <w:r>
              <w:t>A</w:t>
            </w:r>
          </w:p>
        </w:tc>
        <w:tc>
          <w:tcPr>
            <w:tcW w:w="523" w:type="dxa"/>
            <w:tcBorders>
              <w:bottom w:val="single" w:sz="18" w:space="0" w:color="auto"/>
            </w:tcBorders>
          </w:tcPr>
          <w:p w14:paraId="05C3234F" w14:textId="41DE66DD" w:rsidR="006D28CC" w:rsidRDefault="006D28CC" w:rsidP="000E2D4E">
            <w:pPr>
              <w:pStyle w:val="SingleSpaced"/>
              <w:keepNext/>
            </w:pPr>
            <w:r>
              <w:t>B</w:t>
            </w:r>
          </w:p>
        </w:tc>
        <w:tc>
          <w:tcPr>
            <w:tcW w:w="523" w:type="dxa"/>
            <w:tcBorders>
              <w:bottom w:val="single" w:sz="18" w:space="0" w:color="auto"/>
            </w:tcBorders>
          </w:tcPr>
          <w:p w14:paraId="2A2E3603" w14:textId="0C1D12DE" w:rsidR="006D28CC" w:rsidRDefault="006D28CC" w:rsidP="000E2D4E">
            <w:pPr>
              <w:pStyle w:val="SingleSpaced"/>
              <w:keepNext/>
            </w:pPr>
            <w:r>
              <w:t>C</w:t>
            </w:r>
          </w:p>
        </w:tc>
        <w:tc>
          <w:tcPr>
            <w:tcW w:w="522" w:type="dxa"/>
            <w:tcBorders>
              <w:bottom w:val="single" w:sz="18" w:space="0" w:color="auto"/>
            </w:tcBorders>
          </w:tcPr>
          <w:p w14:paraId="49DAE04A" w14:textId="52697550" w:rsidR="006D28CC" w:rsidRDefault="006D28CC" w:rsidP="000E2D4E">
            <w:pPr>
              <w:pStyle w:val="SingleSpaced"/>
              <w:keepNext/>
            </w:pPr>
            <w:r>
              <w:t>D</w:t>
            </w:r>
          </w:p>
        </w:tc>
        <w:tc>
          <w:tcPr>
            <w:tcW w:w="522" w:type="dxa"/>
            <w:tcBorders>
              <w:bottom w:val="single" w:sz="18" w:space="0" w:color="auto"/>
            </w:tcBorders>
          </w:tcPr>
          <w:p w14:paraId="6CDB507F" w14:textId="32C64D6A" w:rsidR="006D28CC" w:rsidRDefault="006D28CC" w:rsidP="000E2D4E">
            <w:pPr>
              <w:pStyle w:val="SingleSpaced"/>
              <w:keepNext/>
            </w:pPr>
            <w:r>
              <w:t>E</w:t>
            </w:r>
          </w:p>
        </w:tc>
        <w:tc>
          <w:tcPr>
            <w:tcW w:w="522" w:type="dxa"/>
            <w:tcBorders>
              <w:bottom w:val="single" w:sz="18" w:space="0" w:color="auto"/>
            </w:tcBorders>
          </w:tcPr>
          <w:p w14:paraId="34ABFB45" w14:textId="7C949CB1" w:rsidR="006D28CC" w:rsidRDefault="006D28CC" w:rsidP="000E2D4E">
            <w:pPr>
              <w:pStyle w:val="SingleSpaced"/>
              <w:keepNext/>
            </w:pPr>
            <w:r>
              <w:t>F</w:t>
            </w:r>
          </w:p>
        </w:tc>
        <w:tc>
          <w:tcPr>
            <w:tcW w:w="522" w:type="dxa"/>
            <w:tcBorders>
              <w:bottom w:val="single" w:sz="18" w:space="0" w:color="auto"/>
            </w:tcBorders>
          </w:tcPr>
          <w:p w14:paraId="44D34588" w14:textId="6C4C338D" w:rsidR="006D28CC" w:rsidRDefault="006D28CC" w:rsidP="000E2D4E">
            <w:pPr>
              <w:pStyle w:val="SingleSpaced"/>
              <w:keepNext/>
            </w:pPr>
            <w:r>
              <w:t>G</w:t>
            </w:r>
          </w:p>
        </w:tc>
        <w:tc>
          <w:tcPr>
            <w:tcW w:w="522" w:type="dxa"/>
            <w:tcBorders>
              <w:bottom w:val="single" w:sz="18" w:space="0" w:color="auto"/>
            </w:tcBorders>
          </w:tcPr>
          <w:p w14:paraId="781F4679" w14:textId="293042B2" w:rsidR="006D28CC" w:rsidRDefault="006D28CC" w:rsidP="000E2D4E">
            <w:pPr>
              <w:pStyle w:val="SingleSpaced"/>
              <w:keepNext/>
            </w:pPr>
            <w:r>
              <w:t>H</w:t>
            </w:r>
          </w:p>
        </w:tc>
        <w:tc>
          <w:tcPr>
            <w:tcW w:w="522" w:type="dxa"/>
            <w:tcBorders>
              <w:bottom w:val="single" w:sz="18" w:space="0" w:color="auto"/>
            </w:tcBorders>
          </w:tcPr>
          <w:p w14:paraId="62DF8884" w14:textId="1DA55DCE" w:rsidR="006D28CC" w:rsidRDefault="006D28CC" w:rsidP="000E2D4E">
            <w:pPr>
              <w:pStyle w:val="SingleSpaced"/>
              <w:keepNext/>
            </w:pPr>
            <w:r>
              <w:t>I</w:t>
            </w:r>
          </w:p>
        </w:tc>
        <w:tc>
          <w:tcPr>
            <w:tcW w:w="522" w:type="dxa"/>
            <w:tcBorders>
              <w:bottom w:val="single" w:sz="18" w:space="0" w:color="auto"/>
            </w:tcBorders>
          </w:tcPr>
          <w:p w14:paraId="348513D5" w14:textId="6C0C570A" w:rsidR="006D28CC" w:rsidRDefault="006D28CC" w:rsidP="000E2D4E">
            <w:pPr>
              <w:pStyle w:val="SingleSpaced"/>
              <w:keepNext/>
            </w:pPr>
            <w:r>
              <w:t>J</w:t>
            </w:r>
          </w:p>
        </w:tc>
        <w:tc>
          <w:tcPr>
            <w:tcW w:w="522" w:type="dxa"/>
            <w:tcBorders>
              <w:bottom w:val="single" w:sz="18" w:space="0" w:color="auto"/>
            </w:tcBorders>
          </w:tcPr>
          <w:p w14:paraId="4DED9090" w14:textId="051E65C4" w:rsidR="006D28CC" w:rsidRDefault="006D28CC" w:rsidP="000E2D4E">
            <w:pPr>
              <w:pStyle w:val="SingleSpaced"/>
              <w:keepNext/>
            </w:pPr>
            <w:r>
              <w:t>K</w:t>
            </w:r>
          </w:p>
        </w:tc>
        <w:tc>
          <w:tcPr>
            <w:tcW w:w="522" w:type="dxa"/>
            <w:tcBorders>
              <w:bottom w:val="single" w:sz="18" w:space="0" w:color="auto"/>
            </w:tcBorders>
          </w:tcPr>
          <w:p w14:paraId="7056B116" w14:textId="091F3529" w:rsidR="006D28CC" w:rsidRDefault="006D28CC" w:rsidP="000E2D4E">
            <w:pPr>
              <w:pStyle w:val="SingleSpaced"/>
              <w:keepNext/>
            </w:pPr>
            <w:r>
              <w:t>L</w:t>
            </w:r>
          </w:p>
        </w:tc>
        <w:tc>
          <w:tcPr>
            <w:tcW w:w="522" w:type="dxa"/>
            <w:tcBorders>
              <w:bottom w:val="single" w:sz="18" w:space="0" w:color="auto"/>
            </w:tcBorders>
          </w:tcPr>
          <w:p w14:paraId="7F0614FD" w14:textId="53040B52" w:rsidR="006D28CC" w:rsidRDefault="006D28CC" w:rsidP="000E2D4E">
            <w:pPr>
              <w:pStyle w:val="SingleSpaced"/>
              <w:keepNext/>
            </w:pPr>
            <w:r>
              <w:t>M</w:t>
            </w:r>
          </w:p>
        </w:tc>
        <w:tc>
          <w:tcPr>
            <w:tcW w:w="522" w:type="dxa"/>
            <w:tcBorders>
              <w:bottom w:val="single" w:sz="18" w:space="0" w:color="auto"/>
            </w:tcBorders>
          </w:tcPr>
          <w:p w14:paraId="52FB68E0" w14:textId="5D3322C7" w:rsidR="006D28CC" w:rsidRDefault="006D28CC" w:rsidP="000E2D4E">
            <w:pPr>
              <w:pStyle w:val="SingleSpaced"/>
              <w:keepNext/>
            </w:pPr>
            <w:r>
              <w:t>N</w:t>
            </w:r>
          </w:p>
        </w:tc>
        <w:tc>
          <w:tcPr>
            <w:tcW w:w="522" w:type="dxa"/>
            <w:tcBorders>
              <w:bottom w:val="single" w:sz="18" w:space="0" w:color="auto"/>
            </w:tcBorders>
          </w:tcPr>
          <w:p w14:paraId="2B58A297" w14:textId="0DCA0BE8" w:rsidR="006D28CC" w:rsidRDefault="006D28CC" w:rsidP="000E2D4E">
            <w:pPr>
              <w:pStyle w:val="SingleSpaced"/>
              <w:keepNext/>
            </w:pPr>
            <w:r>
              <w:t>O</w:t>
            </w:r>
          </w:p>
        </w:tc>
        <w:tc>
          <w:tcPr>
            <w:tcW w:w="522" w:type="dxa"/>
            <w:tcBorders>
              <w:bottom w:val="single" w:sz="18" w:space="0" w:color="auto"/>
            </w:tcBorders>
          </w:tcPr>
          <w:p w14:paraId="0D5EB7CE" w14:textId="1B376E11" w:rsidR="006D28CC" w:rsidRDefault="006D28CC" w:rsidP="000E2D4E">
            <w:pPr>
              <w:pStyle w:val="SingleSpaced"/>
              <w:keepNext/>
            </w:pPr>
            <w:r>
              <w:t>P</w:t>
            </w:r>
          </w:p>
        </w:tc>
        <w:tc>
          <w:tcPr>
            <w:tcW w:w="522" w:type="dxa"/>
            <w:tcBorders>
              <w:bottom w:val="single" w:sz="18" w:space="0" w:color="auto"/>
            </w:tcBorders>
          </w:tcPr>
          <w:p w14:paraId="3C1CC05B" w14:textId="77777777" w:rsidR="006D28CC" w:rsidRDefault="006D28CC" w:rsidP="000E2D4E">
            <w:pPr>
              <w:pStyle w:val="SingleSpaced"/>
              <w:keepNext/>
            </w:pPr>
          </w:p>
        </w:tc>
      </w:tr>
      <w:tr w:rsidR="006D28CC" w14:paraId="16009D31" w14:textId="360C47C3" w:rsidTr="00B312FD">
        <w:trPr>
          <w:jc w:val="center"/>
        </w:trPr>
        <w:tc>
          <w:tcPr>
            <w:tcW w:w="743" w:type="dxa"/>
            <w:tcBorders>
              <w:top w:val="single" w:sz="18" w:space="0" w:color="auto"/>
              <w:right w:val="single" w:sz="4" w:space="0" w:color="auto"/>
            </w:tcBorders>
          </w:tcPr>
          <w:p w14:paraId="45BBD06C" w14:textId="0A19EC99" w:rsidR="006D28CC" w:rsidRDefault="006D28CC" w:rsidP="000E2D4E">
            <w:pPr>
              <w:pStyle w:val="SingleSpaced"/>
              <w:keepNext/>
            </w:pPr>
            <w:r>
              <w:t>3</w:t>
            </w:r>
          </w:p>
        </w:tc>
        <w:tc>
          <w:tcPr>
            <w:tcW w:w="707" w:type="dxa"/>
            <w:tcBorders>
              <w:top w:val="single" w:sz="18" w:space="0" w:color="auto"/>
              <w:left w:val="single" w:sz="4" w:space="0" w:color="auto"/>
              <w:right w:val="single" w:sz="18" w:space="0" w:color="auto"/>
            </w:tcBorders>
          </w:tcPr>
          <w:p w14:paraId="0073CB8E" w14:textId="07B895A8" w:rsidR="006D28CC" w:rsidRDefault="006D28CC" w:rsidP="000E2D4E">
            <w:pPr>
              <w:pStyle w:val="SingleSpaced"/>
              <w:keepNext/>
            </w:pPr>
            <w:r>
              <w:t>1</w:t>
            </w:r>
          </w:p>
        </w:tc>
        <w:tc>
          <w:tcPr>
            <w:tcW w:w="523" w:type="dxa"/>
            <w:tcBorders>
              <w:top w:val="single" w:sz="18" w:space="0" w:color="auto"/>
              <w:left w:val="single" w:sz="18" w:space="0" w:color="auto"/>
            </w:tcBorders>
          </w:tcPr>
          <w:p w14:paraId="51379E2B" w14:textId="1F399E1F" w:rsidR="006D28CC" w:rsidRDefault="006D28CC" w:rsidP="000E2D4E">
            <w:pPr>
              <w:pStyle w:val="SingleSpaced"/>
              <w:keepNext/>
            </w:pPr>
            <w:r>
              <w:t>OA</w:t>
            </w:r>
          </w:p>
        </w:tc>
        <w:tc>
          <w:tcPr>
            <w:tcW w:w="523" w:type="dxa"/>
            <w:tcBorders>
              <w:top w:val="single" w:sz="18" w:space="0" w:color="auto"/>
            </w:tcBorders>
          </w:tcPr>
          <w:p w14:paraId="5DBBB6C7" w14:textId="7E7FE9B7" w:rsidR="006D28CC" w:rsidRDefault="006D28CC" w:rsidP="000E2D4E">
            <w:pPr>
              <w:pStyle w:val="SingleSpaced"/>
              <w:keepNext/>
            </w:pPr>
            <w:r>
              <w:t>OA</w:t>
            </w:r>
          </w:p>
        </w:tc>
        <w:tc>
          <w:tcPr>
            <w:tcW w:w="523" w:type="dxa"/>
            <w:tcBorders>
              <w:top w:val="single" w:sz="18" w:space="0" w:color="auto"/>
            </w:tcBorders>
          </w:tcPr>
          <w:p w14:paraId="055FE45C" w14:textId="0C361AAD" w:rsidR="006D28CC" w:rsidRDefault="006D28CC" w:rsidP="000E2D4E">
            <w:pPr>
              <w:pStyle w:val="SingleSpaced"/>
              <w:keepNext/>
            </w:pPr>
            <w:r>
              <w:t>OA</w:t>
            </w:r>
          </w:p>
        </w:tc>
        <w:tc>
          <w:tcPr>
            <w:tcW w:w="522" w:type="dxa"/>
            <w:tcBorders>
              <w:top w:val="single" w:sz="18" w:space="0" w:color="auto"/>
            </w:tcBorders>
          </w:tcPr>
          <w:p w14:paraId="4AC85EC2" w14:textId="2BFB1818" w:rsidR="006D28CC" w:rsidRDefault="006D28CC" w:rsidP="000E2D4E">
            <w:pPr>
              <w:pStyle w:val="SingleSpaced"/>
              <w:keepNext/>
            </w:pPr>
            <w:r>
              <w:t>OA</w:t>
            </w:r>
          </w:p>
        </w:tc>
        <w:tc>
          <w:tcPr>
            <w:tcW w:w="522" w:type="dxa"/>
            <w:tcBorders>
              <w:top w:val="single" w:sz="18" w:space="0" w:color="auto"/>
            </w:tcBorders>
          </w:tcPr>
          <w:p w14:paraId="03E8214E" w14:textId="594B059A" w:rsidR="006D28CC" w:rsidRDefault="006D28CC" w:rsidP="000E2D4E">
            <w:pPr>
              <w:pStyle w:val="SingleSpaced"/>
              <w:keepNext/>
            </w:pPr>
            <w:r>
              <w:t>NBT</w:t>
            </w:r>
          </w:p>
        </w:tc>
        <w:tc>
          <w:tcPr>
            <w:tcW w:w="522" w:type="dxa"/>
            <w:tcBorders>
              <w:top w:val="single" w:sz="18" w:space="0" w:color="auto"/>
            </w:tcBorders>
          </w:tcPr>
          <w:p w14:paraId="7B52653B" w14:textId="2EB45E40" w:rsidR="006D28CC" w:rsidRDefault="006D28CC" w:rsidP="000E2D4E">
            <w:pPr>
              <w:pStyle w:val="SingleSpaced"/>
              <w:keepNext/>
            </w:pPr>
            <w:r>
              <w:t>NF</w:t>
            </w:r>
          </w:p>
        </w:tc>
        <w:tc>
          <w:tcPr>
            <w:tcW w:w="522" w:type="dxa"/>
            <w:tcBorders>
              <w:top w:val="single" w:sz="18" w:space="0" w:color="auto"/>
            </w:tcBorders>
          </w:tcPr>
          <w:p w14:paraId="2302759B" w14:textId="394CB537" w:rsidR="006D28CC" w:rsidRDefault="006D28CC" w:rsidP="000E2D4E">
            <w:pPr>
              <w:pStyle w:val="SingleSpaced"/>
              <w:keepNext/>
            </w:pPr>
            <w:r>
              <w:t>MD</w:t>
            </w:r>
          </w:p>
        </w:tc>
        <w:tc>
          <w:tcPr>
            <w:tcW w:w="522" w:type="dxa"/>
            <w:tcBorders>
              <w:top w:val="single" w:sz="18" w:space="0" w:color="auto"/>
            </w:tcBorders>
          </w:tcPr>
          <w:p w14:paraId="306687D0" w14:textId="3D17E217" w:rsidR="006D28CC" w:rsidRDefault="006D28CC" w:rsidP="000E2D4E">
            <w:pPr>
              <w:pStyle w:val="SingleSpaced"/>
              <w:keepNext/>
            </w:pPr>
            <w:r>
              <w:t>MD</w:t>
            </w:r>
          </w:p>
        </w:tc>
        <w:tc>
          <w:tcPr>
            <w:tcW w:w="522" w:type="dxa"/>
            <w:tcBorders>
              <w:top w:val="single" w:sz="18" w:space="0" w:color="auto"/>
            </w:tcBorders>
          </w:tcPr>
          <w:p w14:paraId="6874FB7F" w14:textId="377F16BE" w:rsidR="006D28CC" w:rsidRDefault="006D28CC" w:rsidP="000E2D4E">
            <w:pPr>
              <w:pStyle w:val="SingleSpaced"/>
              <w:keepNext/>
            </w:pPr>
            <w:r>
              <w:t>MD</w:t>
            </w:r>
          </w:p>
        </w:tc>
        <w:tc>
          <w:tcPr>
            <w:tcW w:w="522" w:type="dxa"/>
            <w:tcBorders>
              <w:top w:val="single" w:sz="18" w:space="0" w:color="auto"/>
            </w:tcBorders>
          </w:tcPr>
          <w:p w14:paraId="6AE1152B" w14:textId="03EB17B7" w:rsidR="006D28CC" w:rsidRDefault="006D28CC" w:rsidP="000E2D4E">
            <w:pPr>
              <w:pStyle w:val="SingleSpaced"/>
              <w:keepNext/>
            </w:pPr>
            <w:r>
              <w:t>MD</w:t>
            </w:r>
          </w:p>
        </w:tc>
        <w:tc>
          <w:tcPr>
            <w:tcW w:w="522" w:type="dxa"/>
            <w:tcBorders>
              <w:top w:val="single" w:sz="18" w:space="0" w:color="auto"/>
            </w:tcBorders>
          </w:tcPr>
          <w:p w14:paraId="167C674F" w14:textId="60FBBBCA" w:rsidR="006D28CC" w:rsidRDefault="006D28CC" w:rsidP="000E2D4E">
            <w:pPr>
              <w:pStyle w:val="SingleSpaced"/>
              <w:keepNext/>
            </w:pPr>
            <w:r>
              <w:t>G</w:t>
            </w:r>
          </w:p>
        </w:tc>
        <w:tc>
          <w:tcPr>
            <w:tcW w:w="522" w:type="dxa"/>
            <w:tcBorders>
              <w:top w:val="single" w:sz="18" w:space="0" w:color="auto"/>
            </w:tcBorders>
          </w:tcPr>
          <w:p w14:paraId="57F61140" w14:textId="2DCFC319" w:rsidR="006D28CC" w:rsidRDefault="006D28CC" w:rsidP="000E2D4E">
            <w:pPr>
              <w:pStyle w:val="SingleSpaced"/>
              <w:keepNext/>
            </w:pPr>
          </w:p>
        </w:tc>
        <w:tc>
          <w:tcPr>
            <w:tcW w:w="522" w:type="dxa"/>
            <w:tcBorders>
              <w:top w:val="single" w:sz="18" w:space="0" w:color="auto"/>
            </w:tcBorders>
          </w:tcPr>
          <w:p w14:paraId="3076D90A" w14:textId="77777777" w:rsidR="006D28CC" w:rsidRDefault="006D28CC" w:rsidP="000E2D4E">
            <w:pPr>
              <w:pStyle w:val="SingleSpaced"/>
              <w:keepNext/>
            </w:pPr>
          </w:p>
        </w:tc>
        <w:tc>
          <w:tcPr>
            <w:tcW w:w="522" w:type="dxa"/>
            <w:tcBorders>
              <w:top w:val="single" w:sz="18" w:space="0" w:color="auto"/>
            </w:tcBorders>
          </w:tcPr>
          <w:p w14:paraId="3A795139" w14:textId="77777777" w:rsidR="006D28CC" w:rsidRDefault="006D28CC" w:rsidP="000E2D4E">
            <w:pPr>
              <w:pStyle w:val="SingleSpaced"/>
              <w:keepNext/>
            </w:pPr>
          </w:p>
        </w:tc>
        <w:tc>
          <w:tcPr>
            <w:tcW w:w="522" w:type="dxa"/>
            <w:tcBorders>
              <w:top w:val="single" w:sz="18" w:space="0" w:color="auto"/>
            </w:tcBorders>
          </w:tcPr>
          <w:p w14:paraId="0D5010C4" w14:textId="77777777" w:rsidR="006D28CC" w:rsidRDefault="006D28CC" w:rsidP="000E2D4E">
            <w:pPr>
              <w:pStyle w:val="SingleSpaced"/>
              <w:keepNext/>
            </w:pPr>
          </w:p>
        </w:tc>
        <w:tc>
          <w:tcPr>
            <w:tcW w:w="522" w:type="dxa"/>
            <w:tcBorders>
              <w:top w:val="single" w:sz="18" w:space="0" w:color="auto"/>
            </w:tcBorders>
          </w:tcPr>
          <w:p w14:paraId="67ACC0C0" w14:textId="026239CD" w:rsidR="006D28CC" w:rsidRDefault="006D28CC" w:rsidP="000E2D4E">
            <w:pPr>
              <w:pStyle w:val="SingleSpaced"/>
              <w:keepNext/>
            </w:pPr>
          </w:p>
        </w:tc>
        <w:tc>
          <w:tcPr>
            <w:tcW w:w="522" w:type="dxa"/>
            <w:tcBorders>
              <w:top w:val="single" w:sz="18" w:space="0" w:color="auto"/>
            </w:tcBorders>
          </w:tcPr>
          <w:p w14:paraId="1029E27A" w14:textId="010FDA24" w:rsidR="006D28CC" w:rsidRDefault="006D28CC" w:rsidP="000E2D4E">
            <w:pPr>
              <w:pStyle w:val="SingleSpaced"/>
              <w:keepNext/>
            </w:pPr>
            <w:r>
              <w:t>O</w:t>
            </w:r>
          </w:p>
        </w:tc>
      </w:tr>
      <w:tr w:rsidR="006D28CC" w14:paraId="15512CD0" w14:textId="31E2259B" w:rsidTr="00B312FD">
        <w:trPr>
          <w:jc w:val="center"/>
        </w:trPr>
        <w:tc>
          <w:tcPr>
            <w:tcW w:w="743" w:type="dxa"/>
            <w:tcBorders>
              <w:right w:val="single" w:sz="4" w:space="0" w:color="auto"/>
            </w:tcBorders>
          </w:tcPr>
          <w:p w14:paraId="309B2B95" w14:textId="1F9665C0" w:rsidR="006D28CC" w:rsidRDefault="006D28CC" w:rsidP="000E2D4E">
            <w:pPr>
              <w:pStyle w:val="SingleSpaced"/>
              <w:keepNext/>
            </w:pPr>
            <w:r>
              <w:t>4</w:t>
            </w:r>
          </w:p>
        </w:tc>
        <w:tc>
          <w:tcPr>
            <w:tcW w:w="707" w:type="dxa"/>
            <w:tcBorders>
              <w:left w:val="single" w:sz="4" w:space="0" w:color="auto"/>
              <w:right w:val="single" w:sz="18" w:space="0" w:color="auto"/>
            </w:tcBorders>
          </w:tcPr>
          <w:p w14:paraId="4D929393" w14:textId="2A97D297" w:rsidR="006D28CC" w:rsidRDefault="006D28CC" w:rsidP="000E2D4E">
            <w:pPr>
              <w:pStyle w:val="SingleSpaced"/>
              <w:keepNext/>
            </w:pPr>
            <w:r>
              <w:t>1</w:t>
            </w:r>
          </w:p>
        </w:tc>
        <w:tc>
          <w:tcPr>
            <w:tcW w:w="523" w:type="dxa"/>
            <w:tcBorders>
              <w:left w:val="single" w:sz="18" w:space="0" w:color="auto"/>
            </w:tcBorders>
          </w:tcPr>
          <w:p w14:paraId="4BE3B13E" w14:textId="7554B437" w:rsidR="006D28CC" w:rsidRDefault="006D28CC" w:rsidP="000E2D4E">
            <w:pPr>
              <w:pStyle w:val="SingleSpaced"/>
              <w:keepNext/>
            </w:pPr>
            <w:r>
              <w:t>OA</w:t>
            </w:r>
          </w:p>
        </w:tc>
        <w:tc>
          <w:tcPr>
            <w:tcW w:w="523" w:type="dxa"/>
          </w:tcPr>
          <w:p w14:paraId="7913879D" w14:textId="36EF8105" w:rsidR="006D28CC" w:rsidRDefault="006D28CC" w:rsidP="000E2D4E">
            <w:pPr>
              <w:pStyle w:val="SingleSpaced"/>
              <w:keepNext/>
            </w:pPr>
            <w:r>
              <w:t>OA</w:t>
            </w:r>
          </w:p>
        </w:tc>
        <w:tc>
          <w:tcPr>
            <w:tcW w:w="523" w:type="dxa"/>
          </w:tcPr>
          <w:p w14:paraId="7D46880B" w14:textId="246F7B3A" w:rsidR="006D28CC" w:rsidRDefault="006D28CC" w:rsidP="000E2D4E">
            <w:pPr>
              <w:pStyle w:val="SingleSpaced"/>
              <w:keepNext/>
            </w:pPr>
            <w:r>
              <w:t>OA</w:t>
            </w:r>
          </w:p>
        </w:tc>
        <w:tc>
          <w:tcPr>
            <w:tcW w:w="522" w:type="dxa"/>
          </w:tcPr>
          <w:p w14:paraId="15DE1180" w14:textId="48713AC5" w:rsidR="006D28CC" w:rsidRDefault="006D28CC" w:rsidP="000E2D4E">
            <w:pPr>
              <w:pStyle w:val="SingleSpaced"/>
              <w:keepNext/>
            </w:pPr>
            <w:r>
              <w:t>NBT</w:t>
            </w:r>
          </w:p>
        </w:tc>
        <w:tc>
          <w:tcPr>
            <w:tcW w:w="522" w:type="dxa"/>
          </w:tcPr>
          <w:p w14:paraId="03520696" w14:textId="487D5756" w:rsidR="006D28CC" w:rsidRDefault="006D28CC" w:rsidP="000E2D4E">
            <w:pPr>
              <w:pStyle w:val="SingleSpaced"/>
              <w:keepNext/>
            </w:pPr>
            <w:r>
              <w:t>NBT</w:t>
            </w:r>
          </w:p>
        </w:tc>
        <w:tc>
          <w:tcPr>
            <w:tcW w:w="522" w:type="dxa"/>
          </w:tcPr>
          <w:p w14:paraId="7CD36CF9" w14:textId="20448483" w:rsidR="006D28CC" w:rsidRDefault="006D28CC" w:rsidP="000E2D4E">
            <w:pPr>
              <w:pStyle w:val="SingleSpaced"/>
              <w:keepNext/>
            </w:pPr>
            <w:r>
              <w:t>NF</w:t>
            </w:r>
          </w:p>
        </w:tc>
        <w:tc>
          <w:tcPr>
            <w:tcW w:w="522" w:type="dxa"/>
          </w:tcPr>
          <w:p w14:paraId="56088D69" w14:textId="2D26FAC2" w:rsidR="006D28CC" w:rsidRDefault="006D28CC" w:rsidP="000E2D4E">
            <w:pPr>
              <w:pStyle w:val="SingleSpaced"/>
              <w:keepNext/>
            </w:pPr>
            <w:r>
              <w:t>NF</w:t>
            </w:r>
          </w:p>
        </w:tc>
        <w:tc>
          <w:tcPr>
            <w:tcW w:w="522" w:type="dxa"/>
          </w:tcPr>
          <w:p w14:paraId="2125D6C7" w14:textId="70BC0FCA" w:rsidR="006D28CC" w:rsidRDefault="006D28CC" w:rsidP="000E2D4E">
            <w:pPr>
              <w:pStyle w:val="SingleSpaced"/>
              <w:keepNext/>
            </w:pPr>
            <w:r>
              <w:t>NF</w:t>
            </w:r>
          </w:p>
        </w:tc>
        <w:tc>
          <w:tcPr>
            <w:tcW w:w="522" w:type="dxa"/>
          </w:tcPr>
          <w:p w14:paraId="43AD5DC5" w14:textId="6D171AD0" w:rsidR="006D28CC" w:rsidRDefault="006D28CC" w:rsidP="000E2D4E">
            <w:pPr>
              <w:pStyle w:val="SingleSpaced"/>
              <w:keepNext/>
            </w:pPr>
            <w:r>
              <w:t>MD</w:t>
            </w:r>
          </w:p>
        </w:tc>
        <w:tc>
          <w:tcPr>
            <w:tcW w:w="522" w:type="dxa"/>
          </w:tcPr>
          <w:p w14:paraId="6CF3215C" w14:textId="21131ACD" w:rsidR="006D28CC" w:rsidRDefault="006D28CC" w:rsidP="000E2D4E">
            <w:pPr>
              <w:pStyle w:val="SingleSpaced"/>
              <w:keepNext/>
            </w:pPr>
            <w:r>
              <w:t>MD</w:t>
            </w:r>
          </w:p>
        </w:tc>
        <w:tc>
          <w:tcPr>
            <w:tcW w:w="522" w:type="dxa"/>
          </w:tcPr>
          <w:p w14:paraId="6F9C17BE" w14:textId="66A846D0" w:rsidR="006D28CC" w:rsidRDefault="006D28CC" w:rsidP="000E2D4E">
            <w:pPr>
              <w:pStyle w:val="SingleSpaced"/>
              <w:keepNext/>
            </w:pPr>
            <w:r>
              <w:t>MD</w:t>
            </w:r>
          </w:p>
        </w:tc>
        <w:tc>
          <w:tcPr>
            <w:tcW w:w="522" w:type="dxa"/>
          </w:tcPr>
          <w:p w14:paraId="4653BB9C" w14:textId="60B19844" w:rsidR="006D28CC" w:rsidRDefault="006D28CC" w:rsidP="000E2D4E">
            <w:pPr>
              <w:pStyle w:val="SingleSpaced"/>
              <w:keepNext/>
            </w:pPr>
            <w:r>
              <w:t>G</w:t>
            </w:r>
          </w:p>
        </w:tc>
        <w:tc>
          <w:tcPr>
            <w:tcW w:w="522" w:type="dxa"/>
          </w:tcPr>
          <w:p w14:paraId="43F3BF6A" w14:textId="77777777" w:rsidR="006D28CC" w:rsidRDefault="006D28CC" w:rsidP="000E2D4E">
            <w:pPr>
              <w:pStyle w:val="SingleSpaced"/>
              <w:keepNext/>
            </w:pPr>
          </w:p>
        </w:tc>
        <w:tc>
          <w:tcPr>
            <w:tcW w:w="522" w:type="dxa"/>
          </w:tcPr>
          <w:p w14:paraId="04CA5C32" w14:textId="77777777" w:rsidR="006D28CC" w:rsidRDefault="006D28CC" w:rsidP="000E2D4E">
            <w:pPr>
              <w:pStyle w:val="SingleSpaced"/>
              <w:keepNext/>
            </w:pPr>
          </w:p>
        </w:tc>
        <w:tc>
          <w:tcPr>
            <w:tcW w:w="522" w:type="dxa"/>
          </w:tcPr>
          <w:p w14:paraId="3AF59147" w14:textId="77777777" w:rsidR="006D28CC" w:rsidRDefault="006D28CC" w:rsidP="000E2D4E">
            <w:pPr>
              <w:pStyle w:val="SingleSpaced"/>
              <w:keepNext/>
            </w:pPr>
          </w:p>
        </w:tc>
        <w:tc>
          <w:tcPr>
            <w:tcW w:w="522" w:type="dxa"/>
          </w:tcPr>
          <w:p w14:paraId="5852E91C" w14:textId="539FF7E3" w:rsidR="006D28CC" w:rsidRDefault="006D28CC" w:rsidP="000E2D4E">
            <w:pPr>
              <w:pStyle w:val="SingleSpaced"/>
              <w:keepNext/>
            </w:pPr>
          </w:p>
        </w:tc>
        <w:tc>
          <w:tcPr>
            <w:tcW w:w="522" w:type="dxa"/>
          </w:tcPr>
          <w:p w14:paraId="4BC9897E" w14:textId="5830460F" w:rsidR="006D28CC" w:rsidRDefault="006D28CC" w:rsidP="000E2D4E">
            <w:pPr>
              <w:pStyle w:val="SingleSpaced"/>
              <w:keepNext/>
            </w:pPr>
            <w:r>
              <w:t>O</w:t>
            </w:r>
          </w:p>
        </w:tc>
      </w:tr>
      <w:tr w:rsidR="006D28CC" w14:paraId="6A8D3B62" w14:textId="0DAC8CFB" w:rsidTr="00B312FD">
        <w:trPr>
          <w:jc w:val="center"/>
        </w:trPr>
        <w:tc>
          <w:tcPr>
            <w:tcW w:w="743" w:type="dxa"/>
            <w:tcBorders>
              <w:right w:val="single" w:sz="4" w:space="0" w:color="auto"/>
            </w:tcBorders>
          </w:tcPr>
          <w:p w14:paraId="6630D292" w14:textId="67CA4B1E" w:rsidR="006D28CC" w:rsidRDefault="006D28CC" w:rsidP="000E2D4E">
            <w:pPr>
              <w:pStyle w:val="SingleSpaced"/>
              <w:keepNext/>
            </w:pPr>
            <w:r>
              <w:t>5</w:t>
            </w:r>
          </w:p>
        </w:tc>
        <w:tc>
          <w:tcPr>
            <w:tcW w:w="707" w:type="dxa"/>
            <w:tcBorders>
              <w:left w:val="single" w:sz="4" w:space="0" w:color="auto"/>
              <w:right w:val="single" w:sz="18" w:space="0" w:color="auto"/>
            </w:tcBorders>
          </w:tcPr>
          <w:p w14:paraId="6DDB9A2E" w14:textId="0C547C2D" w:rsidR="006D28CC" w:rsidRDefault="006D28CC" w:rsidP="000E2D4E">
            <w:pPr>
              <w:pStyle w:val="SingleSpaced"/>
              <w:keepNext/>
            </w:pPr>
            <w:r>
              <w:t>1</w:t>
            </w:r>
          </w:p>
        </w:tc>
        <w:tc>
          <w:tcPr>
            <w:tcW w:w="523" w:type="dxa"/>
            <w:tcBorders>
              <w:left w:val="single" w:sz="18" w:space="0" w:color="auto"/>
            </w:tcBorders>
          </w:tcPr>
          <w:p w14:paraId="7A0B0EEA" w14:textId="0B343B82" w:rsidR="006D28CC" w:rsidRDefault="006D28CC" w:rsidP="000E2D4E">
            <w:pPr>
              <w:pStyle w:val="SingleSpaced"/>
              <w:keepNext/>
            </w:pPr>
            <w:r>
              <w:t>OA</w:t>
            </w:r>
          </w:p>
        </w:tc>
        <w:tc>
          <w:tcPr>
            <w:tcW w:w="523" w:type="dxa"/>
          </w:tcPr>
          <w:p w14:paraId="15482C15" w14:textId="7C1FE055" w:rsidR="006D28CC" w:rsidRDefault="006D28CC" w:rsidP="000E2D4E">
            <w:pPr>
              <w:pStyle w:val="SingleSpaced"/>
              <w:keepNext/>
            </w:pPr>
            <w:r>
              <w:t>OA</w:t>
            </w:r>
          </w:p>
        </w:tc>
        <w:tc>
          <w:tcPr>
            <w:tcW w:w="523" w:type="dxa"/>
          </w:tcPr>
          <w:p w14:paraId="0CCFEBE3" w14:textId="6C5FC95E" w:rsidR="006D28CC" w:rsidRDefault="006D28CC" w:rsidP="000E2D4E">
            <w:pPr>
              <w:pStyle w:val="SingleSpaced"/>
              <w:keepNext/>
            </w:pPr>
            <w:r>
              <w:t>NBT</w:t>
            </w:r>
          </w:p>
        </w:tc>
        <w:tc>
          <w:tcPr>
            <w:tcW w:w="522" w:type="dxa"/>
          </w:tcPr>
          <w:p w14:paraId="1F99172B" w14:textId="1241DA52" w:rsidR="006D28CC" w:rsidRDefault="006D28CC" w:rsidP="000E2D4E">
            <w:pPr>
              <w:pStyle w:val="SingleSpaced"/>
              <w:keepNext/>
            </w:pPr>
            <w:r>
              <w:t>NBT</w:t>
            </w:r>
          </w:p>
        </w:tc>
        <w:tc>
          <w:tcPr>
            <w:tcW w:w="522" w:type="dxa"/>
          </w:tcPr>
          <w:p w14:paraId="4F1A8CD6" w14:textId="00634C39" w:rsidR="006D28CC" w:rsidRDefault="006D28CC" w:rsidP="000E2D4E">
            <w:pPr>
              <w:pStyle w:val="SingleSpaced"/>
              <w:keepNext/>
            </w:pPr>
            <w:r>
              <w:t>NF</w:t>
            </w:r>
          </w:p>
        </w:tc>
        <w:tc>
          <w:tcPr>
            <w:tcW w:w="522" w:type="dxa"/>
          </w:tcPr>
          <w:p w14:paraId="4899BAC5" w14:textId="6B5F7FBE" w:rsidR="006D28CC" w:rsidRDefault="006D28CC" w:rsidP="000E2D4E">
            <w:pPr>
              <w:pStyle w:val="SingleSpaced"/>
              <w:keepNext/>
            </w:pPr>
            <w:r>
              <w:t>NF</w:t>
            </w:r>
          </w:p>
        </w:tc>
        <w:tc>
          <w:tcPr>
            <w:tcW w:w="522" w:type="dxa"/>
          </w:tcPr>
          <w:p w14:paraId="4C9EE6EA" w14:textId="25EE587D" w:rsidR="006D28CC" w:rsidRDefault="006D28CC" w:rsidP="000E2D4E">
            <w:pPr>
              <w:pStyle w:val="SingleSpaced"/>
              <w:keepNext/>
            </w:pPr>
            <w:r>
              <w:t>MD</w:t>
            </w:r>
          </w:p>
        </w:tc>
        <w:tc>
          <w:tcPr>
            <w:tcW w:w="522" w:type="dxa"/>
          </w:tcPr>
          <w:p w14:paraId="070D8690" w14:textId="085EF4C0" w:rsidR="006D28CC" w:rsidRDefault="006D28CC" w:rsidP="000E2D4E">
            <w:pPr>
              <w:pStyle w:val="SingleSpaced"/>
              <w:keepNext/>
            </w:pPr>
            <w:r>
              <w:t>MD</w:t>
            </w:r>
          </w:p>
        </w:tc>
        <w:tc>
          <w:tcPr>
            <w:tcW w:w="522" w:type="dxa"/>
          </w:tcPr>
          <w:p w14:paraId="2CEFF6D7" w14:textId="5AFBDE29" w:rsidR="006D28CC" w:rsidRDefault="006D28CC" w:rsidP="000E2D4E">
            <w:pPr>
              <w:pStyle w:val="SingleSpaced"/>
              <w:keepNext/>
            </w:pPr>
            <w:r>
              <w:t>MD</w:t>
            </w:r>
          </w:p>
        </w:tc>
        <w:tc>
          <w:tcPr>
            <w:tcW w:w="522" w:type="dxa"/>
          </w:tcPr>
          <w:p w14:paraId="0CDD563F" w14:textId="0B86BFF0" w:rsidR="006D28CC" w:rsidRDefault="006D28CC" w:rsidP="000E2D4E">
            <w:pPr>
              <w:pStyle w:val="SingleSpaced"/>
              <w:keepNext/>
            </w:pPr>
            <w:r>
              <w:t>G</w:t>
            </w:r>
          </w:p>
        </w:tc>
        <w:tc>
          <w:tcPr>
            <w:tcW w:w="522" w:type="dxa"/>
          </w:tcPr>
          <w:p w14:paraId="2632E303" w14:textId="4B7E0306" w:rsidR="006D28CC" w:rsidRDefault="006D28CC" w:rsidP="000E2D4E">
            <w:pPr>
              <w:pStyle w:val="SingleSpaced"/>
              <w:keepNext/>
            </w:pPr>
            <w:r>
              <w:t>G</w:t>
            </w:r>
          </w:p>
        </w:tc>
        <w:tc>
          <w:tcPr>
            <w:tcW w:w="522" w:type="dxa"/>
          </w:tcPr>
          <w:p w14:paraId="224274F2" w14:textId="5247C3E4" w:rsidR="006D28CC" w:rsidRDefault="006D28CC" w:rsidP="000E2D4E">
            <w:pPr>
              <w:pStyle w:val="SingleSpaced"/>
              <w:keepNext/>
            </w:pPr>
          </w:p>
        </w:tc>
        <w:tc>
          <w:tcPr>
            <w:tcW w:w="522" w:type="dxa"/>
          </w:tcPr>
          <w:p w14:paraId="04F96BFC" w14:textId="77777777" w:rsidR="006D28CC" w:rsidRDefault="006D28CC" w:rsidP="000E2D4E">
            <w:pPr>
              <w:pStyle w:val="SingleSpaced"/>
              <w:keepNext/>
            </w:pPr>
          </w:p>
        </w:tc>
        <w:tc>
          <w:tcPr>
            <w:tcW w:w="522" w:type="dxa"/>
          </w:tcPr>
          <w:p w14:paraId="3C47BCFE" w14:textId="77777777" w:rsidR="006D28CC" w:rsidRDefault="006D28CC" w:rsidP="000E2D4E">
            <w:pPr>
              <w:pStyle w:val="SingleSpaced"/>
              <w:keepNext/>
            </w:pPr>
          </w:p>
        </w:tc>
        <w:tc>
          <w:tcPr>
            <w:tcW w:w="522" w:type="dxa"/>
          </w:tcPr>
          <w:p w14:paraId="34D25DA1" w14:textId="77777777" w:rsidR="006D28CC" w:rsidRDefault="006D28CC" w:rsidP="000E2D4E">
            <w:pPr>
              <w:pStyle w:val="SingleSpaced"/>
              <w:keepNext/>
            </w:pPr>
          </w:p>
        </w:tc>
        <w:tc>
          <w:tcPr>
            <w:tcW w:w="522" w:type="dxa"/>
          </w:tcPr>
          <w:p w14:paraId="62072503" w14:textId="79D328D5" w:rsidR="006D28CC" w:rsidRDefault="006D28CC" w:rsidP="000E2D4E">
            <w:pPr>
              <w:pStyle w:val="SingleSpaced"/>
              <w:keepNext/>
            </w:pPr>
          </w:p>
        </w:tc>
        <w:tc>
          <w:tcPr>
            <w:tcW w:w="522" w:type="dxa"/>
          </w:tcPr>
          <w:p w14:paraId="2FA9235F" w14:textId="4EFC8305" w:rsidR="006D28CC" w:rsidRDefault="006D28CC" w:rsidP="000E2D4E">
            <w:pPr>
              <w:pStyle w:val="SingleSpaced"/>
              <w:keepNext/>
            </w:pPr>
            <w:r>
              <w:t>O</w:t>
            </w:r>
          </w:p>
        </w:tc>
      </w:tr>
      <w:tr w:rsidR="006D28CC" w14:paraId="469E060E" w14:textId="06BEB11B" w:rsidTr="00B312FD">
        <w:trPr>
          <w:jc w:val="center"/>
        </w:trPr>
        <w:tc>
          <w:tcPr>
            <w:tcW w:w="743" w:type="dxa"/>
            <w:tcBorders>
              <w:right w:val="single" w:sz="4" w:space="0" w:color="auto"/>
            </w:tcBorders>
          </w:tcPr>
          <w:p w14:paraId="472C05C7" w14:textId="56B0ABF8" w:rsidR="006D28CC" w:rsidRDefault="006D28CC" w:rsidP="000E2D4E">
            <w:pPr>
              <w:pStyle w:val="SingleSpaced"/>
              <w:keepNext/>
            </w:pPr>
            <w:r>
              <w:t>6</w:t>
            </w:r>
          </w:p>
        </w:tc>
        <w:tc>
          <w:tcPr>
            <w:tcW w:w="707" w:type="dxa"/>
            <w:tcBorders>
              <w:left w:val="single" w:sz="4" w:space="0" w:color="auto"/>
              <w:right w:val="single" w:sz="18" w:space="0" w:color="auto"/>
            </w:tcBorders>
          </w:tcPr>
          <w:p w14:paraId="290FD26B" w14:textId="63E15079" w:rsidR="006D28CC" w:rsidRDefault="006D28CC" w:rsidP="000E2D4E">
            <w:pPr>
              <w:pStyle w:val="SingleSpaced"/>
              <w:keepNext/>
            </w:pPr>
            <w:r>
              <w:t>1</w:t>
            </w:r>
          </w:p>
        </w:tc>
        <w:tc>
          <w:tcPr>
            <w:tcW w:w="523" w:type="dxa"/>
            <w:tcBorders>
              <w:left w:val="single" w:sz="18" w:space="0" w:color="auto"/>
            </w:tcBorders>
          </w:tcPr>
          <w:p w14:paraId="7EE681B3" w14:textId="1CB6BA25" w:rsidR="006D28CC" w:rsidRDefault="006D28CC" w:rsidP="000E2D4E">
            <w:pPr>
              <w:pStyle w:val="SingleSpaced"/>
              <w:keepNext/>
            </w:pPr>
            <w:r>
              <w:t>RP</w:t>
            </w:r>
          </w:p>
        </w:tc>
        <w:tc>
          <w:tcPr>
            <w:tcW w:w="523" w:type="dxa"/>
          </w:tcPr>
          <w:p w14:paraId="6C0AAB22" w14:textId="016584C0" w:rsidR="006D28CC" w:rsidRDefault="006D28CC" w:rsidP="000E2D4E">
            <w:pPr>
              <w:pStyle w:val="SingleSpaced"/>
              <w:keepNext/>
            </w:pPr>
            <w:r>
              <w:t>NS</w:t>
            </w:r>
          </w:p>
        </w:tc>
        <w:tc>
          <w:tcPr>
            <w:tcW w:w="523" w:type="dxa"/>
          </w:tcPr>
          <w:p w14:paraId="705421F9" w14:textId="2781A48A" w:rsidR="006D28CC" w:rsidRDefault="006D28CC" w:rsidP="000E2D4E">
            <w:pPr>
              <w:pStyle w:val="SingleSpaced"/>
              <w:keepNext/>
            </w:pPr>
            <w:r>
              <w:t>NS</w:t>
            </w:r>
          </w:p>
        </w:tc>
        <w:tc>
          <w:tcPr>
            <w:tcW w:w="522" w:type="dxa"/>
          </w:tcPr>
          <w:p w14:paraId="66A83994" w14:textId="04F09C19" w:rsidR="006D28CC" w:rsidRDefault="006D28CC" w:rsidP="000E2D4E">
            <w:pPr>
              <w:pStyle w:val="SingleSpaced"/>
              <w:keepNext/>
            </w:pPr>
            <w:r>
              <w:t>NS</w:t>
            </w:r>
          </w:p>
        </w:tc>
        <w:tc>
          <w:tcPr>
            <w:tcW w:w="522" w:type="dxa"/>
          </w:tcPr>
          <w:p w14:paraId="5EB5C0CD" w14:textId="4875FD30" w:rsidR="006D28CC" w:rsidRDefault="006D28CC" w:rsidP="000E2D4E">
            <w:pPr>
              <w:pStyle w:val="SingleSpaced"/>
              <w:keepNext/>
            </w:pPr>
            <w:r>
              <w:t>EE</w:t>
            </w:r>
          </w:p>
        </w:tc>
        <w:tc>
          <w:tcPr>
            <w:tcW w:w="522" w:type="dxa"/>
          </w:tcPr>
          <w:p w14:paraId="7DB250BC" w14:textId="2D1F3892" w:rsidR="006D28CC" w:rsidRDefault="006D28CC" w:rsidP="000E2D4E">
            <w:pPr>
              <w:pStyle w:val="SingleSpaced"/>
              <w:keepNext/>
            </w:pPr>
            <w:r>
              <w:t>EE</w:t>
            </w:r>
          </w:p>
        </w:tc>
        <w:tc>
          <w:tcPr>
            <w:tcW w:w="522" w:type="dxa"/>
          </w:tcPr>
          <w:p w14:paraId="3CD03B73" w14:textId="5DED2E4F" w:rsidR="006D28CC" w:rsidRDefault="006D28CC" w:rsidP="000E2D4E">
            <w:pPr>
              <w:pStyle w:val="SingleSpaced"/>
              <w:keepNext/>
            </w:pPr>
            <w:r>
              <w:t>EE</w:t>
            </w:r>
          </w:p>
        </w:tc>
        <w:tc>
          <w:tcPr>
            <w:tcW w:w="522" w:type="dxa"/>
          </w:tcPr>
          <w:p w14:paraId="1B858E0F" w14:textId="6F167346" w:rsidR="006D28CC" w:rsidRDefault="006D28CC" w:rsidP="000E2D4E">
            <w:pPr>
              <w:pStyle w:val="SingleSpaced"/>
              <w:keepNext/>
            </w:pPr>
            <w:r>
              <w:t>G</w:t>
            </w:r>
          </w:p>
        </w:tc>
        <w:tc>
          <w:tcPr>
            <w:tcW w:w="522" w:type="dxa"/>
          </w:tcPr>
          <w:p w14:paraId="6DA7A2C6" w14:textId="05D742A4" w:rsidR="006D28CC" w:rsidRDefault="006D28CC" w:rsidP="000E2D4E">
            <w:pPr>
              <w:pStyle w:val="SingleSpaced"/>
              <w:keepNext/>
            </w:pPr>
            <w:r>
              <w:t>SP</w:t>
            </w:r>
          </w:p>
        </w:tc>
        <w:tc>
          <w:tcPr>
            <w:tcW w:w="522" w:type="dxa"/>
          </w:tcPr>
          <w:p w14:paraId="531C7127" w14:textId="41EE9017" w:rsidR="006D28CC" w:rsidRDefault="006D28CC" w:rsidP="000E2D4E">
            <w:pPr>
              <w:pStyle w:val="SingleSpaced"/>
              <w:keepNext/>
            </w:pPr>
            <w:r>
              <w:t>SP</w:t>
            </w:r>
          </w:p>
        </w:tc>
        <w:tc>
          <w:tcPr>
            <w:tcW w:w="522" w:type="dxa"/>
          </w:tcPr>
          <w:p w14:paraId="5279CE6B" w14:textId="77777777" w:rsidR="006D28CC" w:rsidRDefault="006D28CC" w:rsidP="000E2D4E">
            <w:pPr>
              <w:pStyle w:val="SingleSpaced"/>
              <w:keepNext/>
            </w:pPr>
          </w:p>
        </w:tc>
        <w:tc>
          <w:tcPr>
            <w:tcW w:w="522" w:type="dxa"/>
          </w:tcPr>
          <w:p w14:paraId="052DBC50" w14:textId="093BB41F" w:rsidR="006D28CC" w:rsidRDefault="006D28CC" w:rsidP="000E2D4E">
            <w:pPr>
              <w:pStyle w:val="SingleSpaced"/>
              <w:keepNext/>
            </w:pPr>
          </w:p>
        </w:tc>
        <w:tc>
          <w:tcPr>
            <w:tcW w:w="522" w:type="dxa"/>
          </w:tcPr>
          <w:p w14:paraId="5D145C81" w14:textId="77777777" w:rsidR="006D28CC" w:rsidRDefault="006D28CC" w:rsidP="000E2D4E">
            <w:pPr>
              <w:pStyle w:val="SingleSpaced"/>
              <w:keepNext/>
            </w:pPr>
          </w:p>
        </w:tc>
        <w:tc>
          <w:tcPr>
            <w:tcW w:w="522" w:type="dxa"/>
          </w:tcPr>
          <w:p w14:paraId="1AC3B8B1" w14:textId="77777777" w:rsidR="006D28CC" w:rsidRDefault="006D28CC" w:rsidP="000E2D4E">
            <w:pPr>
              <w:pStyle w:val="SingleSpaced"/>
              <w:keepNext/>
            </w:pPr>
          </w:p>
        </w:tc>
        <w:tc>
          <w:tcPr>
            <w:tcW w:w="522" w:type="dxa"/>
          </w:tcPr>
          <w:p w14:paraId="1CFFDBA4" w14:textId="77777777" w:rsidR="006D28CC" w:rsidRDefault="006D28CC" w:rsidP="000E2D4E">
            <w:pPr>
              <w:pStyle w:val="SingleSpaced"/>
              <w:keepNext/>
            </w:pPr>
          </w:p>
        </w:tc>
        <w:tc>
          <w:tcPr>
            <w:tcW w:w="522" w:type="dxa"/>
          </w:tcPr>
          <w:p w14:paraId="45F16ED1" w14:textId="055EB2D9" w:rsidR="006D28CC" w:rsidRDefault="006D28CC" w:rsidP="000E2D4E">
            <w:pPr>
              <w:pStyle w:val="SingleSpaced"/>
              <w:keepNext/>
            </w:pPr>
          </w:p>
        </w:tc>
        <w:tc>
          <w:tcPr>
            <w:tcW w:w="522" w:type="dxa"/>
          </w:tcPr>
          <w:p w14:paraId="5C9D181F" w14:textId="483B2664" w:rsidR="006D28CC" w:rsidRDefault="006D28CC" w:rsidP="000E2D4E">
            <w:pPr>
              <w:pStyle w:val="SingleSpaced"/>
              <w:keepNext/>
            </w:pPr>
            <w:r>
              <w:t>O</w:t>
            </w:r>
          </w:p>
        </w:tc>
      </w:tr>
      <w:tr w:rsidR="006D28CC" w14:paraId="729BB46B" w14:textId="11B349C3" w:rsidTr="00B312FD">
        <w:trPr>
          <w:jc w:val="center"/>
        </w:trPr>
        <w:tc>
          <w:tcPr>
            <w:tcW w:w="743" w:type="dxa"/>
            <w:tcBorders>
              <w:right w:val="single" w:sz="4" w:space="0" w:color="auto"/>
            </w:tcBorders>
          </w:tcPr>
          <w:p w14:paraId="375B1B62" w14:textId="52C21C6A" w:rsidR="006D28CC" w:rsidRDefault="006D28CC" w:rsidP="000E2D4E">
            <w:pPr>
              <w:pStyle w:val="SingleSpaced"/>
              <w:keepNext/>
            </w:pPr>
            <w:r>
              <w:t>7</w:t>
            </w:r>
          </w:p>
        </w:tc>
        <w:tc>
          <w:tcPr>
            <w:tcW w:w="707" w:type="dxa"/>
            <w:tcBorders>
              <w:left w:val="single" w:sz="4" w:space="0" w:color="auto"/>
              <w:right w:val="single" w:sz="18" w:space="0" w:color="auto"/>
            </w:tcBorders>
          </w:tcPr>
          <w:p w14:paraId="54525A33" w14:textId="03E5746E" w:rsidR="006D28CC" w:rsidRDefault="006D28CC" w:rsidP="000E2D4E">
            <w:pPr>
              <w:pStyle w:val="SingleSpaced"/>
              <w:keepNext/>
            </w:pPr>
            <w:r>
              <w:t>1</w:t>
            </w:r>
          </w:p>
        </w:tc>
        <w:tc>
          <w:tcPr>
            <w:tcW w:w="523" w:type="dxa"/>
            <w:tcBorders>
              <w:left w:val="single" w:sz="18" w:space="0" w:color="auto"/>
            </w:tcBorders>
          </w:tcPr>
          <w:p w14:paraId="3D363F57" w14:textId="5F081674" w:rsidR="006D28CC" w:rsidRDefault="006D28CC" w:rsidP="000E2D4E">
            <w:pPr>
              <w:pStyle w:val="SingleSpaced"/>
              <w:keepNext/>
            </w:pPr>
            <w:r>
              <w:t>RP</w:t>
            </w:r>
          </w:p>
        </w:tc>
        <w:tc>
          <w:tcPr>
            <w:tcW w:w="523" w:type="dxa"/>
          </w:tcPr>
          <w:p w14:paraId="6528C40B" w14:textId="7CBF3BA0" w:rsidR="006D28CC" w:rsidRDefault="006D28CC" w:rsidP="000E2D4E">
            <w:pPr>
              <w:pStyle w:val="SingleSpaced"/>
              <w:keepNext/>
            </w:pPr>
            <w:r>
              <w:t>NS</w:t>
            </w:r>
          </w:p>
        </w:tc>
        <w:tc>
          <w:tcPr>
            <w:tcW w:w="523" w:type="dxa"/>
          </w:tcPr>
          <w:p w14:paraId="67F5D939" w14:textId="1A2D6F21" w:rsidR="006D28CC" w:rsidRDefault="006D28CC" w:rsidP="000E2D4E">
            <w:pPr>
              <w:pStyle w:val="SingleSpaced"/>
              <w:keepNext/>
            </w:pPr>
            <w:r>
              <w:t>EE</w:t>
            </w:r>
          </w:p>
        </w:tc>
        <w:tc>
          <w:tcPr>
            <w:tcW w:w="522" w:type="dxa"/>
          </w:tcPr>
          <w:p w14:paraId="5D9B49E1" w14:textId="7C173732" w:rsidR="006D28CC" w:rsidRDefault="006D28CC" w:rsidP="000E2D4E">
            <w:pPr>
              <w:pStyle w:val="SingleSpaced"/>
              <w:keepNext/>
            </w:pPr>
            <w:r>
              <w:t>EE</w:t>
            </w:r>
          </w:p>
        </w:tc>
        <w:tc>
          <w:tcPr>
            <w:tcW w:w="522" w:type="dxa"/>
          </w:tcPr>
          <w:p w14:paraId="296E2557" w14:textId="21AD79BE" w:rsidR="006D28CC" w:rsidRDefault="006D28CC" w:rsidP="000E2D4E">
            <w:pPr>
              <w:pStyle w:val="SingleSpaced"/>
              <w:keepNext/>
            </w:pPr>
            <w:r>
              <w:t>G</w:t>
            </w:r>
          </w:p>
        </w:tc>
        <w:tc>
          <w:tcPr>
            <w:tcW w:w="522" w:type="dxa"/>
          </w:tcPr>
          <w:p w14:paraId="019B43F7" w14:textId="17243C2D" w:rsidR="006D28CC" w:rsidRDefault="006D28CC" w:rsidP="000E2D4E">
            <w:pPr>
              <w:pStyle w:val="SingleSpaced"/>
              <w:keepNext/>
            </w:pPr>
            <w:r>
              <w:t>G</w:t>
            </w:r>
          </w:p>
        </w:tc>
        <w:tc>
          <w:tcPr>
            <w:tcW w:w="522" w:type="dxa"/>
          </w:tcPr>
          <w:p w14:paraId="3C8B078A" w14:textId="06599B74" w:rsidR="006D28CC" w:rsidRDefault="006D28CC" w:rsidP="000E2D4E">
            <w:pPr>
              <w:pStyle w:val="SingleSpaced"/>
              <w:keepNext/>
            </w:pPr>
            <w:r>
              <w:t>SP</w:t>
            </w:r>
          </w:p>
        </w:tc>
        <w:tc>
          <w:tcPr>
            <w:tcW w:w="522" w:type="dxa"/>
          </w:tcPr>
          <w:p w14:paraId="3CAD0470" w14:textId="35F9A790" w:rsidR="006D28CC" w:rsidRDefault="006D28CC" w:rsidP="000E2D4E">
            <w:pPr>
              <w:pStyle w:val="SingleSpaced"/>
              <w:keepNext/>
            </w:pPr>
            <w:r>
              <w:t>SP</w:t>
            </w:r>
          </w:p>
        </w:tc>
        <w:tc>
          <w:tcPr>
            <w:tcW w:w="522" w:type="dxa"/>
          </w:tcPr>
          <w:p w14:paraId="549010AE" w14:textId="59ED84BB" w:rsidR="006D28CC" w:rsidRDefault="006D28CC" w:rsidP="000E2D4E">
            <w:pPr>
              <w:pStyle w:val="SingleSpaced"/>
              <w:keepNext/>
            </w:pPr>
            <w:r>
              <w:t>SP</w:t>
            </w:r>
          </w:p>
        </w:tc>
        <w:tc>
          <w:tcPr>
            <w:tcW w:w="522" w:type="dxa"/>
          </w:tcPr>
          <w:p w14:paraId="35DCD4CE" w14:textId="77777777" w:rsidR="006D28CC" w:rsidRDefault="006D28CC" w:rsidP="000E2D4E">
            <w:pPr>
              <w:pStyle w:val="SingleSpaced"/>
              <w:keepNext/>
            </w:pPr>
          </w:p>
        </w:tc>
        <w:tc>
          <w:tcPr>
            <w:tcW w:w="522" w:type="dxa"/>
          </w:tcPr>
          <w:p w14:paraId="22ADE478" w14:textId="77777777" w:rsidR="006D28CC" w:rsidRDefault="006D28CC" w:rsidP="000E2D4E">
            <w:pPr>
              <w:pStyle w:val="SingleSpaced"/>
              <w:keepNext/>
            </w:pPr>
          </w:p>
        </w:tc>
        <w:tc>
          <w:tcPr>
            <w:tcW w:w="522" w:type="dxa"/>
          </w:tcPr>
          <w:p w14:paraId="73DCA465" w14:textId="25F0D1D0" w:rsidR="006D28CC" w:rsidRDefault="006D28CC" w:rsidP="000E2D4E">
            <w:pPr>
              <w:pStyle w:val="SingleSpaced"/>
              <w:keepNext/>
            </w:pPr>
          </w:p>
        </w:tc>
        <w:tc>
          <w:tcPr>
            <w:tcW w:w="522" w:type="dxa"/>
          </w:tcPr>
          <w:p w14:paraId="7D38C133" w14:textId="77777777" w:rsidR="006D28CC" w:rsidRDefault="006D28CC" w:rsidP="000E2D4E">
            <w:pPr>
              <w:pStyle w:val="SingleSpaced"/>
              <w:keepNext/>
            </w:pPr>
          </w:p>
        </w:tc>
        <w:tc>
          <w:tcPr>
            <w:tcW w:w="522" w:type="dxa"/>
          </w:tcPr>
          <w:p w14:paraId="15F38A80" w14:textId="77777777" w:rsidR="006D28CC" w:rsidRDefault="006D28CC" w:rsidP="000E2D4E">
            <w:pPr>
              <w:pStyle w:val="SingleSpaced"/>
              <w:keepNext/>
            </w:pPr>
          </w:p>
        </w:tc>
        <w:tc>
          <w:tcPr>
            <w:tcW w:w="522" w:type="dxa"/>
          </w:tcPr>
          <w:p w14:paraId="1247BFA3" w14:textId="77777777" w:rsidR="006D28CC" w:rsidRDefault="006D28CC" w:rsidP="000E2D4E">
            <w:pPr>
              <w:pStyle w:val="SingleSpaced"/>
              <w:keepNext/>
            </w:pPr>
          </w:p>
        </w:tc>
        <w:tc>
          <w:tcPr>
            <w:tcW w:w="522" w:type="dxa"/>
          </w:tcPr>
          <w:p w14:paraId="429F7669" w14:textId="1E99EDE2" w:rsidR="006D28CC" w:rsidRDefault="006D28CC" w:rsidP="000E2D4E">
            <w:pPr>
              <w:pStyle w:val="SingleSpaced"/>
              <w:keepNext/>
            </w:pPr>
          </w:p>
        </w:tc>
        <w:tc>
          <w:tcPr>
            <w:tcW w:w="522" w:type="dxa"/>
          </w:tcPr>
          <w:p w14:paraId="262171EB" w14:textId="203CA06C" w:rsidR="006D28CC" w:rsidRDefault="006D28CC" w:rsidP="000E2D4E">
            <w:pPr>
              <w:pStyle w:val="SingleSpaced"/>
              <w:keepNext/>
            </w:pPr>
            <w:r>
              <w:t>O</w:t>
            </w:r>
          </w:p>
        </w:tc>
      </w:tr>
      <w:tr w:rsidR="006D28CC" w14:paraId="5289ACD8" w14:textId="6C1C0110" w:rsidTr="00B312FD">
        <w:trPr>
          <w:jc w:val="center"/>
        </w:trPr>
        <w:tc>
          <w:tcPr>
            <w:tcW w:w="743" w:type="dxa"/>
            <w:tcBorders>
              <w:right w:val="single" w:sz="4" w:space="0" w:color="auto"/>
            </w:tcBorders>
          </w:tcPr>
          <w:p w14:paraId="5A656548" w14:textId="7BC8E7BE" w:rsidR="006D28CC" w:rsidRDefault="006D28CC" w:rsidP="000E2D4E">
            <w:pPr>
              <w:pStyle w:val="SingleSpaced"/>
              <w:keepNext/>
            </w:pPr>
            <w:r>
              <w:t>8</w:t>
            </w:r>
          </w:p>
        </w:tc>
        <w:tc>
          <w:tcPr>
            <w:tcW w:w="707" w:type="dxa"/>
            <w:tcBorders>
              <w:left w:val="single" w:sz="4" w:space="0" w:color="auto"/>
              <w:right w:val="single" w:sz="18" w:space="0" w:color="auto"/>
            </w:tcBorders>
          </w:tcPr>
          <w:p w14:paraId="22BD3EEF" w14:textId="14B055EA" w:rsidR="006D28CC" w:rsidRDefault="006D28CC" w:rsidP="000E2D4E">
            <w:pPr>
              <w:pStyle w:val="SingleSpaced"/>
              <w:keepNext/>
            </w:pPr>
            <w:r>
              <w:t>1</w:t>
            </w:r>
          </w:p>
        </w:tc>
        <w:tc>
          <w:tcPr>
            <w:tcW w:w="523" w:type="dxa"/>
            <w:tcBorders>
              <w:left w:val="single" w:sz="18" w:space="0" w:color="auto"/>
            </w:tcBorders>
          </w:tcPr>
          <w:p w14:paraId="7EEB5118" w14:textId="765B2C3E" w:rsidR="006D28CC" w:rsidRDefault="006D28CC" w:rsidP="000E2D4E">
            <w:pPr>
              <w:pStyle w:val="SingleSpaced"/>
              <w:keepNext/>
            </w:pPr>
            <w:r>
              <w:t>NS</w:t>
            </w:r>
          </w:p>
        </w:tc>
        <w:tc>
          <w:tcPr>
            <w:tcW w:w="523" w:type="dxa"/>
          </w:tcPr>
          <w:p w14:paraId="24931309" w14:textId="0DA94EAD" w:rsidR="006D28CC" w:rsidRDefault="006D28CC" w:rsidP="000E2D4E">
            <w:pPr>
              <w:pStyle w:val="SingleSpaced"/>
              <w:keepNext/>
            </w:pPr>
            <w:r>
              <w:t>EE</w:t>
            </w:r>
          </w:p>
        </w:tc>
        <w:tc>
          <w:tcPr>
            <w:tcW w:w="523" w:type="dxa"/>
          </w:tcPr>
          <w:p w14:paraId="394E09ED" w14:textId="1FC72FEB" w:rsidR="006D28CC" w:rsidRDefault="006D28CC" w:rsidP="000E2D4E">
            <w:pPr>
              <w:pStyle w:val="SingleSpaced"/>
              <w:keepNext/>
            </w:pPr>
            <w:r>
              <w:t>EE</w:t>
            </w:r>
          </w:p>
        </w:tc>
        <w:tc>
          <w:tcPr>
            <w:tcW w:w="522" w:type="dxa"/>
          </w:tcPr>
          <w:p w14:paraId="01DF91C8" w14:textId="2EDD6C2A" w:rsidR="006D28CC" w:rsidRDefault="006D28CC" w:rsidP="000E2D4E">
            <w:pPr>
              <w:pStyle w:val="SingleSpaced"/>
              <w:keepNext/>
            </w:pPr>
            <w:r>
              <w:t>EE</w:t>
            </w:r>
          </w:p>
        </w:tc>
        <w:tc>
          <w:tcPr>
            <w:tcW w:w="522" w:type="dxa"/>
          </w:tcPr>
          <w:p w14:paraId="78E86079" w14:textId="7F8B47D8" w:rsidR="006D28CC" w:rsidRDefault="006D28CC" w:rsidP="000E2D4E">
            <w:pPr>
              <w:pStyle w:val="SingleSpaced"/>
              <w:keepNext/>
            </w:pPr>
            <w:r>
              <w:t>F</w:t>
            </w:r>
          </w:p>
        </w:tc>
        <w:tc>
          <w:tcPr>
            <w:tcW w:w="522" w:type="dxa"/>
          </w:tcPr>
          <w:p w14:paraId="05C9F25B" w14:textId="1D501957" w:rsidR="006D28CC" w:rsidRDefault="006D28CC" w:rsidP="000E2D4E">
            <w:pPr>
              <w:pStyle w:val="SingleSpaced"/>
              <w:keepNext/>
            </w:pPr>
            <w:r>
              <w:t>F</w:t>
            </w:r>
          </w:p>
        </w:tc>
        <w:tc>
          <w:tcPr>
            <w:tcW w:w="522" w:type="dxa"/>
          </w:tcPr>
          <w:p w14:paraId="2F6342EF" w14:textId="24E8D96D" w:rsidR="006D28CC" w:rsidRDefault="006D28CC" w:rsidP="000E2D4E">
            <w:pPr>
              <w:pStyle w:val="SingleSpaced"/>
              <w:keepNext/>
            </w:pPr>
            <w:r>
              <w:t>G</w:t>
            </w:r>
          </w:p>
        </w:tc>
        <w:tc>
          <w:tcPr>
            <w:tcW w:w="522" w:type="dxa"/>
          </w:tcPr>
          <w:p w14:paraId="0E0B954E" w14:textId="13E9F4A1" w:rsidR="006D28CC" w:rsidRDefault="006D28CC" w:rsidP="000E2D4E">
            <w:pPr>
              <w:pStyle w:val="SingleSpaced"/>
              <w:keepNext/>
            </w:pPr>
            <w:r>
              <w:t>G</w:t>
            </w:r>
          </w:p>
        </w:tc>
        <w:tc>
          <w:tcPr>
            <w:tcW w:w="522" w:type="dxa"/>
          </w:tcPr>
          <w:p w14:paraId="6D6B99F0" w14:textId="115A89A6" w:rsidR="006D28CC" w:rsidRDefault="006D28CC" w:rsidP="000E2D4E">
            <w:pPr>
              <w:pStyle w:val="SingleSpaced"/>
              <w:keepNext/>
            </w:pPr>
            <w:r>
              <w:t>G</w:t>
            </w:r>
          </w:p>
        </w:tc>
        <w:tc>
          <w:tcPr>
            <w:tcW w:w="522" w:type="dxa"/>
          </w:tcPr>
          <w:p w14:paraId="53FD8CC3" w14:textId="3DA0B701" w:rsidR="006D28CC" w:rsidRDefault="006D28CC" w:rsidP="000E2D4E">
            <w:pPr>
              <w:pStyle w:val="SingleSpaced"/>
              <w:keepNext/>
            </w:pPr>
            <w:r>
              <w:t>SP</w:t>
            </w:r>
          </w:p>
        </w:tc>
        <w:tc>
          <w:tcPr>
            <w:tcW w:w="522" w:type="dxa"/>
          </w:tcPr>
          <w:p w14:paraId="3B0DFB15" w14:textId="77777777" w:rsidR="006D28CC" w:rsidRDefault="006D28CC" w:rsidP="000E2D4E">
            <w:pPr>
              <w:pStyle w:val="SingleSpaced"/>
              <w:keepNext/>
            </w:pPr>
          </w:p>
        </w:tc>
        <w:tc>
          <w:tcPr>
            <w:tcW w:w="522" w:type="dxa"/>
          </w:tcPr>
          <w:p w14:paraId="410E095B" w14:textId="04228326" w:rsidR="006D28CC" w:rsidRDefault="006D28CC" w:rsidP="000E2D4E">
            <w:pPr>
              <w:pStyle w:val="SingleSpaced"/>
              <w:keepNext/>
            </w:pPr>
          </w:p>
        </w:tc>
        <w:tc>
          <w:tcPr>
            <w:tcW w:w="522" w:type="dxa"/>
          </w:tcPr>
          <w:p w14:paraId="35C59A72" w14:textId="77777777" w:rsidR="006D28CC" w:rsidRDefault="006D28CC" w:rsidP="000E2D4E">
            <w:pPr>
              <w:pStyle w:val="SingleSpaced"/>
              <w:keepNext/>
            </w:pPr>
          </w:p>
        </w:tc>
        <w:tc>
          <w:tcPr>
            <w:tcW w:w="522" w:type="dxa"/>
          </w:tcPr>
          <w:p w14:paraId="33D2B6A0" w14:textId="77777777" w:rsidR="006D28CC" w:rsidRDefault="006D28CC" w:rsidP="000E2D4E">
            <w:pPr>
              <w:pStyle w:val="SingleSpaced"/>
              <w:keepNext/>
            </w:pPr>
          </w:p>
        </w:tc>
        <w:tc>
          <w:tcPr>
            <w:tcW w:w="522" w:type="dxa"/>
          </w:tcPr>
          <w:p w14:paraId="4CBEFA5A" w14:textId="77777777" w:rsidR="006D28CC" w:rsidRDefault="006D28CC" w:rsidP="000E2D4E">
            <w:pPr>
              <w:pStyle w:val="SingleSpaced"/>
              <w:keepNext/>
            </w:pPr>
          </w:p>
        </w:tc>
        <w:tc>
          <w:tcPr>
            <w:tcW w:w="522" w:type="dxa"/>
          </w:tcPr>
          <w:p w14:paraId="4677570C" w14:textId="658F7D18" w:rsidR="006D28CC" w:rsidRDefault="006D28CC" w:rsidP="000E2D4E">
            <w:pPr>
              <w:pStyle w:val="SingleSpaced"/>
              <w:keepNext/>
            </w:pPr>
          </w:p>
        </w:tc>
        <w:tc>
          <w:tcPr>
            <w:tcW w:w="522" w:type="dxa"/>
          </w:tcPr>
          <w:p w14:paraId="0961A19A" w14:textId="50E31DC2" w:rsidR="006D28CC" w:rsidRDefault="006D28CC" w:rsidP="000E2D4E">
            <w:pPr>
              <w:pStyle w:val="SingleSpaced"/>
              <w:keepNext/>
            </w:pPr>
            <w:r>
              <w:t>O</w:t>
            </w:r>
          </w:p>
        </w:tc>
      </w:tr>
      <w:tr w:rsidR="006D28CC" w14:paraId="1E6406DC" w14:textId="01813BE2" w:rsidTr="00B312FD">
        <w:trPr>
          <w:jc w:val="center"/>
        </w:trPr>
        <w:tc>
          <w:tcPr>
            <w:tcW w:w="743" w:type="dxa"/>
            <w:tcBorders>
              <w:right w:val="single" w:sz="4" w:space="0" w:color="auto"/>
            </w:tcBorders>
          </w:tcPr>
          <w:p w14:paraId="25E4E281" w14:textId="51A173FB" w:rsidR="006D28CC" w:rsidRDefault="006D28CC" w:rsidP="000E2D4E">
            <w:pPr>
              <w:pStyle w:val="SingleSpaced"/>
              <w:keepNext/>
            </w:pPr>
            <w:r>
              <w:t>HS</w:t>
            </w:r>
          </w:p>
        </w:tc>
        <w:tc>
          <w:tcPr>
            <w:tcW w:w="707" w:type="dxa"/>
            <w:tcBorders>
              <w:left w:val="single" w:sz="4" w:space="0" w:color="auto"/>
              <w:right w:val="single" w:sz="18" w:space="0" w:color="auto"/>
            </w:tcBorders>
          </w:tcPr>
          <w:p w14:paraId="58D235F8" w14:textId="39EB3C13" w:rsidR="006D28CC" w:rsidRDefault="006D28CC" w:rsidP="000E2D4E">
            <w:pPr>
              <w:pStyle w:val="SingleSpaced"/>
              <w:keepNext/>
            </w:pPr>
            <w:r>
              <w:t>1</w:t>
            </w:r>
          </w:p>
        </w:tc>
        <w:tc>
          <w:tcPr>
            <w:tcW w:w="523" w:type="dxa"/>
            <w:tcBorders>
              <w:left w:val="single" w:sz="18" w:space="0" w:color="auto"/>
            </w:tcBorders>
          </w:tcPr>
          <w:p w14:paraId="136D5366" w14:textId="4D8D7C34" w:rsidR="006D28CC" w:rsidRDefault="006D28CC" w:rsidP="000E2D4E">
            <w:pPr>
              <w:pStyle w:val="SingleSpaced"/>
              <w:keepNext/>
            </w:pPr>
            <w:r>
              <w:t>N</w:t>
            </w:r>
          </w:p>
        </w:tc>
        <w:tc>
          <w:tcPr>
            <w:tcW w:w="523" w:type="dxa"/>
          </w:tcPr>
          <w:p w14:paraId="64251D89" w14:textId="47E2C602" w:rsidR="006D28CC" w:rsidRDefault="006D28CC" w:rsidP="000E2D4E">
            <w:pPr>
              <w:pStyle w:val="SingleSpaced"/>
              <w:keepNext/>
            </w:pPr>
            <w:r>
              <w:t>N</w:t>
            </w:r>
          </w:p>
        </w:tc>
        <w:tc>
          <w:tcPr>
            <w:tcW w:w="523" w:type="dxa"/>
          </w:tcPr>
          <w:p w14:paraId="7EEAF46C" w14:textId="61D322E0" w:rsidR="006D28CC" w:rsidRDefault="006D28CC" w:rsidP="000E2D4E">
            <w:pPr>
              <w:pStyle w:val="SingleSpaced"/>
              <w:keepNext/>
            </w:pPr>
            <w:r>
              <w:t>N</w:t>
            </w:r>
          </w:p>
        </w:tc>
        <w:tc>
          <w:tcPr>
            <w:tcW w:w="522" w:type="dxa"/>
          </w:tcPr>
          <w:p w14:paraId="16AFC368" w14:textId="7BEDD7A5" w:rsidR="006D28CC" w:rsidRDefault="006D28CC" w:rsidP="000E2D4E">
            <w:pPr>
              <w:pStyle w:val="SingleSpaced"/>
              <w:keepNext/>
            </w:pPr>
            <w:r>
              <w:t>A</w:t>
            </w:r>
          </w:p>
        </w:tc>
        <w:tc>
          <w:tcPr>
            <w:tcW w:w="522" w:type="dxa"/>
          </w:tcPr>
          <w:p w14:paraId="6FE81D1B" w14:textId="6E76C0D6" w:rsidR="006D28CC" w:rsidRDefault="006D28CC" w:rsidP="000E2D4E">
            <w:pPr>
              <w:pStyle w:val="SingleSpaced"/>
              <w:keepNext/>
            </w:pPr>
            <w:r>
              <w:t>A</w:t>
            </w:r>
          </w:p>
        </w:tc>
        <w:tc>
          <w:tcPr>
            <w:tcW w:w="522" w:type="dxa"/>
          </w:tcPr>
          <w:p w14:paraId="36B19B15" w14:textId="5CD0C129" w:rsidR="006D28CC" w:rsidRDefault="006D28CC" w:rsidP="000E2D4E">
            <w:pPr>
              <w:pStyle w:val="SingleSpaced"/>
              <w:keepNext/>
            </w:pPr>
            <w:r>
              <w:t>A</w:t>
            </w:r>
          </w:p>
        </w:tc>
        <w:tc>
          <w:tcPr>
            <w:tcW w:w="522" w:type="dxa"/>
          </w:tcPr>
          <w:p w14:paraId="56973B49" w14:textId="4F8F1FA1" w:rsidR="006D28CC" w:rsidRDefault="006D28CC" w:rsidP="000E2D4E">
            <w:pPr>
              <w:pStyle w:val="SingleSpaced"/>
              <w:keepNext/>
            </w:pPr>
            <w:r>
              <w:t>A</w:t>
            </w:r>
          </w:p>
        </w:tc>
        <w:tc>
          <w:tcPr>
            <w:tcW w:w="522" w:type="dxa"/>
          </w:tcPr>
          <w:p w14:paraId="02CA4461" w14:textId="40BD463E" w:rsidR="006D28CC" w:rsidRDefault="006D28CC" w:rsidP="000E2D4E">
            <w:pPr>
              <w:pStyle w:val="SingleSpaced"/>
              <w:keepNext/>
            </w:pPr>
            <w:r>
              <w:t>A</w:t>
            </w:r>
          </w:p>
        </w:tc>
        <w:tc>
          <w:tcPr>
            <w:tcW w:w="522" w:type="dxa"/>
          </w:tcPr>
          <w:p w14:paraId="24ADDD16" w14:textId="383CA1CC" w:rsidR="006D28CC" w:rsidRDefault="006D28CC" w:rsidP="000E2D4E">
            <w:pPr>
              <w:pStyle w:val="SingleSpaced"/>
              <w:keepNext/>
            </w:pPr>
            <w:r>
              <w:t>A</w:t>
            </w:r>
          </w:p>
        </w:tc>
        <w:tc>
          <w:tcPr>
            <w:tcW w:w="522" w:type="dxa"/>
          </w:tcPr>
          <w:p w14:paraId="3D07500A" w14:textId="0917F0D2" w:rsidR="006D28CC" w:rsidRDefault="006D28CC" w:rsidP="000E2D4E">
            <w:pPr>
              <w:pStyle w:val="SingleSpaced"/>
              <w:keepNext/>
            </w:pPr>
            <w:r>
              <w:t>A</w:t>
            </w:r>
          </w:p>
        </w:tc>
        <w:tc>
          <w:tcPr>
            <w:tcW w:w="522" w:type="dxa"/>
          </w:tcPr>
          <w:p w14:paraId="5C965F35" w14:textId="767E565E" w:rsidR="006D28CC" w:rsidRDefault="006D28CC" w:rsidP="000E2D4E">
            <w:pPr>
              <w:pStyle w:val="SingleSpaced"/>
              <w:keepNext/>
            </w:pPr>
            <w:r>
              <w:t>F</w:t>
            </w:r>
          </w:p>
        </w:tc>
        <w:tc>
          <w:tcPr>
            <w:tcW w:w="522" w:type="dxa"/>
          </w:tcPr>
          <w:p w14:paraId="0FCF4A5A" w14:textId="67C4492F" w:rsidR="006D28CC" w:rsidRDefault="006D28CC" w:rsidP="000E2D4E">
            <w:pPr>
              <w:pStyle w:val="SingleSpaced"/>
              <w:keepNext/>
            </w:pPr>
            <w:r>
              <w:t>F</w:t>
            </w:r>
          </w:p>
        </w:tc>
        <w:tc>
          <w:tcPr>
            <w:tcW w:w="522" w:type="dxa"/>
          </w:tcPr>
          <w:p w14:paraId="649F0AEF" w14:textId="703885C9" w:rsidR="006D28CC" w:rsidRDefault="006D28CC" w:rsidP="000E2D4E">
            <w:pPr>
              <w:pStyle w:val="SingleSpaced"/>
              <w:keepNext/>
            </w:pPr>
            <w:r>
              <w:t>F</w:t>
            </w:r>
          </w:p>
        </w:tc>
        <w:tc>
          <w:tcPr>
            <w:tcW w:w="522" w:type="dxa"/>
          </w:tcPr>
          <w:p w14:paraId="79F29F8E" w14:textId="43715792" w:rsidR="006D28CC" w:rsidRDefault="006D28CC" w:rsidP="000E2D4E">
            <w:pPr>
              <w:pStyle w:val="SingleSpaced"/>
              <w:keepNext/>
            </w:pPr>
            <w:r>
              <w:t>F</w:t>
            </w:r>
          </w:p>
        </w:tc>
        <w:tc>
          <w:tcPr>
            <w:tcW w:w="522" w:type="dxa"/>
          </w:tcPr>
          <w:p w14:paraId="25848437" w14:textId="6E395713" w:rsidR="006D28CC" w:rsidRDefault="006D28CC" w:rsidP="000E2D4E">
            <w:pPr>
              <w:pStyle w:val="SingleSpaced"/>
              <w:keepNext/>
            </w:pPr>
            <w:r>
              <w:t>G</w:t>
            </w:r>
          </w:p>
        </w:tc>
        <w:tc>
          <w:tcPr>
            <w:tcW w:w="522" w:type="dxa"/>
          </w:tcPr>
          <w:p w14:paraId="7238A75F" w14:textId="28CE6858" w:rsidR="006D28CC" w:rsidRDefault="006D28CC" w:rsidP="000E2D4E">
            <w:pPr>
              <w:pStyle w:val="SingleSpaced"/>
              <w:keepNext/>
            </w:pPr>
            <w:r>
              <w:t>S</w:t>
            </w:r>
          </w:p>
        </w:tc>
        <w:tc>
          <w:tcPr>
            <w:tcW w:w="522" w:type="dxa"/>
          </w:tcPr>
          <w:p w14:paraId="55E303A6" w14:textId="33F9831A" w:rsidR="006D28CC" w:rsidRDefault="006D28CC" w:rsidP="000E2D4E">
            <w:pPr>
              <w:pStyle w:val="SingleSpaced"/>
              <w:keepNext/>
            </w:pPr>
            <w:r>
              <w:t>O</w:t>
            </w:r>
          </w:p>
        </w:tc>
      </w:tr>
    </w:tbl>
    <w:p w14:paraId="73E23833" w14:textId="041A37CC" w:rsidR="001726F6" w:rsidRDefault="001726F6" w:rsidP="000E2D4E">
      <w:pPr>
        <w:pStyle w:val="Caption"/>
        <w:keepNext w:val="0"/>
        <w:ind w:left="0"/>
        <w:jc w:val="center"/>
      </w:pPr>
      <w:r>
        <w:t xml:space="preserve">Table </w:t>
      </w:r>
      <w:r w:rsidR="00BD4287">
        <w:t>b-</w:t>
      </w:r>
      <w:r w:rsidR="000E2D4E">
        <w:t>2</w:t>
      </w:r>
      <w:r>
        <w:t xml:space="preserve">: </w:t>
      </w:r>
      <w:r w:rsidR="00D23DE5">
        <w:t>Math g</w:t>
      </w:r>
      <w:r w:rsidR="00BD4287">
        <w:t xml:space="preserve">rade and target to </w:t>
      </w:r>
      <w:r w:rsidR="000E2D4E">
        <w:t>D</w:t>
      </w:r>
      <w:r w:rsidR="00BD4287">
        <w:t>omain (claim must be 1)</w:t>
      </w:r>
    </w:p>
    <w:p w14:paraId="7CDB3F3C" w14:textId="77777777" w:rsidR="000E2D4E" w:rsidRPr="000E2D4E" w:rsidRDefault="000E2D4E" w:rsidP="000E2D4E"/>
    <w:p w14:paraId="2EA3215A" w14:textId="43433377" w:rsidR="000E2D4E" w:rsidRPr="000E2D4E" w:rsidRDefault="000E2D4E" w:rsidP="000E2D4E">
      <w:r w:rsidRPr="000E2D4E">
        <w:rPr>
          <w:i/>
        </w:rPr>
        <w:t xml:space="preserve">See </w:t>
      </w:r>
      <w:r w:rsidRPr="000E2D4E">
        <w:rPr>
          <w:b/>
          <w:i/>
        </w:rPr>
        <w:t>Appendix A</w:t>
      </w:r>
      <w:r w:rsidRPr="000E2D4E">
        <w:rPr>
          <w:i/>
        </w:rPr>
        <w:t xml:space="preserve"> regarding special treatment of domains in Math v6 legacy identifiers.</w:t>
      </w:r>
    </w:p>
    <w:p w14:paraId="3E04623F" w14:textId="36B4888A" w:rsidR="00736C03" w:rsidRDefault="000E2D4E" w:rsidP="000E2D4E">
      <w:pPr>
        <w:pStyle w:val="Heading2"/>
      </w:pPr>
      <w:r>
        <w:lastRenderedPageBreak/>
        <w:t>Math Emphasis</w:t>
      </w:r>
    </w:p>
    <w:p w14:paraId="6A9132F0" w14:textId="5F5C09F0" w:rsidR="000E2D4E" w:rsidRDefault="00944CF4" w:rsidP="000E2D4E">
      <w:pPr>
        <w:keepNext/>
      </w:pPr>
      <w:r>
        <w:t>For Math Claim 1, the emphasis of any target may be “Main” (m) or “Additional/Supporting” (a/s</w:t>
      </w:r>
      <w:r w:rsidR="000E2D4E">
        <w:t>).</w:t>
      </w:r>
      <w:r>
        <w:t xml:space="preserve"> Claims 2-4 do not have an emphasis and in legacy identifiers it is listed as “NA”.</w:t>
      </w:r>
    </w:p>
    <w:tbl>
      <w:tblPr>
        <w:tblStyle w:val="TableGrid"/>
        <w:tblW w:w="0" w:type="auto"/>
        <w:jc w:val="center"/>
        <w:tblLayout w:type="fixed"/>
        <w:tblLook w:val="04A0" w:firstRow="1" w:lastRow="0" w:firstColumn="1" w:lastColumn="0" w:noHBand="0" w:noVBand="1"/>
      </w:tblPr>
      <w:tblGrid>
        <w:gridCol w:w="782"/>
        <w:gridCol w:w="576"/>
        <w:gridCol w:w="576"/>
        <w:gridCol w:w="576"/>
        <w:gridCol w:w="576"/>
        <w:gridCol w:w="576"/>
        <w:gridCol w:w="576"/>
        <w:gridCol w:w="576"/>
        <w:gridCol w:w="576"/>
        <w:gridCol w:w="576"/>
        <w:gridCol w:w="576"/>
        <w:gridCol w:w="576"/>
        <w:gridCol w:w="576"/>
        <w:gridCol w:w="576"/>
        <w:gridCol w:w="576"/>
        <w:gridCol w:w="576"/>
        <w:gridCol w:w="576"/>
      </w:tblGrid>
      <w:tr w:rsidR="00A106FF" w14:paraId="47F8D599" w14:textId="77777777" w:rsidTr="006F3C60">
        <w:trPr>
          <w:jc w:val="center"/>
        </w:trPr>
        <w:tc>
          <w:tcPr>
            <w:tcW w:w="782" w:type="dxa"/>
            <w:tcBorders>
              <w:bottom w:val="nil"/>
              <w:right w:val="single" w:sz="18" w:space="0" w:color="auto"/>
            </w:tcBorders>
          </w:tcPr>
          <w:p w14:paraId="62EA502E" w14:textId="77777777" w:rsidR="00A106FF" w:rsidRDefault="00A106FF" w:rsidP="000E2D4E">
            <w:pPr>
              <w:pStyle w:val="SingleSpaced"/>
              <w:keepNext/>
            </w:pPr>
          </w:p>
        </w:tc>
        <w:tc>
          <w:tcPr>
            <w:tcW w:w="576" w:type="dxa"/>
            <w:gridSpan w:val="16"/>
            <w:tcBorders>
              <w:left w:val="single" w:sz="18" w:space="0" w:color="auto"/>
              <w:bottom w:val="single" w:sz="4" w:space="0" w:color="auto"/>
            </w:tcBorders>
          </w:tcPr>
          <w:p w14:paraId="30264A30" w14:textId="63FBF5D4" w:rsidR="00A106FF" w:rsidRPr="00A106FF" w:rsidRDefault="00A106FF" w:rsidP="000E2D4E">
            <w:pPr>
              <w:pStyle w:val="SingleSpaced"/>
              <w:keepNext/>
              <w:rPr>
                <w:b/>
              </w:rPr>
            </w:pPr>
            <w:r w:rsidRPr="00A106FF">
              <w:rPr>
                <w:b/>
              </w:rPr>
              <w:t>Target</w:t>
            </w:r>
          </w:p>
        </w:tc>
      </w:tr>
      <w:tr w:rsidR="006F3C60" w14:paraId="7529F8A6" w14:textId="77777777" w:rsidTr="006F3C60">
        <w:trPr>
          <w:jc w:val="center"/>
        </w:trPr>
        <w:tc>
          <w:tcPr>
            <w:tcW w:w="782" w:type="dxa"/>
            <w:tcBorders>
              <w:top w:val="nil"/>
              <w:bottom w:val="single" w:sz="18" w:space="0" w:color="auto"/>
              <w:right w:val="single" w:sz="18" w:space="0" w:color="auto"/>
            </w:tcBorders>
          </w:tcPr>
          <w:p w14:paraId="30273755" w14:textId="7A9100D2" w:rsidR="00944CF4" w:rsidRDefault="00A106FF" w:rsidP="000E2D4E">
            <w:pPr>
              <w:pStyle w:val="SingleSpaced"/>
              <w:keepNext/>
            </w:pPr>
            <w:r>
              <w:t>Grade</w:t>
            </w:r>
          </w:p>
        </w:tc>
        <w:tc>
          <w:tcPr>
            <w:tcW w:w="576" w:type="dxa"/>
            <w:tcBorders>
              <w:left w:val="single" w:sz="18" w:space="0" w:color="auto"/>
              <w:bottom w:val="single" w:sz="18" w:space="0" w:color="auto"/>
            </w:tcBorders>
          </w:tcPr>
          <w:p w14:paraId="6B828F2B" w14:textId="27D980E3" w:rsidR="00944CF4" w:rsidRDefault="00A106FF" w:rsidP="000E2D4E">
            <w:pPr>
              <w:pStyle w:val="SingleSpaced"/>
              <w:keepNext/>
            </w:pPr>
            <w:r>
              <w:t>A</w:t>
            </w:r>
          </w:p>
        </w:tc>
        <w:tc>
          <w:tcPr>
            <w:tcW w:w="576" w:type="dxa"/>
            <w:tcBorders>
              <w:bottom w:val="single" w:sz="18" w:space="0" w:color="auto"/>
            </w:tcBorders>
          </w:tcPr>
          <w:p w14:paraId="0ABB55EB" w14:textId="5E323D09" w:rsidR="00944CF4" w:rsidRDefault="00A106FF" w:rsidP="000E2D4E">
            <w:pPr>
              <w:pStyle w:val="SingleSpaced"/>
              <w:keepNext/>
            </w:pPr>
            <w:r>
              <w:t>B</w:t>
            </w:r>
          </w:p>
        </w:tc>
        <w:tc>
          <w:tcPr>
            <w:tcW w:w="576" w:type="dxa"/>
            <w:tcBorders>
              <w:bottom w:val="single" w:sz="18" w:space="0" w:color="auto"/>
            </w:tcBorders>
          </w:tcPr>
          <w:p w14:paraId="4FDBBE0F" w14:textId="485C616E" w:rsidR="00944CF4" w:rsidRDefault="00A106FF" w:rsidP="000E2D4E">
            <w:pPr>
              <w:pStyle w:val="SingleSpaced"/>
              <w:keepNext/>
            </w:pPr>
            <w:r>
              <w:t>C</w:t>
            </w:r>
          </w:p>
        </w:tc>
        <w:tc>
          <w:tcPr>
            <w:tcW w:w="576" w:type="dxa"/>
            <w:tcBorders>
              <w:bottom w:val="single" w:sz="18" w:space="0" w:color="auto"/>
            </w:tcBorders>
          </w:tcPr>
          <w:p w14:paraId="3C172D4D" w14:textId="1B1286AA" w:rsidR="00944CF4" w:rsidRDefault="00A106FF" w:rsidP="000E2D4E">
            <w:pPr>
              <w:pStyle w:val="SingleSpaced"/>
              <w:keepNext/>
            </w:pPr>
            <w:r>
              <w:t>D</w:t>
            </w:r>
          </w:p>
        </w:tc>
        <w:tc>
          <w:tcPr>
            <w:tcW w:w="576" w:type="dxa"/>
            <w:tcBorders>
              <w:bottom w:val="single" w:sz="18" w:space="0" w:color="auto"/>
            </w:tcBorders>
          </w:tcPr>
          <w:p w14:paraId="6031B35E" w14:textId="30C4E919" w:rsidR="00944CF4" w:rsidRDefault="00A106FF" w:rsidP="000E2D4E">
            <w:pPr>
              <w:pStyle w:val="SingleSpaced"/>
              <w:keepNext/>
            </w:pPr>
            <w:r>
              <w:t>E</w:t>
            </w:r>
          </w:p>
        </w:tc>
        <w:tc>
          <w:tcPr>
            <w:tcW w:w="576" w:type="dxa"/>
            <w:tcBorders>
              <w:bottom w:val="single" w:sz="18" w:space="0" w:color="auto"/>
            </w:tcBorders>
          </w:tcPr>
          <w:p w14:paraId="6DBB1987" w14:textId="0D2F268C" w:rsidR="00944CF4" w:rsidRDefault="00A106FF" w:rsidP="000E2D4E">
            <w:pPr>
              <w:pStyle w:val="SingleSpaced"/>
              <w:keepNext/>
            </w:pPr>
            <w:r>
              <w:t>F</w:t>
            </w:r>
          </w:p>
        </w:tc>
        <w:tc>
          <w:tcPr>
            <w:tcW w:w="576" w:type="dxa"/>
            <w:tcBorders>
              <w:bottom w:val="single" w:sz="18" w:space="0" w:color="auto"/>
            </w:tcBorders>
          </w:tcPr>
          <w:p w14:paraId="3DCF3DF7" w14:textId="64E680C1" w:rsidR="00944CF4" w:rsidRDefault="00A106FF" w:rsidP="000E2D4E">
            <w:pPr>
              <w:pStyle w:val="SingleSpaced"/>
              <w:keepNext/>
            </w:pPr>
            <w:r>
              <w:t>G</w:t>
            </w:r>
          </w:p>
        </w:tc>
        <w:tc>
          <w:tcPr>
            <w:tcW w:w="576" w:type="dxa"/>
            <w:tcBorders>
              <w:bottom w:val="single" w:sz="18" w:space="0" w:color="auto"/>
            </w:tcBorders>
          </w:tcPr>
          <w:p w14:paraId="5288F230" w14:textId="79E65948" w:rsidR="00944CF4" w:rsidRDefault="00A106FF" w:rsidP="000E2D4E">
            <w:pPr>
              <w:pStyle w:val="SingleSpaced"/>
              <w:keepNext/>
            </w:pPr>
            <w:r>
              <w:t>H</w:t>
            </w:r>
          </w:p>
        </w:tc>
        <w:tc>
          <w:tcPr>
            <w:tcW w:w="576" w:type="dxa"/>
            <w:tcBorders>
              <w:bottom w:val="single" w:sz="18" w:space="0" w:color="auto"/>
            </w:tcBorders>
          </w:tcPr>
          <w:p w14:paraId="6AC003E3" w14:textId="14FC11F3" w:rsidR="00944CF4" w:rsidRDefault="00A106FF" w:rsidP="000E2D4E">
            <w:pPr>
              <w:pStyle w:val="SingleSpaced"/>
              <w:keepNext/>
            </w:pPr>
            <w:r>
              <w:t>I</w:t>
            </w:r>
          </w:p>
        </w:tc>
        <w:tc>
          <w:tcPr>
            <w:tcW w:w="576" w:type="dxa"/>
            <w:tcBorders>
              <w:bottom w:val="single" w:sz="18" w:space="0" w:color="auto"/>
            </w:tcBorders>
          </w:tcPr>
          <w:p w14:paraId="6361FD3F" w14:textId="2549553F" w:rsidR="00944CF4" w:rsidRDefault="00A106FF" w:rsidP="000E2D4E">
            <w:pPr>
              <w:pStyle w:val="SingleSpaced"/>
              <w:keepNext/>
            </w:pPr>
            <w:r>
              <w:t>J</w:t>
            </w:r>
          </w:p>
        </w:tc>
        <w:tc>
          <w:tcPr>
            <w:tcW w:w="576" w:type="dxa"/>
            <w:tcBorders>
              <w:bottom w:val="single" w:sz="18" w:space="0" w:color="auto"/>
            </w:tcBorders>
          </w:tcPr>
          <w:p w14:paraId="413D354D" w14:textId="09580DAF" w:rsidR="00944CF4" w:rsidRDefault="00A106FF" w:rsidP="000E2D4E">
            <w:pPr>
              <w:pStyle w:val="SingleSpaced"/>
              <w:keepNext/>
            </w:pPr>
            <w:r>
              <w:t>K</w:t>
            </w:r>
          </w:p>
        </w:tc>
        <w:tc>
          <w:tcPr>
            <w:tcW w:w="576" w:type="dxa"/>
            <w:tcBorders>
              <w:bottom w:val="single" w:sz="18" w:space="0" w:color="auto"/>
            </w:tcBorders>
          </w:tcPr>
          <w:p w14:paraId="64329586" w14:textId="1211A41B" w:rsidR="00944CF4" w:rsidRDefault="00A106FF" w:rsidP="000E2D4E">
            <w:pPr>
              <w:pStyle w:val="SingleSpaced"/>
              <w:keepNext/>
            </w:pPr>
            <w:r>
              <w:t>L</w:t>
            </w:r>
          </w:p>
        </w:tc>
        <w:tc>
          <w:tcPr>
            <w:tcW w:w="576" w:type="dxa"/>
            <w:tcBorders>
              <w:bottom w:val="single" w:sz="18" w:space="0" w:color="auto"/>
            </w:tcBorders>
          </w:tcPr>
          <w:p w14:paraId="039F2B9F" w14:textId="49D155C2" w:rsidR="00944CF4" w:rsidRDefault="00A106FF" w:rsidP="000E2D4E">
            <w:pPr>
              <w:pStyle w:val="SingleSpaced"/>
              <w:keepNext/>
            </w:pPr>
            <w:r>
              <w:t>M</w:t>
            </w:r>
          </w:p>
        </w:tc>
        <w:tc>
          <w:tcPr>
            <w:tcW w:w="576" w:type="dxa"/>
            <w:tcBorders>
              <w:bottom w:val="single" w:sz="18" w:space="0" w:color="auto"/>
            </w:tcBorders>
          </w:tcPr>
          <w:p w14:paraId="0C59227F" w14:textId="7ED3C4EC" w:rsidR="00944CF4" w:rsidRDefault="00A106FF" w:rsidP="000E2D4E">
            <w:pPr>
              <w:pStyle w:val="SingleSpaced"/>
              <w:keepNext/>
            </w:pPr>
            <w:r>
              <w:t>N</w:t>
            </w:r>
          </w:p>
        </w:tc>
        <w:tc>
          <w:tcPr>
            <w:tcW w:w="576" w:type="dxa"/>
            <w:tcBorders>
              <w:bottom w:val="single" w:sz="18" w:space="0" w:color="auto"/>
            </w:tcBorders>
          </w:tcPr>
          <w:p w14:paraId="528D0A4C" w14:textId="1D367C96" w:rsidR="00944CF4" w:rsidRDefault="00A106FF" w:rsidP="000E2D4E">
            <w:pPr>
              <w:pStyle w:val="SingleSpaced"/>
              <w:keepNext/>
            </w:pPr>
            <w:r>
              <w:t>O</w:t>
            </w:r>
          </w:p>
        </w:tc>
        <w:tc>
          <w:tcPr>
            <w:tcW w:w="576" w:type="dxa"/>
            <w:tcBorders>
              <w:bottom w:val="single" w:sz="18" w:space="0" w:color="auto"/>
            </w:tcBorders>
          </w:tcPr>
          <w:p w14:paraId="07D0ED3D" w14:textId="4E563ADE" w:rsidR="00944CF4" w:rsidRDefault="00A106FF" w:rsidP="000E2D4E">
            <w:pPr>
              <w:pStyle w:val="SingleSpaced"/>
              <w:keepNext/>
            </w:pPr>
            <w:r>
              <w:t>P</w:t>
            </w:r>
          </w:p>
        </w:tc>
      </w:tr>
      <w:tr w:rsidR="006F3C60" w14:paraId="3936FC79" w14:textId="77777777" w:rsidTr="006F3C60">
        <w:trPr>
          <w:jc w:val="center"/>
        </w:trPr>
        <w:tc>
          <w:tcPr>
            <w:tcW w:w="782" w:type="dxa"/>
            <w:tcBorders>
              <w:top w:val="single" w:sz="18" w:space="0" w:color="auto"/>
              <w:right w:val="single" w:sz="18" w:space="0" w:color="auto"/>
            </w:tcBorders>
          </w:tcPr>
          <w:p w14:paraId="6635010C" w14:textId="0476C800" w:rsidR="00944CF4" w:rsidRDefault="00A106FF" w:rsidP="000E2D4E">
            <w:pPr>
              <w:pStyle w:val="SingleSpaced"/>
              <w:keepNext/>
            </w:pPr>
            <w:r>
              <w:t>3</w:t>
            </w:r>
          </w:p>
        </w:tc>
        <w:tc>
          <w:tcPr>
            <w:tcW w:w="576" w:type="dxa"/>
            <w:tcBorders>
              <w:top w:val="single" w:sz="18" w:space="0" w:color="auto"/>
              <w:left w:val="single" w:sz="18" w:space="0" w:color="auto"/>
            </w:tcBorders>
          </w:tcPr>
          <w:p w14:paraId="1A76163C" w14:textId="519A7A8C" w:rsidR="00944CF4" w:rsidRDefault="00A106FF" w:rsidP="000E2D4E">
            <w:pPr>
              <w:pStyle w:val="SingleSpaced"/>
              <w:keepNext/>
            </w:pPr>
            <w:r>
              <w:t>m</w:t>
            </w:r>
          </w:p>
        </w:tc>
        <w:tc>
          <w:tcPr>
            <w:tcW w:w="576" w:type="dxa"/>
            <w:tcBorders>
              <w:top w:val="single" w:sz="18" w:space="0" w:color="auto"/>
            </w:tcBorders>
          </w:tcPr>
          <w:p w14:paraId="3F3FAC5A" w14:textId="2EDEC96D" w:rsidR="00944CF4" w:rsidRDefault="00A106FF" w:rsidP="000E2D4E">
            <w:pPr>
              <w:pStyle w:val="SingleSpaced"/>
              <w:keepNext/>
            </w:pPr>
            <w:r>
              <w:t>m</w:t>
            </w:r>
          </w:p>
        </w:tc>
        <w:tc>
          <w:tcPr>
            <w:tcW w:w="576" w:type="dxa"/>
            <w:tcBorders>
              <w:top w:val="single" w:sz="18" w:space="0" w:color="auto"/>
            </w:tcBorders>
          </w:tcPr>
          <w:p w14:paraId="08C3C726" w14:textId="33E23809" w:rsidR="00944CF4" w:rsidRDefault="00A106FF" w:rsidP="000E2D4E">
            <w:pPr>
              <w:pStyle w:val="SingleSpaced"/>
              <w:keepNext/>
            </w:pPr>
            <w:r>
              <w:t>m</w:t>
            </w:r>
          </w:p>
        </w:tc>
        <w:tc>
          <w:tcPr>
            <w:tcW w:w="576" w:type="dxa"/>
            <w:tcBorders>
              <w:top w:val="single" w:sz="18" w:space="0" w:color="auto"/>
            </w:tcBorders>
          </w:tcPr>
          <w:p w14:paraId="59BBB719" w14:textId="088C7828" w:rsidR="00944CF4" w:rsidRDefault="00A106FF" w:rsidP="000E2D4E">
            <w:pPr>
              <w:pStyle w:val="SingleSpaced"/>
              <w:keepNext/>
            </w:pPr>
            <w:r>
              <w:t>m</w:t>
            </w:r>
          </w:p>
        </w:tc>
        <w:tc>
          <w:tcPr>
            <w:tcW w:w="576" w:type="dxa"/>
            <w:tcBorders>
              <w:top w:val="single" w:sz="18" w:space="0" w:color="auto"/>
            </w:tcBorders>
          </w:tcPr>
          <w:p w14:paraId="116C2010" w14:textId="4F2BC29E" w:rsidR="00944CF4" w:rsidRDefault="00A106FF" w:rsidP="000E2D4E">
            <w:pPr>
              <w:pStyle w:val="SingleSpaced"/>
              <w:keepNext/>
            </w:pPr>
            <w:r>
              <w:t>a/s</w:t>
            </w:r>
          </w:p>
        </w:tc>
        <w:tc>
          <w:tcPr>
            <w:tcW w:w="576" w:type="dxa"/>
            <w:tcBorders>
              <w:top w:val="single" w:sz="18" w:space="0" w:color="auto"/>
            </w:tcBorders>
          </w:tcPr>
          <w:p w14:paraId="7C16C174" w14:textId="0FEA4391" w:rsidR="00944CF4" w:rsidRDefault="00A106FF" w:rsidP="000E2D4E">
            <w:pPr>
              <w:pStyle w:val="SingleSpaced"/>
              <w:keepNext/>
            </w:pPr>
            <w:r>
              <w:t>m</w:t>
            </w:r>
          </w:p>
        </w:tc>
        <w:tc>
          <w:tcPr>
            <w:tcW w:w="576" w:type="dxa"/>
            <w:tcBorders>
              <w:top w:val="single" w:sz="18" w:space="0" w:color="auto"/>
            </w:tcBorders>
          </w:tcPr>
          <w:p w14:paraId="10086F76" w14:textId="2B954C34" w:rsidR="00944CF4" w:rsidRDefault="00A106FF" w:rsidP="000E2D4E">
            <w:pPr>
              <w:pStyle w:val="SingleSpaced"/>
              <w:keepNext/>
            </w:pPr>
            <w:r>
              <w:t>m</w:t>
            </w:r>
          </w:p>
        </w:tc>
        <w:tc>
          <w:tcPr>
            <w:tcW w:w="576" w:type="dxa"/>
            <w:tcBorders>
              <w:top w:val="single" w:sz="18" w:space="0" w:color="auto"/>
            </w:tcBorders>
          </w:tcPr>
          <w:p w14:paraId="2EA8C022" w14:textId="4E8DE168" w:rsidR="00944CF4" w:rsidRDefault="00A106FF" w:rsidP="000E2D4E">
            <w:pPr>
              <w:pStyle w:val="SingleSpaced"/>
              <w:keepNext/>
            </w:pPr>
            <w:r>
              <w:t>a/s</w:t>
            </w:r>
          </w:p>
        </w:tc>
        <w:tc>
          <w:tcPr>
            <w:tcW w:w="576" w:type="dxa"/>
            <w:tcBorders>
              <w:top w:val="single" w:sz="18" w:space="0" w:color="auto"/>
            </w:tcBorders>
          </w:tcPr>
          <w:p w14:paraId="1ADFB005" w14:textId="03428FDA" w:rsidR="00944CF4" w:rsidRDefault="00A106FF" w:rsidP="000E2D4E">
            <w:pPr>
              <w:pStyle w:val="SingleSpaced"/>
              <w:keepNext/>
            </w:pPr>
            <w:r>
              <w:t>m</w:t>
            </w:r>
          </w:p>
        </w:tc>
        <w:tc>
          <w:tcPr>
            <w:tcW w:w="576" w:type="dxa"/>
            <w:tcBorders>
              <w:top w:val="single" w:sz="18" w:space="0" w:color="auto"/>
            </w:tcBorders>
          </w:tcPr>
          <w:p w14:paraId="1270773A" w14:textId="754B40DE" w:rsidR="00944CF4" w:rsidRDefault="00A106FF" w:rsidP="000E2D4E">
            <w:pPr>
              <w:pStyle w:val="SingleSpaced"/>
              <w:keepNext/>
            </w:pPr>
            <w:r>
              <w:t>a/s</w:t>
            </w:r>
          </w:p>
        </w:tc>
        <w:tc>
          <w:tcPr>
            <w:tcW w:w="576" w:type="dxa"/>
            <w:tcBorders>
              <w:top w:val="single" w:sz="18" w:space="0" w:color="auto"/>
            </w:tcBorders>
          </w:tcPr>
          <w:p w14:paraId="7F9AA384" w14:textId="1C806386" w:rsidR="00944CF4" w:rsidRDefault="00A106FF" w:rsidP="000E2D4E">
            <w:pPr>
              <w:pStyle w:val="SingleSpaced"/>
              <w:keepNext/>
            </w:pPr>
            <w:r>
              <w:t>a/s</w:t>
            </w:r>
          </w:p>
        </w:tc>
        <w:tc>
          <w:tcPr>
            <w:tcW w:w="576" w:type="dxa"/>
            <w:tcBorders>
              <w:top w:val="single" w:sz="18" w:space="0" w:color="auto"/>
            </w:tcBorders>
          </w:tcPr>
          <w:p w14:paraId="6A7FE8AD" w14:textId="77777777" w:rsidR="00944CF4" w:rsidRDefault="00944CF4" w:rsidP="000E2D4E">
            <w:pPr>
              <w:pStyle w:val="SingleSpaced"/>
              <w:keepNext/>
            </w:pPr>
          </w:p>
        </w:tc>
        <w:tc>
          <w:tcPr>
            <w:tcW w:w="576" w:type="dxa"/>
            <w:tcBorders>
              <w:top w:val="single" w:sz="18" w:space="0" w:color="auto"/>
            </w:tcBorders>
          </w:tcPr>
          <w:p w14:paraId="480E1A13" w14:textId="77777777" w:rsidR="00944CF4" w:rsidRDefault="00944CF4" w:rsidP="000E2D4E">
            <w:pPr>
              <w:pStyle w:val="SingleSpaced"/>
              <w:keepNext/>
            </w:pPr>
          </w:p>
        </w:tc>
        <w:tc>
          <w:tcPr>
            <w:tcW w:w="576" w:type="dxa"/>
            <w:tcBorders>
              <w:top w:val="single" w:sz="18" w:space="0" w:color="auto"/>
            </w:tcBorders>
          </w:tcPr>
          <w:p w14:paraId="600B33F3" w14:textId="77777777" w:rsidR="00944CF4" w:rsidRDefault="00944CF4" w:rsidP="000E2D4E">
            <w:pPr>
              <w:pStyle w:val="SingleSpaced"/>
              <w:keepNext/>
            </w:pPr>
          </w:p>
        </w:tc>
        <w:tc>
          <w:tcPr>
            <w:tcW w:w="576" w:type="dxa"/>
            <w:tcBorders>
              <w:top w:val="single" w:sz="18" w:space="0" w:color="auto"/>
            </w:tcBorders>
          </w:tcPr>
          <w:p w14:paraId="28D4E472" w14:textId="77777777" w:rsidR="00944CF4" w:rsidRDefault="00944CF4" w:rsidP="000E2D4E">
            <w:pPr>
              <w:pStyle w:val="SingleSpaced"/>
              <w:keepNext/>
            </w:pPr>
          </w:p>
        </w:tc>
        <w:tc>
          <w:tcPr>
            <w:tcW w:w="576" w:type="dxa"/>
            <w:tcBorders>
              <w:top w:val="single" w:sz="18" w:space="0" w:color="auto"/>
            </w:tcBorders>
          </w:tcPr>
          <w:p w14:paraId="0A4CA3DD" w14:textId="77777777" w:rsidR="00944CF4" w:rsidRDefault="00944CF4" w:rsidP="000E2D4E">
            <w:pPr>
              <w:pStyle w:val="SingleSpaced"/>
              <w:keepNext/>
            </w:pPr>
          </w:p>
        </w:tc>
      </w:tr>
      <w:tr w:rsidR="006F3C60" w14:paraId="28A4EA36" w14:textId="77777777" w:rsidTr="006F3C60">
        <w:trPr>
          <w:jc w:val="center"/>
        </w:trPr>
        <w:tc>
          <w:tcPr>
            <w:tcW w:w="782" w:type="dxa"/>
            <w:tcBorders>
              <w:right w:val="single" w:sz="18" w:space="0" w:color="auto"/>
            </w:tcBorders>
          </w:tcPr>
          <w:p w14:paraId="0D8087B9" w14:textId="5BE363F1" w:rsidR="00944CF4" w:rsidRDefault="00A106FF" w:rsidP="000E2D4E">
            <w:pPr>
              <w:pStyle w:val="SingleSpaced"/>
              <w:keepNext/>
            </w:pPr>
            <w:r>
              <w:t>4</w:t>
            </w:r>
          </w:p>
        </w:tc>
        <w:tc>
          <w:tcPr>
            <w:tcW w:w="576" w:type="dxa"/>
            <w:tcBorders>
              <w:left w:val="single" w:sz="18" w:space="0" w:color="auto"/>
            </w:tcBorders>
          </w:tcPr>
          <w:p w14:paraId="16E38EEA" w14:textId="75BCA8B9" w:rsidR="00944CF4" w:rsidRDefault="00A106FF" w:rsidP="000E2D4E">
            <w:pPr>
              <w:pStyle w:val="SingleSpaced"/>
              <w:keepNext/>
            </w:pPr>
            <w:r>
              <w:t>m</w:t>
            </w:r>
          </w:p>
        </w:tc>
        <w:tc>
          <w:tcPr>
            <w:tcW w:w="576" w:type="dxa"/>
          </w:tcPr>
          <w:p w14:paraId="32EE5E28" w14:textId="11D96700" w:rsidR="00944CF4" w:rsidRDefault="006F3C60" w:rsidP="000E2D4E">
            <w:pPr>
              <w:pStyle w:val="SingleSpaced"/>
              <w:keepNext/>
            </w:pPr>
            <w:r>
              <w:t>a/s</w:t>
            </w:r>
          </w:p>
        </w:tc>
        <w:tc>
          <w:tcPr>
            <w:tcW w:w="576" w:type="dxa"/>
          </w:tcPr>
          <w:p w14:paraId="7D9EF261" w14:textId="59FE7311" w:rsidR="00944CF4" w:rsidRDefault="006F3C60" w:rsidP="000E2D4E">
            <w:pPr>
              <w:pStyle w:val="SingleSpaced"/>
              <w:keepNext/>
            </w:pPr>
            <w:r>
              <w:t>a/s</w:t>
            </w:r>
          </w:p>
        </w:tc>
        <w:tc>
          <w:tcPr>
            <w:tcW w:w="576" w:type="dxa"/>
          </w:tcPr>
          <w:p w14:paraId="55C568E0" w14:textId="61A1C24F" w:rsidR="00944CF4" w:rsidRDefault="00A106FF" w:rsidP="000E2D4E">
            <w:pPr>
              <w:pStyle w:val="SingleSpaced"/>
              <w:keepNext/>
            </w:pPr>
            <w:r>
              <w:t>m</w:t>
            </w:r>
          </w:p>
        </w:tc>
        <w:tc>
          <w:tcPr>
            <w:tcW w:w="576" w:type="dxa"/>
          </w:tcPr>
          <w:p w14:paraId="11553A1C" w14:textId="15A82958" w:rsidR="00944CF4" w:rsidRDefault="00A106FF" w:rsidP="000E2D4E">
            <w:pPr>
              <w:pStyle w:val="SingleSpaced"/>
              <w:keepNext/>
            </w:pPr>
            <w:r>
              <w:t>m</w:t>
            </w:r>
          </w:p>
        </w:tc>
        <w:tc>
          <w:tcPr>
            <w:tcW w:w="576" w:type="dxa"/>
          </w:tcPr>
          <w:p w14:paraId="0DA30AC2" w14:textId="6F46C3DF" w:rsidR="00944CF4" w:rsidRDefault="00A106FF" w:rsidP="000E2D4E">
            <w:pPr>
              <w:pStyle w:val="SingleSpaced"/>
              <w:keepNext/>
            </w:pPr>
            <w:r>
              <w:t>m</w:t>
            </w:r>
          </w:p>
        </w:tc>
        <w:tc>
          <w:tcPr>
            <w:tcW w:w="576" w:type="dxa"/>
          </w:tcPr>
          <w:p w14:paraId="42E06C00" w14:textId="08D536FA" w:rsidR="00944CF4" w:rsidRDefault="00A106FF" w:rsidP="000E2D4E">
            <w:pPr>
              <w:pStyle w:val="SingleSpaced"/>
              <w:keepNext/>
            </w:pPr>
            <w:r>
              <w:t>m</w:t>
            </w:r>
          </w:p>
        </w:tc>
        <w:tc>
          <w:tcPr>
            <w:tcW w:w="576" w:type="dxa"/>
          </w:tcPr>
          <w:p w14:paraId="369C0654" w14:textId="76AADD20" w:rsidR="00944CF4" w:rsidRDefault="00A106FF" w:rsidP="000E2D4E">
            <w:pPr>
              <w:pStyle w:val="SingleSpaced"/>
              <w:keepNext/>
            </w:pPr>
            <w:r>
              <w:t>m</w:t>
            </w:r>
          </w:p>
        </w:tc>
        <w:tc>
          <w:tcPr>
            <w:tcW w:w="576" w:type="dxa"/>
          </w:tcPr>
          <w:p w14:paraId="1AABA58D" w14:textId="11913F86" w:rsidR="00944CF4" w:rsidRDefault="006F3C60" w:rsidP="000E2D4E">
            <w:pPr>
              <w:pStyle w:val="SingleSpaced"/>
              <w:keepNext/>
            </w:pPr>
            <w:r>
              <w:t>a/s</w:t>
            </w:r>
          </w:p>
        </w:tc>
        <w:tc>
          <w:tcPr>
            <w:tcW w:w="576" w:type="dxa"/>
          </w:tcPr>
          <w:p w14:paraId="45FACE51" w14:textId="0C3EC42F" w:rsidR="00944CF4" w:rsidRDefault="006F3C60" w:rsidP="000E2D4E">
            <w:pPr>
              <w:pStyle w:val="SingleSpaced"/>
              <w:keepNext/>
            </w:pPr>
            <w:r>
              <w:t>a/s</w:t>
            </w:r>
          </w:p>
        </w:tc>
        <w:tc>
          <w:tcPr>
            <w:tcW w:w="576" w:type="dxa"/>
          </w:tcPr>
          <w:p w14:paraId="41C9C6D4" w14:textId="5EF90402" w:rsidR="00944CF4" w:rsidRDefault="006F3C60" w:rsidP="000E2D4E">
            <w:pPr>
              <w:pStyle w:val="SingleSpaced"/>
              <w:keepNext/>
            </w:pPr>
            <w:r>
              <w:t>a/s</w:t>
            </w:r>
          </w:p>
        </w:tc>
        <w:tc>
          <w:tcPr>
            <w:tcW w:w="576" w:type="dxa"/>
          </w:tcPr>
          <w:p w14:paraId="74DD7ED7" w14:textId="121B9EC4" w:rsidR="00944CF4" w:rsidRDefault="006F3C60" w:rsidP="000E2D4E">
            <w:pPr>
              <w:pStyle w:val="SingleSpaced"/>
              <w:keepNext/>
            </w:pPr>
            <w:r>
              <w:t>a/s</w:t>
            </w:r>
          </w:p>
        </w:tc>
        <w:tc>
          <w:tcPr>
            <w:tcW w:w="576" w:type="dxa"/>
          </w:tcPr>
          <w:p w14:paraId="7057F769" w14:textId="77777777" w:rsidR="00944CF4" w:rsidRDefault="00944CF4" w:rsidP="000E2D4E">
            <w:pPr>
              <w:pStyle w:val="SingleSpaced"/>
              <w:keepNext/>
            </w:pPr>
          </w:p>
        </w:tc>
        <w:tc>
          <w:tcPr>
            <w:tcW w:w="576" w:type="dxa"/>
          </w:tcPr>
          <w:p w14:paraId="79BB7A57" w14:textId="77777777" w:rsidR="00944CF4" w:rsidRDefault="00944CF4" w:rsidP="000E2D4E">
            <w:pPr>
              <w:pStyle w:val="SingleSpaced"/>
              <w:keepNext/>
            </w:pPr>
          </w:p>
        </w:tc>
        <w:tc>
          <w:tcPr>
            <w:tcW w:w="576" w:type="dxa"/>
          </w:tcPr>
          <w:p w14:paraId="28515DE8" w14:textId="77777777" w:rsidR="00944CF4" w:rsidRDefault="00944CF4" w:rsidP="000E2D4E">
            <w:pPr>
              <w:pStyle w:val="SingleSpaced"/>
              <w:keepNext/>
            </w:pPr>
          </w:p>
        </w:tc>
        <w:tc>
          <w:tcPr>
            <w:tcW w:w="576" w:type="dxa"/>
          </w:tcPr>
          <w:p w14:paraId="548C6253" w14:textId="77777777" w:rsidR="00944CF4" w:rsidRDefault="00944CF4" w:rsidP="000E2D4E">
            <w:pPr>
              <w:pStyle w:val="SingleSpaced"/>
              <w:keepNext/>
            </w:pPr>
          </w:p>
        </w:tc>
      </w:tr>
      <w:tr w:rsidR="006F3C60" w14:paraId="1776EBFC" w14:textId="77777777" w:rsidTr="006F3C60">
        <w:trPr>
          <w:jc w:val="center"/>
        </w:trPr>
        <w:tc>
          <w:tcPr>
            <w:tcW w:w="782" w:type="dxa"/>
            <w:tcBorders>
              <w:right w:val="single" w:sz="18" w:space="0" w:color="auto"/>
            </w:tcBorders>
          </w:tcPr>
          <w:p w14:paraId="59B9EE36" w14:textId="3D7DFA61" w:rsidR="00944CF4" w:rsidRDefault="00A106FF" w:rsidP="000E2D4E">
            <w:pPr>
              <w:pStyle w:val="SingleSpaced"/>
              <w:keepNext/>
            </w:pPr>
            <w:r>
              <w:t>5</w:t>
            </w:r>
          </w:p>
        </w:tc>
        <w:tc>
          <w:tcPr>
            <w:tcW w:w="576" w:type="dxa"/>
            <w:tcBorders>
              <w:left w:val="single" w:sz="18" w:space="0" w:color="auto"/>
            </w:tcBorders>
          </w:tcPr>
          <w:p w14:paraId="4CF46A3A" w14:textId="48A6771B" w:rsidR="00944CF4" w:rsidRDefault="006F3C60" w:rsidP="000E2D4E">
            <w:pPr>
              <w:pStyle w:val="SingleSpaced"/>
              <w:keepNext/>
            </w:pPr>
            <w:r>
              <w:t>a/s</w:t>
            </w:r>
          </w:p>
        </w:tc>
        <w:tc>
          <w:tcPr>
            <w:tcW w:w="576" w:type="dxa"/>
          </w:tcPr>
          <w:p w14:paraId="579C2064" w14:textId="35341F99" w:rsidR="00944CF4" w:rsidRDefault="006F3C60" w:rsidP="000E2D4E">
            <w:pPr>
              <w:pStyle w:val="SingleSpaced"/>
              <w:keepNext/>
            </w:pPr>
            <w:r>
              <w:t>a/s</w:t>
            </w:r>
          </w:p>
        </w:tc>
        <w:tc>
          <w:tcPr>
            <w:tcW w:w="576" w:type="dxa"/>
          </w:tcPr>
          <w:p w14:paraId="1B9376B2" w14:textId="72B56010" w:rsidR="00944CF4" w:rsidRDefault="006F3C60" w:rsidP="000E2D4E">
            <w:pPr>
              <w:pStyle w:val="SingleSpaced"/>
              <w:keepNext/>
            </w:pPr>
            <w:r>
              <w:t>m</w:t>
            </w:r>
          </w:p>
        </w:tc>
        <w:tc>
          <w:tcPr>
            <w:tcW w:w="576" w:type="dxa"/>
          </w:tcPr>
          <w:p w14:paraId="033D4064" w14:textId="333332FC" w:rsidR="00944CF4" w:rsidRDefault="006F3C60" w:rsidP="000E2D4E">
            <w:pPr>
              <w:pStyle w:val="SingleSpaced"/>
              <w:keepNext/>
            </w:pPr>
            <w:r>
              <w:t>m</w:t>
            </w:r>
          </w:p>
        </w:tc>
        <w:tc>
          <w:tcPr>
            <w:tcW w:w="576" w:type="dxa"/>
          </w:tcPr>
          <w:p w14:paraId="5FDBF8DE" w14:textId="4E37BA0C" w:rsidR="00944CF4" w:rsidRDefault="006F3C60" w:rsidP="000E2D4E">
            <w:pPr>
              <w:pStyle w:val="SingleSpaced"/>
              <w:keepNext/>
            </w:pPr>
            <w:r>
              <w:t>m</w:t>
            </w:r>
          </w:p>
        </w:tc>
        <w:tc>
          <w:tcPr>
            <w:tcW w:w="576" w:type="dxa"/>
          </w:tcPr>
          <w:p w14:paraId="14E753DD" w14:textId="4AE949A8" w:rsidR="00944CF4" w:rsidRDefault="006F3C60" w:rsidP="000E2D4E">
            <w:pPr>
              <w:pStyle w:val="SingleSpaced"/>
              <w:keepNext/>
            </w:pPr>
            <w:r>
              <w:t>m</w:t>
            </w:r>
          </w:p>
        </w:tc>
        <w:tc>
          <w:tcPr>
            <w:tcW w:w="576" w:type="dxa"/>
          </w:tcPr>
          <w:p w14:paraId="09890F65" w14:textId="2BAD13CA" w:rsidR="00944CF4" w:rsidRDefault="006F3C60" w:rsidP="000E2D4E">
            <w:pPr>
              <w:pStyle w:val="SingleSpaced"/>
              <w:keepNext/>
            </w:pPr>
            <w:r>
              <w:t>a/s</w:t>
            </w:r>
          </w:p>
        </w:tc>
        <w:tc>
          <w:tcPr>
            <w:tcW w:w="576" w:type="dxa"/>
          </w:tcPr>
          <w:p w14:paraId="6A203B74" w14:textId="29DCF2BE" w:rsidR="00944CF4" w:rsidRDefault="006F3C60" w:rsidP="000E2D4E">
            <w:pPr>
              <w:pStyle w:val="SingleSpaced"/>
              <w:keepNext/>
            </w:pPr>
            <w:r>
              <w:t>a/s</w:t>
            </w:r>
          </w:p>
        </w:tc>
        <w:tc>
          <w:tcPr>
            <w:tcW w:w="576" w:type="dxa"/>
          </w:tcPr>
          <w:p w14:paraId="7195BFF5" w14:textId="23F9F90F" w:rsidR="00944CF4" w:rsidRDefault="006F3C60" w:rsidP="000E2D4E">
            <w:pPr>
              <w:pStyle w:val="SingleSpaced"/>
              <w:keepNext/>
            </w:pPr>
            <w:r>
              <w:t>m</w:t>
            </w:r>
          </w:p>
        </w:tc>
        <w:tc>
          <w:tcPr>
            <w:tcW w:w="576" w:type="dxa"/>
          </w:tcPr>
          <w:p w14:paraId="18F20CA6" w14:textId="47D46DFE" w:rsidR="00944CF4" w:rsidRDefault="006F3C60" w:rsidP="000E2D4E">
            <w:pPr>
              <w:pStyle w:val="SingleSpaced"/>
              <w:keepNext/>
            </w:pPr>
            <w:r>
              <w:t>a/s</w:t>
            </w:r>
          </w:p>
        </w:tc>
        <w:tc>
          <w:tcPr>
            <w:tcW w:w="576" w:type="dxa"/>
          </w:tcPr>
          <w:p w14:paraId="18DBEC7C" w14:textId="3B8C964B" w:rsidR="00944CF4" w:rsidRDefault="006F3C60" w:rsidP="000E2D4E">
            <w:pPr>
              <w:pStyle w:val="SingleSpaced"/>
              <w:keepNext/>
            </w:pPr>
            <w:r>
              <w:t>a/s</w:t>
            </w:r>
          </w:p>
        </w:tc>
        <w:tc>
          <w:tcPr>
            <w:tcW w:w="576" w:type="dxa"/>
          </w:tcPr>
          <w:p w14:paraId="480C2305" w14:textId="77777777" w:rsidR="00944CF4" w:rsidRDefault="00944CF4" w:rsidP="000E2D4E">
            <w:pPr>
              <w:pStyle w:val="SingleSpaced"/>
              <w:keepNext/>
            </w:pPr>
          </w:p>
        </w:tc>
        <w:tc>
          <w:tcPr>
            <w:tcW w:w="576" w:type="dxa"/>
          </w:tcPr>
          <w:p w14:paraId="14A845B8" w14:textId="77777777" w:rsidR="00944CF4" w:rsidRDefault="00944CF4" w:rsidP="000E2D4E">
            <w:pPr>
              <w:pStyle w:val="SingleSpaced"/>
              <w:keepNext/>
            </w:pPr>
          </w:p>
        </w:tc>
        <w:tc>
          <w:tcPr>
            <w:tcW w:w="576" w:type="dxa"/>
          </w:tcPr>
          <w:p w14:paraId="16876196" w14:textId="77777777" w:rsidR="00944CF4" w:rsidRDefault="00944CF4" w:rsidP="000E2D4E">
            <w:pPr>
              <w:pStyle w:val="SingleSpaced"/>
              <w:keepNext/>
            </w:pPr>
          </w:p>
        </w:tc>
        <w:tc>
          <w:tcPr>
            <w:tcW w:w="576" w:type="dxa"/>
          </w:tcPr>
          <w:p w14:paraId="62B784BE" w14:textId="77777777" w:rsidR="00944CF4" w:rsidRDefault="00944CF4" w:rsidP="000E2D4E">
            <w:pPr>
              <w:pStyle w:val="SingleSpaced"/>
              <w:keepNext/>
            </w:pPr>
          </w:p>
        </w:tc>
        <w:tc>
          <w:tcPr>
            <w:tcW w:w="576" w:type="dxa"/>
          </w:tcPr>
          <w:p w14:paraId="356C5147" w14:textId="77777777" w:rsidR="00944CF4" w:rsidRDefault="00944CF4" w:rsidP="000E2D4E">
            <w:pPr>
              <w:pStyle w:val="SingleSpaced"/>
              <w:keepNext/>
            </w:pPr>
          </w:p>
        </w:tc>
      </w:tr>
      <w:tr w:rsidR="006F3C60" w14:paraId="2A1A85D9" w14:textId="77777777" w:rsidTr="006F3C60">
        <w:trPr>
          <w:jc w:val="center"/>
        </w:trPr>
        <w:tc>
          <w:tcPr>
            <w:tcW w:w="782" w:type="dxa"/>
            <w:tcBorders>
              <w:right w:val="single" w:sz="18" w:space="0" w:color="auto"/>
            </w:tcBorders>
          </w:tcPr>
          <w:p w14:paraId="4847D832" w14:textId="24FB2F4F" w:rsidR="00944CF4" w:rsidRDefault="00A106FF" w:rsidP="000E2D4E">
            <w:pPr>
              <w:pStyle w:val="SingleSpaced"/>
              <w:keepNext/>
            </w:pPr>
            <w:r>
              <w:t>6</w:t>
            </w:r>
          </w:p>
        </w:tc>
        <w:tc>
          <w:tcPr>
            <w:tcW w:w="576" w:type="dxa"/>
            <w:tcBorders>
              <w:left w:val="single" w:sz="18" w:space="0" w:color="auto"/>
            </w:tcBorders>
          </w:tcPr>
          <w:p w14:paraId="073DD21B" w14:textId="0EA17A0E" w:rsidR="00944CF4" w:rsidRDefault="006F3C60" w:rsidP="000E2D4E">
            <w:pPr>
              <w:pStyle w:val="SingleSpaced"/>
              <w:keepNext/>
            </w:pPr>
            <w:r>
              <w:t>m</w:t>
            </w:r>
          </w:p>
        </w:tc>
        <w:tc>
          <w:tcPr>
            <w:tcW w:w="576" w:type="dxa"/>
          </w:tcPr>
          <w:p w14:paraId="69B20469" w14:textId="63D42933" w:rsidR="00944CF4" w:rsidRDefault="006F3C60" w:rsidP="000E2D4E">
            <w:pPr>
              <w:pStyle w:val="SingleSpaced"/>
              <w:keepNext/>
            </w:pPr>
            <w:r>
              <w:t>m</w:t>
            </w:r>
          </w:p>
        </w:tc>
        <w:tc>
          <w:tcPr>
            <w:tcW w:w="576" w:type="dxa"/>
          </w:tcPr>
          <w:p w14:paraId="6D602F98" w14:textId="1B6EA01A" w:rsidR="00944CF4" w:rsidRDefault="006F3C60" w:rsidP="000E2D4E">
            <w:pPr>
              <w:pStyle w:val="SingleSpaced"/>
              <w:keepNext/>
            </w:pPr>
            <w:r>
              <w:t>a/s</w:t>
            </w:r>
          </w:p>
        </w:tc>
        <w:tc>
          <w:tcPr>
            <w:tcW w:w="576" w:type="dxa"/>
          </w:tcPr>
          <w:p w14:paraId="1E0ED94D" w14:textId="5D3D799E" w:rsidR="00944CF4" w:rsidRDefault="006F3C60" w:rsidP="000E2D4E">
            <w:pPr>
              <w:pStyle w:val="SingleSpaced"/>
              <w:keepNext/>
            </w:pPr>
            <w:r>
              <w:t>m</w:t>
            </w:r>
          </w:p>
        </w:tc>
        <w:tc>
          <w:tcPr>
            <w:tcW w:w="576" w:type="dxa"/>
          </w:tcPr>
          <w:p w14:paraId="3AB314D9" w14:textId="1A6F986A" w:rsidR="00944CF4" w:rsidRDefault="006F3C60" w:rsidP="000E2D4E">
            <w:pPr>
              <w:pStyle w:val="SingleSpaced"/>
              <w:keepNext/>
            </w:pPr>
            <w:r>
              <w:t>m</w:t>
            </w:r>
          </w:p>
        </w:tc>
        <w:tc>
          <w:tcPr>
            <w:tcW w:w="576" w:type="dxa"/>
          </w:tcPr>
          <w:p w14:paraId="03339351" w14:textId="4636D135" w:rsidR="00944CF4" w:rsidRDefault="006F3C60" w:rsidP="000E2D4E">
            <w:pPr>
              <w:pStyle w:val="SingleSpaced"/>
              <w:keepNext/>
            </w:pPr>
            <w:r>
              <w:t>m</w:t>
            </w:r>
          </w:p>
        </w:tc>
        <w:tc>
          <w:tcPr>
            <w:tcW w:w="576" w:type="dxa"/>
          </w:tcPr>
          <w:p w14:paraId="6CA72CAA" w14:textId="4004A8A8" w:rsidR="00944CF4" w:rsidRDefault="006F3C60" w:rsidP="000E2D4E">
            <w:pPr>
              <w:pStyle w:val="SingleSpaced"/>
              <w:keepNext/>
            </w:pPr>
            <w:r>
              <w:t>m</w:t>
            </w:r>
          </w:p>
        </w:tc>
        <w:tc>
          <w:tcPr>
            <w:tcW w:w="576" w:type="dxa"/>
          </w:tcPr>
          <w:p w14:paraId="64697656" w14:textId="7E00CBA6" w:rsidR="00944CF4" w:rsidRDefault="006F3C60" w:rsidP="000E2D4E">
            <w:pPr>
              <w:pStyle w:val="SingleSpaced"/>
              <w:keepNext/>
            </w:pPr>
            <w:r>
              <w:t>a/s</w:t>
            </w:r>
          </w:p>
        </w:tc>
        <w:tc>
          <w:tcPr>
            <w:tcW w:w="576" w:type="dxa"/>
          </w:tcPr>
          <w:p w14:paraId="3CEDA679" w14:textId="7F91A712" w:rsidR="00944CF4" w:rsidRDefault="006F3C60" w:rsidP="000E2D4E">
            <w:pPr>
              <w:pStyle w:val="SingleSpaced"/>
              <w:keepNext/>
            </w:pPr>
            <w:r>
              <w:t>a/s</w:t>
            </w:r>
          </w:p>
        </w:tc>
        <w:tc>
          <w:tcPr>
            <w:tcW w:w="576" w:type="dxa"/>
          </w:tcPr>
          <w:p w14:paraId="041832A6" w14:textId="11C362D7" w:rsidR="00944CF4" w:rsidRDefault="006F3C60" w:rsidP="000E2D4E">
            <w:pPr>
              <w:pStyle w:val="SingleSpaced"/>
              <w:keepNext/>
            </w:pPr>
            <w:r>
              <w:t>a/s</w:t>
            </w:r>
          </w:p>
        </w:tc>
        <w:tc>
          <w:tcPr>
            <w:tcW w:w="576" w:type="dxa"/>
          </w:tcPr>
          <w:p w14:paraId="2F5BB0BF" w14:textId="77777777" w:rsidR="00944CF4" w:rsidRDefault="00944CF4" w:rsidP="000E2D4E">
            <w:pPr>
              <w:pStyle w:val="SingleSpaced"/>
              <w:keepNext/>
            </w:pPr>
          </w:p>
        </w:tc>
        <w:tc>
          <w:tcPr>
            <w:tcW w:w="576" w:type="dxa"/>
          </w:tcPr>
          <w:p w14:paraId="6B9849D4" w14:textId="77777777" w:rsidR="00944CF4" w:rsidRDefault="00944CF4" w:rsidP="000E2D4E">
            <w:pPr>
              <w:pStyle w:val="SingleSpaced"/>
              <w:keepNext/>
            </w:pPr>
          </w:p>
        </w:tc>
        <w:tc>
          <w:tcPr>
            <w:tcW w:w="576" w:type="dxa"/>
          </w:tcPr>
          <w:p w14:paraId="4C553DEE" w14:textId="77777777" w:rsidR="00944CF4" w:rsidRDefault="00944CF4" w:rsidP="000E2D4E">
            <w:pPr>
              <w:pStyle w:val="SingleSpaced"/>
              <w:keepNext/>
            </w:pPr>
          </w:p>
        </w:tc>
        <w:tc>
          <w:tcPr>
            <w:tcW w:w="576" w:type="dxa"/>
          </w:tcPr>
          <w:p w14:paraId="7D35AD4C" w14:textId="77777777" w:rsidR="00944CF4" w:rsidRDefault="00944CF4" w:rsidP="000E2D4E">
            <w:pPr>
              <w:pStyle w:val="SingleSpaced"/>
              <w:keepNext/>
            </w:pPr>
          </w:p>
        </w:tc>
        <w:tc>
          <w:tcPr>
            <w:tcW w:w="576" w:type="dxa"/>
          </w:tcPr>
          <w:p w14:paraId="0F4634A6" w14:textId="77777777" w:rsidR="00944CF4" w:rsidRDefault="00944CF4" w:rsidP="000E2D4E">
            <w:pPr>
              <w:pStyle w:val="SingleSpaced"/>
              <w:keepNext/>
            </w:pPr>
          </w:p>
        </w:tc>
        <w:tc>
          <w:tcPr>
            <w:tcW w:w="576" w:type="dxa"/>
          </w:tcPr>
          <w:p w14:paraId="135E777C" w14:textId="77777777" w:rsidR="00944CF4" w:rsidRDefault="00944CF4" w:rsidP="000E2D4E">
            <w:pPr>
              <w:pStyle w:val="SingleSpaced"/>
              <w:keepNext/>
            </w:pPr>
          </w:p>
        </w:tc>
      </w:tr>
      <w:tr w:rsidR="006F3C60" w14:paraId="036013E2" w14:textId="77777777" w:rsidTr="006F3C60">
        <w:trPr>
          <w:jc w:val="center"/>
        </w:trPr>
        <w:tc>
          <w:tcPr>
            <w:tcW w:w="782" w:type="dxa"/>
            <w:tcBorders>
              <w:right w:val="single" w:sz="18" w:space="0" w:color="auto"/>
            </w:tcBorders>
          </w:tcPr>
          <w:p w14:paraId="568D9957" w14:textId="5352BBE5" w:rsidR="00944CF4" w:rsidRDefault="00A106FF" w:rsidP="000E2D4E">
            <w:pPr>
              <w:pStyle w:val="SingleSpaced"/>
              <w:keepNext/>
            </w:pPr>
            <w:r>
              <w:t>7</w:t>
            </w:r>
          </w:p>
        </w:tc>
        <w:tc>
          <w:tcPr>
            <w:tcW w:w="576" w:type="dxa"/>
            <w:tcBorders>
              <w:left w:val="single" w:sz="18" w:space="0" w:color="auto"/>
            </w:tcBorders>
          </w:tcPr>
          <w:p w14:paraId="114091B3" w14:textId="0DC71D09" w:rsidR="00944CF4" w:rsidRDefault="006F3C60" w:rsidP="000E2D4E">
            <w:pPr>
              <w:pStyle w:val="SingleSpaced"/>
              <w:keepNext/>
            </w:pPr>
            <w:r>
              <w:t>m</w:t>
            </w:r>
          </w:p>
        </w:tc>
        <w:tc>
          <w:tcPr>
            <w:tcW w:w="576" w:type="dxa"/>
          </w:tcPr>
          <w:p w14:paraId="75223380" w14:textId="2AB19A3E" w:rsidR="00944CF4" w:rsidRDefault="006F3C60" w:rsidP="000E2D4E">
            <w:pPr>
              <w:pStyle w:val="SingleSpaced"/>
              <w:keepNext/>
            </w:pPr>
            <w:r>
              <w:t>m</w:t>
            </w:r>
          </w:p>
        </w:tc>
        <w:tc>
          <w:tcPr>
            <w:tcW w:w="576" w:type="dxa"/>
          </w:tcPr>
          <w:p w14:paraId="3C1EAD89" w14:textId="7A770A4C" w:rsidR="00944CF4" w:rsidRDefault="006F3C60" w:rsidP="000E2D4E">
            <w:pPr>
              <w:pStyle w:val="SingleSpaced"/>
              <w:keepNext/>
            </w:pPr>
            <w:r>
              <w:t>m</w:t>
            </w:r>
          </w:p>
        </w:tc>
        <w:tc>
          <w:tcPr>
            <w:tcW w:w="576" w:type="dxa"/>
          </w:tcPr>
          <w:p w14:paraId="7FF43A4E" w14:textId="43D2F447" w:rsidR="00944CF4" w:rsidRDefault="006F3C60" w:rsidP="000E2D4E">
            <w:pPr>
              <w:pStyle w:val="SingleSpaced"/>
              <w:keepNext/>
            </w:pPr>
            <w:r>
              <w:t>m</w:t>
            </w:r>
          </w:p>
        </w:tc>
        <w:tc>
          <w:tcPr>
            <w:tcW w:w="576" w:type="dxa"/>
          </w:tcPr>
          <w:p w14:paraId="576DC4DC" w14:textId="0FB38AFB" w:rsidR="00944CF4" w:rsidRDefault="006F3C60" w:rsidP="000E2D4E">
            <w:pPr>
              <w:pStyle w:val="SingleSpaced"/>
              <w:keepNext/>
            </w:pPr>
            <w:r>
              <w:t>a/s</w:t>
            </w:r>
          </w:p>
        </w:tc>
        <w:tc>
          <w:tcPr>
            <w:tcW w:w="576" w:type="dxa"/>
          </w:tcPr>
          <w:p w14:paraId="292615F2" w14:textId="75E76D7C" w:rsidR="00944CF4" w:rsidRDefault="006F3C60" w:rsidP="000E2D4E">
            <w:pPr>
              <w:pStyle w:val="SingleSpaced"/>
              <w:keepNext/>
            </w:pPr>
            <w:r>
              <w:t>a/s</w:t>
            </w:r>
          </w:p>
        </w:tc>
        <w:tc>
          <w:tcPr>
            <w:tcW w:w="576" w:type="dxa"/>
          </w:tcPr>
          <w:p w14:paraId="3524BF94" w14:textId="4A6037FD" w:rsidR="00944CF4" w:rsidRDefault="006F3C60" w:rsidP="000E2D4E">
            <w:pPr>
              <w:pStyle w:val="SingleSpaced"/>
              <w:keepNext/>
            </w:pPr>
            <w:r>
              <w:t>a/s</w:t>
            </w:r>
          </w:p>
        </w:tc>
        <w:tc>
          <w:tcPr>
            <w:tcW w:w="576" w:type="dxa"/>
          </w:tcPr>
          <w:p w14:paraId="5DD6625C" w14:textId="6850CE2F" w:rsidR="00944CF4" w:rsidRDefault="006F3C60" w:rsidP="000E2D4E">
            <w:pPr>
              <w:pStyle w:val="SingleSpaced"/>
              <w:keepNext/>
            </w:pPr>
            <w:r>
              <w:t>a/s</w:t>
            </w:r>
          </w:p>
        </w:tc>
        <w:tc>
          <w:tcPr>
            <w:tcW w:w="576" w:type="dxa"/>
          </w:tcPr>
          <w:p w14:paraId="04885C36" w14:textId="7F02C2C7" w:rsidR="00944CF4" w:rsidRDefault="006F3C60" w:rsidP="000E2D4E">
            <w:pPr>
              <w:pStyle w:val="SingleSpaced"/>
              <w:keepNext/>
            </w:pPr>
            <w:r>
              <w:t>a/s</w:t>
            </w:r>
          </w:p>
        </w:tc>
        <w:tc>
          <w:tcPr>
            <w:tcW w:w="576" w:type="dxa"/>
          </w:tcPr>
          <w:p w14:paraId="7E462F99" w14:textId="77777777" w:rsidR="00944CF4" w:rsidRDefault="00944CF4" w:rsidP="000E2D4E">
            <w:pPr>
              <w:pStyle w:val="SingleSpaced"/>
              <w:keepNext/>
            </w:pPr>
          </w:p>
        </w:tc>
        <w:tc>
          <w:tcPr>
            <w:tcW w:w="576" w:type="dxa"/>
          </w:tcPr>
          <w:p w14:paraId="659CF252" w14:textId="77777777" w:rsidR="00944CF4" w:rsidRDefault="00944CF4" w:rsidP="000E2D4E">
            <w:pPr>
              <w:pStyle w:val="SingleSpaced"/>
              <w:keepNext/>
            </w:pPr>
          </w:p>
        </w:tc>
        <w:tc>
          <w:tcPr>
            <w:tcW w:w="576" w:type="dxa"/>
          </w:tcPr>
          <w:p w14:paraId="510929CD" w14:textId="77777777" w:rsidR="00944CF4" w:rsidRDefault="00944CF4" w:rsidP="000E2D4E">
            <w:pPr>
              <w:pStyle w:val="SingleSpaced"/>
              <w:keepNext/>
            </w:pPr>
          </w:p>
        </w:tc>
        <w:tc>
          <w:tcPr>
            <w:tcW w:w="576" w:type="dxa"/>
          </w:tcPr>
          <w:p w14:paraId="67957A88" w14:textId="77777777" w:rsidR="00944CF4" w:rsidRDefault="00944CF4" w:rsidP="000E2D4E">
            <w:pPr>
              <w:pStyle w:val="SingleSpaced"/>
              <w:keepNext/>
            </w:pPr>
          </w:p>
        </w:tc>
        <w:tc>
          <w:tcPr>
            <w:tcW w:w="576" w:type="dxa"/>
          </w:tcPr>
          <w:p w14:paraId="6C8AA42C" w14:textId="77777777" w:rsidR="00944CF4" w:rsidRDefault="00944CF4" w:rsidP="000E2D4E">
            <w:pPr>
              <w:pStyle w:val="SingleSpaced"/>
              <w:keepNext/>
            </w:pPr>
          </w:p>
        </w:tc>
        <w:tc>
          <w:tcPr>
            <w:tcW w:w="576" w:type="dxa"/>
          </w:tcPr>
          <w:p w14:paraId="1DC913FD" w14:textId="77777777" w:rsidR="00944CF4" w:rsidRDefault="00944CF4" w:rsidP="000E2D4E">
            <w:pPr>
              <w:pStyle w:val="SingleSpaced"/>
              <w:keepNext/>
            </w:pPr>
          </w:p>
        </w:tc>
        <w:tc>
          <w:tcPr>
            <w:tcW w:w="576" w:type="dxa"/>
          </w:tcPr>
          <w:p w14:paraId="461088E2" w14:textId="77777777" w:rsidR="00944CF4" w:rsidRDefault="00944CF4" w:rsidP="000E2D4E">
            <w:pPr>
              <w:pStyle w:val="SingleSpaced"/>
              <w:keepNext/>
            </w:pPr>
          </w:p>
        </w:tc>
      </w:tr>
      <w:tr w:rsidR="006F3C60" w14:paraId="2A3E23A9" w14:textId="77777777" w:rsidTr="006F3C60">
        <w:trPr>
          <w:jc w:val="center"/>
        </w:trPr>
        <w:tc>
          <w:tcPr>
            <w:tcW w:w="782" w:type="dxa"/>
            <w:tcBorders>
              <w:right w:val="single" w:sz="18" w:space="0" w:color="auto"/>
            </w:tcBorders>
          </w:tcPr>
          <w:p w14:paraId="17E7670C" w14:textId="27FF23FF" w:rsidR="00944CF4" w:rsidRDefault="00A106FF" w:rsidP="000E2D4E">
            <w:pPr>
              <w:pStyle w:val="SingleSpaced"/>
              <w:keepNext/>
            </w:pPr>
            <w:r>
              <w:t>8</w:t>
            </w:r>
          </w:p>
        </w:tc>
        <w:tc>
          <w:tcPr>
            <w:tcW w:w="576" w:type="dxa"/>
            <w:tcBorders>
              <w:left w:val="single" w:sz="18" w:space="0" w:color="auto"/>
            </w:tcBorders>
          </w:tcPr>
          <w:p w14:paraId="2368F5B4" w14:textId="546F7755" w:rsidR="00944CF4" w:rsidRDefault="006F3C60" w:rsidP="000E2D4E">
            <w:pPr>
              <w:pStyle w:val="SingleSpaced"/>
              <w:keepNext/>
            </w:pPr>
            <w:r>
              <w:t>a/s</w:t>
            </w:r>
          </w:p>
        </w:tc>
        <w:tc>
          <w:tcPr>
            <w:tcW w:w="576" w:type="dxa"/>
          </w:tcPr>
          <w:p w14:paraId="0CA6B2AA" w14:textId="0EF22C93" w:rsidR="00944CF4" w:rsidRDefault="006F3C60" w:rsidP="000E2D4E">
            <w:pPr>
              <w:pStyle w:val="SingleSpaced"/>
              <w:keepNext/>
            </w:pPr>
            <w:r>
              <w:t>m</w:t>
            </w:r>
          </w:p>
        </w:tc>
        <w:tc>
          <w:tcPr>
            <w:tcW w:w="576" w:type="dxa"/>
          </w:tcPr>
          <w:p w14:paraId="7220E70A" w14:textId="7BA4C2A3" w:rsidR="00944CF4" w:rsidRDefault="006F3C60" w:rsidP="000E2D4E">
            <w:pPr>
              <w:pStyle w:val="SingleSpaced"/>
              <w:keepNext/>
            </w:pPr>
            <w:r>
              <w:t>m</w:t>
            </w:r>
          </w:p>
        </w:tc>
        <w:tc>
          <w:tcPr>
            <w:tcW w:w="576" w:type="dxa"/>
          </w:tcPr>
          <w:p w14:paraId="734C6F2E" w14:textId="7ACBF31A" w:rsidR="00944CF4" w:rsidRDefault="006F3C60" w:rsidP="000E2D4E">
            <w:pPr>
              <w:pStyle w:val="SingleSpaced"/>
              <w:keepNext/>
            </w:pPr>
            <w:r>
              <w:t>m</w:t>
            </w:r>
          </w:p>
        </w:tc>
        <w:tc>
          <w:tcPr>
            <w:tcW w:w="576" w:type="dxa"/>
          </w:tcPr>
          <w:p w14:paraId="56521DFD" w14:textId="7D3A3171" w:rsidR="00944CF4" w:rsidRDefault="006F3C60" w:rsidP="000E2D4E">
            <w:pPr>
              <w:pStyle w:val="SingleSpaced"/>
              <w:keepNext/>
            </w:pPr>
            <w:r>
              <w:t>m</w:t>
            </w:r>
          </w:p>
        </w:tc>
        <w:tc>
          <w:tcPr>
            <w:tcW w:w="576" w:type="dxa"/>
          </w:tcPr>
          <w:p w14:paraId="27554A81" w14:textId="3C87A5C6" w:rsidR="00944CF4" w:rsidRDefault="006F3C60" w:rsidP="000E2D4E">
            <w:pPr>
              <w:pStyle w:val="SingleSpaced"/>
              <w:keepNext/>
            </w:pPr>
            <w:r>
              <w:t>m</w:t>
            </w:r>
          </w:p>
        </w:tc>
        <w:tc>
          <w:tcPr>
            <w:tcW w:w="576" w:type="dxa"/>
          </w:tcPr>
          <w:p w14:paraId="0E17F74E" w14:textId="3AEF8229" w:rsidR="00944CF4" w:rsidRDefault="006F3C60" w:rsidP="000E2D4E">
            <w:pPr>
              <w:pStyle w:val="SingleSpaced"/>
              <w:keepNext/>
            </w:pPr>
            <w:r>
              <w:t>m</w:t>
            </w:r>
          </w:p>
        </w:tc>
        <w:tc>
          <w:tcPr>
            <w:tcW w:w="576" w:type="dxa"/>
          </w:tcPr>
          <w:p w14:paraId="487726E7" w14:textId="11612195" w:rsidR="00944CF4" w:rsidRDefault="006F3C60" w:rsidP="000E2D4E">
            <w:pPr>
              <w:pStyle w:val="SingleSpaced"/>
              <w:keepNext/>
            </w:pPr>
            <w:r>
              <w:t>m</w:t>
            </w:r>
          </w:p>
        </w:tc>
        <w:tc>
          <w:tcPr>
            <w:tcW w:w="576" w:type="dxa"/>
          </w:tcPr>
          <w:p w14:paraId="1E1C5545" w14:textId="27F7471A" w:rsidR="00944CF4" w:rsidRDefault="006F3C60" w:rsidP="000E2D4E">
            <w:pPr>
              <w:pStyle w:val="SingleSpaced"/>
              <w:keepNext/>
            </w:pPr>
            <w:r>
              <w:t>a/s</w:t>
            </w:r>
          </w:p>
        </w:tc>
        <w:tc>
          <w:tcPr>
            <w:tcW w:w="576" w:type="dxa"/>
          </w:tcPr>
          <w:p w14:paraId="3FFFFA61" w14:textId="546F7F32" w:rsidR="00944CF4" w:rsidRDefault="006F3C60" w:rsidP="000E2D4E">
            <w:pPr>
              <w:pStyle w:val="SingleSpaced"/>
              <w:keepNext/>
            </w:pPr>
            <w:r>
              <w:t>a/s</w:t>
            </w:r>
          </w:p>
        </w:tc>
        <w:tc>
          <w:tcPr>
            <w:tcW w:w="576" w:type="dxa"/>
          </w:tcPr>
          <w:p w14:paraId="5A352B8F" w14:textId="77777777" w:rsidR="00944CF4" w:rsidRDefault="00944CF4" w:rsidP="000E2D4E">
            <w:pPr>
              <w:pStyle w:val="SingleSpaced"/>
              <w:keepNext/>
            </w:pPr>
          </w:p>
        </w:tc>
        <w:tc>
          <w:tcPr>
            <w:tcW w:w="576" w:type="dxa"/>
          </w:tcPr>
          <w:p w14:paraId="44D5025D" w14:textId="77777777" w:rsidR="00944CF4" w:rsidRDefault="00944CF4" w:rsidP="000E2D4E">
            <w:pPr>
              <w:pStyle w:val="SingleSpaced"/>
              <w:keepNext/>
            </w:pPr>
          </w:p>
        </w:tc>
        <w:tc>
          <w:tcPr>
            <w:tcW w:w="576" w:type="dxa"/>
          </w:tcPr>
          <w:p w14:paraId="3AC87577" w14:textId="77777777" w:rsidR="00944CF4" w:rsidRDefault="00944CF4" w:rsidP="000E2D4E">
            <w:pPr>
              <w:pStyle w:val="SingleSpaced"/>
              <w:keepNext/>
            </w:pPr>
          </w:p>
        </w:tc>
        <w:tc>
          <w:tcPr>
            <w:tcW w:w="576" w:type="dxa"/>
          </w:tcPr>
          <w:p w14:paraId="374F1B3E" w14:textId="77777777" w:rsidR="00944CF4" w:rsidRDefault="00944CF4" w:rsidP="000E2D4E">
            <w:pPr>
              <w:pStyle w:val="SingleSpaced"/>
              <w:keepNext/>
            </w:pPr>
          </w:p>
        </w:tc>
        <w:tc>
          <w:tcPr>
            <w:tcW w:w="576" w:type="dxa"/>
          </w:tcPr>
          <w:p w14:paraId="70D4D829" w14:textId="77777777" w:rsidR="00944CF4" w:rsidRDefault="00944CF4" w:rsidP="000E2D4E">
            <w:pPr>
              <w:pStyle w:val="SingleSpaced"/>
              <w:keepNext/>
            </w:pPr>
          </w:p>
        </w:tc>
        <w:tc>
          <w:tcPr>
            <w:tcW w:w="576" w:type="dxa"/>
          </w:tcPr>
          <w:p w14:paraId="30759767" w14:textId="77777777" w:rsidR="00944CF4" w:rsidRDefault="00944CF4" w:rsidP="000E2D4E">
            <w:pPr>
              <w:pStyle w:val="SingleSpaced"/>
              <w:keepNext/>
            </w:pPr>
          </w:p>
        </w:tc>
      </w:tr>
      <w:tr w:rsidR="006F3C60" w14:paraId="17F74B27" w14:textId="77777777" w:rsidTr="006F3C60">
        <w:trPr>
          <w:jc w:val="center"/>
        </w:trPr>
        <w:tc>
          <w:tcPr>
            <w:tcW w:w="782" w:type="dxa"/>
            <w:tcBorders>
              <w:right w:val="single" w:sz="18" w:space="0" w:color="auto"/>
            </w:tcBorders>
          </w:tcPr>
          <w:p w14:paraId="2CEACAAF" w14:textId="71E4E89C" w:rsidR="00944CF4" w:rsidRDefault="00A106FF" w:rsidP="000E2D4E">
            <w:pPr>
              <w:pStyle w:val="SingleSpaced"/>
              <w:keepNext/>
            </w:pPr>
            <w:r>
              <w:t>HS</w:t>
            </w:r>
          </w:p>
        </w:tc>
        <w:tc>
          <w:tcPr>
            <w:tcW w:w="576" w:type="dxa"/>
            <w:tcBorders>
              <w:left w:val="single" w:sz="18" w:space="0" w:color="auto"/>
            </w:tcBorders>
          </w:tcPr>
          <w:p w14:paraId="466E6F92" w14:textId="5341CD5F" w:rsidR="00944CF4" w:rsidRDefault="006F3C60" w:rsidP="000E2D4E">
            <w:pPr>
              <w:pStyle w:val="SingleSpaced"/>
              <w:keepNext/>
            </w:pPr>
            <w:r>
              <w:t>a/s</w:t>
            </w:r>
          </w:p>
        </w:tc>
        <w:tc>
          <w:tcPr>
            <w:tcW w:w="576" w:type="dxa"/>
          </w:tcPr>
          <w:p w14:paraId="15BAFF45" w14:textId="1E709905" w:rsidR="00944CF4" w:rsidRDefault="006F3C60" w:rsidP="000E2D4E">
            <w:pPr>
              <w:pStyle w:val="SingleSpaced"/>
              <w:keepNext/>
            </w:pPr>
            <w:r>
              <w:t>a/s</w:t>
            </w:r>
          </w:p>
        </w:tc>
        <w:tc>
          <w:tcPr>
            <w:tcW w:w="576" w:type="dxa"/>
          </w:tcPr>
          <w:p w14:paraId="41DFBBA1" w14:textId="56521DEE" w:rsidR="00944CF4" w:rsidRDefault="006F3C60" w:rsidP="000E2D4E">
            <w:pPr>
              <w:pStyle w:val="SingleSpaced"/>
              <w:keepNext/>
            </w:pPr>
            <w:r>
              <w:t>m</w:t>
            </w:r>
          </w:p>
        </w:tc>
        <w:tc>
          <w:tcPr>
            <w:tcW w:w="576" w:type="dxa"/>
          </w:tcPr>
          <w:p w14:paraId="3F2DE6DB" w14:textId="27531445" w:rsidR="00944CF4" w:rsidRDefault="006F3C60" w:rsidP="000E2D4E">
            <w:pPr>
              <w:pStyle w:val="SingleSpaced"/>
              <w:keepNext/>
            </w:pPr>
            <w:r>
              <w:t>m</w:t>
            </w:r>
          </w:p>
        </w:tc>
        <w:tc>
          <w:tcPr>
            <w:tcW w:w="576" w:type="dxa"/>
          </w:tcPr>
          <w:p w14:paraId="5EFE3174" w14:textId="393D689E" w:rsidR="00944CF4" w:rsidRDefault="006F3C60" w:rsidP="000E2D4E">
            <w:pPr>
              <w:pStyle w:val="SingleSpaced"/>
              <w:keepNext/>
            </w:pPr>
            <w:r>
              <w:t>m</w:t>
            </w:r>
          </w:p>
        </w:tc>
        <w:tc>
          <w:tcPr>
            <w:tcW w:w="576" w:type="dxa"/>
          </w:tcPr>
          <w:p w14:paraId="58BC1D6F" w14:textId="60AB10AF" w:rsidR="00944CF4" w:rsidRDefault="006F3C60" w:rsidP="000E2D4E">
            <w:pPr>
              <w:pStyle w:val="SingleSpaced"/>
              <w:keepNext/>
            </w:pPr>
            <w:r>
              <w:t>a/s</w:t>
            </w:r>
          </w:p>
        </w:tc>
        <w:tc>
          <w:tcPr>
            <w:tcW w:w="576" w:type="dxa"/>
          </w:tcPr>
          <w:p w14:paraId="43C2138D" w14:textId="1DABE870" w:rsidR="00944CF4" w:rsidRDefault="006F3C60" w:rsidP="000E2D4E">
            <w:pPr>
              <w:pStyle w:val="SingleSpaced"/>
              <w:keepNext/>
            </w:pPr>
            <w:r>
              <w:t>a/s</w:t>
            </w:r>
          </w:p>
        </w:tc>
        <w:tc>
          <w:tcPr>
            <w:tcW w:w="576" w:type="dxa"/>
          </w:tcPr>
          <w:p w14:paraId="0774D51A" w14:textId="03E34F2B" w:rsidR="00944CF4" w:rsidRDefault="006F3C60" w:rsidP="000E2D4E">
            <w:pPr>
              <w:pStyle w:val="SingleSpaced"/>
              <w:keepNext/>
            </w:pPr>
            <w:r>
              <w:t>m</w:t>
            </w:r>
          </w:p>
        </w:tc>
        <w:tc>
          <w:tcPr>
            <w:tcW w:w="576" w:type="dxa"/>
          </w:tcPr>
          <w:p w14:paraId="282007DC" w14:textId="4260C8F6" w:rsidR="00944CF4" w:rsidRDefault="006F3C60" w:rsidP="000E2D4E">
            <w:pPr>
              <w:pStyle w:val="SingleSpaced"/>
              <w:keepNext/>
            </w:pPr>
            <w:r>
              <w:t>m</w:t>
            </w:r>
          </w:p>
        </w:tc>
        <w:tc>
          <w:tcPr>
            <w:tcW w:w="576" w:type="dxa"/>
          </w:tcPr>
          <w:p w14:paraId="6FDA4C59" w14:textId="160A62E1" w:rsidR="00944CF4" w:rsidRDefault="006F3C60" w:rsidP="000E2D4E">
            <w:pPr>
              <w:pStyle w:val="SingleSpaced"/>
              <w:keepNext/>
            </w:pPr>
            <w:r>
              <w:t>m</w:t>
            </w:r>
          </w:p>
        </w:tc>
        <w:tc>
          <w:tcPr>
            <w:tcW w:w="576" w:type="dxa"/>
          </w:tcPr>
          <w:p w14:paraId="24AFF2D6" w14:textId="27801F97" w:rsidR="00944CF4" w:rsidRDefault="006F3C60" w:rsidP="000E2D4E">
            <w:pPr>
              <w:pStyle w:val="SingleSpaced"/>
              <w:keepNext/>
            </w:pPr>
            <w:r>
              <w:t>m</w:t>
            </w:r>
          </w:p>
        </w:tc>
        <w:tc>
          <w:tcPr>
            <w:tcW w:w="576" w:type="dxa"/>
          </w:tcPr>
          <w:p w14:paraId="0D03C301" w14:textId="7948B320" w:rsidR="00944CF4" w:rsidRDefault="006F3C60" w:rsidP="000E2D4E">
            <w:pPr>
              <w:pStyle w:val="SingleSpaced"/>
              <w:keepNext/>
            </w:pPr>
            <w:r>
              <w:t>m</w:t>
            </w:r>
          </w:p>
        </w:tc>
        <w:tc>
          <w:tcPr>
            <w:tcW w:w="576" w:type="dxa"/>
          </w:tcPr>
          <w:p w14:paraId="645CA6DF" w14:textId="750CD991" w:rsidR="00944CF4" w:rsidRDefault="006F3C60" w:rsidP="000E2D4E">
            <w:pPr>
              <w:pStyle w:val="SingleSpaced"/>
              <w:keepNext/>
            </w:pPr>
            <w:r>
              <w:t>m</w:t>
            </w:r>
          </w:p>
        </w:tc>
        <w:tc>
          <w:tcPr>
            <w:tcW w:w="576" w:type="dxa"/>
          </w:tcPr>
          <w:p w14:paraId="517AAAFA" w14:textId="09039520" w:rsidR="00944CF4" w:rsidRDefault="006F3C60" w:rsidP="000E2D4E">
            <w:pPr>
              <w:pStyle w:val="SingleSpaced"/>
              <w:keepNext/>
            </w:pPr>
            <w:r>
              <w:t>m</w:t>
            </w:r>
          </w:p>
        </w:tc>
        <w:tc>
          <w:tcPr>
            <w:tcW w:w="576" w:type="dxa"/>
          </w:tcPr>
          <w:p w14:paraId="69FE1D39" w14:textId="697CB36E" w:rsidR="00944CF4" w:rsidRDefault="006F3C60" w:rsidP="000E2D4E">
            <w:pPr>
              <w:pStyle w:val="SingleSpaced"/>
              <w:keepNext/>
            </w:pPr>
            <w:r>
              <w:t>m</w:t>
            </w:r>
          </w:p>
        </w:tc>
        <w:tc>
          <w:tcPr>
            <w:tcW w:w="576" w:type="dxa"/>
          </w:tcPr>
          <w:p w14:paraId="54B3FCD5" w14:textId="6FFC75C0" w:rsidR="00944CF4" w:rsidRDefault="006F3C60" w:rsidP="000E2D4E">
            <w:pPr>
              <w:pStyle w:val="SingleSpaced"/>
              <w:keepNext/>
            </w:pPr>
            <w:r>
              <w:t>m</w:t>
            </w:r>
          </w:p>
        </w:tc>
      </w:tr>
    </w:tbl>
    <w:p w14:paraId="47B06C93" w14:textId="655DC7AA" w:rsidR="006F3C60" w:rsidRDefault="006F3C60" w:rsidP="000E2D4E">
      <w:pPr>
        <w:pStyle w:val="Caption"/>
        <w:ind w:left="0"/>
        <w:jc w:val="center"/>
      </w:pPr>
      <w:r>
        <w:t xml:space="preserve">Table b-3: </w:t>
      </w:r>
      <w:r w:rsidR="00851567">
        <w:t>Math</w:t>
      </w:r>
      <w:r w:rsidR="000E2D4E">
        <w:t xml:space="preserve"> grade and </w:t>
      </w:r>
      <w:r w:rsidR="00851567">
        <w:t>t</w:t>
      </w:r>
      <w:r>
        <w:t xml:space="preserve">arget to </w:t>
      </w:r>
      <w:r w:rsidR="000E2D4E">
        <w:t>E</w:t>
      </w:r>
      <w:r>
        <w:t>mphasis (Claim must be 1)</w:t>
      </w:r>
    </w:p>
    <w:p w14:paraId="3484F14A" w14:textId="192F0AE3" w:rsidR="00944CF4" w:rsidRDefault="00944CF4" w:rsidP="001726F6"/>
    <w:p w14:paraId="5FFAABDA" w14:textId="75936E52" w:rsidR="000E2D4E" w:rsidRPr="000E2D4E" w:rsidRDefault="000E2D4E" w:rsidP="000E2D4E">
      <w:r w:rsidRPr="000E2D4E">
        <w:rPr>
          <w:i/>
        </w:rPr>
        <w:t xml:space="preserve">See </w:t>
      </w:r>
      <w:r w:rsidRPr="000E2D4E">
        <w:rPr>
          <w:b/>
          <w:i/>
        </w:rPr>
        <w:t>Appendix A</w:t>
      </w:r>
      <w:r w:rsidRPr="000E2D4E">
        <w:rPr>
          <w:i/>
        </w:rPr>
        <w:t xml:space="preserve"> regarding special treatment of </w:t>
      </w:r>
      <w:r>
        <w:rPr>
          <w:i/>
        </w:rPr>
        <w:t>emphasis</w:t>
      </w:r>
      <w:r w:rsidRPr="000E2D4E">
        <w:rPr>
          <w:i/>
        </w:rPr>
        <w:t xml:space="preserve"> in Math v6 legacy identifiers.</w:t>
      </w:r>
    </w:p>
    <w:p w14:paraId="3CC15585" w14:textId="304F413F" w:rsidR="000E2D4E" w:rsidRDefault="001D095F" w:rsidP="001D095F">
      <w:pPr>
        <w:pStyle w:val="Heading2"/>
      </w:pPr>
      <w:r>
        <w:t>Target Set</w:t>
      </w:r>
    </w:p>
    <w:p w14:paraId="6B86C88E" w14:textId="2709FA5B" w:rsidR="001D095F" w:rsidRDefault="00137646" w:rsidP="001D095F">
      <w:r>
        <w:t>For Math Claim 1, each target belongs to a target set numbered between 1 and 10. Claims 2-4 do not have a</w:t>
      </w:r>
      <w:r w:rsidR="00643B30">
        <w:t xml:space="preserve"> target set </w:t>
      </w:r>
      <w:r>
        <w:t>and in legacy identifiers it is listed as “NA”.</w:t>
      </w:r>
    </w:p>
    <w:tbl>
      <w:tblPr>
        <w:tblStyle w:val="TableGrid"/>
        <w:tblW w:w="0" w:type="auto"/>
        <w:jc w:val="center"/>
        <w:tblLayout w:type="fixed"/>
        <w:tblLook w:val="04A0" w:firstRow="1" w:lastRow="0" w:firstColumn="1" w:lastColumn="0" w:noHBand="0" w:noVBand="1"/>
      </w:tblPr>
      <w:tblGrid>
        <w:gridCol w:w="782"/>
        <w:gridCol w:w="576"/>
        <w:gridCol w:w="576"/>
        <w:gridCol w:w="576"/>
        <w:gridCol w:w="576"/>
        <w:gridCol w:w="576"/>
        <w:gridCol w:w="576"/>
        <w:gridCol w:w="576"/>
        <w:gridCol w:w="576"/>
        <w:gridCol w:w="576"/>
        <w:gridCol w:w="576"/>
        <w:gridCol w:w="576"/>
        <w:gridCol w:w="576"/>
        <w:gridCol w:w="576"/>
        <w:gridCol w:w="576"/>
        <w:gridCol w:w="576"/>
        <w:gridCol w:w="576"/>
      </w:tblGrid>
      <w:tr w:rsidR="00643B30" w14:paraId="3C25A383" w14:textId="77777777" w:rsidTr="00C064E2">
        <w:trPr>
          <w:jc w:val="center"/>
        </w:trPr>
        <w:tc>
          <w:tcPr>
            <w:tcW w:w="782" w:type="dxa"/>
            <w:tcBorders>
              <w:bottom w:val="nil"/>
              <w:right w:val="single" w:sz="18" w:space="0" w:color="auto"/>
            </w:tcBorders>
          </w:tcPr>
          <w:p w14:paraId="6B952B1F" w14:textId="77777777" w:rsidR="00643B30" w:rsidRDefault="00643B30" w:rsidP="00C064E2">
            <w:pPr>
              <w:pStyle w:val="SingleSpaced"/>
              <w:keepNext/>
            </w:pPr>
          </w:p>
        </w:tc>
        <w:tc>
          <w:tcPr>
            <w:tcW w:w="576" w:type="dxa"/>
            <w:gridSpan w:val="16"/>
            <w:tcBorders>
              <w:left w:val="single" w:sz="18" w:space="0" w:color="auto"/>
              <w:bottom w:val="single" w:sz="4" w:space="0" w:color="auto"/>
            </w:tcBorders>
          </w:tcPr>
          <w:p w14:paraId="54A43F85" w14:textId="77777777" w:rsidR="00643B30" w:rsidRPr="00A106FF" w:rsidRDefault="00643B30" w:rsidP="00C064E2">
            <w:pPr>
              <w:pStyle w:val="SingleSpaced"/>
              <w:keepNext/>
              <w:rPr>
                <w:b/>
              </w:rPr>
            </w:pPr>
            <w:r w:rsidRPr="00A106FF">
              <w:rPr>
                <w:b/>
              </w:rPr>
              <w:t>Target</w:t>
            </w:r>
          </w:p>
        </w:tc>
      </w:tr>
      <w:tr w:rsidR="00643B30" w14:paraId="41FD35DB" w14:textId="77777777" w:rsidTr="00C064E2">
        <w:trPr>
          <w:jc w:val="center"/>
        </w:trPr>
        <w:tc>
          <w:tcPr>
            <w:tcW w:w="782" w:type="dxa"/>
            <w:tcBorders>
              <w:top w:val="nil"/>
              <w:bottom w:val="single" w:sz="18" w:space="0" w:color="auto"/>
              <w:right w:val="single" w:sz="18" w:space="0" w:color="auto"/>
            </w:tcBorders>
          </w:tcPr>
          <w:p w14:paraId="0AFEBC66" w14:textId="77777777" w:rsidR="00643B30" w:rsidRDefault="00643B30" w:rsidP="00C064E2">
            <w:pPr>
              <w:pStyle w:val="SingleSpaced"/>
              <w:keepNext/>
            </w:pPr>
            <w:r>
              <w:t>Grade</w:t>
            </w:r>
          </w:p>
        </w:tc>
        <w:tc>
          <w:tcPr>
            <w:tcW w:w="576" w:type="dxa"/>
            <w:tcBorders>
              <w:left w:val="single" w:sz="18" w:space="0" w:color="auto"/>
              <w:bottom w:val="single" w:sz="18" w:space="0" w:color="auto"/>
            </w:tcBorders>
          </w:tcPr>
          <w:p w14:paraId="698E466E" w14:textId="77777777" w:rsidR="00643B30" w:rsidRDefault="00643B30" w:rsidP="00C064E2">
            <w:pPr>
              <w:pStyle w:val="SingleSpaced"/>
              <w:keepNext/>
            </w:pPr>
            <w:r>
              <w:t>A</w:t>
            </w:r>
          </w:p>
        </w:tc>
        <w:tc>
          <w:tcPr>
            <w:tcW w:w="576" w:type="dxa"/>
            <w:tcBorders>
              <w:bottom w:val="single" w:sz="18" w:space="0" w:color="auto"/>
            </w:tcBorders>
          </w:tcPr>
          <w:p w14:paraId="1230DEB4" w14:textId="77777777" w:rsidR="00643B30" w:rsidRDefault="00643B30" w:rsidP="00C064E2">
            <w:pPr>
              <w:pStyle w:val="SingleSpaced"/>
              <w:keepNext/>
            </w:pPr>
            <w:r>
              <w:t>B</w:t>
            </w:r>
          </w:p>
        </w:tc>
        <w:tc>
          <w:tcPr>
            <w:tcW w:w="576" w:type="dxa"/>
            <w:tcBorders>
              <w:bottom w:val="single" w:sz="18" w:space="0" w:color="auto"/>
            </w:tcBorders>
          </w:tcPr>
          <w:p w14:paraId="77DC52B7" w14:textId="77777777" w:rsidR="00643B30" w:rsidRDefault="00643B30" w:rsidP="00C064E2">
            <w:pPr>
              <w:pStyle w:val="SingleSpaced"/>
              <w:keepNext/>
            </w:pPr>
            <w:r>
              <w:t>C</w:t>
            </w:r>
          </w:p>
        </w:tc>
        <w:tc>
          <w:tcPr>
            <w:tcW w:w="576" w:type="dxa"/>
            <w:tcBorders>
              <w:bottom w:val="single" w:sz="18" w:space="0" w:color="auto"/>
            </w:tcBorders>
          </w:tcPr>
          <w:p w14:paraId="5A5E2094" w14:textId="77777777" w:rsidR="00643B30" w:rsidRDefault="00643B30" w:rsidP="00C064E2">
            <w:pPr>
              <w:pStyle w:val="SingleSpaced"/>
              <w:keepNext/>
            </w:pPr>
            <w:r>
              <w:t>D</w:t>
            </w:r>
          </w:p>
        </w:tc>
        <w:tc>
          <w:tcPr>
            <w:tcW w:w="576" w:type="dxa"/>
            <w:tcBorders>
              <w:bottom w:val="single" w:sz="18" w:space="0" w:color="auto"/>
            </w:tcBorders>
          </w:tcPr>
          <w:p w14:paraId="6814AF65" w14:textId="77777777" w:rsidR="00643B30" w:rsidRDefault="00643B30" w:rsidP="00C064E2">
            <w:pPr>
              <w:pStyle w:val="SingleSpaced"/>
              <w:keepNext/>
            </w:pPr>
            <w:r>
              <w:t>E</w:t>
            </w:r>
          </w:p>
        </w:tc>
        <w:tc>
          <w:tcPr>
            <w:tcW w:w="576" w:type="dxa"/>
            <w:tcBorders>
              <w:bottom w:val="single" w:sz="18" w:space="0" w:color="auto"/>
            </w:tcBorders>
          </w:tcPr>
          <w:p w14:paraId="7C99A987" w14:textId="77777777" w:rsidR="00643B30" w:rsidRDefault="00643B30" w:rsidP="00C064E2">
            <w:pPr>
              <w:pStyle w:val="SingleSpaced"/>
              <w:keepNext/>
            </w:pPr>
            <w:r>
              <w:t>F</w:t>
            </w:r>
          </w:p>
        </w:tc>
        <w:tc>
          <w:tcPr>
            <w:tcW w:w="576" w:type="dxa"/>
            <w:tcBorders>
              <w:bottom w:val="single" w:sz="18" w:space="0" w:color="auto"/>
            </w:tcBorders>
          </w:tcPr>
          <w:p w14:paraId="2E099934" w14:textId="77777777" w:rsidR="00643B30" w:rsidRDefault="00643B30" w:rsidP="00C064E2">
            <w:pPr>
              <w:pStyle w:val="SingleSpaced"/>
              <w:keepNext/>
            </w:pPr>
            <w:r>
              <w:t>G</w:t>
            </w:r>
          </w:p>
        </w:tc>
        <w:tc>
          <w:tcPr>
            <w:tcW w:w="576" w:type="dxa"/>
            <w:tcBorders>
              <w:bottom w:val="single" w:sz="18" w:space="0" w:color="auto"/>
            </w:tcBorders>
          </w:tcPr>
          <w:p w14:paraId="41472ECA" w14:textId="77777777" w:rsidR="00643B30" w:rsidRDefault="00643B30" w:rsidP="00C064E2">
            <w:pPr>
              <w:pStyle w:val="SingleSpaced"/>
              <w:keepNext/>
            </w:pPr>
            <w:r>
              <w:t>H</w:t>
            </w:r>
          </w:p>
        </w:tc>
        <w:tc>
          <w:tcPr>
            <w:tcW w:w="576" w:type="dxa"/>
            <w:tcBorders>
              <w:bottom w:val="single" w:sz="18" w:space="0" w:color="auto"/>
            </w:tcBorders>
          </w:tcPr>
          <w:p w14:paraId="62DADF7C" w14:textId="77777777" w:rsidR="00643B30" w:rsidRDefault="00643B30" w:rsidP="00C064E2">
            <w:pPr>
              <w:pStyle w:val="SingleSpaced"/>
              <w:keepNext/>
            </w:pPr>
            <w:r>
              <w:t>I</w:t>
            </w:r>
          </w:p>
        </w:tc>
        <w:tc>
          <w:tcPr>
            <w:tcW w:w="576" w:type="dxa"/>
            <w:tcBorders>
              <w:bottom w:val="single" w:sz="18" w:space="0" w:color="auto"/>
            </w:tcBorders>
          </w:tcPr>
          <w:p w14:paraId="01BC8BAA" w14:textId="77777777" w:rsidR="00643B30" w:rsidRDefault="00643B30" w:rsidP="00C064E2">
            <w:pPr>
              <w:pStyle w:val="SingleSpaced"/>
              <w:keepNext/>
            </w:pPr>
            <w:r>
              <w:t>J</w:t>
            </w:r>
          </w:p>
        </w:tc>
        <w:tc>
          <w:tcPr>
            <w:tcW w:w="576" w:type="dxa"/>
            <w:tcBorders>
              <w:bottom w:val="single" w:sz="18" w:space="0" w:color="auto"/>
            </w:tcBorders>
          </w:tcPr>
          <w:p w14:paraId="3946B6A6" w14:textId="77777777" w:rsidR="00643B30" w:rsidRDefault="00643B30" w:rsidP="00C064E2">
            <w:pPr>
              <w:pStyle w:val="SingleSpaced"/>
              <w:keepNext/>
            </w:pPr>
            <w:r>
              <w:t>K</w:t>
            </w:r>
          </w:p>
        </w:tc>
        <w:tc>
          <w:tcPr>
            <w:tcW w:w="576" w:type="dxa"/>
            <w:tcBorders>
              <w:bottom w:val="single" w:sz="18" w:space="0" w:color="auto"/>
            </w:tcBorders>
          </w:tcPr>
          <w:p w14:paraId="68D9D97E" w14:textId="77777777" w:rsidR="00643B30" w:rsidRDefault="00643B30" w:rsidP="00C064E2">
            <w:pPr>
              <w:pStyle w:val="SingleSpaced"/>
              <w:keepNext/>
            </w:pPr>
            <w:r>
              <w:t>L</w:t>
            </w:r>
          </w:p>
        </w:tc>
        <w:tc>
          <w:tcPr>
            <w:tcW w:w="576" w:type="dxa"/>
            <w:tcBorders>
              <w:bottom w:val="single" w:sz="18" w:space="0" w:color="auto"/>
            </w:tcBorders>
          </w:tcPr>
          <w:p w14:paraId="0879A9CB" w14:textId="77777777" w:rsidR="00643B30" w:rsidRDefault="00643B30" w:rsidP="00C064E2">
            <w:pPr>
              <w:pStyle w:val="SingleSpaced"/>
              <w:keepNext/>
            </w:pPr>
            <w:r>
              <w:t>M</w:t>
            </w:r>
          </w:p>
        </w:tc>
        <w:tc>
          <w:tcPr>
            <w:tcW w:w="576" w:type="dxa"/>
            <w:tcBorders>
              <w:bottom w:val="single" w:sz="18" w:space="0" w:color="auto"/>
            </w:tcBorders>
          </w:tcPr>
          <w:p w14:paraId="3E737D41" w14:textId="77777777" w:rsidR="00643B30" w:rsidRDefault="00643B30" w:rsidP="00C064E2">
            <w:pPr>
              <w:pStyle w:val="SingleSpaced"/>
              <w:keepNext/>
            </w:pPr>
            <w:r>
              <w:t>N</w:t>
            </w:r>
          </w:p>
        </w:tc>
        <w:tc>
          <w:tcPr>
            <w:tcW w:w="576" w:type="dxa"/>
            <w:tcBorders>
              <w:bottom w:val="single" w:sz="18" w:space="0" w:color="auto"/>
            </w:tcBorders>
          </w:tcPr>
          <w:p w14:paraId="6F98FC67" w14:textId="77777777" w:rsidR="00643B30" w:rsidRDefault="00643B30" w:rsidP="00C064E2">
            <w:pPr>
              <w:pStyle w:val="SingleSpaced"/>
              <w:keepNext/>
            </w:pPr>
            <w:r>
              <w:t>O</w:t>
            </w:r>
          </w:p>
        </w:tc>
        <w:tc>
          <w:tcPr>
            <w:tcW w:w="576" w:type="dxa"/>
            <w:tcBorders>
              <w:bottom w:val="single" w:sz="18" w:space="0" w:color="auto"/>
            </w:tcBorders>
          </w:tcPr>
          <w:p w14:paraId="5B17FACB" w14:textId="77777777" w:rsidR="00643B30" w:rsidRDefault="00643B30" w:rsidP="00C064E2">
            <w:pPr>
              <w:pStyle w:val="SingleSpaced"/>
              <w:keepNext/>
            </w:pPr>
            <w:r>
              <w:t>P</w:t>
            </w:r>
          </w:p>
        </w:tc>
      </w:tr>
      <w:tr w:rsidR="00643B30" w14:paraId="533A12A5" w14:textId="77777777" w:rsidTr="00C064E2">
        <w:trPr>
          <w:jc w:val="center"/>
        </w:trPr>
        <w:tc>
          <w:tcPr>
            <w:tcW w:w="782" w:type="dxa"/>
            <w:tcBorders>
              <w:top w:val="single" w:sz="18" w:space="0" w:color="auto"/>
              <w:right w:val="single" w:sz="18" w:space="0" w:color="auto"/>
            </w:tcBorders>
          </w:tcPr>
          <w:p w14:paraId="2A07F2EB" w14:textId="77777777" w:rsidR="00643B30" w:rsidRDefault="00643B30" w:rsidP="00C064E2">
            <w:pPr>
              <w:pStyle w:val="SingleSpaced"/>
              <w:keepNext/>
            </w:pPr>
            <w:r>
              <w:t>3</w:t>
            </w:r>
          </w:p>
        </w:tc>
        <w:tc>
          <w:tcPr>
            <w:tcW w:w="576" w:type="dxa"/>
            <w:tcBorders>
              <w:top w:val="single" w:sz="18" w:space="0" w:color="auto"/>
              <w:left w:val="single" w:sz="18" w:space="0" w:color="auto"/>
            </w:tcBorders>
          </w:tcPr>
          <w:p w14:paraId="0DFEEB7B" w14:textId="1412A295" w:rsidR="00643B30" w:rsidRDefault="00643B30" w:rsidP="00C064E2">
            <w:pPr>
              <w:pStyle w:val="SingleSpaced"/>
              <w:keepNext/>
            </w:pPr>
            <w:r>
              <w:t>3</w:t>
            </w:r>
          </w:p>
        </w:tc>
        <w:tc>
          <w:tcPr>
            <w:tcW w:w="576" w:type="dxa"/>
            <w:tcBorders>
              <w:top w:val="single" w:sz="18" w:space="0" w:color="auto"/>
            </w:tcBorders>
          </w:tcPr>
          <w:p w14:paraId="079C7374" w14:textId="29F3DF70" w:rsidR="00643B30" w:rsidRDefault="00643B30" w:rsidP="00C064E2">
            <w:pPr>
              <w:pStyle w:val="SingleSpaced"/>
              <w:keepNext/>
            </w:pPr>
            <w:r>
              <w:t>1</w:t>
            </w:r>
          </w:p>
        </w:tc>
        <w:tc>
          <w:tcPr>
            <w:tcW w:w="576" w:type="dxa"/>
            <w:tcBorders>
              <w:top w:val="single" w:sz="18" w:space="0" w:color="auto"/>
            </w:tcBorders>
          </w:tcPr>
          <w:p w14:paraId="1805CB3C" w14:textId="32FD980B" w:rsidR="00643B30" w:rsidRDefault="00643B30" w:rsidP="00C064E2">
            <w:pPr>
              <w:pStyle w:val="SingleSpaced"/>
              <w:keepNext/>
            </w:pPr>
            <w:r>
              <w:t>1</w:t>
            </w:r>
          </w:p>
        </w:tc>
        <w:tc>
          <w:tcPr>
            <w:tcW w:w="576" w:type="dxa"/>
            <w:tcBorders>
              <w:top w:val="single" w:sz="18" w:space="0" w:color="auto"/>
            </w:tcBorders>
          </w:tcPr>
          <w:p w14:paraId="31528913" w14:textId="3D60A3CA" w:rsidR="00643B30" w:rsidRDefault="00643B30" w:rsidP="00C064E2">
            <w:pPr>
              <w:pStyle w:val="SingleSpaced"/>
              <w:keepNext/>
            </w:pPr>
            <w:r>
              <w:t>2</w:t>
            </w:r>
          </w:p>
        </w:tc>
        <w:tc>
          <w:tcPr>
            <w:tcW w:w="576" w:type="dxa"/>
            <w:tcBorders>
              <w:top w:val="single" w:sz="18" w:space="0" w:color="auto"/>
            </w:tcBorders>
          </w:tcPr>
          <w:p w14:paraId="4661744B" w14:textId="0BEFC62A" w:rsidR="00643B30" w:rsidRDefault="00643B30" w:rsidP="00C064E2">
            <w:pPr>
              <w:pStyle w:val="SingleSpaced"/>
              <w:keepNext/>
            </w:pPr>
            <w:r>
              <w:t>4</w:t>
            </w:r>
          </w:p>
        </w:tc>
        <w:tc>
          <w:tcPr>
            <w:tcW w:w="576" w:type="dxa"/>
            <w:tcBorders>
              <w:top w:val="single" w:sz="18" w:space="0" w:color="auto"/>
            </w:tcBorders>
          </w:tcPr>
          <w:p w14:paraId="23B74BA5" w14:textId="619E152F" w:rsidR="00643B30" w:rsidRDefault="00643B30" w:rsidP="00C064E2">
            <w:pPr>
              <w:pStyle w:val="SingleSpaced"/>
              <w:keepNext/>
            </w:pPr>
            <w:r>
              <w:t>2</w:t>
            </w:r>
          </w:p>
        </w:tc>
        <w:tc>
          <w:tcPr>
            <w:tcW w:w="576" w:type="dxa"/>
            <w:tcBorders>
              <w:top w:val="single" w:sz="18" w:space="0" w:color="auto"/>
            </w:tcBorders>
          </w:tcPr>
          <w:p w14:paraId="49DDD015" w14:textId="6AF552C6" w:rsidR="00643B30" w:rsidRDefault="00643B30" w:rsidP="00C064E2">
            <w:pPr>
              <w:pStyle w:val="SingleSpaced"/>
              <w:keepNext/>
            </w:pPr>
            <w:r>
              <w:t>1</w:t>
            </w:r>
          </w:p>
        </w:tc>
        <w:tc>
          <w:tcPr>
            <w:tcW w:w="576" w:type="dxa"/>
            <w:tcBorders>
              <w:top w:val="single" w:sz="18" w:space="0" w:color="auto"/>
            </w:tcBorders>
          </w:tcPr>
          <w:p w14:paraId="5D8498FB" w14:textId="693A9AFB" w:rsidR="00643B30" w:rsidRDefault="00643B30" w:rsidP="00C064E2">
            <w:pPr>
              <w:pStyle w:val="SingleSpaced"/>
              <w:keepNext/>
            </w:pPr>
            <w:r>
              <w:t>5</w:t>
            </w:r>
          </w:p>
        </w:tc>
        <w:tc>
          <w:tcPr>
            <w:tcW w:w="576" w:type="dxa"/>
            <w:tcBorders>
              <w:top w:val="single" w:sz="18" w:space="0" w:color="auto"/>
            </w:tcBorders>
          </w:tcPr>
          <w:p w14:paraId="42EDCFD7" w14:textId="45C71A10" w:rsidR="00643B30" w:rsidRDefault="00643B30" w:rsidP="00C064E2">
            <w:pPr>
              <w:pStyle w:val="SingleSpaced"/>
              <w:keepNext/>
            </w:pPr>
            <w:r>
              <w:t>1</w:t>
            </w:r>
          </w:p>
        </w:tc>
        <w:tc>
          <w:tcPr>
            <w:tcW w:w="576" w:type="dxa"/>
            <w:tcBorders>
              <w:top w:val="single" w:sz="18" w:space="0" w:color="auto"/>
            </w:tcBorders>
          </w:tcPr>
          <w:p w14:paraId="384B5235" w14:textId="7FDDFC64" w:rsidR="00643B30" w:rsidRDefault="00643B30" w:rsidP="00C064E2">
            <w:pPr>
              <w:pStyle w:val="SingleSpaced"/>
              <w:keepNext/>
            </w:pPr>
            <w:r>
              <w:t>4</w:t>
            </w:r>
          </w:p>
        </w:tc>
        <w:tc>
          <w:tcPr>
            <w:tcW w:w="576" w:type="dxa"/>
            <w:tcBorders>
              <w:top w:val="single" w:sz="18" w:space="0" w:color="auto"/>
            </w:tcBorders>
          </w:tcPr>
          <w:p w14:paraId="3C9D92B2" w14:textId="6C85CFAA" w:rsidR="00643B30" w:rsidRDefault="00643B30" w:rsidP="00C064E2">
            <w:pPr>
              <w:pStyle w:val="SingleSpaced"/>
              <w:keepNext/>
            </w:pPr>
            <w:r>
              <w:t>4</w:t>
            </w:r>
          </w:p>
        </w:tc>
        <w:tc>
          <w:tcPr>
            <w:tcW w:w="576" w:type="dxa"/>
            <w:tcBorders>
              <w:top w:val="single" w:sz="18" w:space="0" w:color="auto"/>
            </w:tcBorders>
          </w:tcPr>
          <w:p w14:paraId="04118F88" w14:textId="77777777" w:rsidR="00643B30" w:rsidRDefault="00643B30" w:rsidP="00C064E2">
            <w:pPr>
              <w:pStyle w:val="SingleSpaced"/>
              <w:keepNext/>
            </w:pPr>
          </w:p>
        </w:tc>
        <w:tc>
          <w:tcPr>
            <w:tcW w:w="576" w:type="dxa"/>
            <w:tcBorders>
              <w:top w:val="single" w:sz="18" w:space="0" w:color="auto"/>
            </w:tcBorders>
          </w:tcPr>
          <w:p w14:paraId="30BC1838" w14:textId="77777777" w:rsidR="00643B30" w:rsidRDefault="00643B30" w:rsidP="00C064E2">
            <w:pPr>
              <w:pStyle w:val="SingleSpaced"/>
              <w:keepNext/>
            </w:pPr>
          </w:p>
        </w:tc>
        <w:tc>
          <w:tcPr>
            <w:tcW w:w="576" w:type="dxa"/>
            <w:tcBorders>
              <w:top w:val="single" w:sz="18" w:space="0" w:color="auto"/>
            </w:tcBorders>
          </w:tcPr>
          <w:p w14:paraId="3AF9DE95" w14:textId="77777777" w:rsidR="00643B30" w:rsidRDefault="00643B30" w:rsidP="00C064E2">
            <w:pPr>
              <w:pStyle w:val="SingleSpaced"/>
              <w:keepNext/>
            </w:pPr>
          </w:p>
        </w:tc>
        <w:tc>
          <w:tcPr>
            <w:tcW w:w="576" w:type="dxa"/>
            <w:tcBorders>
              <w:top w:val="single" w:sz="18" w:space="0" w:color="auto"/>
            </w:tcBorders>
          </w:tcPr>
          <w:p w14:paraId="1EDCC37C" w14:textId="77777777" w:rsidR="00643B30" w:rsidRDefault="00643B30" w:rsidP="00C064E2">
            <w:pPr>
              <w:pStyle w:val="SingleSpaced"/>
              <w:keepNext/>
            </w:pPr>
          </w:p>
        </w:tc>
        <w:tc>
          <w:tcPr>
            <w:tcW w:w="576" w:type="dxa"/>
            <w:tcBorders>
              <w:top w:val="single" w:sz="18" w:space="0" w:color="auto"/>
            </w:tcBorders>
          </w:tcPr>
          <w:p w14:paraId="16443F38" w14:textId="77777777" w:rsidR="00643B30" w:rsidRDefault="00643B30" w:rsidP="00C064E2">
            <w:pPr>
              <w:pStyle w:val="SingleSpaced"/>
              <w:keepNext/>
            </w:pPr>
          </w:p>
        </w:tc>
      </w:tr>
      <w:tr w:rsidR="00643B30" w14:paraId="4D9D8040" w14:textId="77777777" w:rsidTr="00C064E2">
        <w:trPr>
          <w:jc w:val="center"/>
        </w:trPr>
        <w:tc>
          <w:tcPr>
            <w:tcW w:w="782" w:type="dxa"/>
            <w:tcBorders>
              <w:right w:val="single" w:sz="18" w:space="0" w:color="auto"/>
            </w:tcBorders>
          </w:tcPr>
          <w:p w14:paraId="75EA32D5" w14:textId="77777777" w:rsidR="00643B30" w:rsidRDefault="00643B30" w:rsidP="00C064E2">
            <w:pPr>
              <w:pStyle w:val="SingleSpaced"/>
              <w:keepNext/>
            </w:pPr>
            <w:r>
              <w:t>4</w:t>
            </w:r>
          </w:p>
        </w:tc>
        <w:tc>
          <w:tcPr>
            <w:tcW w:w="576" w:type="dxa"/>
            <w:tcBorders>
              <w:left w:val="single" w:sz="18" w:space="0" w:color="auto"/>
            </w:tcBorders>
          </w:tcPr>
          <w:p w14:paraId="34AD0EFD" w14:textId="1B6F08DD" w:rsidR="00643B30" w:rsidRDefault="00643B30" w:rsidP="00C064E2">
            <w:pPr>
              <w:pStyle w:val="SingleSpaced"/>
              <w:keepNext/>
            </w:pPr>
            <w:r>
              <w:t>1</w:t>
            </w:r>
          </w:p>
        </w:tc>
        <w:tc>
          <w:tcPr>
            <w:tcW w:w="576" w:type="dxa"/>
          </w:tcPr>
          <w:p w14:paraId="6E24D241" w14:textId="73C177A2" w:rsidR="00643B30" w:rsidRDefault="00643B30" w:rsidP="00C064E2">
            <w:pPr>
              <w:pStyle w:val="SingleSpaced"/>
              <w:keepNext/>
            </w:pPr>
            <w:r>
              <w:t>6</w:t>
            </w:r>
          </w:p>
        </w:tc>
        <w:tc>
          <w:tcPr>
            <w:tcW w:w="576" w:type="dxa"/>
          </w:tcPr>
          <w:p w14:paraId="15A2F95B" w14:textId="13A60966" w:rsidR="00643B30" w:rsidRDefault="00643B30" w:rsidP="00C064E2">
            <w:pPr>
              <w:pStyle w:val="SingleSpaced"/>
              <w:keepNext/>
            </w:pPr>
            <w:r>
              <w:t>6</w:t>
            </w:r>
          </w:p>
        </w:tc>
        <w:tc>
          <w:tcPr>
            <w:tcW w:w="576" w:type="dxa"/>
          </w:tcPr>
          <w:p w14:paraId="2844E7B6" w14:textId="23F2E149" w:rsidR="00643B30" w:rsidRDefault="00643B30" w:rsidP="00C064E2">
            <w:pPr>
              <w:pStyle w:val="SingleSpaced"/>
              <w:keepNext/>
            </w:pPr>
            <w:r>
              <w:t>3</w:t>
            </w:r>
          </w:p>
        </w:tc>
        <w:tc>
          <w:tcPr>
            <w:tcW w:w="576" w:type="dxa"/>
          </w:tcPr>
          <w:p w14:paraId="7679E7D0" w14:textId="6513DB1B" w:rsidR="00643B30" w:rsidRDefault="00643B30" w:rsidP="00C064E2">
            <w:pPr>
              <w:pStyle w:val="SingleSpaced"/>
              <w:keepNext/>
            </w:pPr>
            <w:r>
              <w:t>1</w:t>
            </w:r>
          </w:p>
        </w:tc>
        <w:tc>
          <w:tcPr>
            <w:tcW w:w="576" w:type="dxa"/>
          </w:tcPr>
          <w:p w14:paraId="3DBF0754" w14:textId="5E1C6400" w:rsidR="00643B30" w:rsidRDefault="00643B30" w:rsidP="00C064E2">
            <w:pPr>
              <w:pStyle w:val="SingleSpaced"/>
              <w:keepNext/>
            </w:pPr>
            <w:r>
              <w:t>1</w:t>
            </w:r>
          </w:p>
        </w:tc>
        <w:tc>
          <w:tcPr>
            <w:tcW w:w="576" w:type="dxa"/>
          </w:tcPr>
          <w:p w14:paraId="64890997" w14:textId="4D7FBF07" w:rsidR="00643B30" w:rsidRDefault="00643B30" w:rsidP="00C064E2">
            <w:pPr>
              <w:pStyle w:val="SingleSpaced"/>
              <w:keepNext/>
            </w:pPr>
            <w:r>
              <w:t>2</w:t>
            </w:r>
          </w:p>
        </w:tc>
        <w:tc>
          <w:tcPr>
            <w:tcW w:w="576" w:type="dxa"/>
          </w:tcPr>
          <w:p w14:paraId="7841CB28" w14:textId="28E145AF" w:rsidR="00643B30" w:rsidRDefault="00643B30" w:rsidP="00C064E2">
            <w:pPr>
              <w:pStyle w:val="SingleSpaced"/>
              <w:keepNext/>
            </w:pPr>
            <w:r>
              <w:t>4</w:t>
            </w:r>
          </w:p>
        </w:tc>
        <w:tc>
          <w:tcPr>
            <w:tcW w:w="576" w:type="dxa"/>
          </w:tcPr>
          <w:p w14:paraId="0F1BAD8D" w14:textId="3F9B2618" w:rsidR="00643B30" w:rsidRDefault="00643B30" w:rsidP="00C064E2">
            <w:pPr>
              <w:pStyle w:val="SingleSpaced"/>
              <w:keepNext/>
            </w:pPr>
            <w:r>
              <w:t>5</w:t>
            </w:r>
          </w:p>
        </w:tc>
        <w:tc>
          <w:tcPr>
            <w:tcW w:w="576" w:type="dxa"/>
          </w:tcPr>
          <w:p w14:paraId="33DDC2FB" w14:textId="36B3028F" w:rsidR="00643B30" w:rsidRDefault="00643B30" w:rsidP="00C064E2">
            <w:pPr>
              <w:pStyle w:val="SingleSpaced"/>
              <w:keepNext/>
            </w:pPr>
            <w:r>
              <w:t>6</w:t>
            </w:r>
          </w:p>
        </w:tc>
        <w:tc>
          <w:tcPr>
            <w:tcW w:w="576" w:type="dxa"/>
          </w:tcPr>
          <w:p w14:paraId="5D8DD8F8" w14:textId="0A732187" w:rsidR="00643B30" w:rsidRDefault="00643B30" w:rsidP="00C064E2">
            <w:pPr>
              <w:pStyle w:val="SingleSpaced"/>
              <w:keepNext/>
            </w:pPr>
            <w:r>
              <w:t>5</w:t>
            </w:r>
          </w:p>
        </w:tc>
        <w:tc>
          <w:tcPr>
            <w:tcW w:w="576" w:type="dxa"/>
          </w:tcPr>
          <w:p w14:paraId="25C98E5E" w14:textId="4D1CA3CC" w:rsidR="00643B30" w:rsidRDefault="00643B30" w:rsidP="00C064E2">
            <w:pPr>
              <w:pStyle w:val="SingleSpaced"/>
              <w:keepNext/>
            </w:pPr>
            <w:r>
              <w:t>7</w:t>
            </w:r>
          </w:p>
        </w:tc>
        <w:tc>
          <w:tcPr>
            <w:tcW w:w="576" w:type="dxa"/>
          </w:tcPr>
          <w:p w14:paraId="406771AF" w14:textId="77777777" w:rsidR="00643B30" w:rsidRDefault="00643B30" w:rsidP="00C064E2">
            <w:pPr>
              <w:pStyle w:val="SingleSpaced"/>
              <w:keepNext/>
            </w:pPr>
          </w:p>
        </w:tc>
        <w:tc>
          <w:tcPr>
            <w:tcW w:w="576" w:type="dxa"/>
          </w:tcPr>
          <w:p w14:paraId="5B810FA1" w14:textId="77777777" w:rsidR="00643B30" w:rsidRDefault="00643B30" w:rsidP="00C064E2">
            <w:pPr>
              <w:pStyle w:val="SingleSpaced"/>
              <w:keepNext/>
            </w:pPr>
          </w:p>
        </w:tc>
        <w:tc>
          <w:tcPr>
            <w:tcW w:w="576" w:type="dxa"/>
          </w:tcPr>
          <w:p w14:paraId="01417127" w14:textId="77777777" w:rsidR="00643B30" w:rsidRDefault="00643B30" w:rsidP="00C064E2">
            <w:pPr>
              <w:pStyle w:val="SingleSpaced"/>
              <w:keepNext/>
            </w:pPr>
          </w:p>
        </w:tc>
        <w:tc>
          <w:tcPr>
            <w:tcW w:w="576" w:type="dxa"/>
          </w:tcPr>
          <w:p w14:paraId="469E9A97" w14:textId="77777777" w:rsidR="00643B30" w:rsidRDefault="00643B30" w:rsidP="00C064E2">
            <w:pPr>
              <w:pStyle w:val="SingleSpaced"/>
              <w:keepNext/>
            </w:pPr>
          </w:p>
        </w:tc>
      </w:tr>
      <w:tr w:rsidR="00643B30" w14:paraId="4438B0F6" w14:textId="77777777" w:rsidTr="00C064E2">
        <w:trPr>
          <w:jc w:val="center"/>
        </w:trPr>
        <w:tc>
          <w:tcPr>
            <w:tcW w:w="782" w:type="dxa"/>
            <w:tcBorders>
              <w:right w:val="single" w:sz="18" w:space="0" w:color="auto"/>
            </w:tcBorders>
          </w:tcPr>
          <w:p w14:paraId="2E4E040C" w14:textId="77777777" w:rsidR="00643B30" w:rsidRDefault="00643B30" w:rsidP="00C064E2">
            <w:pPr>
              <w:pStyle w:val="SingleSpaced"/>
              <w:keepNext/>
            </w:pPr>
            <w:r>
              <w:t>5</w:t>
            </w:r>
          </w:p>
        </w:tc>
        <w:tc>
          <w:tcPr>
            <w:tcW w:w="576" w:type="dxa"/>
            <w:tcBorders>
              <w:left w:val="single" w:sz="18" w:space="0" w:color="auto"/>
            </w:tcBorders>
          </w:tcPr>
          <w:p w14:paraId="01FE1050" w14:textId="37CBEE12" w:rsidR="00643B30" w:rsidRDefault="00643B30" w:rsidP="00C064E2">
            <w:pPr>
              <w:pStyle w:val="SingleSpaced"/>
              <w:keepNext/>
            </w:pPr>
            <w:r>
              <w:t>5</w:t>
            </w:r>
          </w:p>
        </w:tc>
        <w:tc>
          <w:tcPr>
            <w:tcW w:w="576" w:type="dxa"/>
          </w:tcPr>
          <w:p w14:paraId="0AC47946" w14:textId="60BAFC07" w:rsidR="00643B30" w:rsidRDefault="00643B30" w:rsidP="00C064E2">
            <w:pPr>
              <w:pStyle w:val="SingleSpaced"/>
              <w:keepNext/>
            </w:pPr>
            <w:r>
              <w:t>5</w:t>
            </w:r>
          </w:p>
        </w:tc>
        <w:tc>
          <w:tcPr>
            <w:tcW w:w="576" w:type="dxa"/>
          </w:tcPr>
          <w:p w14:paraId="2E6D2C5A" w14:textId="04B74DCB" w:rsidR="00643B30" w:rsidRDefault="00643B30" w:rsidP="00C064E2">
            <w:pPr>
              <w:pStyle w:val="SingleSpaced"/>
              <w:keepNext/>
            </w:pPr>
            <w:r>
              <w:t>3</w:t>
            </w:r>
          </w:p>
        </w:tc>
        <w:tc>
          <w:tcPr>
            <w:tcW w:w="576" w:type="dxa"/>
          </w:tcPr>
          <w:p w14:paraId="2D4B52D3" w14:textId="5838841E" w:rsidR="00643B30" w:rsidRDefault="00643B30" w:rsidP="00C064E2">
            <w:pPr>
              <w:pStyle w:val="SingleSpaced"/>
              <w:keepNext/>
            </w:pPr>
            <w:r>
              <w:t>3</w:t>
            </w:r>
          </w:p>
        </w:tc>
        <w:tc>
          <w:tcPr>
            <w:tcW w:w="576" w:type="dxa"/>
          </w:tcPr>
          <w:p w14:paraId="3DB546F3" w14:textId="1766347F" w:rsidR="00643B30" w:rsidRDefault="00643B30" w:rsidP="00C064E2">
            <w:pPr>
              <w:pStyle w:val="SingleSpaced"/>
              <w:keepNext/>
            </w:pPr>
            <w:r>
              <w:t>1</w:t>
            </w:r>
          </w:p>
        </w:tc>
        <w:tc>
          <w:tcPr>
            <w:tcW w:w="576" w:type="dxa"/>
          </w:tcPr>
          <w:p w14:paraId="6E6FB5BF" w14:textId="4EFB4E92" w:rsidR="00643B30" w:rsidRDefault="00643B30" w:rsidP="00C064E2">
            <w:pPr>
              <w:pStyle w:val="SingleSpaced"/>
              <w:keepNext/>
            </w:pPr>
            <w:r>
              <w:t>2</w:t>
            </w:r>
          </w:p>
        </w:tc>
        <w:tc>
          <w:tcPr>
            <w:tcW w:w="576" w:type="dxa"/>
          </w:tcPr>
          <w:p w14:paraId="4E9C6443" w14:textId="33DE3BB4" w:rsidR="00643B30" w:rsidRDefault="00643B30" w:rsidP="00C064E2">
            <w:pPr>
              <w:pStyle w:val="SingleSpaced"/>
              <w:keepNext/>
            </w:pPr>
            <w:r>
              <w:t>5</w:t>
            </w:r>
          </w:p>
        </w:tc>
        <w:tc>
          <w:tcPr>
            <w:tcW w:w="576" w:type="dxa"/>
          </w:tcPr>
          <w:p w14:paraId="60BF2C30" w14:textId="51CE27F9" w:rsidR="00643B30" w:rsidRDefault="00643B30" w:rsidP="00C064E2">
            <w:pPr>
              <w:pStyle w:val="SingleSpaced"/>
              <w:keepNext/>
            </w:pPr>
            <w:r>
              <w:t>5</w:t>
            </w:r>
          </w:p>
        </w:tc>
        <w:tc>
          <w:tcPr>
            <w:tcW w:w="576" w:type="dxa"/>
          </w:tcPr>
          <w:p w14:paraId="210F2314" w14:textId="7385E9AD" w:rsidR="00643B30" w:rsidRDefault="00643B30" w:rsidP="00C064E2">
            <w:pPr>
              <w:pStyle w:val="SingleSpaced"/>
              <w:keepNext/>
            </w:pPr>
            <w:r>
              <w:t>1</w:t>
            </w:r>
          </w:p>
        </w:tc>
        <w:tc>
          <w:tcPr>
            <w:tcW w:w="576" w:type="dxa"/>
          </w:tcPr>
          <w:p w14:paraId="5CC1707C" w14:textId="2FB4D229" w:rsidR="00643B30" w:rsidRDefault="00643B30" w:rsidP="00C064E2">
            <w:pPr>
              <w:pStyle w:val="SingleSpaced"/>
              <w:keepNext/>
            </w:pPr>
            <w:r>
              <w:t>4</w:t>
            </w:r>
          </w:p>
        </w:tc>
        <w:tc>
          <w:tcPr>
            <w:tcW w:w="576" w:type="dxa"/>
          </w:tcPr>
          <w:p w14:paraId="0405240F" w14:textId="5A424E89" w:rsidR="00643B30" w:rsidRDefault="00643B30" w:rsidP="00C064E2">
            <w:pPr>
              <w:pStyle w:val="SingleSpaced"/>
              <w:keepNext/>
            </w:pPr>
            <w:r>
              <w:t>4</w:t>
            </w:r>
          </w:p>
        </w:tc>
        <w:tc>
          <w:tcPr>
            <w:tcW w:w="576" w:type="dxa"/>
          </w:tcPr>
          <w:p w14:paraId="54451336" w14:textId="77777777" w:rsidR="00643B30" w:rsidRDefault="00643B30" w:rsidP="00C064E2">
            <w:pPr>
              <w:pStyle w:val="SingleSpaced"/>
              <w:keepNext/>
            </w:pPr>
          </w:p>
        </w:tc>
        <w:tc>
          <w:tcPr>
            <w:tcW w:w="576" w:type="dxa"/>
          </w:tcPr>
          <w:p w14:paraId="78FEEE8F" w14:textId="77777777" w:rsidR="00643B30" w:rsidRDefault="00643B30" w:rsidP="00C064E2">
            <w:pPr>
              <w:pStyle w:val="SingleSpaced"/>
              <w:keepNext/>
            </w:pPr>
          </w:p>
        </w:tc>
        <w:tc>
          <w:tcPr>
            <w:tcW w:w="576" w:type="dxa"/>
          </w:tcPr>
          <w:p w14:paraId="6712CC06" w14:textId="77777777" w:rsidR="00643B30" w:rsidRDefault="00643B30" w:rsidP="00C064E2">
            <w:pPr>
              <w:pStyle w:val="SingleSpaced"/>
              <w:keepNext/>
            </w:pPr>
          </w:p>
        </w:tc>
        <w:tc>
          <w:tcPr>
            <w:tcW w:w="576" w:type="dxa"/>
          </w:tcPr>
          <w:p w14:paraId="5729E78E" w14:textId="77777777" w:rsidR="00643B30" w:rsidRDefault="00643B30" w:rsidP="00C064E2">
            <w:pPr>
              <w:pStyle w:val="SingleSpaced"/>
              <w:keepNext/>
            </w:pPr>
          </w:p>
        </w:tc>
        <w:tc>
          <w:tcPr>
            <w:tcW w:w="576" w:type="dxa"/>
          </w:tcPr>
          <w:p w14:paraId="7DA52992" w14:textId="77777777" w:rsidR="00643B30" w:rsidRDefault="00643B30" w:rsidP="00C064E2">
            <w:pPr>
              <w:pStyle w:val="SingleSpaced"/>
              <w:keepNext/>
            </w:pPr>
          </w:p>
        </w:tc>
      </w:tr>
      <w:tr w:rsidR="00643B30" w14:paraId="66187E11" w14:textId="77777777" w:rsidTr="00C064E2">
        <w:trPr>
          <w:jc w:val="center"/>
        </w:trPr>
        <w:tc>
          <w:tcPr>
            <w:tcW w:w="782" w:type="dxa"/>
            <w:tcBorders>
              <w:right w:val="single" w:sz="18" w:space="0" w:color="auto"/>
            </w:tcBorders>
          </w:tcPr>
          <w:p w14:paraId="4DE9AF00" w14:textId="77777777" w:rsidR="00643B30" w:rsidRDefault="00643B30" w:rsidP="00C064E2">
            <w:pPr>
              <w:pStyle w:val="SingleSpaced"/>
              <w:keepNext/>
            </w:pPr>
            <w:r>
              <w:t>6</w:t>
            </w:r>
          </w:p>
        </w:tc>
        <w:tc>
          <w:tcPr>
            <w:tcW w:w="576" w:type="dxa"/>
            <w:tcBorders>
              <w:left w:val="single" w:sz="18" w:space="0" w:color="auto"/>
            </w:tcBorders>
          </w:tcPr>
          <w:p w14:paraId="18EB607B" w14:textId="6D587877" w:rsidR="00643B30" w:rsidRDefault="00643B30" w:rsidP="00C064E2">
            <w:pPr>
              <w:pStyle w:val="SingleSpaced"/>
              <w:keepNext/>
            </w:pPr>
            <w:r>
              <w:t>2</w:t>
            </w:r>
          </w:p>
        </w:tc>
        <w:tc>
          <w:tcPr>
            <w:tcW w:w="576" w:type="dxa"/>
          </w:tcPr>
          <w:p w14:paraId="18E0FB1E" w14:textId="378AC049" w:rsidR="00643B30" w:rsidRDefault="00643B30" w:rsidP="00C064E2">
            <w:pPr>
              <w:pStyle w:val="SingleSpaced"/>
              <w:keepNext/>
            </w:pPr>
            <w:r>
              <w:t>3</w:t>
            </w:r>
          </w:p>
        </w:tc>
        <w:tc>
          <w:tcPr>
            <w:tcW w:w="576" w:type="dxa"/>
          </w:tcPr>
          <w:p w14:paraId="0A0E7CBA" w14:textId="50F87163" w:rsidR="00643B30" w:rsidRDefault="00643B30" w:rsidP="00C064E2">
            <w:pPr>
              <w:pStyle w:val="SingleSpaced"/>
              <w:keepNext/>
            </w:pPr>
            <w:r>
              <w:t>5</w:t>
            </w:r>
          </w:p>
        </w:tc>
        <w:tc>
          <w:tcPr>
            <w:tcW w:w="576" w:type="dxa"/>
          </w:tcPr>
          <w:p w14:paraId="68D3A257" w14:textId="5EF3EE06" w:rsidR="00643B30" w:rsidRDefault="00643B30" w:rsidP="00C064E2">
            <w:pPr>
              <w:pStyle w:val="SingleSpaced"/>
              <w:keepNext/>
            </w:pPr>
            <w:r>
              <w:t>4</w:t>
            </w:r>
          </w:p>
        </w:tc>
        <w:tc>
          <w:tcPr>
            <w:tcW w:w="576" w:type="dxa"/>
          </w:tcPr>
          <w:p w14:paraId="1A07DB58" w14:textId="3CED4D3D" w:rsidR="00643B30" w:rsidRDefault="00643B30" w:rsidP="00C064E2">
            <w:pPr>
              <w:pStyle w:val="SingleSpaced"/>
              <w:keepNext/>
            </w:pPr>
            <w:r>
              <w:t>1</w:t>
            </w:r>
          </w:p>
        </w:tc>
        <w:tc>
          <w:tcPr>
            <w:tcW w:w="576" w:type="dxa"/>
          </w:tcPr>
          <w:p w14:paraId="3A767C7C" w14:textId="2EE8E3B1" w:rsidR="00643B30" w:rsidRDefault="00643B30" w:rsidP="00C064E2">
            <w:pPr>
              <w:pStyle w:val="SingleSpaced"/>
              <w:keepNext/>
            </w:pPr>
            <w:r>
              <w:t>1</w:t>
            </w:r>
          </w:p>
        </w:tc>
        <w:tc>
          <w:tcPr>
            <w:tcW w:w="576" w:type="dxa"/>
          </w:tcPr>
          <w:p w14:paraId="6E927FC1" w14:textId="72B24A81" w:rsidR="00643B30" w:rsidRDefault="00643B30" w:rsidP="00C064E2">
            <w:pPr>
              <w:pStyle w:val="SingleSpaced"/>
              <w:keepNext/>
            </w:pPr>
            <w:r>
              <w:t>3</w:t>
            </w:r>
          </w:p>
        </w:tc>
        <w:tc>
          <w:tcPr>
            <w:tcW w:w="576" w:type="dxa"/>
          </w:tcPr>
          <w:p w14:paraId="053BFFBC" w14:textId="68B59DFB" w:rsidR="00643B30" w:rsidRDefault="00643B30" w:rsidP="00C064E2">
            <w:pPr>
              <w:pStyle w:val="SingleSpaced"/>
              <w:keepNext/>
            </w:pPr>
            <w:r>
              <w:t>5</w:t>
            </w:r>
          </w:p>
        </w:tc>
        <w:tc>
          <w:tcPr>
            <w:tcW w:w="576" w:type="dxa"/>
          </w:tcPr>
          <w:p w14:paraId="69CE8312" w14:textId="7A213C07" w:rsidR="00643B30" w:rsidRDefault="00643B30" w:rsidP="00C064E2">
            <w:pPr>
              <w:pStyle w:val="SingleSpaced"/>
              <w:keepNext/>
            </w:pPr>
            <w:r>
              <w:t>5</w:t>
            </w:r>
          </w:p>
        </w:tc>
        <w:tc>
          <w:tcPr>
            <w:tcW w:w="576" w:type="dxa"/>
          </w:tcPr>
          <w:p w14:paraId="32873716" w14:textId="6F213627" w:rsidR="00643B30" w:rsidRDefault="00643B30" w:rsidP="00C064E2">
            <w:pPr>
              <w:pStyle w:val="SingleSpaced"/>
              <w:keepNext/>
            </w:pPr>
            <w:r>
              <w:t>5</w:t>
            </w:r>
          </w:p>
        </w:tc>
        <w:tc>
          <w:tcPr>
            <w:tcW w:w="576" w:type="dxa"/>
          </w:tcPr>
          <w:p w14:paraId="08590FE7" w14:textId="77777777" w:rsidR="00643B30" w:rsidRDefault="00643B30" w:rsidP="00C064E2">
            <w:pPr>
              <w:pStyle w:val="SingleSpaced"/>
              <w:keepNext/>
            </w:pPr>
          </w:p>
        </w:tc>
        <w:tc>
          <w:tcPr>
            <w:tcW w:w="576" w:type="dxa"/>
          </w:tcPr>
          <w:p w14:paraId="5BC3BA47" w14:textId="77777777" w:rsidR="00643B30" w:rsidRDefault="00643B30" w:rsidP="00C064E2">
            <w:pPr>
              <w:pStyle w:val="SingleSpaced"/>
              <w:keepNext/>
            </w:pPr>
          </w:p>
        </w:tc>
        <w:tc>
          <w:tcPr>
            <w:tcW w:w="576" w:type="dxa"/>
          </w:tcPr>
          <w:p w14:paraId="7ECE19D2" w14:textId="77777777" w:rsidR="00643B30" w:rsidRDefault="00643B30" w:rsidP="00C064E2">
            <w:pPr>
              <w:pStyle w:val="SingleSpaced"/>
              <w:keepNext/>
            </w:pPr>
          </w:p>
        </w:tc>
        <w:tc>
          <w:tcPr>
            <w:tcW w:w="576" w:type="dxa"/>
          </w:tcPr>
          <w:p w14:paraId="43C179EF" w14:textId="77777777" w:rsidR="00643B30" w:rsidRDefault="00643B30" w:rsidP="00C064E2">
            <w:pPr>
              <w:pStyle w:val="SingleSpaced"/>
              <w:keepNext/>
            </w:pPr>
          </w:p>
        </w:tc>
        <w:tc>
          <w:tcPr>
            <w:tcW w:w="576" w:type="dxa"/>
          </w:tcPr>
          <w:p w14:paraId="706FAE59" w14:textId="77777777" w:rsidR="00643B30" w:rsidRDefault="00643B30" w:rsidP="00C064E2">
            <w:pPr>
              <w:pStyle w:val="SingleSpaced"/>
              <w:keepNext/>
            </w:pPr>
          </w:p>
        </w:tc>
        <w:tc>
          <w:tcPr>
            <w:tcW w:w="576" w:type="dxa"/>
          </w:tcPr>
          <w:p w14:paraId="07807516" w14:textId="77777777" w:rsidR="00643B30" w:rsidRDefault="00643B30" w:rsidP="00C064E2">
            <w:pPr>
              <w:pStyle w:val="SingleSpaced"/>
              <w:keepNext/>
            </w:pPr>
          </w:p>
        </w:tc>
      </w:tr>
      <w:tr w:rsidR="00643B30" w14:paraId="00CAED62" w14:textId="77777777" w:rsidTr="00C064E2">
        <w:trPr>
          <w:jc w:val="center"/>
        </w:trPr>
        <w:tc>
          <w:tcPr>
            <w:tcW w:w="782" w:type="dxa"/>
            <w:tcBorders>
              <w:right w:val="single" w:sz="18" w:space="0" w:color="auto"/>
            </w:tcBorders>
          </w:tcPr>
          <w:p w14:paraId="54A95167" w14:textId="77777777" w:rsidR="00643B30" w:rsidRDefault="00643B30" w:rsidP="00C064E2">
            <w:pPr>
              <w:pStyle w:val="SingleSpaced"/>
              <w:keepNext/>
            </w:pPr>
            <w:r>
              <w:t>7</w:t>
            </w:r>
          </w:p>
        </w:tc>
        <w:tc>
          <w:tcPr>
            <w:tcW w:w="576" w:type="dxa"/>
            <w:tcBorders>
              <w:left w:val="single" w:sz="18" w:space="0" w:color="auto"/>
            </w:tcBorders>
          </w:tcPr>
          <w:p w14:paraId="7EA4C696" w14:textId="48CD5C1C" w:rsidR="00643B30" w:rsidRDefault="00643B30" w:rsidP="00C064E2">
            <w:pPr>
              <w:pStyle w:val="SingleSpaced"/>
              <w:keepNext/>
            </w:pPr>
            <w:r>
              <w:t>1</w:t>
            </w:r>
          </w:p>
        </w:tc>
        <w:tc>
          <w:tcPr>
            <w:tcW w:w="576" w:type="dxa"/>
          </w:tcPr>
          <w:p w14:paraId="12637775" w14:textId="61B44252" w:rsidR="00643B30" w:rsidRDefault="00643B30" w:rsidP="00C064E2">
            <w:pPr>
              <w:pStyle w:val="SingleSpaced"/>
              <w:keepNext/>
            </w:pPr>
            <w:r>
              <w:t>2</w:t>
            </w:r>
          </w:p>
        </w:tc>
        <w:tc>
          <w:tcPr>
            <w:tcW w:w="576" w:type="dxa"/>
          </w:tcPr>
          <w:p w14:paraId="0CEA8CDD" w14:textId="3B3872F1" w:rsidR="00643B30" w:rsidRDefault="00643B30" w:rsidP="00C064E2">
            <w:pPr>
              <w:pStyle w:val="SingleSpaced"/>
              <w:keepNext/>
            </w:pPr>
            <w:r>
              <w:t>2</w:t>
            </w:r>
          </w:p>
        </w:tc>
        <w:tc>
          <w:tcPr>
            <w:tcW w:w="576" w:type="dxa"/>
          </w:tcPr>
          <w:p w14:paraId="1D2AA718" w14:textId="40B2C6E8" w:rsidR="00643B30" w:rsidRDefault="00643B30" w:rsidP="00C064E2">
            <w:pPr>
              <w:pStyle w:val="SingleSpaced"/>
              <w:keepNext/>
            </w:pPr>
            <w:r>
              <w:t>1</w:t>
            </w:r>
          </w:p>
        </w:tc>
        <w:tc>
          <w:tcPr>
            <w:tcW w:w="576" w:type="dxa"/>
          </w:tcPr>
          <w:p w14:paraId="08590F07" w14:textId="3025369F" w:rsidR="00643B30" w:rsidRDefault="00643B30" w:rsidP="00C064E2">
            <w:pPr>
              <w:pStyle w:val="SingleSpaced"/>
              <w:keepNext/>
            </w:pPr>
            <w:r>
              <w:t>3</w:t>
            </w:r>
          </w:p>
        </w:tc>
        <w:tc>
          <w:tcPr>
            <w:tcW w:w="576" w:type="dxa"/>
          </w:tcPr>
          <w:p w14:paraId="5BA221B5" w14:textId="653E66DC" w:rsidR="00643B30" w:rsidRDefault="00643B30" w:rsidP="00C064E2">
            <w:pPr>
              <w:pStyle w:val="SingleSpaced"/>
              <w:keepNext/>
            </w:pPr>
            <w:r>
              <w:t>3</w:t>
            </w:r>
          </w:p>
        </w:tc>
        <w:tc>
          <w:tcPr>
            <w:tcW w:w="576" w:type="dxa"/>
          </w:tcPr>
          <w:p w14:paraId="75F4165C" w14:textId="44CE123F" w:rsidR="00643B30" w:rsidRDefault="00643B30" w:rsidP="00C064E2">
            <w:pPr>
              <w:pStyle w:val="SingleSpaced"/>
              <w:keepNext/>
            </w:pPr>
            <w:r>
              <w:t>4</w:t>
            </w:r>
          </w:p>
        </w:tc>
        <w:tc>
          <w:tcPr>
            <w:tcW w:w="576" w:type="dxa"/>
          </w:tcPr>
          <w:p w14:paraId="300AC00F" w14:textId="658DDAEB" w:rsidR="00643B30" w:rsidRDefault="00643B30" w:rsidP="00C064E2">
            <w:pPr>
              <w:pStyle w:val="SingleSpaced"/>
              <w:keepNext/>
            </w:pPr>
            <w:r>
              <w:t>4</w:t>
            </w:r>
          </w:p>
        </w:tc>
        <w:tc>
          <w:tcPr>
            <w:tcW w:w="576" w:type="dxa"/>
          </w:tcPr>
          <w:p w14:paraId="2776C403" w14:textId="7F66A504" w:rsidR="00643B30" w:rsidRDefault="00643B30" w:rsidP="00C064E2">
            <w:pPr>
              <w:pStyle w:val="SingleSpaced"/>
              <w:keepNext/>
            </w:pPr>
            <w:r>
              <w:t>4</w:t>
            </w:r>
          </w:p>
        </w:tc>
        <w:tc>
          <w:tcPr>
            <w:tcW w:w="576" w:type="dxa"/>
          </w:tcPr>
          <w:p w14:paraId="124A6249" w14:textId="77777777" w:rsidR="00643B30" w:rsidRDefault="00643B30" w:rsidP="00C064E2">
            <w:pPr>
              <w:pStyle w:val="SingleSpaced"/>
              <w:keepNext/>
            </w:pPr>
          </w:p>
        </w:tc>
        <w:tc>
          <w:tcPr>
            <w:tcW w:w="576" w:type="dxa"/>
          </w:tcPr>
          <w:p w14:paraId="4AA95107" w14:textId="77777777" w:rsidR="00643B30" w:rsidRDefault="00643B30" w:rsidP="00C064E2">
            <w:pPr>
              <w:pStyle w:val="SingleSpaced"/>
              <w:keepNext/>
            </w:pPr>
          </w:p>
        </w:tc>
        <w:tc>
          <w:tcPr>
            <w:tcW w:w="576" w:type="dxa"/>
          </w:tcPr>
          <w:p w14:paraId="5C965075" w14:textId="77777777" w:rsidR="00643B30" w:rsidRDefault="00643B30" w:rsidP="00C064E2">
            <w:pPr>
              <w:pStyle w:val="SingleSpaced"/>
              <w:keepNext/>
            </w:pPr>
          </w:p>
        </w:tc>
        <w:tc>
          <w:tcPr>
            <w:tcW w:w="576" w:type="dxa"/>
          </w:tcPr>
          <w:p w14:paraId="0D998D52" w14:textId="77777777" w:rsidR="00643B30" w:rsidRDefault="00643B30" w:rsidP="00C064E2">
            <w:pPr>
              <w:pStyle w:val="SingleSpaced"/>
              <w:keepNext/>
            </w:pPr>
          </w:p>
        </w:tc>
        <w:tc>
          <w:tcPr>
            <w:tcW w:w="576" w:type="dxa"/>
          </w:tcPr>
          <w:p w14:paraId="56CF3D15" w14:textId="77777777" w:rsidR="00643B30" w:rsidRDefault="00643B30" w:rsidP="00C064E2">
            <w:pPr>
              <w:pStyle w:val="SingleSpaced"/>
              <w:keepNext/>
            </w:pPr>
          </w:p>
        </w:tc>
        <w:tc>
          <w:tcPr>
            <w:tcW w:w="576" w:type="dxa"/>
          </w:tcPr>
          <w:p w14:paraId="6767349B" w14:textId="77777777" w:rsidR="00643B30" w:rsidRDefault="00643B30" w:rsidP="00C064E2">
            <w:pPr>
              <w:pStyle w:val="SingleSpaced"/>
              <w:keepNext/>
            </w:pPr>
          </w:p>
        </w:tc>
        <w:tc>
          <w:tcPr>
            <w:tcW w:w="576" w:type="dxa"/>
          </w:tcPr>
          <w:p w14:paraId="7D5A0050" w14:textId="77777777" w:rsidR="00643B30" w:rsidRDefault="00643B30" w:rsidP="00C064E2">
            <w:pPr>
              <w:pStyle w:val="SingleSpaced"/>
              <w:keepNext/>
            </w:pPr>
          </w:p>
        </w:tc>
      </w:tr>
      <w:tr w:rsidR="00643B30" w14:paraId="46984A9E" w14:textId="77777777" w:rsidTr="00C064E2">
        <w:trPr>
          <w:jc w:val="center"/>
        </w:trPr>
        <w:tc>
          <w:tcPr>
            <w:tcW w:w="782" w:type="dxa"/>
            <w:tcBorders>
              <w:right w:val="single" w:sz="18" w:space="0" w:color="auto"/>
            </w:tcBorders>
          </w:tcPr>
          <w:p w14:paraId="040186DF" w14:textId="77777777" w:rsidR="00643B30" w:rsidRDefault="00643B30" w:rsidP="00C064E2">
            <w:pPr>
              <w:pStyle w:val="SingleSpaced"/>
              <w:keepNext/>
            </w:pPr>
            <w:r>
              <w:t>8</w:t>
            </w:r>
          </w:p>
        </w:tc>
        <w:tc>
          <w:tcPr>
            <w:tcW w:w="576" w:type="dxa"/>
            <w:tcBorders>
              <w:left w:val="single" w:sz="18" w:space="0" w:color="auto"/>
            </w:tcBorders>
          </w:tcPr>
          <w:p w14:paraId="499FCA51" w14:textId="421B910A" w:rsidR="00643B30" w:rsidRDefault="00643B30" w:rsidP="00C064E2">
            <w:pPr>
              <w:pStyle w:val="SingleSpaced"/>
              <w:keepNext/>
            </w:pPr>
            <w:r>
              <w:t>4</w:t>
            </w:r>
          </w:p>
        </w:tc>
        <w:tc>
          <w:tcPr>
            <w:tcW w:w="576" w:type="dxa"/>
          </w:tcPr>
          <w:p w14:paraId="12215855" w14:textId="0184FE66" w:rsidR="00643B30" w:rsidRDefault="00643B30" w:rsidP="00C064E2">
            <w:pPr>
              <w:pStyle w:val="SingleSpaced"/>
              <w:keepNext/>
            </w:pPr>
            <w:r>
              <w:t>2</w:t>
            </w:r>
          </w:p>
        </w:tc>
        <w:tc>
          <w:tcPr>
            <w:tcW w:w="576" w:type="dxa"/>
          </w:tcPr>
          <w:p w14:paraId="2446735F" w14:textId="0062B90A" w:rsidR="00643B30" w:rsidRDefault="00643B30" w:rsidP="00C064E2">
            <w:pPr>
              <w:pStyle w:val="SingleSpaced"/>
              <w:keepNext/>
            </w:pPr>
            <w:r>
              <w:t>1</w:t>
            </w:r>
          </w:p>
        </w:tc>
        <w:tc>
          <w:tcPr>
            <w:tcW w:w="576" w:type="dxa"/>
          </w:tcPr>
          <w:p w14:paraId="3DC4C9B8" w14:textId="3FCD23E6" w:rsidR="00643B30" w:rsidRDefault="00643B30" w:rsidP="00C064E2">
            <w:pPr>
              <w:pStyle w:val="SingleSpaced"/>
              <w:keepNext/>
            </w:pPr>
            <w:r>
              <w:t>1</w:t>
            </w:r>
          </w:p>
        </w:tc>
        <w:tc>
          <w:tcPr>
            <w:tcW w:w="576" w:type="dxa"/>
          </w:tcPr>
          <w:p w14:paraId="417B7940" w14:textId="2B33C59A" w:rsidR="00643B30" w:rsidRDefault="00643B30" w:rsidP="00C064E2">
            <w:pPr>
              <w:pStyle w:val="SingleSpaced"/>
              <w:keepNext/>
            </w:pPr>
            <w:r>
              <w:t>2</w:t>
            </w:r>
          </w:p>
        </w:tc>
        <w:tc>
          <w:tcPr>
            <w:tcW w:w="576" w:type="dxa"/>
          </w:tcPr>
          <w:p w14:paraId="38E76B2F" w14:textId="6BF57142" w:rsidR="00643B30" w:rsidRDefault="00643B30" w:rsidP="00C064E2">
            <w:pPr>
              <w:pStyle w:val="SingleSpaced"/>
              <w:keepNext/>
            </w:pPr>
            <w:r>
              <w:t>3</w:t>
            </w:r>
          </w:p>
        </w:tc>
        <w:tc>
          <w:tcPr>
            <w:tcW w:w="576" w:type="dxa"/>
          </w:tcPr>
          <w:p w14:paraId="2107C93C" w14:textId="1C5CE61F" w:rsidR="00643B30" w:rsidRDefault="00643B30" w:rsidP="00C064E2">
            <w:pPr>
              <w:pStyle w:val="SingleSpaced"/>
              <w:keepNext/>
            </w:pPr>
            <w:r>
              <w:t>2</w:t>
            </w:r>
          </w:p>
        </w:tc>
        <w:tc>
          <w:tcPr>
            <w:tcW w:w="576" w:type="dxa"/>
          </w:tcPr>
          <w:p w14:paraId="42BFD07F" w14:textId="7808550B" w:rsidR="00643B30" w:rsidRDefault="00643B30" w:rsidP="00C064E2">
            <w:pPr>
              <w:pStyle w:val="SingleSpaced"/>
              <w:keepNext/>
            </w:pPr>
            <w:r>
              <w:t>3</w:t>
            </w:r>
          </w:p>
        </w:tc>
        <w:tc>
          <w:tcPr>
            <w:tcW w:w="576" w:type="dxa"/>
          </w:tcPr>
          <w:p w14:paraId="53AE7FD6" w14:textId="449DC0E3" w:rsidR="00643B30" w:rsidRDefault="00643B30" w:rsidP="00C064E2">
            <w:pPr>
              <w:pStyle w:val="SingleSpaced"/>
              <w:keepNext/>
            </w:pPr>
            <w:r>
              <w:t>4</w:t>
            </w:r>
          </w:p>
        </w:tc>
        <w:tc>
          <w:tcPr>
            <w:tcW w:w="576" w:type="dxa"/>
          </w:tcPr>
          <w:p w14:paraId="686B1D91" w14:textId="63946B1F" w:rsidR="00643B30" w:rsidRDefault="00643B30" w:rsidP="00C064E2">
            <w:pPr>
              <w:pStyle w:val="SingleSpaced"/>
              <w:keepNext/>
            </w:pPr>
            <w:r>
              <w:t>4</w:t>
            </w:r>
          </w:p>
        </w:tc>
        <w:tc>
          <w:tcPr>
            <w:tcW w:w="576" w:type="dxa"/>
          </w:tcPr>
          <w:p w14:paraId="705A21EF" w14:textId="77777777" w:rsidR="00643B30" w:rsidRDefault="00643B30" w:rsidP="00C064E2">
            <w:pPr>
              <w:pStyle w:val="SingleSpaced"/>
              <w:keepNext/>
            </w:pPr>
          </w:p>
        </w:tc>
        <w:tc>
          <w:tcPr>
            <w:tcW w:w="576" w:type="dxa"/>
          </w:tcPr>
          <w:p w14:paraId="4CD4BAFF" w14:textId="77777777" w:rsidR="00643B30" w:rsidRDefault="00643B30" w:rsidP="00C064E2">
            <w:pPr>
              <w:pStyle w:val="SingleSpaced"/>
              <w:keepNext/>
            </w:pPr>
          </w:p>
        </w:tc>
        <w:tc>
          <w:tcPr>
            <w:tcW w:w="576" w:type="dxa"/>
          </w:tcPr>
          <w:p w14:paraId="18169524" w14:textId="77777777" w:rsidR="00643B30" w:rsidRDefault="00643B30" w:rsidP="00C064E2">
            <w:pPr>
              <w:pStyle w:val="SingleSpaced"/>
              <w:keepNext/>
            </w:pPr>
          </w:p>
        </w:tc>
        <w:tc>
          <w:tcPr>
            <w:tcW w:w="576" w:type="dxa"/>
          </w:tcPr>
          <w:p w14:paraId="35644B03" w14:textId="77777777" w:rsidR="00643B30" w:rsidRDefault="00643B30" w:rsidP="00C064E2">
            <w:pPr>
              <w:pStyle w:val="SingleSpaced"/>
              <w:keepNext/>
            </w:pPr>
          </w:p>
        </w:tc>
        <w:tc>
          <w:tcPr>
            <w:tcW w:w="576" w:type="dxa"/>
          </w:tcPr>
          <w:p w14:paraId="639E901F" w14:textId="77777777" w:rsidR="00643B30" w:rsidRDefault="00643B30" w:rsidP="00C064E2">
            <w:pPr>
              <w:pStyle w:val="SingleSpaced"/>
              <w:keepNext/>
            </w:pPr>
          </w:p>
        </w:tc>
        <w:tc>
          <w:tcPr>
            <w:tcW w:w="576" w:type="dxa"/>
          </w:tcPr>
          <w:p w14:paraId="550BF3E4" w14:textId="77777777" w:rsidR="00643B30" w:rsidRDefault="00643B30" w:rsidP="00C064E2">
            <w:pPr>
              <w:pStyle w:val="SingleSpaced"/>
              <w:keepNext/>
            </w:pPr>
          </w:p>
        </w:tc>
      </w:tr>
      <w:tr w:rsidR="00643B30" w14:paraId="246DD8B4" w14:textId="77777777" w:rsidTr="00C064E2">
        <w:trPr>
          <w:jc w:val="center"/>
        </w:trPr>
        <w:tc>
          <w:tcPr>
            <w:tcW w:w="782" w:type="dxa"/>
            <w:tcBorders>
              <w:right w:val="single" w:sz="18" w:space="0" w:color="auto"/>
            </w:tcBorders>
          </w:tcPr>
          <w:p w14:paraId="5B73729A" w14:textId="77777777" w:rsidR="00643B30" w:rsidRDefault="00643B30" w:rsidP="00C064E2">
            <w:pPr>
              <w:pStyle w:val="SingleSpaced"/>
              <w:keepNext/>
            </w:pPr>
            <w:r>
              <w:t>HS</w:t>
            </w:r>
          </w:p>
        </w:tc>
        <w:tc>
          <w:tcPr>
            <w:tcW w:w="576" w:type="dxa"/>
            <w:tcBorders>
              <w:left w:val="single" w:sz="18" w:space="0" w:color="auto"/>
            </w:tcBorders>
          </w:tcPr>
          <w:p w14:paraId="77006AAA" w14:textId="5E47E08F" w:rsidR="00643B30" w:rsidRDefault="00643B30" w:rsidP="00C064E2">
            <w:pPr>
              <w:pStyle w:val="SingleSpaced"/>
              <w:keepNext/>
            </w:pPr>
            <w:r>
              <w:t>9</w:t>
            </w:r>
          </w:p>
        </w:tc>
        <w:tc>
          <w:tcPr>
            <w:tcW w:w="576" w:type="dxa"/>
          </w:tcPr>
          <w:p w14:paraId="6608EB19" w14:textId="0C13F7DC" w:rsidR="00643B30" w:rsidRDefault="00643B30" w:rsidP="00C064E2">
            <w:pPr>
              <w:pStyle w:val="SingleSpaced"/>
              <w:keepNext/>
            </w:pPr>
            <w:r>
              <w:t>9</w:t>
            </w:r>
          </w:p>
        </w:tc>
        <w:tc>
          <w:tcPr>
            <w:tcW w:w="576" w:type="dxa"/>
          </w:tcPr>
          <w:p w14:paraId="7F301B49" w14:textId="5161A78B" w:rsidR="00643B30" w:rsidRDefault="00643B30" w:rsidP="00C064E2">
            <w:pPr>
              <w:pStyle w:val="SingleSpaced"/>
              <w:keepNext/>
            </w:pPr>
            <w:r>
              <w:t>10</w:t>
            </w:r>
          </w:p>
        </w:tc>
        <w:tc>
          <w:tcPr>
            <w:tcW w:w="576" w:type="dxa"/>
          </w:tcPr>
          <w:p w14:paraId="7393AD5D" w14:textId="0BD0B90C" w:rsidR="00643B30" w:rsidRDefault="00643B30" w:rsidP="00C064E2">
            <w:pPr>
              <w:pStyle w:val="SingleSpaced"/>
              <w:keepNext/>
            </w:pPr>
            <w:r>
              <w:t>1</w:t>
            </w:r>
          </w:p>
        </w:tc>
        <w:tc>
          <w:tcPr>
            <w:tcW w:w="576" w:type="dxa"/>
          </w:tcPr>
          <w:p w14:paraId="036EADB8" w14:textId="7FF4828D" w:rsidR="00643B30" w:rsidRDefault="00643B30" w:rsidP="00C064E2">
            <w:pPr>
              <w:pStyle w:val="SingleSpaced"/>
              <w:keepNext/>
            </w:pPr>
            <w:r>
              <w:t>1</w:t>
            </w:r>
          </w:p>
        </w:tc>
        <w:tc>
          <w:tcPr>
            <w:tcW w:w="576" w:type="dxa"/>
          </w:tcPr>
          <w:p w14:paraId="480B12BB" w14:textId="1A34D73E" w:rsidR="00643B30" w:rsidRDefault="00643B30" w:rsidP="00C064E2">
            <w:pPr>
              <w:pStyle w:val="SingleSpaced"/>
              <w:keepNext/>
            </w:pPr>
            <w:r>
              <w:t>2</w:t>
            </w:r>
          </w:p>
        </w:tc>
        <w:tc>
          <w:tcPr>
            <w:tcW w:w="576" w:type="dxa"/>
          </w:tcPr>
          <w:p w14:paraId="6BDA742F" w14:textId="2B68C2F6" w:rsidR="00643B30" w:rsidRDefault="00643B30" w:rsidP="00C064E2">
            <w:pPr>
              <w:pStyle w:val="SingleSpaced"/>
              <w:keepNext/>
            </w:pPr>
            <w:r>
              <w:t>3</w:t>
            </w:r>
          </w:p>
        </w:tc>
        <w:tc>
          <w:tcPr>
            <w:tcW w:w="576" w:type="dxa"/>
          </w:tcPr>
          <w:p w14:paraId="36A830A0" w14:textId="05B1E7FC" w:rsidR="00643B30" w:rsidRDefault="00643B30" w:rsidP="00C064E2">
            <w:pPr>
              <w:pStyle w:val="SingleSpaced"/>
              <w:keepNext/>
            </w:pPr>
            <w:r>
              <w:t>3</w:t>
            </w:r>
          </w:p>
        </w:tc>
        <w:tc>
          <w:tcPr>
            <w:tcW w:w="576" w:type="dxa"/>
          </w:tcPr>
          <w:p w14:paraId="6D5E4636" w14:textId="231853EC" w:rsidR="00643B30" w:rsidRDefault="00643B30" w:rsidP="00C064E2">
            <w:pPr>
              <w:pStyle w:val="SingleSpaced"/>
              <w:keepNext/>
            </w:pPr>
            <w:r>
              <w:t>3</w:t>
            </w:r>
          </w:p>
        </w:tc>
        <w:tc>
          <w:tcPr>
            <w:tcW w:w="576" w:type="dxa"/>
          </w:tcPr>
          <w:p w14:paraId="54B86886" w14:textId="1281D27A" w:rsidR="00643B30" w:rsidRDefault="00643B30" w:rsidP="00C064E2">
            <w:pPr>
              <w:pStyle w:val="SingleSpaced"/>
              <w:keepNext/>
            </w:pPr>
            <w:r>
              <w:t>4</w:t>
            </w:r>
          </w:p>
        </w:tc>
        <w:tc>
          <w:tcPr>
            <w:tcW w:w="576" w:type="dxa"/>
          </w:tcPr>
          <w:p w14:paraId="418EAD87" w14:textId="1D3BEE0F" w:rsidR="00643B30" w:rsidRDefault="00643B30" w:rsidP="00C064E2">
            <w:pPr>
              <w:pStyle w:val="SingleSpaced"/>
              <w:keepNext/>
            </w:pPr>
            <w:r>
              <w:t>5</w:t>
            </w:r>
          </w:p>
        </w:tc>
        <w:tc>
          <w:tcPr>
            <w:tcW w:w="576" w:type="dxa"/>
          </w:tcPr>
          <w:p w14:paraId="19A3ED83" w14:textId="6E9E4320" w:rsidR="00643B30" w:rsidRDefault="00643B30" w:rsidP="00C064E2">
            <w:pPr>
              <w:pStyle w:val="SingleSpaced"/>
              <w:keepNext/>
            </w:pPr>
            <w:r>
              <w:t>6</w:t>
            </w:r>
          </w:p>
        </w:tc>
        <w:tc>
          <w:tcPr>
            <w:tcW w:w="576" w:type="dxa"/>
          </w:tcPr>
          <w:p w14:paraId="40DB696C" w14:textId="42AFFA13" w:rsidR="00643B30" w:rsidRDefault="00643B30" w:rsidP="00C064E2">
            <w:pPr>
              <w:pStyle w:val="SingleSpaced"/>
              <w:keepNext/>
            </w:pPr>
            <w:r>
              <w:t>6</w:t>
            </w:r>
          </w:p>
        </w:tc>
        <w:tc>
          <w:tcPr>
            <w:tcW w:w="576" w:type="dxa"/>
          </w:tcPr>
          <w:p w14:paraId="3C681BDE" w14:textId="11796509" w:rsidR="00643B30" w:rsidRDefault="00643B30" w:rsidP="00C064E2">
            <w:pPr>
              <w:pStyle w:val="SingleSpaced"/>
              <w:keepNext/>
            </w:pPr>
            <w:r>
              <w:t>6</w:t>
            </w:r>
          </w:p>
        </w:tc>
        <w:tc>
          <w:tcPr>
            <w:tcW w:w="576" w:type="dxa"/>
          </w:tcPr>
          <w:p w14:paraId="0101E001" w14:textId="3962C93F" w:rsidR="00643B30" w:rsidRDefault="00643B30" w:rsidP="00C064E2">
            <w:pPr>
              <w:pStyle w:val="SingleSpaced"/>
              <w:keepNext/>
            </w:pPr>
            <w:r>
              <w:t>7</w:t>
            </w:r>
          </w:p>
        </w:tc>
        <w:tc>
          <w:tcPr>
            <w:tcW w:w="576" w:type="dxa"/>
          </w:tcPr>
          <w:p w14:paraId="3FFB3D5C" w14:textId="3554E2B1" w:rsidR="00643B30" w:rsidRDefault="00643B30" w:rsidP="00C064E2">
            <w:pPr>
              <w:pStyle w:val="SingleSpaced"/>
              <w:keepNext/>
            </w:pPr>
            <w:r>
              <w:t>8</w:t>
            </w:r>
          </w:p>
        </w:tc>
      </w:tr>
    </w:tbl>
    <w:p w14:paraId="251F2E02" w14:textId="3D8A32BF" w:rsidR="00643B30" w:rsidRDefault="00643B30" w:rsidP="00643B30">
      <w:pPr>
        <w:pStyle w:val="Caption"/>
        <w:ind w:left="0"/>
        <w:jc w:val="center"/>
      </w:pPr>
      <w:r>
        <w:t>Table b-4: Math grade and target to Target Set (Claim must be 1)</w:t>
      </w:r>
    </w:p>
    <w:p w14:paraId="0F04E745" w14:textId="4A28F159" w:rsidR="00C064E2" w:rsidRDefault="00C064E2" w:rsidP="001D095F"/>
    <w:p w14:paraId="1FBFAE6A" w14:textId="1792CC23" w:rsidR="00C064E2" w:rsidRDefault="00C064E2" w:rsidP="001D095F"/>
    <w:p w14:paraId="75AE13F5" w14:textId="32409584" w:rsidR="00C064E2" w:rsidRDefault="00C064E2" w:rsidP="001D095F"/>
    <w:p w14:paraId="72B4B800" w14:textId="1A03CA0B" w:rsidR="00C064E2" w:rsidRDefault="00C064E2" w:rsidP="001D095F"/>
    <w:p w14:paraId="1E6ACD28" w14:textId="024D441D" w:rsidR="00C064E2" w:rsidRDefault="00C064E2" w:rsidP="001D095F"/>
    <w:p w14:paraId="693AB212" w14:textId="0BCE5CD2" w:rsidR="00C064E2" w:rsidRDefault="00C064E2" w:rsidP="001D095F"/>
    <w:p w14:paraId="06CBAD93" w14:textId="4ECE863E" w:rsidR="00C064E2" w:rsidRDefault="00C064E2" w:rsidP="001D095F"/>
    <w:p w14:paraId="6400C7F2" w14:textId="0D037D70" w:rsidR="00C064E2" w:rsidRDefault="00C064E2" w:rsidP="001D095F"/>
    <w:p w14:paraId="59EFE217" w14:textId="62C1733B" w:rsidR="00C064E2" w:rsidRDefault="00C064E2" w:rsidP="001D095F"/>
    <w:p w14:paraId="326E8756" w14:textId="554AAD1B" w:rsidR="00C064E2" w:rsidRDefault="00C064E2" w:rsidP="001D095F"/>
    <w:p w14:paraId="2CDFCDDC" w14:textId="20E93DBA" w:rsidR="00C064E2" w:rsidRDefault="00C064E2" w:rsidP="001D095F"/>
    <w:p w14:paraId="2EF1C304" w14:textId="0BD33E02" w:rsidR="00C064E2" w:rsidRDefault="00C064E2" w:rsidP="001D095F"/>
    <w:p w14:paraId="22FDF3C9" w14:textId="037E203F" w:rsidR="00C064E2" w:rsidRDefault="00C064E2" w:rsidP="001D095F"/>
    <w:p w14:paraId="759E070B" w14:textId="6C6C6F50" w:rsidR="00C064E2" w:rsidRDefault="00C064E2" w:rsidP="00C064E2">
      <w:pPr>
        <w:pStyle w:val="Heading1"/>
        <w:pageBreakBefore/>
      </w:pPr>
      <w:r>
        <w:lastRenderedPageBreak/>
        <w:t>Appendix C: Smarter Balanced Format Usages</w:t>
      </w:r>
    </w:p>
    <w:p w14:paraId="16F73CF0" w14:textId="25E973D1" w:rsidR="00C064E2" w:rsidRDefault="00C064E2" w:rsidP="00C064E2"/>
    <w:p w14:paraId="080CEE59" w14:textId="213C606D" w:rsidR="00C064E2" w:rsidRDefault="00CE48AD" w:rsidP="00C064E2">
      <w:r>
        <w:t xml:space="preserve">The Content Specification Format has been added to two existing formats at Smarter Balanced.  This appendix covers how the Content Specification Format was integrated and the associated Smarter Balanced Applications containing those modifications.  </w:t>
      </w:r>
    </w:p>
    <w:p w14:paraId="244BF819" w14:textId="1179A5A6" w:rsidR="00FF1615" w:rsidRDefault="00FF1615" w:rsidP="00C064E2"/>
    <w:p w14:paraId="02D482E0" w14:textId="6004E6A2" w:rsidR="00FF1615" w:rsidRDefault="00FF1615" w:rsidP="00C064E2">
      <w:r>
        <w:t>The two formats updated:</w:t>
      </w:r>
    </w:p>
    <w:p w14:paraId="271489F2" w14:textId="78D4F84F" w:rsidR="00FF1615" w:rsidRDefault="00FF1615" w:rsidP="00FF1615">
      <w:pPr>
        <w:pStyle w:val="ListParagraph"/>
        <w:numPr>
          <w:ilvl w:val="0"/>
          <w:numId w:val="25"/>
        </w:numPr>
      </w:pPr>
      <w:r>
        <w:t xml:space="preserve">Item Metadata </w:t>
      </w:r>
    </w:p>
    <w:p w14:paraId="301A1567" w14:textId="48E9516E" w:rsidR="00FF1615" w:rsidRDefault="007C1BE5" w:rsidP="00FF1615">
      <w:pPr>
        <w:pStyle w:val="ListParagraph"/>
        <w:numPr>
          <w:ilvl w:val="0"/>
          <w:numId w:val="25"/>
        </w:numPr>
      </w:pPr>
      <w:r>
        <w:t xml:space="preserve">Enhanced </w:t>
      </w:r>
      <w:r w:rsidR="00FF1615">
        <w:t>Test Administration Packages</w:t>
      </w:r>
    </w:p>
    <w:p w14:paraId="2873E97F" w14:textId="4D3C63A9" w:rsidR="00267B4C" w:rsidRDefault="00267B4C" w:rsidP="00267B4C">
      <w:pPr>
        <w:pStyle w:val="Heading2"/>
      </w:pPr>
      <w:r>
        <w:t>Item Metadata</w:t>
      </w:r>
    </w:p>
    <w:p w14:paraId="524E9532" w14:textId="12AA28CE" w:rsidR="00FF1615" w:rsidRDefault="00267B4C" w:rsidP="00FF1615">
      <w:r>
        <w:t xml:space="preserve">This section covers the updates to the item metadata formats. </w:t>
      </w:r>
      <w:r w:rsidR="004B509F">
        <w:t xml:space="preserve">Detailed information can be found on the </w:t>
      </w:r>
      <w:hyperlink r:id="rId14" w:history="1">
        <w:r w:rsidR="004B509F" w:rsidRPr="00FF1615">
          <w:rPr>
            <w:rStyle w:val="Hyperlink"/>
          </w:rPr>
          <w:t>Smarter App Specifications</w:t>
        </w:r>
      </w:hyperlink>
      <w:r w:rsidR="004B509F">
        <w:t xml:space="preserve"> </w:t>
      </w:r>
      <w:r w:rsidR="007C1BE5">
        <w:t xml:space="preserve">site </w:t>
      </w:r>
      <w:r w:rsidR="004B509F">
        <w:t>in the Item Data Dictionary.  The SAAIF metadata.xml file associated with items has been updated to include the content spec</w:t>
      </w:r>
      <w:r w:rsidR="001C77D1">
        <w:t>ification ids.  This currently is optional, but in the future will become mandatory.  If possible, one should include both the existing legacy identifiers and the new content specification ids.</w:t>
      </w:r>
    </w:p>
    <w:p w14:paraId="5EB55782" w14:textId="77777777" w:rsidR="008276FE" w:rsidRDefault="008276FE" w:rsidP="008276FE"/>
    <w:p w14:paraId="1718341C" w14:textId="36B05A09" w:rsidR="008276FE" w:rsidRDefault="008276FE" w:rsidP="008276FE">
      <w:r>
        <w:t xml:space="preserve">The </w:t>
      </w:r>
      <w:proofErr w:type="spellStart"/>
      <w:r>
        <w:t>StandardPublication</w:t>
      </w:r>
      <w:proofErr w:type="spellEnd"/>
      <w:r>
        <w:t xml:space="preserve"> element containing the Content Specification Ids should always have the Publication element value “SBAC”.  The </w:t>
      </w:r>
      <w:proofErr w:type="spellStart"/>
      <w:r>
        <w:t>PrimaryStandard</w:t>
      </w:r>
      <w:proofErr w:type="spellEnd"/>
      <w:r>
        <w:t xml:space="preserve"> element should always contain the primary Content Specification Id.  </w:t>
      </w:r>
      <w:r w:rsidR="004E5BC7">
        <w:t xml:space="preserve">When </w:t>
      </w:r>
      <w:proofErr w:type="spellStart"/>
      <w:r>
        <w:t>SecondaryStandard</w:t>
      </w:r>
      <w:proofErr w:type="spellEnd"/>
      <w:r>
        <w:t xml:space="preserve"> elements </w:t>
      </w:r>
      <w:r w:rsidR="004E5BC7">
        <w:t>are present the elements should be in the following order</w:t>
      </w:r>
      <w:r>
        <w:t xml:space="preserve">: </w:t>
      </w:r>
    </w:p>
    <w:p w14:paraId="1693C60E" w14:textId="77777777" w:rsidR="008276FE" w:rsidRDefault="008276FE" w:rsidP="008276FE">
      <w:pPr>
        <w:pStyle w:val="ListParagraph"/>
        <w:numPr>
          <w:ilvl w:val="0"/>
          <w:numId w:val="32"/>
        </w:numPr>
      </w:pPr>
      <w:r>
        <w:t>Secondary</w:t>
      </w:r>
    </w:p>
    <w:p w14:paraId="3E21BD2F" w14:textId="77777777" w:rsidR="008276FE" w:rsidRDefault="008276FE" w:rsidP="008276FE">
      <w:pPr>
        <w:pStyle w:val="ListParagraph"/>
        <w:numPr>
          <w:ilvl w:val="0"/>
          <w:numId w:val="32"/>
        </w:numPr>
      </w:pPr>
      <w:r>
        <w:t>Tertiary</w:t>
      </w:r>
    </w:p>
    <w:p w14:paraId="2F639376" w14:textId="77777777" w:rsidR="008276FE" w:rsidRDefault="008276FE" w:rsidP="008276FE">
      <w:pPr>
        <w:pStyle w:val="ListParagraph"/>
        <w:numPr>
          <w:ilvl w:val="0"/>
          <w:numId w:val="32"/>
        </w:numPr>
      </w:pPr>
      <w:r>
        <w:t>Quaternary</w:t>
      </w:r>
    </w:p>
    <w:p w14:paraId="49838CDF" w14:textId="0E181380" w:rsidR="001C77D1" w:rsidRDefault="001C77D1" w:rsidP="00FF1615">
      <w:r>
        <w:t>The example snippet below includes both legacy identifiers and content specification ids for a Math item.</w:t>
      </w:r>
    </w:p>
    <w:p w14:paraId="1F94A9B6" w14:textId="77944496" w:rsidR="001C77D1" w:rsidRPr="001C77D1" w:rsidRDefault="001C77D1" w:rsidP="001C77D1">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1C77D1">
        <w:rPr>
          <w:rStyle w:val="HTMLCode"/>
          <w:rFonts w:ascii="&amp;quot" w:eastAsiaTheme="majorEastAsia" w:hAnsi="&amp;quot"/>
          <w:color w:val="000000"/>
          <w:bdr w:val="none" w:sz="0" w:space="0" w:color="auto" w:frame="1"/>
          <w:shd w:val="clear" w:color="auto" w:fill="E8E8E8"/>
        </w:rPr>
        <w:t>&lt;</w:t>
      </w:r>
      <w:proofErr w:type="spellStart"/>
      <w:r w:rsidRPr="001C77D1">
        <w:rPr>
          <w:rStyle w:val="HTMLCode"/>
          <w:rFonts w:ascii="&amp;quot" w:eastAsiaTheme="majorEastAsia" w:hAnsi="&amp;quot"/>
          <w:color w:val="000000"/>
          <w:bdr w:val="none" w:sz="0" w:space="0" w:color="auto" w:frame="1"/>
          <w:shd w:val="clear" w:color="auto" w:fill="E8E8E8"/>
        </w:rPr>
        <w:t>StandardPublication</w:t>
      </w:r>
      <w:proofErr w:type="spellEnd"/>
      <w:r w:rsidRPr="001C77D1">
        <w:rPr>
          <w:rStyle w:val="HTMLCode"/>
          <w:rFonts w:ascii="&amp;quot" w:eastAsiaTheme="majorEastAsia" w:hAnsi="&amp;quot"/>
          <w:color w:val="000000"/>
          <w:bdr w:val="none" w:sz="0" w:space="0" w:color="auto" w:frame="1"/>
          <w:shd w:val="clear" w:color="auto" w:fill="E8E8E8"/>
        </w:rPr>
        <w:t>&gt;</w:t>
      </w:r>
    </w:p>
    <w:p w14:paraId="56DDF474" w14:textId="7B71C3F2"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w:t>
      </w:r>
      <w:r w:rsidRPr="007C1BE5">
        <w:rPr>
          <w:rStyle w:val="HTMLCode"/>
          <w:rFonts w:ascii="&amp;quot" w:eastAsiaTheme="majorEastAsia" w:hAnsi="&amp;quot"/>
          <w:color w:val="000000"/>
          <w:bdr w:val="none" w:sz="0" w:space="0" w:color="auto" w:frame="1"/>
          <w:shd w:val="clear" w:color="auto" w:fill="E8E8E8"/>
        </w:rPr>
        <w:t xml:space="preserve">  &lt;Publication&gt;SBAC-MA-v4&lt;/Publication&gt;</w:t>
      </w:r>
    </w:p>
    <w:p w14:paraId="1BF7DAF6"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w:t>
      </w:r>
      <w:proofErr w:type="spellStart"/>
      <w:r w:rsidRPr="007C1BE5">
        <w:rPr>
          <w:rStyle w:val="HTMLCode"/>
          <w:rFonts w:ascii="&amp;quot" w:eastAsiaTheme="majorEastAsia" w:hAnsi="&amp;quot"/>
          <w:color w:val="000000"/>
          <w:bdr w:val="none" w:sz="0" w:space="0" w:color="auto" w:frame="1"/>
          <w:shd w:val="clear" w:color="auto" w:fill="E8E8E8"/>
        </w:rPr>
        <w:t>PrimaryStandard</w:t>
      </w:r>
      <w:proofErr w:type="spellEnd"/>
      <w:r w:rsidRPr="007C1BE5">
        <w:rPr>
          <w:rStyle w:val="HTMLCode"/>
          <w:rFonts w:ascii="&amp;quot" w:eastAsiaTheme="majorEastAsia" w:hAnsi="&amp;quot"/>
          <w:color w:val="000000"/>
          <w:bdr w:val="none" w:sz="0" w:space="0" w:color="auto" w:frame="1"/>
          <w:shd w:val="clear" w:color="auto" w:fill="E8E8E8"/>
        </w:rPr>
        <w:t>&gt;SBAC-MA-v4:3|G|E-6|NA|NA&lt;/</w:t>
      </w:r>
      <w:proofErr w:type="spellStart"/>
      <w:r w:rsidRPr="007C1BE5">
        <w:rPr>
          <w:rStyle w:val="HTMLCode"/>
          <w:rFonts w:ascii="&amp;quot" w:eastAsiaTheme="majorEastAsia" w:hAnsi="&amp;quot"/>
          <w:color w:val="000000"/>
          <w:bdr w:val="none" w:sz="0" w:space="0" w:color="auto" w:frame="1"/>
          <w:shd w:val="clear" w:color="auto" w:fill="E8E8E8"/>
        </w:rPr>
        <w:t>PrimaryStandard</w:t>
      </w:r>
      <w:proofErr w:type="spellEnd"/>
      <w:r w:rsidRPr="007C1BE5">
        <w:rPr>
          <w:rStyle w:val="HTMLCode"/>
          <w:rFonts w:ascii="&amp;quot" w:eastAsiaTheme="majorEastAsia" w:hAnsi="&amp;quot"/>
          <w:color w:val="000000"/>
          <w:bdr w:val="none" w:sz="0" w:space="0" w:color="auto" w:frame="1"/>
          <w:shd w:val="clear" w:color="auto" w:fill="E8E8E8"/>
        </w:rPr>
        <w:t>&gt;</w:t>
      </w:r>
    </w:p>
    <w:p w14:paraId="0E97DA86"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&lt;SecondaryStandard&gt;SBAC-MA-v5:1|G|H-</w:t>
      </w:r>
      <w:proofErr w:type="gramStart"/>
      <w:r w:rsidRPr="007C1BE5">
        <w:rPr>
          <w:rStyle w:val="HTMLCode"/>
          <w:rFonts w:ascii="&amp;quot" w:eastAsiaTheme="majorEastAsia" w:hAnsi="&amp;quot"/>
          <w:color w:val="000000"/>
          <w:bdr w:val="none" w:sz="0" w:space="0" w:color="auto" w:frame="1"/>
          <w:shd w:val="clear" w:color="auto" w:fill="E8E8E8"/>
        </w:rPr>
        <w:t>6|NA|6.G.A</w:t>
      </w:r>
      <w:proofErr w:type="gramEnd"/>
      <w:r w:rsidRPr="007C1BE5">
        <w:rPr>
          <w:rStyle w:val="HTMLCode"/>
          <w:rFonts w:ascii="&amp;quot" w:eastAsiaTheme="majorEastAsia" w:hAnsi="&amp;quot"/>
          <w:color w:val="000000"/>
          <w:bdr w:val="none" w:sz="0" w:space="0" w:color="auto" w:frame="1"/>
          <w:shd w:val="clear" w:color="auto" w:fill="E8E8E8"/>
        </w:rPr>
        <w:t>&lt;/SecondaryStandard&gt;</w:t>
      </w:r>
    </w:p>
    <w:p w14:paraId="72A70145"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w:t>
      </w:r>
      <w:proofErr w:type="spellStart"/>
      <w:r w:rsidRPr="007C1BE5">
        <w:rPr>
          <w:rStyle w:val="HTMLCode"/>
          <w:rFonts w:ascii="&amp;quot" w:eastAsiaTheme="majorEastAsia" w:hAnsi="&amp;quot"/>
          <w:color w:val="000000"/>
          <w:bdr w:val="none" w:sz="0" w:space="0" w:color="auto" w:frame="1"/>
          <w:shd w:val="clear" w:color="auto" w:fill="E8E8E8"/>
        </w:rPr>
        <w:t>SecondaryStandard</w:t>
      </w:r>
      <w:proofErr w:type="spellEnd"/>
      <w:r w:rsidRPr="007C1BE5">
        <w:rPr>
          <w:rStyle w:val="HTMLCode"/>
          <w:rFonts w:ascii="&amp;quot" w:eastAsiaTheme="majorEastAsia" w:hAnsi="&amp;quot"/>
          <w:color w:val="000000"/>
          <w:bdr w:val="none" w:sz="0" w:space="0" w:color="auto" w:frame="1"/>
          <w:shd w:val="clear" w:color="auto" w:fill="E8E8E8"/>
        </w:rPr>
        <w:t>&gt;SBAC-MA-v5:2|G|A-6|NA|NA&lt;/</w:t>
      </w:r>
      <w:proofErr w:type="spellStart"/>
      <w:r w:rsidRPr="007C1BE5">
        <w:rPr>
          <w:rStyle w:val="HTMLCode"/>
          <w:rFonts w:ascii="&amp;quot" w:eastAsiaTheme="majorEastAsia" w:hAnsi="&amp;quot"/>
          <w:color w:val="000000"/>
          <w:bdr w:val="none" w:sz="0" w:space="0" w:color="auto" w:frame="1"/>
          <w:shd w:val="clear" w:color="auto" w:fill="E8E8E8"/>
        </w:rPr>
        <w:t>SecondaryStandard</w:t>
      </w:r>
      <w:proofErr w:type="spellEnd"/>
      <w:r w:rsidRPr="007C1BE5">
        <w:rPr>
          <w:rStyle w:val="HTMLCode"/>
          <w:rFonts w:ascii="&amp;quot" w:eastAsiaTheme="majorEastAsia" w:hAnsi="&amp;quot"/>
          <w:color w:val="000000"/>
          <w:bdr w:val="none" w:sz="0" w:space="0" w:color="auto" w:frame="1"/>
          <w:shd w:val="clear" w:color="auto" w:fill="E8E8E8"/>
        </w:rPr>
        <w:t>&gt;</w:t>
      </w:r>
    </w:p>
    <w:p w14:paraId="0BE8B5EC"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&lt;/</w:t>
      </w:r>
      <w:proofErr w:type="spellStart"/>
      <w:r w:rsidRPr="007C1BE5">
        <w:rPr>
          <w:rStyle w:val="HTMLCode"/>
          <w:rFonts w:ascii="&amp;quot" w:eastAsiaTheme="majorEastAsia" w:hAnsi="&amp;quot"/>
          <w:color w:val="000000"/>
          <w:bdr w:val="none" w:sz="0" w:space="0" w:color="auto" w:frame="1"/>
          <w:shd w:val="clear" w:color="auto" w:fill="E8E8E8"/>
        </w:rPr>
        <w:t>StandardPublication</w:t>
      </w:r>
      <w:proofErr w:type="spellEnd"/>
      <w:r w:rsidRPr="007C1BE5">
        <w:rPr>
          <w:rStyle w:val="HTMLCode"/>
          <w:rFonts w:ascii="&amp;quot" w:eastAsiaTheme="majorEastAsia" w:hAnsi="&amp;quot"/>
          <w:color w:val="000000"/>
          <w:bdr w:val="none" w:sz="0" w:space="0" w:color="auto" w:frame="1"/>
          <w:shd w:val="clear" w:color="auto" w:fill="E8E8E8"/>
        </w:rPr>
        <w:t>&gt;</w:t>
      </w:r>
    </w:p>
    <w:p w14:paraId="7997C9F7"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&lt;</w:t>
      </w:r>
      <w:proofErr w:type="spellStart"/>
      <w:r w:rsidRPr="007C1BE5">
        <w:rPr>
          <w:rStyle w:val="HTMLCode"/>
          <w:rFonts w:ascii="&amp;quot" w:eastAsiaTheme="majorEastAsia" w:hAnsi="&amp;quot"/>
          <w:color w:val="000000"/>
          <w:bdr w:val="none" w:sz="0" w:space="0" w:color="auto" w:frame="1"/>
          <w:shd w:val="clear" w:color="auto" w:fill="E8E8E8"/>
        </w:rPr>
        <w:t>StandardPublication</w:t>
      </w:r>
      <w:proofErr w:type="spellEnd"/>
      <w:r w:rsidRPr="007C1BE5">
        <w:rPr>
          <w:rStyle w:val="HTMLCode"/>
          <w:rFonts w:ascii="&amp;quot" w:eastAsiaTheme="majorEastAsia" w:hAnsi="&amp;quot"/>
          <w:color w:val="000000"/>
          <w:bdr w:val="none" w:sz="0" w:space="0" w:color="auto" w:frame="1"/>
          <w:shd w:val="clear" w:color="auto" w:fill="E8E8E8"/>
        </w:rPr>
        <w:t>&gt;</w:t>
      </w:r>
    </w:p>
    <w:p w14:paraId="4F2C0184"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&lt;Publication&gt;SBAC-MA-v6&lt;/Publication&gt;</w:t>
      </w:r>
    </w:p>
    <w:p w14:paraId="6642F74C"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w:t>
      </w:r>
      <w:proofErr w:type="spellStart"/>
      <w:r w:rsidRPr="007C1BE5">
        <w:rPr>
          <w:rStyle w:val="HTMLCode"/>
          <w:rFonts w:ascii="&amp;quot" w:eastAsiaTheme="majorEastAsia" w:hAnsi="&amp;quot"/>
          <w:color w:val="000000"/>
          <w:bdr w:val="none" w:sz="0" w:space="0" w:color="auto" w:frame="1"/>
          <w:shd w:val="clear" w:color="auto" w:fill="E8E8E8"/>
        </w:rPr>
        <w:t>PrimaryStandard</w:t>
      </w:r>
      <w:proofErr w:type="spellEnd"/>
      <w:r w:rsidRPr="007C1BE5">
        <w:rPr>
          <w:rStyle w:val="HTMLCode"/>
          <w:rFonts w:ascii="&amp;quot" w:eastAsiaTheme="majorEastAsia" w:hAnsi="&amp;quot"/>
          <w:color w:val="000000"/>
          <w:bdr w:val="none" w:sz="0" w:space="0" w:color="auto" w:frame="1"/>
          <w:shd w:val="clear" w:color="auto" w:fill="E8E8E8"/>
        </w:rPr>
        <w:t>&gt;SBAC-MA-v6:3|N|NA|E-6&lt;/</w:t>
      </w:r>
      <w:proofErr w:type="spellStart"/>
      <w:r w:rsidRPr="007C1BE5">
        <w:rPr>
          <w:rStyle w:val="HTMLCode"/>
          <w:rFonts w:ascii="&amp;quot" w:eastAsiaTheme="majorEastAsia" w:hAnsi="&amp;quot"/>
          <w:color w:val="000000"/>
          <w:bdr w:val="none" w:sz="0" w:space="0" w:color="auto" w:frame="1"/>
          <w:shd w:val="clear" w:color="auto" w:fill="E8E8E8"/>
        </w:rPr>
        <w:t>PrimaryStandard</w:t>
      </w:r>
      <w:proofErr w:type="spellEnd"/>
      <w:r w:rsidRPr="007C1BE5">
        <w:rPr>
          <w:rStyle w:val="HTMLCode"/>
          <w:rFonts w:ascii="&amp;quot" w:eastAsiaTheme="majorEastAsia" w:hAnsi="&amp;quot"/>
          <w:color w:val="000000"/>
          <w:bdr w:val="none" w:sz="0" w:space="0" w:color="auto" w:frame="1"/>
          <w:shd w:val="clear" w:color="auto" w:fill="E8E8E8"/>
        </w:rPr>
        <w:t>&gt;</w:t>
      </w:r>
    </w:p>
    <w:p w14:paraId="3216105A"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&lt;/</w:t>
      </w:r>
      <w:proofErr w:type="spellStart"/>
      <w:r w:rsidRPr="007C1BE5">
        <w:rPr>
          <w:rStyle w:val="HTMLCode"/>
          <w:rFonts w:ascii="&amp;quot" w:eastAsiaTheme="majorEastAsia" w:hAnsi="&amp;quot"/>
          <w:color w:val="000000"/>
          <w:bdr w:val="none" w:sz="0" w:space="0" w:color="auto" w:frame="1"/>
          <w:shd w:val="clear" w:color="auto" w:fill="E8E8E8"/>
        </w:rPr>
        <w:t>StandardPublication</w:t>
      </w:r>
      <w:proofErr w:type="spellEnd"/>
      <w:r w:rsidRPr="007C1BE5">
        <w:rPr>
          <w:rStyle w:val="HTMLCode"/>
          <w:rFonts w:ascii="&amp;quot" w:eastAsiaTheme="majorEastAsia" w:hAnsi="&amp;quot"/>
          <w:color w:val="000000"/>
          <w:bdr w:val="none" w:sz="0" w:space="0" w:color="auto" w:frame="1"/>
          <w:shd w:val="clear" w:color="auto" w:fill="E8E8E8"/>
        </w:rPr>
        <w:t>&gt;</w:t>
      </w:r>
    </w:p>
    <w:p w14:paraId="137E1C33"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&lt;</w:t>
      </w:r>
      <w:proofErr w:type="spellStart"/>
      <w:r w:rsidRPr="007C1BE5">
        <w:rPr>
          <w:rStyle w:val="HTMLCode"/>
          <w:rFonts w:ascii="&amp;quot" w:eastAsiaTheme="majorEastAsia" w:hAnsi="&amp;quot"/>
          <w:color w:val="000000"/>
          <w:bdr w:val="none" w:sz="0" w:space="0" w:color="auto" w:frame="1"/>
          <w:shd w:val="clear" w:color="auto" w:fill="E8E8E8"/>
        </w:rPr>
        <w:t>StandardPublication</w:t>
      </w:r>
      <w:proofErr w:type="spellEnd"/>
      <w:r w:rsidRPr="007C1BE5">
        <w:rPr>
          <w:rStyle w:val="HTMLCode"/>
          <w:rFonts w:ascii="&amp;quot" w:eastAsiaTheme="majorEastAsia" w:hAnsi="&amp;quot"/>
          <w:color w:val="000000"/>
          <w:bdr w:val="none" w:sz="0" w:space="0" w:color="auto" w:frame="1"/>
          <w:shd w:val="clear" w:color="auto" w:fill="E8E8E8"/>
        </w:rPr>
        <w:t>&gt;</w:t>
      </w:r>
    </w:p>
    <w:p w14:paraId="680C7949"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&lt;Publication&gt;SBAC&lt;/Publication&gt;</w:t>
      </w:r>
    </w:p>
    <w:p w14:paraId="4195DE87"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w:t>
      </w:r>
      <w:proofErr w:type="spellStart"/>
      <w:r w:rsidRPr="007C1BE5">
        <w:rPr>
          <w:rStyle w:val="HTMLCode"/>
          <w:rFonts w:ascii="&amp;quot" w:eastAsiaTheme="majorEastAsia" w:hAnsi="&amp;quot"/>
          <w:color w:val="000000"/>
          <w:bdr w:val="none" w:sz="0" w:space="0" w:color="auto" w:frame="1"/>
          <w:shd w:val="clear" w:color="auto" w:fill="E8E8E8"/>
        </w:rPr>
        <w:t>PrimaryStandard</w:t>
      </w:r>
      <w:proofErr w:type="spellEnd"/>
      <w:r w:rsidRPr="007C1BE5">
        <w:rPr>
          <w:rStyle w:val="HTMLCode"/>
          <w:rFonts w:ascii="&amp;quot" w:eastAsiaTheme="majorEastAsia" w:hAnsi="&amp;quot"/>
          <w:color w:val="000000"/>
          <w:bdr w:val="none" w:sz="0" w:space="0" w:color="auto" w:frame="1"/>
          <w:shd w:val="clear" w:color="auto" w:fill="E8E8E8"/>
        </w:rPr>
        <w:t>&gt;M.G6.C3G.TE.NA&lt;/</w:t>
      </w:r>
      <w:proofErr w:type="spellStart"/>
      <w:r w:rsidRPr="007C1BE5">
        <w:rPr>
          <w:rStyle w:val="HTMLCode"/>
          <w:rFonts w:ascii="&amp;quot" w:eastAsiaTheme="majorEastAsia" w:hAnsi="&amp;quot"/>
          <w:color w:val="000000"/>
          <w:bdr w:val="none" w:sz="0" w:space="0" w:color="auto" w:frame="1"/>
          <w:shd w:val="clear" w:color="auto" w:fill="E8E8E8"/>
        </w:rPr>
        <w:t>PrimaryStandard</w:t>
      </w:r>
      <w:proofErr w:type="spellEnd"/>
      <w:r w:rsidRPr="007C1BE5">
        <w:rPr>
          <w:rStyle w:val="HTMLCode"/>
          <w:rFonts w:ascii="&amp;quot" w:eastAsiaTheme="majorEastAsia" w:hAnsi="&amp;quot"/>
          <w:color w:val="000000"/>
          <w:bdr w:val="none" w:sz="0" w:space="0" w:color="auto" w:frame="1"/>
          <w:shd w:val="clear" w:color="auto" w:fill="E8E8E8"/>
        </w:rPr>
        <w:t>&gt;</w:t>
      </w:r>
    </w:p>
    <w:p w14:paraId="2D86C84C"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w:t>
      </w:r>
      <w:proofErr w:type="spellStart"/>
      <w:r w:rsidRPr="007C1BE5">
        <w:rPr>
          <w:rStyle w:val="HTMLCode"/>
          <w:rFonts w:ascii="&amp;quot" w:eastAsiaTheme="majorEastAsia" w:hAnsi="&amp;quot"/>
          <w:color w:val="000000"/>
          <w:bdr w:val="none" w:sz="0" w:space="0" w:color="auto" w:frame="1"/>
          <w:shd w:val="clear" w:color="auto" w:fill="E8E8E8"/>
        </w:rPr>
        <w:t>SecondaryStandard</w:t>
      </w:r>
      <w:proofErr w:type="spellEnd"/>
      <w:r w:rsidRPr="007C1BE5">
        <w:rPr>
          <w:rStyle w:val="HTMLCode"/>
          <w:rFonts w:ascii="&amp;quot" w:eastAsiaTheme="majorEastAsia" w:hAnsi="&amp;quot"/>
          <w:color w:val="000000"/>
          <w:bdr w:val="none" w:sz="0" w:space="0" w:color="auto" w:frame="1"/>
          <w:shd w:val="clear" w:color="auto" w:fill="E8E8E8"/>
        </w:rPr>
        <w:t>&gt;</w:t>
      </w:r>
      <w:proofErr w:type="gramStart"/>
      <w:r w:rsidRPr="007C1BE5">
        <w:rPr>
          <w:rStyle w:val="HTMLCode"/>
          <w:rFonts w:ascii="&amp;quot" w:eastAsiaTheme="majorEastAsia" w:hAnsi="&amp;quot"/>
          <w:color w:val="000000"/>
          <w:bdr w:val="none" w:sz="0" w:space="0" w:color="auto" w:frame="1"/>
          <w:shd w:val="clear" w:color="auto" w:fill="E8E8E8"/>
        </w:rPr>
        <w:t>M.G6.C1G.TH.6.G</w:t>
      </w:r>
      <w:proofErr w:type="gramEnd"/>
      <w:r w:rsidRPr="007C1BE5">
        <w:rPr>
          <w:rStyle w:val="HTMLCode"/>
          <w:rFonts w:ascii="&amp;quot" w:eastAsiaTheme="majorEastAsia" w:hAnsi="&amp;quot"/>
          <w:color w:val="000000"/>
          <w:bdr w:val="none" w:sz="0" w:space="0" w:color="auto" w:frame="1"/>
          <w:shd w:val="clear" w:color="auto" w:fill="E8E8E8"/>
        </w:rPr>
        <w:t>.A&lt;/</w:t>
      </w:r>
      <w:proofErr w:type="spellStart"/>
      <w:r w:rsidRPr="007C1BE5">
        <w:rPr>
          <w:rStyle w:val="HTMLCode"/>
          <w:rFonts w:ascii="&amp;quot" w:eastAsiaTheme="majorEastAsia" w:hAnsi="&amp;quot"/>
          <w:color w:val="000000"/>
          <w:bdr w:val="none" w:sz="0" w:space="0" w:color="auto" w:frame="1"/>
          <w:shd w:val="clear" w:color="auto" w:fill="E8E8E8"/>
        </w:rPr>
        <w:t>SecondaryStandard</w:t>
      </w:r>
      <w:proofErr w:type="spellEnd"/>
      <w:r w:rsidRPr="007C1BE5">
        <w:rPr>
          <w:rStyle w:val="HTMLCode"/>
          <w:rFonts w:ascii="&amp;quot" w:eastAsiaTheme="majorEastAsia" w:hAnsi="&amp;quot"/>
          <w:color w:val="000000"/>
          <w:bdr w:val="none" w:sz="0" w:space="0" w:color="auto" w:frame="1"/>
          <w:shd w:val="clear" w:color="auto" w:fill="E8E8E8"/>
        </w:rPr>
        <w:t>&gt;</w:t>
      </w:r>
    </w:p>
    <w:p w14:paraId="26BECAA0" w14:textId="77777777" w:rsidR="007C1BE5" w:rsidRPr="007C1BE5"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 xml:space="preserve">   &lt;</w:t>
      </w:r>
      <w:proofErr w:type="spellStart"/>
      <w:r w:rsidRPr="007C1BE5">
        <w:rPr>
          <w:rStyle w:val="HTMLCode"/>
          <w:rFonts w:ascii="&amp;quot" w:eastAsiaTheme="majorEastAsia" w:hAnsi="&amp;quot"/>
          <w:color w:val="000000"/>
          <w:bdr w:val="none" w:sz="0" w:space="0" w:color="auto" w:frame="1"/>
          <w:shd w:val="clear" w:color="auto" w:fill="E8E8E8"/>
        </w:rPr>
        <w:t>SecondaryStandard</w:t>
      </w:r>
      <w:proofErr w:type="spellEnd"/>
      <w:r w:rsidRPr="007C1BE5">
        <w:rPr>
          <w:rStyle w:val="HTMLCode"/>
          <w:rFonts w:ascii="&amp;quot" w:eastAsiaTheme="majorEastAsia" w:hAnsi="&amp;quot"/>
          <w:color w:val="000000"/>
          <w:bdr w:val="none" w:sz="0" w:space="0" w:color="auto" w:frame="1"/>
          <w:shd w:val="clear" w:color="auto" w:fill="E8E8E8"/>
        </w:rPr>
        <w:t>&gt;M.G6.C2G.TA.NA&lt;/</w:t>
      </w:r>
      <w:proofErr w:type="spellStart"/>
      <w:r w:rsidRPr="007C1BE5">
        <w:rPr>
          <w:rStyle w:val="HTMLCode"/>
          <w:rFonts w:ascii="&amp;quot" w:eastAsiaTheme="majorEastAsia" w:hAnsi="&amp;quot"/>
          <w:color w:val="000000"/>
          <w:bdr w:val="none" w:sz="0" w:space="0" w:color="auto" w:frame="1"/>
          <w:shd w:val="clear" w:color="auto" w:fill="E8E8E8"/>
        </w:rPr>
        <w:t>SecondaryStandard</w:t>
      </w:r>
      <w:proofErr w:type="spellEnd"/>
      <w:r w:rsidRPr="007C1BE5">
        <w:rPr>
          <w:rStyle w:val="HTMLCode"/>
          <w:rFonts w:ascii="&amp;quot" w:eastAsiaTheme="majorEastAsia" w:hAnsi="&amp;quot"/>
          <w:color w:val="000000"/>
          <w:bdr w:val="none" w:sz="0" w:space="0" w:color="auto" w:frame="1"/>
          <w:shd w:val="clear" w:color="auto" w:fill="E8E8E8"/>
        </w:rPr>
        <w:t>&gt;</w:t>
      </w:r>
    </w:p>
    <w:p w14:paraId="41DB6ACA" w14:textId="6A71864F" w:rsidR="001C77D1" w:rsidRDefault="007C1BE5" w:rsidP="007C1BE5">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7C1BE5">
        <w:rPr>
          <w:rStyle w:val="HTMLCode"/>
          <w:rFonts w:ascii="&amp;quot" w:eastAsiaTheme="majorEastAsia" w:hAnsi="&amp;quot"/>
          <w:color w:val="000000"/>
          <w:bdr w:val="none" w:sz="0" w:space="0" w:color="auto" w:frame="1"/>
          <w:shd w:val="clear" w:color="auto" w:fill="E8E8E8"/>
        </w:rPr>
        <w:t>&lt;/</w:t>
      </w:r>
      <w:proofErr w:type="spellStart"/>
      <w:r w:rsidRPr="007C1BE5">
        <w:rPr>
          <w:rStyle w:val="HTMLCode"/>
          <w:rFonts w:ascii="&amp;quot" w:eastAsiaTheme="majorEastAsia" w:hAnsi="&amp;quot"/>
          <w:color w:val="000000"/>
          <w:bdr w:val="none" w:sz="0" w:space="0" w:color="auto" w:frame="1"/>
          <w:shd w:val="clear" w:color="auto" w:fill="E8E8E8"/>
        </w:rPr>
        <w:t>StandardPublication</w:t>
      </w:r>
      <w:proofErr w:type="spellEnd"/>
      <w:r w:rsidRPr="007C1BE5">
        <w:rPr>
          <w:rStyle w:val="HTMLCode"/>
          <w:rFonts w:ascii="&amp;quot" w:eastAsiaTheme="majorEastAsia" w:hAnsi="&amp;quot"/>
          <w:color w:val="000000"/>
          <w:bdr w:val="none" w:sz="0" w:space="0" w:color="auto" w:frame="1"/>
          <w:shd w:val="clear" w:color="auto" w:fill="E8E8E8"/>
        </w:rPr>
        <w:t>&gt;</w:t>
      </w:r>
    </w:p>
    <w:p w14:paraId="21ED3190" w14:textId="77777777" w:rsidR="001C77D1" w:rsidRDefault="001C77D1" w:rsidP="00FF1615"/>
    <w:p w14:paraId="3BCB8EA5" w14:textId="77777777" w:rsidR="00FF1615" w:rsidRPr="00C064E2" w:rsidRDefault="00FF1615" w:rsidP="00FF1615"/>
    <w:p w14:paraId="177CB0B7" w14:textId="29A15FAD" w:rsidR="007C1BE5" w:rsidRDefault="007C1BE5" w:rsidP="007C1BE5">
      <w:pPr>
        <w:pStyle w:val="Heading2"/>
      </w:pPr>
      <w:r>
        <w:lastRenderedPageBreak/>
        <w:t>Enhanced Test Administration Package</w:t>
      </w:r>
    </w:p>
    <w:p w14:paraId="400731C8" w14:textId="4AC03F9B" w:rsidR="007C1BE5" w:rsidRDefault="007C1BE5" w:rsidP="007C1BE5">
      <w:r>
        <w:t xml:space="preserve">This section covers the updates to the Enhanced Test Package format. Detailed information can be found on the </w:t>
      </w:r>
      <w:hyperlink r:id="rId15" w:history="1">
        <w:r w:rsidRPr="00FF1615">
          <w:rPr>
            <w:rStyle w:val="Hyperlink"/>
          </w:rPr>
          <w:t>Smarter App Specifications</w:t>
        </w:r>
      </w:hyperlink>
      <w:r>
        <w:t xml:space="preserve"> site in the Enhanced Test Administration Package Format.</w:t>
      </w:r>
    </w:p>
    <w:p w14:paraId="16BDCC1F" w14:textId="77777777" w:rsidR="008276FE" w:rsidRDefault="008276FE" w:rsidP="007C1BE5"/>
    <w:p w14:paraId="584FB9F7" w14:textId="69FF31A1" w:rsidR="008276FE" w:rsidRDefault="008276FE" w:rsidP="007C1BE5">
      <w:r>
        <w:t xml:space="preserve">The </w:t>
      </w:r>
      <w:proofErr w:type="spellStart"/>
      <w:r w:rsidR="004E5BC7">
        <w:t>BlueprintElement</w:t>
      </w:r>
      <w:proofErr w:type="spellEnd"/>
      <w:r>
        <w:t xml:space="preserve"> id attribute should continue to contain the legacy identifier.  The label attribute for the </w:t>
      </w:r>
      <w:proofErr w:type="spellStart"/>
      <w:r w:rsidR="004E5BC7">
        <w:t>BlueprintElement</w:t>
      </w:r>
      <w:proofErr w:type="spellEnd"/>
      <w:r>
        <w:t xml:space="preserve"> id </w:t>
      </w:r>
      <w:r w:rsidR="004E5BC7">
        <w:t xml:space="preserve">attribute </w:t>
      </w:r>
      <w:r>
        <w:t>must contain the equivalent Content Specification Id.  It is invalid to have a Content Specification Id in the label attribute that differs for from the id attribute legacy identifier.</w:t>
      </w:r>
    </w:p>
    <w:p w14:paraId="395C8572" w14:textId="4C54FABE" w:rsidR="007C1BE5" w:rsidRDefault="00F456D2" w:rsidP="007C1BE5">
      <w:r>
        <w:t xml:space="preserve">The example snippet below is </w:t>
      </w:r>
      <w:r w:rsidR="008276FE">
        <w:t>an Enhanced Test Administration Package’s</w:t>
      </w:r>
      <w:r>
        <w:t xml:space="preserve"> blueprint </w:t>
      </w:r>
      <w:r w:rsidR="008276FE">
        <w:t>section containing both the legacy identifiers and Content Specification Ids.</w:t>
      </w:r>
    </w:p>
    <w:p w14:paraId="317E2A13" w14:textId="76960B6B" w:rsidR="008276FE" w:rsidRDefault="008276FE" w:rsidP="007C1BE5"/>
    <w:p w14:paraId="1A3BDA72"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 xml:space="preserve"> id="1" type="claim" label="M.GHS.C1"&gt;</w:t>
      </w:r>
    </w:p>
    <w:p w14:paraId="0537F7AC"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 xml:space="preserve">  &lt;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 xml:space="preserve"> id="1|P" type="target" label="M.GHS.C1"&gt;</w:t>
      </w:r>
    </w:p>
    <w:p w14:paraId="4F25340F"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 xml:space="preserve">    &lt;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 xml:space="preserve"> id="1|P|TS03" type="target" label="M.GHS.C1"&gt;</w:t>
      </w:r>
    </w:p>
    <w:p w14:paraId="614B1497"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 xml:space="preserve">      &lt;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 xml:space="preserve"> id="1|P|TS03|G" type="target" label="M.GHS.C1A.TG"/&gt;</w:t>
      </w:r>
    </w:p>
    <w:p w14:paraId="1861C956"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 xml:space="preserve">      &lt;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 xml:space="preserve"> id="1|P|TS03|I" type="target" label="M.GHS.C1A.TI"/&gt;</w:t>
      </w:r>
    </w:p>
    <w:p w14:paraId="7A75B1F8"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 xml:space="preserve">    &lt;/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&gt;</w:t>
      </w:r>
    </w:p>
    <w:p w14:paraId="10396D1C" w14:textId="77777777" w:rsidR="008276FE" w:rsidRPr="008276FE" w:rsidRDefault="008276FE" w:rsidP="008276FE">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 xml:space="preserve">  &lt;/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&gt;</w:t>
      </w:r>
    </w:p>
    <w:p w14:paraId="561DFA7F" w14:textId="13EDF03E" w:rsidR="00C0594A" w:rsidRPr="00B312FD" w:rsidRDefault="008276FE" w:rsidP="00B312FD">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Fonts w:ascii="&amp;quot" w:hAnsi="&amp;quot"/>
          <w:color w:val="000000"/>
          <w:bdr w:val="none" w:sz="0" w:space="0" w:color="auto" w:frame="1"/>
          <w:shd w:val="clear" w:color="auto" w:fill="E8E8E8"/>
        </w:rPr>
      </w:pPr>
      <w:r w:rsidRPr="008276FE">
        <w:rPr>
          <w:rStyle w:val="HTMLCode"/>
          <w:rFonts w:ascii="&amp;quot" w:eastAsiaTheme="majorEastAsia" w:hAnsi="&amp;quot"/>
          <w:color w:val="000000"/>
          <w:bdr w:val="none" w:sz="0" w:space="0" w:color="auto" w:frame="1"/>
          <w:shd w:val="clear" w:color="auto" w:fill="E8E8E8"/>
        </w:rPr>
        <w:t>&lt;/</w:t>
      </w:r>
      <w:proofErr w:type="spellStart"/>
      <w:r w:rsidRPr="008276FE">
        <w:rPr>
          <w:rStyle w:val="HTMLCode"/>
          <w:rFonts w:ascii="&amp;quot" w:eastAsiaTheme="majorEastAsia" w:hAnsi="&amp;quot"/>
          <w:color w:val="000000"/>
          <w:bdr w:val="none" w:sz="0" w:space="0" w:color="auto" w:frame="1"/>
          <w:shd w:val="clear" w:color="auto" w:fill="E8E8E8"/>
        </w:rPr>
        <w:t>BlueprintElement</w:t>
      </w:r>
      <w:proofErr w:type="spellEnd"/>
      <w:r w:rsidRPr="008276FE">
        <w:rPr>
          <w:rStyle w:val="HTMLCode"/>
          <w:rFonts w:ascii="&amp;quot" w:eastAsiaTheme="majorEastAsia" w:hAnsi="&amp;quot"/>
          <w:color w:val="000000"/>
          <w:bdr w:val="none" w:sz="0" w:space="0" w:color="auto" w:frame="1"/>
          <w:shd w:val="clear" w:color="auto" w:fill="E8E8E8"/>
        </w:rPr>
        <w:t>&gt;</w:t>
      </w:r>
    </w:p>
    <w:p w14:paraId="4DCC38D8" w14:textId="0D50844F" w:rsidR="00C0594A" w:rsidRDefault="00C0594A" w:rsidP="00C0594A">
      <w:pPr>
        <w:pStyle w:val="Heading2"/>
      </w:pPr>
      <w:bookmarkStart w:id="2" w:name="OLE_LINK1"/>
      <w:bookmarkStart w:id="3" w:name="OLE_LINK2"/>
      <w:r>
        <w:t>Test and Item Management System (TIMS) integration</w:t>
      </w:r>
    </w:p>
    <w:bookmarkEnd w:id="2"/>
    <w:bookmarkEnd w:id="3"/>
    <w:p w14:paraId="279C2650" w14:textId="56648AFE" w:rsidR="00C0594A" w:rsidRDefault="009B1FFF" w:rsidP="00C0594A">
      <w:r>
        <w:t xml:space="preserve">This section covers how the </w:t>
      </w:r>
      <w:r w:rsidR="00C0594A">
        <w:t xml:space="preserve">Test and Item Management System (TIMS) </w:t>
      </w:r>
      <w:r>
        <w:t xml:space="preserve">handles the Content Specification Ids.  It follows the rules as specified in this document and in the content specification libraries developed by Smarter Balanced.  The Content Specification Ids are displayed on the metadata tab </w:t>
      </w:r>
      <w:r w:rsidR="00320183">
        <w:t>for a specific item in the Content Spec section.</w:t>
      </w:r>
    </w:p>
    <w:p w14:paraId="6A351720" w14:textId="1FB5D972" w:rsidR="00320183" w:rsidRDefault="00320183" w:rsidP="00C0594A">
      <w:r>
        <w:rPr>
          <w:noProof/>
        </w:rPr>
        <w:drawing>
          <wp:inline distT="0" distB="0" distL="0" distR="0" wp14:anchorId="1E63B5CB" wp14:editId="551B508C">
            <wp:extent cx="594360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spe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590A9CE0" w14:textId="2F1D94D9" w:rsidR="00320183" w:rsidRDefault="00320183" w:rsidP="00C0594A">
      <w:r>
        <w:lastRenderedPageBreak/>
        <w:t>The picture</w:t>
      </w:r>
      <w:r w:rsidR="00500DE3">
        <w:t xml:space="preserve"> above</w:t>
      </w:r>
      <w:r>
        <w:t xml:space="preserve"> is an example section for a Math item which may have primary, secondary, tertiary, and quaternary ids.  ELA items will only have a primary id displayed.</w:t>
      </w:r>
    </w:p>
    <w:p w14:paraId="143A93D4" w14:textId="2645D7A0" w:rsidR="00320183" w:rsidRDefault="00320183" w:rsidP="00C0594A"/>
    <w:p w14:paraId="606DE406" w14:textId="0B66C63C" w:rsidR="00320183" w:rsidRPr="000D1041" w:rsidRDefault="00320183" w:rsidP="00B312FD">
      <w:r>
        <w:t xml:space="preserve">TIMS uses the data entered </w:t>
      </w:r>
      <w:r w:rsidR="00AF64D6">
        <w:t xml:space="preserve">throughout the metadata tab to populate the data.  Primary Claim, Primary Target, and Content Task Model are located in the Basic section with the remaining fields (Primary Content Domain, Primary Emphasis, </w:t>
      </w:r>
      <w:r w:rsidR="00CA08FC">
        <w:t xml:space="preserve">Primary Common Core Standard, etc.) located in the Alignment Section. </w:t>
      </w:r>
    </w:p>
    <w:p w14:paraId="62827257" w14:textId="32E94EE7" w:rsidR="008276FE" w:rsidRDefault="008276FE" w:rsidP="007C1BE5"/>
    <w:p w14:paraId="3B84BED9" w14:textId="00CF99E2" w:rsidR="00CA08FC" w:rsidRDefault="00CA08FC" w:rsidP="007C1BE5">
      <w:r>
        <w:rPr>
          <w:noProof/>
        </w:rPr>
        <w:drawing>
          <wp:inline distT="0" distB="0" distL="0" distR="0" wp14:anchorId="5F187830" wp14:editId="1885158F">
            <wp:extent cx="5214491" cy="5900286"/>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data.png"/>
                    <pic:cNvPicPr/>
                  </pic:nvPicPr>
                  <pic:blipFill>
                    <a:blip r:embed="rId17">
                      <a:extLst>
                        <a:ext uri="{28A0092B-C50C-407E-A947-70E740481C1C}">
                          <a14:useLocalDpi xmlns:a14="http://schemas.microsoft.com/office/drawing/2010/main" val="0"/>
                        </a:ext>
                      </a:extLst>
                    </a:blip>
                    <a:stretch>
                      <a:fillRect/>
                    </a:stretch>
                  </pic:blipFill>
                  <pic:spPr>
                    <a:xfrm>
                      <a:off x="0" y="0"/>
                      <a:ext cx="5240044" cy="5929200"/>
                    </a:xfrm>
                    <a:prstGeom prst="rect">
                      <a:avLst/>
                    </a:prstGeom>
                  </pic:spPr>
                </pic:pic>
              </a:graphicData>
            </a:graphic>
          </wp:inline>
        </w:drawing>
      </w:r>
    </w:p>
    <w:p w14:paraId="41ECC3E0" w14:textId="33233D58" w:rsidR="00CA08FC" w:rsidRDefault="00CA08FC" w:rsidP="007C1BE5"/>
    <w:p w14:paraId="16053C1F" w14:textId="77777777" w:rsidR="00CA08FC" w:rsidRDefault="00CA08FC" w:rsidP="00CA08FC">
      <w:r>
        <w:lastRenderedPageBreak/>
        <w:t>TIMS uses the data provided and Smarter Balanced libraries to create the content specification ids.  Those libraries are open source projects on GitHub.  There is a C# (to be used in .NET applications) and Java implementation.</w:t>
      </w:r>
    </w:p>
    <w:p w14:paraId="0AF18547" w14:textId="6D9CAF47" w:rsidR="00CA08FC" w:rsidRDefault="00CA08FC" w:rsidP="00CA08FC">
      <w:pPr>
        <w:pStyle w:val="ListParagraph"/>
        <w:numPr>
          <w:ilvl w:val="0"/>
          <w:numId w:val="33"/>
        </w:numPr>
      </w:pPr>
      <w:r>
        <w:t xml:space="preserve">C#:  </w:t>
      </w:r>
      <w:hyperlink r:id="rId18" w:history="1">
        <w:r w:rsidRPr="00AA70A8">
          <w:rPr>
            <w:rStyle w:val="Hyperlink"/>
          </w:rPr>
          <w:t>https://github.com/SmarterApp/SC_ContentSpecId</w:t>
        </w:r>
      </w:hyperlink>
    </w:p>
    <w:p w14:paraId="07273041" w14:textId="70101521" w:rsidR="00CA08FC" w:rsidRDefault="00CA08FC" w:rsidP="00CA08FC">
      <w:pPr>
        <w:pStyle w:val="ListParagraph"/>
        <w:numPr>
          <w:ilvl w:val="0"/>
          <w:numId w:val="33"/>
        </w:numPr>
      </w:pPr>
      <w:r>
        <w:t xml:space="preserve">Java: </w:t>
      </w:r>
      <w:hyperlink r:id="rId19" w:history="1">
        <w:r w:rsidRPr="00AA70A8">
          <w:rPr>
            <w:rStyle w:val="Hyperlink"/>
          </w:rPr>
          <w:t>https://github.com/SmarterApp/SS_ContentSpecId</w:t>
        </w:r>
      </w:hyperlink>
    </w:p>
    <w:p w14:paraId="3F9857EC" w14:textId="6513BCA7" w:rsidR="00CA08FC" w:rsidRDefault="00CA08FC" w:rsidP="00CA08FC">
      <w:r>
        <w:t xml:space="preserve">The data entered in TIMS should use the Legacy identifier values, and the Java library is used to derive the content specification values using the </w:t>
      </w:r>
      <w:r w:rsidR="00086C2D">
        <w:t>matrices</w:t>
      </w:r>
      <w:r>
        <w:t xml:space="preserve"> identified in the Appendices A and B (tables a-1, b-1, b-2, and b-3).</w:t>
      </w:r>
    </w:p>
    <w:p w14:paraId="4139313A" w14:textId="4A2260C0" w:rsidR="00086C2D" w:rsidRDefault="00086C2D" w:rsidP="00CA08FC"/>
    <w:p w14:paraId="24CCBDF1" w14:textId="67CBA350" w:rsidR="00086C2D" w:rsidRDefault="00086C2D" w:rsidP="00086C2D">
      <w:pPr>
        <w:pStyle w:val="Heading2"/>
      </w:pPr>
      <w:r>
        <w:t>Example Conversions in TIMS and Content Specification Libraries</w:t>
      </w:r>
    </w:p>
    <w:p w14:paraId="23E6880F" w14:textId="0A453086" w:rsidR="00086C2D" w:rsidRDefault="00086C2D" w:rsidP="00CA08FC"/>
    <w:p w14:paraId="1B632CD8" w14:textId="13562113" w:rsidR="00086C2D" w:rsidRDefault="00086C2D" w:rsidP="00CA08FC">
      <w:r>
        <w:t>TIMS requires the following data for each type of id.  If any data is missing</w:t>
      </w:r>
      <w:r w:rsidR="000D1041">
        <w:t>,</w:t>
      </w:r>
      <w:r>
        <w:t xml:space="preserve"> TIMS will not create the content specification id.</w:t>
      </w:r>
    </w:p>
    <w:p w14:paraId="4B169E30" w14:textId="63E354D8" w:rsidR="00086C2D" w:rsidRDefault="00086C2D" w:rsidP="00CA08F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28"/>
        <w:gridCol w:w="4245"/>
      </w:tblGrid>
      <w:tr w:rsidR="005838F6" w:rsidRPr="005838F6" w14:paraId="0F034E6C" w14:textId="77777777" w:rsidTr="005838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1699E4" w14:textId="435EDED3" w:rsidR="005838F6" w:rsidRPr="005838F6" w:rsidRDefault="005838F6" w:rsidP="005838F6">
            <w:pPr>
              <w:spacing w:after="0"/>
              <w:rPr>
                <w:rFonts w:ascii="Arial" w:eastAsia="Times New Roman" w:hAnsi="Arial" w:cs="Arial"/>
                <w:color w:val="333333"/>
                <w:sz w:val="21"/>
                <w:szCs w:val="21"/>
              </w:rPr>
            </w:pPr>
            <w:r>
              <w:rPr>
                <w:rFonts w:ascii="Arial" w:eastAsia="Times New Roman" w:hAnsi="Arial" w:cs="Arial"/>
                <w:color w:val="333333"/>
                <w:sz w:val="21"/>
                <w:szCs w:val="21"/>
              </w:rPr>
              <w:t>Primary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1A8104"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Subject</w:t>
            </w:r>
          </w:p>
          <w:p w14:paraId="22D45158"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Intended Grade</w:t>
            </w:r>
          </w:p>
          <w:p w14:paraId="46416892"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Primary Claim</w:t>
            </w:r>
          </w:p>
          <w:p w14:paraId="56558D71"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Primary Content Domain</w:t>
            </w:r>
          </w:p>
          <w:p w14:paraId="2B20112D"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Primary Target</w:t>
            </w:r>
          </w:p>
          <w:p w14:paraId="083FBF1F"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Primary Common Core Standard</w:t>
            </w:r>
          </w:p>
          <w:p w14:paraId="1093BE97" w14:textId="77777777" w:rsidR="005838F6" w:rsidRPr="005838F6" w:rsidRDefault="005838F6" w:rsidP="005838F6">
            <w:pPr>
              <w:numPr>
                <w:ilvl w:val="0"/>
                <w:numId w:val="34"/>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Optional - Primary Emphasis (Math Only)</w:t>
            </w:r>
          </w:p>
        </w:tc>
      </w:tr>
      <w:tr w:rsidR="005838F6" w:rsidRPr="005838F6" w14:paraId="44389207" w14:textId="77777777" w:rsidTr="005838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E4351E" w14:textId="1780978D" w:rsidR="005838F6" w:rsidRPr="005838F6" w:rsidRDefault="005838F6" w:rsidP="005838F6">
            <w:pPr>
              <w:spacing w:after="0"/>
              <w:rPr>
                <w:rFonts w:ascii="Arial" w:eastAsia="Times New Roman" w:hAnsi="Arial" w:cs="Arial"/>
                <w:color w:val="333333"/>
                <w:sz w:val="21"/>
                <w:szCs w:val="21"/>
              </w:rPr>
            </w:pPr>
            <w:r>
              <w:rPr>
                <w:rFonts w:ascii="Arial" w:eastAsia="Times New Roman" w:hAnsi="Arial" w:cs="Arial"/>
                <w:color w:val="333333"/>
                <w:sz w:val="21"/>
                <w:szCs w:val="21"/>
              </w:rPr>
              <w:t>Secondary ID</w:t>
            </w:r>
            <w:r w:rsidRPr="005838F6">
              <w:rPr>
                <w:rFonts w:ascii="Arial" w:eastAsia="Times New Roman" w:hAnsi="Arial" w:cs="Arial"/>
                <w:color w:val="333333"/>
                <w:sz w:val="21"/>
                <w:szCs w:val="21"/>
              </w:rPr>
              <w:t xml:space="preserve"> (Math 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D67600" w14:textId="77777777" w:rsidR="005838F6" w:rsidRPr="005838F6" w:rsidRDefault="005838F6" w:rsidP="005838F6">
            <w:pPr>
              <w:numPr>
                <w:ilvl w:val="0"/>
                <w:numId w:val="35"/>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Subject</w:t>
            </w:r>
          </w:p>
          <w:p w14:paraId="23799706" w14:textId="77777777" w:rsidR="005838F6" w:rsidRPr="005838F6" w:rsidRDefault="005838F6" w:rsidP="005838F6">
            <w:pPr>
              <w:numPr>
                <w:ilvl w:val="0"/>
                <w:numId w:val="35"/>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Intended Grade</w:t>
            </w:r>
          </w:p>
          <w:p w14:paraId="0AA37D6D" w14:textId="77777777" w:rsidR="005838F6" w:rsidRPr="005838F6" w:rsidRDefault="005838F6" w:rsidP="005838F6">
            <w:pPr>
              <w:numPr>
                <w:ilvl w:val="0"/>
                <w:numId w:val="35"/>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Secondary Claim</w:t>
            </w:r>
          </w:p>
          <w:p w14:paraId="3D0F7393" w14:textId="77777777" w:rsidR="005838F6" w:rsidRPr="005838F6" w:rsidRDefault="005838F6" w:rsidP="005838F6">
            <w:pPr>
              <w:numPr>
                <w:ilvl w:val="0"/>
                <w:numId w:val="35"/>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Secondary Content Domain</w:t>
            </w:r>
          </w:p>
          <w:p w14:paraId="14D191FE" w14:textId="77777777" w:rsidR="005838F6" w:rsidRPr="005838F6" w:rsidRDefault="005838F6" w:rsidP="005838F6">
            <w:pPr>
              <w:numPr>
                <w:ilvl w:val="0"/>
                <w:numId w:val="35"/>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Secondary Target</w:t>
            </w:r>
          </w:p>
          <w:p w14:paraId="46DA6A9B" w14:textId="77777777" w:rsidR="005838F6" w:rsidRPr="005838F6" w:rsidRDefault="005838F6" w:rsidP="005838F6">
            <w:pPr>
              <w:numPr>
                <w:ilvl w:val="0"/>
                <w:numId w:val="35"/>
              </w:numPr>
              <w:spacing w:after="0"/>
              <w:ind w:left="0"/>
              <w:rPr>
                <w:rFonts w:ascii="Arial" w:eastAsia="Times New Roman" w:hAnsi="Arial" w:cs="Arial"/>
                <w:color w:val="333333"/>
                <w:sz w:val="21"/>
                <w:szCs w:val="21"/>
              </w:rPr>
            </w:pPr>
            <w:r w:rsidRPr="005838F6">
              <w:rPr>
                <w:rFonts w:ascii="Arial" w:eastAsia="Times New Roman" w:hAnsi="Arial" w:cs="Arial"/>
                <w:color w:val="333333"/>
                <w:sz w:val="21"/>
                <w:szCs w:val="21"/>
              </w:rPr>
              <w:t>Secondary Common Core Standard</w:t>
            </w:r>
          </w:p>
        </w:tc>
      </w:tr>
      <w:tr w:rsidR="005838F6" w:rsidRPr="005838F6" w14:paraId="2591E372" w14:textId="77777777" w:rsidTr="005838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46E897" w14:textId="4A758481" w:rsidR="005838F6" w:rsidRPr="005838F6" w:rsidRDefault="005838F6" w:rsidP="005838F6">
            <w:pPr>
              <w:spacing w:after="0"/>
              <w:rPr>
                <w:rFonts w:ascii="Arial" w:eastAsia="Times New Roman" w:hAnsi="Arial" w:cs="Arial"/>
                <w:color w:val="333333"/>
                <w:sz w:val="21"/>
                <w:szCs w:val="21"/>
              </w:rPr>
            </w:pPr>
            <w:r w:rsidRPr="005838F6">
              <w:rPr>
                <w:rFonts w:ascii="Arial" w:eastAsia="Times New Roman" w:hAnsi="Arial" w:cs="Arial"/>
                <w:color w:val="333333"/>
                <w:sz w:val="21"/>
                <w:szCs w:val="21"/>
              </w:rPr>
              <w:t>Quaternary</w:t>
            </w:r>
            <w:r>
              <w:rPr>
                <w:rFonts w:ascii="Arial" w:eastAsia="Times New Roman" w:hAnsi="Arial" w:cs="Arial"/>
                <w:color w:val="333333"/>
                <w:sz w:val="21"/>
                <w:szCs w:val="21"/>
              </w:rPr>
              <w:t xml:space="preserve"> ID</w:t>
            </w:r>
            <w:r w:rsidRPr="005838F6">
              <w:rPr>
                <w:rFonts w:ascii="Arial" w:eastAsia="Times New Roman" w:hAnsi="Arial" w:cs="Arial"/>
                <w:color w:val="333333"/>
                <w:sz w:val="21"/>
                <w:szCs w:val="21"/>
              </w:rPr>
              <w:t xml:space="preserve"> (Math 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55BEB9" w14:textId="77777777" w:rsidR="005838F6" w:rsidRPr="005838F6" w:rsidRDefault="005838F6" w:rsidP="005838F6">
            <w:pPr>
              <w:numPr>
                <w:ilvl w:val="0"/>
                <w:numId w:val="36"/>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Subject</w:t>
            </w:r>
          </w:p>
          <w:p w14:paraId="34829F31" w14:textId="77777777" w:rsidR="005838F6" w:rsidRPr="005838F6" w:rsidRDefault="005838F6" w:rsidP="005838F6">
            <w:pPr>
              <w:numPr>
                <w:ilvl w:val="0"/>
                <w:numId w:val="36"/>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Intended Grade</w:t>
            </w:r>
          </w:p>
          <w:p w14:paraId="1221E86E" w14:textId="77777777" w:rsidR="005838F6" w:rsidRPr="005838F6" w:rsidRDefault="005838F6" w:rsidP="005838F6">
            <w:pPr>
              <w:numPr>
                <w:ilvl w:val="0"/>
                <w:numId w:val="36"/>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Quaternary Claim</w:t>
            </w:r>
          </w:p>
          <w:p w14:paraId="39DE7E55" w14:textId="77777777" w:rsidR="005838F6" w:rsidRPr="005838F6" w:rsidRDefault="005838F6" w:rsidP="005838F6">
            <w:pPr>
              <w:numPr>
                <w:ilvl w:val="0"/>
                <w:numId w:val="36"/>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Quaternary Content Domain</w:t>
            </w:r>
          </w:p>
          <w:p w14:paraId="27A14977" w14:textId="77777777" w:rsidR="005838F6" w:rsidRPr="005838F6" w:rsidRDefault="005838F6" w:rsidP="005838F6">
            <w:pPr>
              <w:numPr>
                <w:ilvl w:val="0"/>
                <w:numId w:val="36"/>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Quaternary Target</w:t>
            </w:r>
          </w:p>
          <w:p w14:paraId="718C11C0" w14:textId="77777777" w:rsidR="005838F6" w:rsidRPr="005838F6" w:rsidRDefault="005838F6" w:rsidP="005838F6">
            <w:pPr>
              <w:numPr>
                <w:ilvl w:val="0"/>
                <w:numId w:val="36"/>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Quaternary Common Core Standard</w:t>
            </w:r>
          </w:p>
        </w:tc>
      </w:tr>
      <w:tr w:rsidR="005838F6" w:rsidRPr="005838F6" w14:paraId="0A297740" w14:textId="77777777" w:rsidTr="005838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CF4715" w14:textId="0B5D913E" w:rsidR="005838F6" w:rsidRPr="005838F6" w:rsidRDefault="005838F6" w:rsidP="005838F6">
            <w:pPr>
              <w:spacing w:after="0"/>
              <w:rPr>
                <w:rFonts w:ascii="Arial" w:eastAsia="Times New Roman" w:hAnsi="Arial" w:cs="Arial"/>
                <w:color w:val="333333"/>
                <w:sz w:val="21"/>
                <w:szCs w:val="21"/>
              </w:rPr>
            </w:pPr>
            <w:r w:rsidRPr="005838F6">
              <w:rPr>
                <w:rFonts w:ascii="Arial" w:eastAsia="Times New Roman" w:hAnsi="Arial" w:cs="Arial"/>
                <w:color w:val="333333"/>
                <w:sz w:val="21"/>
                <w:szCs w:val="21"/>
              </w:rPr>
              <w:t>Tertiary</w:t>
            </w:r>
            <w:r>
              <w:rPr>
                <w:rFonts w:ascii="Arial" w:eastAsia="Times New Roman" w:hAnsi="Arial" w:cs="Arial"/>
                <w:color w:val="333333"/>
                <w:sz w:val="21"/>
                <w:szCs w:val="21"/>
              </w:rPr>
              <w:t xml:space="preserve"> ID </w:t>
            </w:r>
            <w:r w:rsidRPr="005838F6">
              <w:rPr>
                <w:rFonts w:ascii="Arial" w:eastAsia="Times New Roman" w:hAnsi="Arial" w:cs="Arial"/>
                <w:color w:val="333333"/>
                <w:sz w:val="21"/>
                <w:szCs w:val="21"/>
              </w:rPr>
              <w:t>(Math 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E6D315" w14:textId="77777777" w:rsidR="005838F6" w:rsidRPr="005838F6" w:rsidRDefault="005838F6" w:rsidP="005838F6">
            <w:pPr>
              <w:numPr>
                <w:ilvl w:val="0"/>
                <w:numId w:val="37"/>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Subject</w:t>
            </w:r>
          </w:p>
          <w:p w14:paraId="1C3CC065" w14:textId="77777777" w:rsidR="005838F6" w:rsidRPr="005838F6" w:rsidRDefault="005838F6" w:rsidP="005838F6">
            <w:pPr>
              <w:numPr>
                <w:ilvl w:val="0"/>
                <w:numId w:val="37"/>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Intended Grade</w:t>
            </w:r>
          </w:p>
          <w:p w14:paraId="61ADAE98" w14:textId="77777777" w:rsidR="005838F6" w:rsidRPr="005838F6" w:rsidRDefault="005838F6" w:rsidP="005838F6">
            <w:pPr>
              <w:numPr>
                <w:ilvl w:val="0"/>
                <w:numId w:val="37"/>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Tertiary Claim</w:t>
            </w:r>
          </w:p>
          <w:p w14:paraId="5F0FD722" w14:textId="77777777" w:rsidR="005838F6" w:rsidRPr="005838F6" w:rsidRDefault="005838F6" w:rsidP="005838F6">
            <w:pPr>
              <w:numPr>
                <w:ilvl w:val="0"/>
                <w:numId w:val="37"/>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Tertiary Content Domain</w:t>
            </w:r>
          </w:p>
          <w:p w14:paraId="7DBD0BFD" w14:textId="77777777" w:rsidR="005838F6" w:rsidRPr="005838F6" w:rsidRDefault="005838F6" w:rsidP="005838F6">
            <w:pPr>
              <w:numPr>
                <w:ilvl w:val="0"/>
                <w:numId w:val="37"/>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Tertiary Target</w:t>
            </w:r>
          </w:p>
          <w:p w14:paraId="5881E48A" w14:textId="77777777" w:rsidR="005838F6" w:rsidRPr="005838F6" w:rsidRDefault="005838F6" w:rsidP="005838F6">
            <w:pPr>
              <w:numPr>
                <w:ilvl w:val="0"/>
                <w:numId w:val="37"/>
              </w:numPr>
              <w:spacing w:before="100" w:beforeAutospacing="1" w:after="100" w:afterAutospacing="1"/>
              <w:ind w:left="0"/>
              <w:rPr>
                <w:rFonts w:ascii="Arial" w:eastAsia="Times New Roman" w:hAnsi="Arial" w:cs="Arial"/>
                <w:color w:val="333333"/>
                <w:sz w:val="21"/>
                <w:szCs w:val="21"/>
              </w:rPr>
            </w:pPr>
            <w:r w:rsidRPr="005838F6">
              <w:rPr>
                <w:rFonts w:ascii="Arial" w:eastAsia="Times New Roman" w:hAnsi="Arial" w:cs="Arial"/>
                <w:color w:val="333333"/>
                <w:sz w:val="21"/>
                <w:szCs w:val="21"/>
              </w:rPr>
              <w:t>Tertiary Common Core Standard</w:t>
            </w:r>
          </w:p>
        </w:tc>
      </w:tr>
    </w:tbl>
    <w:p w14:paraId="233ACE72" w14:textId="77777777" w:rsidR="005838F6" w:rsidRDefault="005838F6" w:rsidP="00CA08FC"/>
    <w:p w14:paraId="02D5ECA0" w14:textId="77777777" w:rsidR="005838F6" w:rsidRDefault="005838F6" w:rsidP="00CA08FC"/>
    <w:p w14:paraId="764F4C9B" w14:textId="26CBF24D" w:rsidR="00086C2D" w:rsidRDefault="005838F6" w:rsidP="00CA08FC">
      <w:r>
        <w:lastRenderedPageBreak/>
        <w:t xml:space="preserve">The below examples will be focused on primary </w:t>
      </w:r>
      <w:proofErr w:type="gramStart"/>
      <w:r>
        <w:t>id</w:t>
      </w:r>
      <w:r w:rsidR="008A5E5F">
        <w:t>s</w:t>
      </w:r>
      <w:proofErr w:type="gramEnd"/>
      <w:r w:rsidR="008A5E5F">
        <w:t xml:space="preserve"> but the same logic can be applied to the other ids.</w:t>
      </w:r>
    </w:p>
    <w:p w14:paraId="791B2A98" w14:textId="223DF305" w:rsidR="008A5E5F" w:rsidRDefault="008A5E5F" w:rsidP="00CA08FC"/>
    <w:p w14:paraId="3DA0CC93" w14:textId="0E3372BC" w:rsidR="008A5E5F" w:rsidRPr="00B312FD" w:rsidRDefault="008A5E5F" w:rsidP="00CA08FC">
      <w:pPr>
        <w:rPr>
          <w:b/>
        </w:rPr>
      </w:pPr>
      <w:r>
        <w:rPr>
          <w:b/>
        </w:rPr>
        <w:t xml:space="preserve">Math </w:t>
      </w:r>
      <w:r w:rsidRPr="00B312FD">
        <w:rPr>
          <w:b/>
        </w:rPr>
        <w:t xml:space="preserve">Example </w:t>
      </w:r>
    </w:p>
    <w:p w14:paraId="586D622D" w14:textId="67EF5BBA" w:rsidR="008A5E5F" w:rsidRDefault="008A5E5F" w:rsidP="00CA08FC">
      <w:r>
        <w:t>If a user entered the following information</w:t>
      </w:r>
      <w:r w:rsidR="000D1041">
        <w:t>,</w:t>
      </w:r>
      <w:r>
        <w:t xml:space="preserve"> TIMS would produce the </w:t>
      </w:r>
      <w:r w:rsidR="00B312FD">
        <w:t xml:space="preserve">enhanced </w:t>
      </w:r>
      <w:r>
        <w:t xml:space="preserve">Primary ID </w:t>
      </w:r>
      <w:ins w:id="4" w:author="Todd Miller" w:date="2019-01-21T15:52:00Z">
        <w:r w:rsidR="00B4462F" w:rsidRPr="00B4462F">
          <w:t>M.GHS.C3.TN.A</w:t>
        </w:r>
      </w:ins>
      <w:del w:id="5" w:author="Todd Miller" w:date="2019-01-21T15:52:00Z">
        <w:r w:rsidRPr="008A5E5F" w:rsidDel="00B4462F">
          <w:delText>M.G4.C4MD.TF.NA</w:delText>
        </w:r>
        <w:r w:rsidDel="00B4462F">
          <w:delText>.  Note</w:delText>
        </w:r>
        <w:r w:rsidR="000D1041" w:rsidDel="00B4462F">
          <w:delText>,</w:delText>
        </w:r>
        <w:r w:rsidDel="00B4462F">
          <w:delText xml:space="preserve"> the primary content domain is included in the Primary ID which differs from the specification mentioned on page 2 of</w:delText>
        </w:r>
        <w:r w:rsidR="000D1041" w:rsidDel="00B4462F">
          <w:delText xml:space="preserve"> </w:delText>
        </w:r>
        <w:r w:rsidDel="00B4462F">
          <w:delText>this document</w:delText>
        </w:r>
      </w:del>
      <w:ins w:id="6" w:author="Todd Miller" w:date="2019-01-21T15:52:00Z">
        <w:r w:rsidR="00B4462F">
          <w:t>.</w:t>
        </w:r>
      </w:ins>
      <w:ins w:id="7" w:author="Todd Miller" w:date="2019-01-21T15:53:00Z">
        <w:r w:rsidR="00B4462F">
          <w:t xml:space="preserve">  Primary Content Domain is not applicable for claims 2-4 yet is required for TIMS to create </w:t>
        </w:r>
      </w:ins>
      <w:ins w:id="8" w:author="Todd Miller" w:date="2019-01-21T15:54:00Z">
        <w:r w:rsidR="00B4462F">
          <w:t>content specification ids</w:t>
        </w:r>
      </w:ins>
      <w:ins w:id="9" w:author="Todd Miller" w:date="2019-01-21T15:55:00Z">
        <w:r w:rsidR="00A37089">
          <w:t>.</w:t>
        </w:r>
      </w:ins>
      <w:ins w:id="10" w:author="Todd Miller" w:date="2019-01-21T15:54:00Z">
        <w:r w:rsidR="00B4462F">
          <w:t xml:space="preserve"> </w:t>
        </w:r>
      </w:ins>
      <w:ins w:id="11" w:author="Todd Miller" w:date="2019-01-21T15:55:00Z">
        <w:r w:rsidR="00A37089">
          <w:t>U</w:t>
        </w:r>
      </w:ins>
      <w:ins w:id="12" w:author="Todd Miller" w:date="2019-01-21T15:54:00Z">
        <w:r w:rsidR="00B4462F">
          <w:t xml:space="preserve">sers can </w:t>
        </w:r>
      </w:ins>
      <w:ins w:id="13" w:author="Todd Miller" w:date="2019-01-21T15:55:00Z">
        <w:r w:rsidR="00A37089">
          <w:t>set the primary content domain to</w:t>
        </w:r>
      </w:ins>
      <w:ins w:id="14" w:author="Todd Miller" w:date="2019-01-21T15:54:00Z">
        <w:r w:rsidR="00B4462F">
          <w:t xml:space="preserve"> </w:t>
        </w:r>
      </w:ins>
      <w:ins w:id="15" w:author="Todd Miller" w:date="2019-01-21T15:55:00Z">
        <w:r w:rsidR="00A37089">
          <w:t>“</w:t>
        </w:r>
      </w:ins>
      <w:ins w:id="16" w:author="Todd Miller" w:date="2019-01-21T15:54:00Z">
        <w:r w:rsidR="00B4462F">
          <w:t>NA</w:t>
        </w:r>
      </w:ins>
      <w:ins w:id="17" w:author="Todd Miller" w:date="2019-01-21T15:55:00Z">
        <w:r w:rsidR="00A37089">
          <w:t>”</w:t>
        </w:r>
      </w:ins>
      <w:bookmarkStart w:id="18" w:name="_GoBack"/>
      <w:bookmarkEnd w:id="18"/>
      <w:ins w:id="19" w:author="Todd Miller" w:date="2019-01-21T15:54:00Z">
        <w:r w:rsidR="00B4462F">
          <w:t xml:space="preserve"> which will be ignored by the content specification library.</w:t>
        </w:r>
      </w:ins>
      <w:del w:id="20" w:author="Todd Miller" w:date="2019-01-21T15:52:00Z">
        <w:r w:rsidDel="00B4462F">
          <w:delText>.</w:delText>
        </w:r>
      </w:del>
    </w:p>
    <w:p w14:paraId="5122E13B" w14:textId="54E5F57D" w:rsidR="008A5E5F" w:rsidRDefault="008A5E5F" w:rsidP="008A5E5F">
      <w:pPr>
        <w:pStyle w:val="ListParagraph"/>
        <w:numPr>
          <w:ilvl w:val="0"/>
          <w:numId w:val="38"/>
        </w:numPr>
      </w:pPr>
      <w:r>
        <w:t>Subject: Math</w:t>
      </w:r>
    </w:p>
    <w:p w14:paraId="15079641" w14:textId="1B3AA979" w:rsidR="008A5E5F" w:rsidRDefault="008A5E5F" w:rsidP="00B312FD">
      <w:pPr>
        <w:pStyle w:val="ListParagraph"/>
        <w:numPr>
          <w:ilvl w:val="0"/>
          <w:numId w:val="38"/>
        </w:numPr>
      </w:pPr>
      <w:r>
        <w:t xml:space="preserve">Grade: </w:t>
      </w:r>
      <w:ins w:id="21" w:author="Todd Miller" w:date="2019-01-21T15:52:00Z">
        <w:r w:rsidR="00B4462F">
          <w:t>11</w:t>
        </w:r>
      </w:ins>
      <w:del w:id="22" w:author="Todd Miller" w:date="2019-01-21T15:52:00Z">
        <w:r w:rsidDel="00B4462F">
          <w:delText>4</w:delText>
        </w:r>
      </w:del>
    </w:p>
    <w:p w14:paraId="60698F69" w14:textId="3484582E" w:rsidR="008A5E5F" w:rsidRDefault="008A5E5F" w:rsidP="00B312FD">
      <w:pPr>
        <w:pStyle w:val="ListParagraph"/>
        <w:numPr>
          <w:ilvl w:val="0"/>
          <w:numId w:val="38"/>
        </w:numPr>
      </w:pPr>
      <w:r>
        <w:t xml:space="preserve">Primary Claim: </w:t>
      </w:r>
      <w:ins w:id="23" w:author="Todd Miller" w:date="2019-01-21T15:53:00Z">
        <w:r w:rsidR="00B4462F">
          <w:t>3</w:t>
        </w:r>
      </w:ins>
      <w:del w:id="24" w:author="Todd Miller" w:date="2019-01-21T15:53:00Z">
        <w:r w:rsidDel="00B4462F">
          <w:delText>4</w:delText>
        </w:r>
      </w:del>
    </w:p>
    <w:p w14:paraId="2705AB6B" w14:textId="5437B2A7" w:rsidR="008A5E5F" w:rsidRDefault="008A5E5F" w:rsidP="008A5E5F">
      <w:pPr>
        <w:pStyle w:val="ListParagraph"/>
        <w:numPr>
          <w:ilvl w:val="0"/>
          <w:numId w:val="38"/>
        </w:numPr>
      </w:pPr>
      <w:r>
        <w:t xml:space="preserve">Primary Target: </w:t>
      </w:r>
      <w:ins w:id="25" w:author="Todd Miller" w:date="2019-01-21T15:53:00Z">
        <w:r w:rsidR="00B4462F">
          <w:t>N</w:t>
        </w:r>
      </w:ins>
      <w:del w:id="26" w:author="Todd Miller" w:date="2019-01-21T15:53:00Z">
        <w:r w:rsidDel="00B4462F">
          <w:delText>F</w:delText>
        </w:r>
      </w:del>
    </w:p>
    <w:p w14:paraId="77D7DEB3" w14:textId="43BA337E" w:rsidR="008A5E5F" w:rsidRDefault="008A5E5F" w:rsidP="008A5E5F">
      <w:pPr>
        <w:pStyle w:val="ListParagraph"/>
        <w:numPr>
          <w:ilvl w:val="0"/>
          <w:numId w:val="38"/>
        </w:numPr>
      </w:pPr>
      <w:r>
        <w:t xml:space="preserve">Primary Content Domain: </w:t>
      </w:r>
      <w:ins w:id="27" w:author="Todd Miller" w:date="2019-01-21T15:53:00Z">
        <w:r w:rsidR="00B4462F">
          <w:t>NA</w:t>
        </w:r>
      </w:ins>
      <w:del w:id="28" w:author="Todd Miller" w:date="2019-01-21T15:53:00Z">
        <w:r w:rsidDel="00B4462F">
          <w:delText>MD</w:delText>
        </w:r>
      </w:del>
    </w:p>
    <w:p w14:paraId="2E9D1971" w14:textId="06B7F974" w:rsidR="008A5E5F" w:rsidRDefault="008A5E5F" w:rsidP="008A5E5F">
      <w:pPr>
        <w:pStyle w:val="ListParagraph"/>
        <w:numPr>
          <w:ilvl w:val="0"/>
          <w:numId w:val="38"/>
        </w:numPr>
      </w:pPr>
      <w:r>
        <w:t xml:space="preserve">Primary Common Core Standard: </w:t>
      </w:r>
      <w:del w:id="29" w:author="Todd Miller" w:date="2019-01-21T15:53:00Z">
        <w:r w:rsidDel="00B4462F">
          <w:delText>NA</w:delText>
        </w:r>
      </w:del>
      <w:ins w:id="30" w:author="Todd Miller" w:date="2019-01-21T15:53:00Z">
        <w:r w:rsidR="00B4462F">
          <w:t>A</w:t>
        </w:r>
      </w:ins>
    </w:p>
    <w:p w14:paraId="2A6E9CB6" w14:textId="73950757" w:rsidR="008A5E5F" w:rsidRDefault="008A5E5F" w:rsidP="008A5E5F">
      <w:pPr>
        <w:pStyle w:val="ListParagraph"/>
        <w:numPr>
          <w:ilvl w:val="0"/>
          <w:numId w:val="38"/>
        </w:numPr>
      </w:pPr>
      <w:r>
        <w:t xml:space="preserve">Primary Emphasis: </w:t>
      </w:r>
      <w:del w:id="31" w:author="Todd Miller" w:date="2019-01-21T15:53:00Z">
        <w:r w:rsidDel="00B4462F">
          <w:delText>blank</w:delText>
        </w:r>
      </w:del>
      <w:ins w:id="32" w:author="Todd Miller" w:date="2019-01-21T15:53:00Z">
        <w:r w:rsidR="00B4462F">
          <w:t>N/A or blank</w:t>
        </w:r>
      </w:ins>
    </w:p>
    <w:p w14:paraId="27EA9181" w14:textId="2DA34153" w:rsidR="008A5E5F" w:rsidRPr="00B312FD" w:rsidRDefault="008A5E5F" w:rsidP="008A5E5F">
      <w:pPr>
        <w:rPr>
          <w:b/>
        </w:rPr>
      </w:pPr>
      <w:r w:rsidRPr="00B312FD">
        <w:rPr>
          <w:b/>
        </w:rPr>
        <w:t>ELA Example</w:t>
      </w:r>
    </w:p>
    <w:p w14:paraId="6B0DEB8F" w14:textId="43A427AF" w:rsidR="008A5E5F" w:rsidRDefault="008A5E5F" w:rsidP="008A5E5F">
      <w:r>
        <w:t>If a user entered the following information</w:t>
      </w:r>
      <w:r w:rsidR="000D1041">
        <w:t>,</w:t>
      </w:r>
      <w:r>
        <w:t xml:space="preserve"> TIMS would produce the </w:t>
      </w:r>
      <w:r w:rsidR="00B312FD">
        <w:t xml:space="preserve">enhanced </w:t>
      </w:r>
      <w:r>
        <w:t xml:space="preserve">Primary ID </w:t>
      </w:r>
      <w:proofErr w:type="gramStart"/>
      <w:r w:rsidRPr="008A5E5F">
        <w:t>E.G</w:t>
      </w:r>
      <w:proofErr w:type="gramEnd"/>
      <w:r w:rsidRPr="008A5E5F">
        <w:t>3.C1RL.T1</w:t>
      </w:r>
      <w:r>
        <w:t xml:space="preserve">.  </w:t>
      </w:r>
      <w:r w:rsidR="006A53FB">
        <w:t>Not</w:t>
      </w:r>
      <w:r w:rsidR="000D1041">
        <w:t>e,</w:t>
      </w:r>
      <w:r w:rsidR="006A53FB">
        <w:t xml:space="preserve"> the primary claim and content domain were used to derive the C1RL value.  This is driven by the Legacy Domain to </w:t>
      </w:r>
      <w:del w:id="33" w:author="Todd Miller" w:date="2019-01-21T15:53:00Z">
        <w:r w:rsidR="006A53FB" w:rsidDel="00B4462F">
          <w:delText xml:space="preserve">Enhanced </w:delText>
        </w:r>
      </w:del>
      <w:ins w:id="34" w:author="Todd Miller" w:date="2019-01-21T15:53:00Z">
        <w:r w:rsidR="00B4462F">
          <w:t>Content Specification</w:t>
        </w:r>
        <w:r w:rsidR="00B4462F">
          <w:t xml:space="preserve"> </w:t>
        </w:r>
      </w:ins>
      <w:r w:rsidR="006A53FB">
        <w:t>domain values (Table a-1).</w:t>
      </w:r>
    </w:p>
    <w:p w14:paraId="4FA53259" w14:textId="0F8959CD" w:rsidR="008A5E5F" w:rsidRDefault="008A5E5F" w:rsidP="008A5E5F"/>
    <w:p w14:paraId="2346BC4E" w14:textId="02980500" w:rsidR="008A5E5F" w:rsidRDefault="008A5E5F" w:rsidP="008A5E5F">
      <w:pPr>
        <w:pStyle w:val="ListParagraph"/>
        <w:numPr>
          <w:ilvl w:val="0"/>
          <w:numId w:val="39"/>
        </w:numPr>
      </w:pPr>
      <w:r>
        <w:t>Subject: ELA</w:t>
      </w:r>
    </w:p>
    <w:p w14:paraId="1D047A5D" w14:textId="7F41FB1A" w:rsidR="008A5E5F" w:rsidRDefault="008A5E5F" w:rsidP="008A5E5F">
      <w:pPr>
        <w:pStyle w:val="ListParagraph"/>
        <w:numPr>
          <w:ilvl w:val="0"/>
          <w:numId w:val="39"/>
        </w:numPr>
      </w:pPr>
      <w:r>
        <w:t>Grade: 3</w:t>
      </w:r>
    </w:p>
    <w:p w14:paraId="214AFF12" w14:textId="7854DFE7" w:rsidR="008A5E5F" w:rsidRDefault="008A5E5F" w:rsidP="008A5E5F">
      <w:pPr>
        <w:pStyle w:val="ListParagraph"/>
        <w:numPr>
          <w:ilvl w:val="0"/>
          <w:numId w:val="39"/>
        </w:numPr>
      </w:pPr>
      <w:r>
        <w:t>Primary Claim: 1</w:t>
      </w:r>
    </w:p>
    <w:p w14:paraId="6B1E99B3" w14:textId="763E5A82" w:rsidR="008A5E5F" w:rsidRDefault="008A5E5F" w:rsidP="008A5E5F">
      <w:pPr>
        <w:pStyle w:val="ListParagraph"/>
        <w:numPr>
          <w:ilvl w:val="0"/>
          <w:numId w:val="39"/>
        </w:numPr>
      </w:pPr>
      <w:r>
        <w:t>Primary Target: 1</w:t>
      </w:r>
    </w:p>
    <w:p w14:paraId="512313CD" w14:textId="097081AC" w:rsidR="008A5E5F" w:rsidRDefault="008A5E5F" w:rsidP="008A5E5F">
      <w:pPr>
        <w:pStyle w:val="ListParagraph"/>
        <w:numPr>
          <w:ilvl w:val="0"/>
          <w:numId w:val="39"/>
        </w:numPr>
      </w:pPr>
      <w:r>
        <w:t>Primary Content Domain: LT</w:t>
      </w:r>
    </w:p>
    <w:p w14:paraId="3C2B5949" w14:textId="7DB16638" w:rsidR="008A5E5F" w:rsidRDefault="008A5E5F" w:rsidP="00B312FD">
      <w:pPr>
        <w:pStyle w:val="ListParagraph"/>
        <w:numPr>
          <w:ilvl w:val="0"/>
          <w:numId w:val="39"/>
        </w:numPr>
      </w:pPr>
      <w:r>
        <w:t>Primary Common Core Standard: blank</w:t>
      </w:r>
    </w:p>
    <w:p w14:paraId="1F92757C" w14:textId="77777777" w:rsidR="008A5E5F" w:rsidRDefault="008A5E5F" w:rsidP="00B312FD"/>
    <w:p w14:paraId="375B0DED" w14:textId="2AC2E491" w:rsidR="008A5E5F" w:rsidRPr="001D095F" w:rsidRDefault="008A5E5F"/>
    <w:sectPr w:rsidR="008A5E5F" w:rsidRPr="001D095F" w:rsidSect="001726F6">
      <w:footerReference w:type="default" r:id="rId20"/>
      <w:pgSz w:w="12240" w:h="15840"/>
      <w:pgMar w:top="1440" w:right="1440" w:bottom="1440" w:left="1440"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6E9F" w14:textId="77777777" w:rsidR="005B439E" w:rsidRDefault="005B439E" w:rsidP="0035476E">
      <w:r>
        <w:separator/>
      </w:r>
    </w:p>
  </w:endnote>
  <w:endnote w:type="continuationSeparator" w:id="0">
    <w:p w14:paraId="5EBAF34E" w14:textId="77777777" w:rsidR="005B439E" w:rsidRDefault="005B439E"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BCD42" w14:textId="6BE1E7E6" w:rsidR="00C0594A" w:rsidRPr="00A26BA3" w:rsidRDefault="00C0594A" w:rsidP="00D46C2C">
    <w:pPr>
      <w:pStyle w:val="Footer"/>
      <w:spacing w:after="0"/>
    </w:pPr>
    <w:r>
      <w:t>Content Specification Identifiers</w:t>
    </w:r>
    <w:r>
      <w:tab/>
    </w:r>
    <w:r w:rsidRPr="00A26BA3">
      <w:fldChar w:fldCharType="begin"/>
    </w:r>
    <w:r w:rsidRPr="00A26BA3">
      <w:instrText xml:space="preserve"> PAGE   \* MERGEFORMAT </w:instrText>
    </w:r>
    <w:r w:rsidRPr="00A26BA3">
      <w:fldChar w:fldCharType="separate"/>
    </w:r>
    <w:r>
      <w:rPr>
        <w:noProof/>
      </w:rPr>
      <w:t>13</w:t>
    </w:r>
    <w:r w:rsidRPr="00A26B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01E40" w14:textId="77777777" w:rsidR="005B439E" w:rsidRDefault="005B439E" w:rsidP="0035476E">
      <w:r>
        <w:separator/>
      </w:r>
    </w:p>
  </w:footnote>
  <w:footnote w:type="continuationSeparator" w:id="0">
    <w:p w14:paraId="347D5313" w14:textId="77777777" w:rsidR="005B439E" w:rsidRDefault="005B439E" w:rsidP="0035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BB2536"/>
    <w:multiLevelType w:val="hybridMultilevel"/>
    <w:tmpl w:val="725C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B0A2A"/>
    <w:multiLevelType w:val="hybridMultilevel"/>
    <w:tmpl w:val="2FDC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9C2387"/>
    <w:multiLevelType w:val="hybridMultilevel"/>
    <w:tmpl w:val="354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3628DC"/>
    <w:multiLevelType w:val="hybridMultilevel"/>
    <w:tmpl w:val="1248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B3261"/>
    <w:multiLevelType w:val="multilevel"/>
    <w:tmpl w:val="052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937340"/>
    <w:multiLevelType w:val="hybridMultilevel"/>
    <w:tmpl w:val="418C0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906F50"/>
    <w:multiLevelType w:val="hybridMultilevel"/>
    <w:tmpl w:val="23F6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5C79BC"/>
    <w:multiLevelType w:val="hybridMultilevel"/>
    <w:tmpl w:val="F9E8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5E615B0"/>
    <w:multiLevelType w:val="hybridMultilevel"/>
    <w:tmpl w:val="6B98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35CAF"/>
    <w:multiLevelType w:val="hybridMultilevel"/>
    <w:tmpl w:val="FBAA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256FA"/>
    <w:multiLevelType w:val="multilevel"/>
    <w:tmpl w:val="1A8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A53A7"/>
    <w:multiLevelType w:val="hybridMultilevel"/>
    <w:tmpl w:val="E46C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07A5B"/>
    <w:multiLevelType w:val="multilevel"/>
    <w:tmpl w:val="88F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86246E"/>
    <w:multiLevelType w:val="hybridMultilevel"/>
    <w:tmpl w:val="A8F0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33F03"/>
    <w:multiLevelType w:val="multilevel"/>
    <w:tmpl w:val="25E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1138F2"/>
    <w:multiLevelType w:val="multilevel"/>
    <w:tmpl w:val="90D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50EED"/>
    <w:multiLevelType w:val="hybridMultilevel"/>
    <w:tmpl w:val="E72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808B5"/>
    <w:multiLevelType w:val="hybridMultilevel"/>
    <w:tmpl w:val="7E46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C4A02"/>
    <w:multiLevelType w:val="multilevel"/>
    <w:tmpl w:val="D0C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B4241"/>
    <w:multiLevelType w:val="hybridMultilevel"/>
    <w:tmpl w:val="1634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D5DE3"/>
    <w:multiLevelType w:val="multilevel"/>
    <w:tmpl w:val="288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9B5055"/>
    <w:multiLevelType w:val="multilevel"/>
    <w:tmpl w:val="22C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4E67CE"/>
    <w:multiLevelType w:val="multilevel"/>
    <w:tmpl w:val="1D9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646B93"/>
    <w:multiLevelType w:val="hybridMultilevel"/>
    <w:tmpl w:val="60BE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B668B"/>
    <w:multiLevelType w:val="hybridMultilevel"/>
    <w:tmpl w:val="4746C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9F1999"/>
    <w:multiLevelType w:val="multilevel"/>
    <w:tmpl w:val="64A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D2C2D"/>
    <w:multiLevelType w:val="multilevel"/>
    <w:tmpl w:val="04C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B14414"/>
    <w:multiLevelType w:val="hybridMultilevel"/>
    <w:tmpl w:val="DA32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910A9B"/>
    <w:multiLevelType w:val="hybridMultilevel"/>
    <w:tmpl w:val="3944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1424F"/>
    <w:multiLevelType w:val="multilevel"/>
    <w:tmpl w:val="4070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DA6348"/>
    <w:multiLevelType w:val="hybridMultilevel"/>
    <w:tmpl w:val="085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E640D45"/>
    <w:multiLevelType w:val="hybridMultilevel"/>
    <w:tmpl w:val="70AC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32"/>
  </w:num>
  <w:num w:numId="7">
    <w:abstractNumId w:val="7"/>
  </w:num>
  <w:num w:numId="8">
    <w:abstractNumId w:val="30"/>
  </w:num>
  <w:num w:numId="9">
    <w:abstractNumId w:val="37"/>
  </w:num>
  <w:num w:numId="10">
    <w:abstractNumId w:val="11"/>
  </w:num>
  <w:num w:numId="11">
    <w:abstractNumId w:val="13"/>
  </w:num>
  <w:num w:numId="12">
    <w:abstractNumId w:val="18"/>
  </w:num>
  <w:num w:numId="13">
    <w:abstractNumId w:val="28"/>
  </w:num>
  <w:num w:numId="14">
    <w:abstractNumId w:val="27"/>
  </w:num>
  <w:num w:numId="15">
    <w:abstractNumId w:val="10"/>
  </w:num>
  <w:num w:numId="16">
    <w:abstractNumId w:val="26"/>
  </w:num>
  <w:num w:numId="17">
    <w:abstractNumId w:val="31"/>
  </w:num>
  <w:num w:numId="18">
    <w:abstractNumId w:val="20"/>
  </w:num>
  <w:num w:numId="19">
    <w:abstractNumId w:val="33"/>
  </w:num>
  <w:num w:numId="20">
    <w:abstractNumId w:val="8"/>
  </w:num>
  <w:num w:numId="21">
    <w:abstractNumId w:val="14"/>
  </w:num>
  <w:num w:numId="22">
    <w:abstractNumId w:val="17"/>
  </w:num>
  <w:num w:numId="23">
    <w:abstractNumId w:val="23"/>
  </w:num>
  <w:num w:numId="24">
    <w:abstractNumId w:val="5"/>
  </w:num>
  <w:num w:numId="25">
    <w:abstractNumId w:val="22"/>
  </w:num>
  <w:num w:numId="26">
    <w:abstractNumId w:val="38"/>
  </w:num>
  <w:num w:numId="27">
    <w:abstractNumId w:val="12"/>
  </w:num>
  <w:num w:numId="28">
    <w:abstractNumId w:val="15"/>
  </w:num>
  <w:num w:numId="29">
    <w:abstractNumId w:val="25"/>
  </w:num>
  <w:num w:numId="30">
    <w:abstractNumId w:val="19"/>
  </w:num>
  <w:num w:numId="31">
    <w:abstractNumId w:val="6"/>
  </w:num>
  <w:num w:numId="32">
    <w:abstractNumId w:val="9"/>
  </w:num>
  <w:num w:numId="33">
    <w:abstractNumId w:val="35"/>
  </w:num>
  <w:num w:numId="34">
    <w:abstractNumId w:val="16"/>
  </w:num>
  <w:num w:numId="35">
    <w:abstractNumId w:val="21"/>
  </w:num>
  <w:num w:numId="36">
    <w:abstractNumId w:val="36"/>
  </w:num>
  <w:num w:numId="37">
    <w:abstractNumId w:val="24"/>
  </w:num>
  <w:num w:numId="38">
    <w:abstractNumId w:val="29"/>
  </w:num>
  <w:num w:numId="39">
    <w:abstractNumId w:val="3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Miller">
    <w15:presenceInfo w15:providerId="AD" w15:userId="S::tmiller@fairwaytech.com::86243927-9eb5-4915-8d1d-0a8de7cb46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DA"/>
    <w:rsid w:val="00011C2B"/>
    <w:rsid w:val="00016E50"/>
    <w:rsid w:val="0002501E"/>
    <w:rsid w:val="0003647F"/>
    <w:rsid w:val="0004693F"/>
    <w:rsid w:val="000532CC"/>
    <w:rsid w:val="000617F4"/>
    <w:rsid w:val="00062CFC"/>
    <w:rsid w:val="00081A14"/>
    <w:rsid w:val="0008426F"/>
    <w:rsid w:val="00085D7E"/>
    <w:rsid w:val="00086BEA"/>
    <w:rsid w:val="00086C2D"/>
    <w:rsid w:val="0009268D"/>
    <w:rsid w:val="00096C3B"/>
    <w:rsid w:val="000C2379"/>
    <w:rsid w:val="000C5DA5"/>
    <w:rsid w:val="000C6982"/>
    <w:rsid w:val="000D1041"/>
    <w:rsid w:val="000E1D7E"/>
    <w:rsid w:val="000E2D4E"/>
    <w:rsid w:val="000E359A"/>
    <w:rsid w:val="000F31E3"/>
    <w:rsid w:val="001025C1"/>
    <w:rsid w:val="00102C1B"/>
    <w:rsid w:val="00117B46"/>
    <w:rsid w:val="001207D4"/>
    <w:rsid w:val="00122961"/>
    <w:rsid w:val="00124FAC"/>
    <w:rsid w:val="001305C2"/>
    <w:rsid w:val="0013215E"/>
    <w:rsid w:val="00137646"/>
    <w:rsid w:val="00141E4C"/>
    <w:rsid w:val="00144462"/>
    <w:rsid w:val="001726F6"/>
    <w:rsid w:val="0017606C"/>
    <w:rsid w:val="001823F0"/>
    <w:rsid w:val="00197F0E"/>
    <w:rsid w:val="001A133B"/>
    <w:rsid w:val="001A24DB"/>
    <w:rsid w:val="001A3156"/>
    <w:rsid w:val="001B04D1"/>
    <w:rsid w:val="001B4AEC"/>
    <w:rsid w:val="001C2912"/>
    <w:rsid w:val="001C51AB"/>
    <w:rsid w:val="001C77D1"/>
    <w:rsid w:val="001D095F"/>
    <w:rsid w:val="001D5278"/>
    <w:rsid w:val="001D53C6"/>
    <w:rsid w:val="002035AE"/>
    <w:rsid w:val="00211C2F"/>
    <w:rsid w:val="00221D2B"/>
    <w:rsid w:val="00222320"/>
    <w:rsid w:val="002228FD"/>
    <w:rsid w:val="002300D6"/>
    <w:rsid w:val="00232349"/>
    <w:rsid w:val="00234269"/>
    <w:rsid w:val="00237AB2"/>
    <w:rsid w:val="00247F97"/>
    <w:rsid w:val="00250F39"/>
    <w:rsid w:val="002536B8"/>
    <w:rsid w:val="002576A2"/>
    <w:rsid w:val="00267B4C"/>
    <w:rsid w:val="00291062"/>
    <w:rsid w:val="0029395A"/>
    <w:rsid w:val="002B566D"/>
    <w:rsid w:val="002B63E3"/>
    <w:rsid w:val="002C15C2"/>
    <w:rsid w:val="002C37F5"/>
    <w:rsid w:val="002D3273"/>
    <w:rsid w:val="002D5724"/>
    <w:rsid w:val="002D5FA1"/>
    <w:rsid w:val="002E15F9"/>
    <w:rsid w:val="002F32B5"/>
    <w:rsid w:val="002F4711"/>
    <w:rsid w:val="002F6E54"/>
    <w:rsid w:val="002F738B"/>
    <w:rsid w:val="00320183"/>
    <w:rsid w:val="003208FB"/>
    <w:rsid w:val="003263CE"/>
    <w:rsid w:val="00346E2D"/>
    <w:rsid w:val="0035476E"/>
    <w:rsid w:val="00354CF5"/>
    <w:rsid w:val="00360EB8"/>
    <w:rsid w:val="00362FA0"/>
    <w:rsid w:val="00373C66"/>
    <w:rsid w:val="00383A76"/>
    <w:rsid w:val="00392072"/>
    <w:rsid w:val="003922DB"/>
    <w:rsid w:val="00396DE0"/>
    <w:rsid w:val="003A54BA"/>
    <w:rsid w:val="003B403D"/>
    <w:rsid w:val="003B5232"/>
    <w:rsid w:val="003C13EA"/>
    <w:rsid w:val="003D43B0"/>
    <w:rsid w:val="003D4B22"/>
    <w:rsid w:val="003E1C59"/>
    <w:rsid w:val="003E67EE"/>
    <w:rsid w:val="003F0451"/>
    <w:rsid w:val="0040284B"/>
    <w:rsid w:val="0042344F"/>
    <w:rsid w:val="00425116"/>
    <w:rsid w:val="00474B89"/>
    <w:rsid w:val="00480BD9"/>
    <w:rsid w:val="00496A3E"/>
    <w:rsid w:val="004A514C"/>
    <w:rsid w:val="004A5714"/>
    <w:rsid w:val="004B509F"/>
    <w:rsid w:val="004B6328"/>
    <w:rsid w:val="004C590C"/>
    <w:rsid w:val="004D1F2A"/>
    <w:rsid w:val="004D20E3"/>
    <w:rsid w:val="004D5122"/>
    <w:rsid w:val="004E5BC7"/>
    <w:rsid w:val="004E735B"/>
    <w:rsid w:val="00500DE3"/>
    <w:rsid w:val="00511F1D"/>
    <w:rsid w:val="00523B3E"/>
    <w:rsid w:val="005243FD"/>
    <w:rsid w:val="005412E4"/>
    <w:rsid w:val="00542D80"/>
    <w:rsid w:val="005555D0"/>
    <w:rsid w:val="00557105"/>
    <w:rsid w:val="00566B4D"/>
    <w:rsid w:val="00567734"/>
    <w:rsid w:val="005754D1"/>
    <w:rsid w:val="005838F6"/>
    <w:rsid w:val="00583EE5"/>
    <w:rsid w:val="00584E59"/>
    <w:rsid w:val="0058634F"/>
    <w:rsid w:val="00587714"/>
    <w:rsid w:val="005A6354"/>
    <w:rsid w:val="005B439E"/>
    <w:rsid w:val="005C2C30"/>
    <w:rsid w:val="005C3151"/>
    <w:rsid w:val="005D183E"/>
    <w:rsid w:val="005D55A5"/>
    <w:rsid w:val="005E07C1"/>
    <w:rsid w:val="005E1C85"/>
    <w:rsid w:val="005E5B81"/>
    <w:rsid w:val="005F4324"/>
    <w:rsid w:val="00614992"/>
    <w:rsid w:val="0061575D"/>
    <w:rsid w:val="00620C84"/>
    <w:rsid w:val="00621E1A"/>
    <w:rsid w:val="00631F8B"/>
    <w:rsid w:val="00636E54"/>
    <w:rsid w:val="00640EC1"/>
    <w:rsid w:val="00643B30"/>
    <w:rsid w:val="00645140"/>
    <w:rsid w:val="00646D6E"/>
    <w:rsid w:val="00660D13"/>
    <w:rsid w:val="00663313"/>
    <w:rsid w:val="00680DDB"/>
    <w:rsid w:val="00685EA6"/>
    <w:rsid w:val="00687CF5"/>
    <w:rsid w:val="006902C6"/>
    <w:rsid w:val="00690390"/>
    <w:rsid w:val="00692AD5"/>
    <w:rsid w:val="00692B9D"/>
    <w:rsid w:val="006938DA"/>
    <w:rsid w:val="00696D10"/>
    <w:rsid w:val="006A53FB"/>
    <w:rsid w:val="006A55B5"/>
    <w:rsid w:val="006B0E25"/>
    <w:rsid w:val="006B6D29"/>
    <w:rsid w:val="006D28CC"/>
    <w:rsid w:val="006D30BB"/>
    <w:rsid w:val="006D3157"/>
    <w:rsid w:val="006D3D09"/>
    <w:rsid w:val="006D6945"/>
    <w:rsid w:val="006F3C60"/>
    <w:rsid w:val="006F6CF1"/>
    <w:rsid w:val="00703FF4"/>
    <w:rsid w:val="0071336A"/>
    <w:rsid w:val="007134CC"/>
    <w:rsid w:val="0071553C"/>
    <w:rsid w:val="00727FE0"/>
    <w:rsid w:val="00736C03"/>
    <w:rsid w:val="00737C2A"/>
    <w:rsid w:val="007402FA"/>
    <w:rsid w:val="00742470"/>
    <w:rsid w:val="00755F90"/>
    <w:rsid w:val="00772333"/>
    <w:rsid w:val="007867E5"/>
    <w:rsid w:val="007911FF"/>
    <w:rsid w:val="007A29DD"/>
    <w:rsid w:val="007B6AEE"/>
    <w:rsid w:val="007B7F35"/>
    <w:rsid w:val="007C1BE5"/>
    <w:rsid w:val="007C3B0C"/>
    <w:rsid w:val="007D1322"/>
    <w:rsid w:val="007D526A"/>
    <w:rsid w:val="007F768D"/>
    <w:rsid w:val="00802054"/>
    <w:rsid w:val="00816934"/>
    <w:rsid w:val="008276FE"/>
    <w:rsid w:val="00851567"/>
    <w:rsid w:val="00853218"/>
    <w:rsid w:val="008676DC"/>
    <w:rsid w:val="008709E3"/>
    <w:rsid w:val="0087187E"/>
    <w:rsid w:val="008758C7"/>
    <w:rsid w:val="008869CD"/>
    <w:rsid w:val="008964E5"/>
    <w:rsid w:val="008A097C"/>
    <w:rsid w:val="008A5E5F"/>
    <w:rsid w:val="008A64ED"/>
    <w:rsid w:val="008B024F"/>
    <w:rsid w:val="008D1104"/>
    <w:rsid w:val="008D1EA6"/>
    <w:rsid w:val="008D46A3"/>
    <w:rsid w:val="008E0D9E"/>
    <w:rsid w:val="008E1D9D"/>
    <w:rsid w:val="008F004E"/>
    <w:rsid w:val="008F1F61"/>
    <w:rsid w:val="008F2DB7"/>
    <w:rsid w:val="008F45AF"/>
    <w:rsid w:val="00901B5E"/>
    <w:rsid w:val="00905C3F"/>
    <w:rsid w:val="00916375"/>
    <w:rsid w:val="009348E1"/>
    <w:rsid w:val="00935F84"/>
    <w:rsid w:val="009371E5"/>
    <w:rsid w:val="00944CF4"/>
    <w:rsid w:val="00944F67"/>
    <w:rsid w:val="00951C73"/>
    <w:rsid w:val="00951FCC"/>
    <w:rsid w:val="00956779"/>
    <w:rsid w:val="00966036"/>
    <w:rsid w:val="009715A0"/>
    <w:rsid w:val="00996FE4"/>
    <w:rsid w:val="009A3271"/>
    <w:rsid w:val="009A4D84"/>
    <w:rsid w:val="009A6764"/>
    <w:rsid w:val="009A6858"/>
    <w:rsid w:val="009B1FFF"/>
    <w:rsid w:val="009B6A9B"/>
    <w:rsid w:val="009C58FC"/>
    <w:rsid w:val="009E4BE9"/>
    <w:rsid w:val="009E68DA"/>
    <w:rsid w:val="009F2D0C"/>
    <w:rsid w:val="009F3033"/>
    <w:rsid w:val="009F471B"/>
    <w:rsid w:val="00A106FF"/>
    <w:rsid w:val="00A1131A"/>
    <w:rsid w:val="00A14ABD"/>
    <w:rsid w:val="00A26BA3"/>
    <w:rsid w:val="00A37089"/>
    <w:rsid w:val="00A42620"/>
    <w:rsid w:val="00A42E68"/>
    <w:rsid w:val="00A47FE4"/>
    <w:rsid w:val="00A52CF5"/>
    <w:rsid w:val="00A77B56"/>
    <w:rsid w:val="00A816F3"/>
    <w:rsid w:val="00A872B6"/>
    <w:rsid w:val="00A9740F"/>
    <w:rsid w:val="00AB2E01"/>
    <w:rsid w:val="00AB4478"/>
    <w:rsid w:val="00AC7562"/>
    <w:rsid w:val="00AD287D"/>
    <w:rsid w:val="00AF64D6"/>
    <w:rsid w:val="00B312FD"/>
    <w:rsid w:val="00B4462F"/>
    <w:rsid w:val="00B4484C"/>
    <w:rsid w:val="00B516BB"/>
    <w:rsid w:val="00B65E1C"/>
    <w:rsid w:val="00B77D86"/>
    <w:rsid w:val="00BA58E8"/>
    <w:rsid w:val="00BB5120"/>
    <w:rsid w:val="00BD4287"/>
    <w:rsid w:val="00BE7889"/>
    <w:rsid w:val="00BF2CF6"/>
    <w:rsid w:val="00C02B81"/>
    <w:rsid w:val="00C0594A"/>
    <w:rsid w:val="00C064E2"/>
    <w:rsid w:val="00C16716"/>
    <w:rsid w:val="00C20666"/>
    <w:rsid w:val="00C41084"/>
    <w:rsid w:val="00C42A06"/>
    <w:rsid w:val="00C52BB2"/>
    <w:rsid w:val="00C565E1"/>
    <w:rsid w:val="00C573C2"/>
    <w:rsid w:val="00C57955"/>
    <w:rsid w:val="00C651F0"/>
    <w:rsid w:val="00C72F65"/>
    <w:rsid w:val="00C819A4"/>
    <w:rsid w:val="00C83748"/>
    <w:rsid w:val="00C85862"/>
    <w:rsid w:val="00C866E4"/>
    <w:rsid w:val="00C90EF4"/>
    <w:rsid w:val="00C95740"/>
    <w:rsid w:val="00C9713C"/>
    <w:rsid w:val="00CA08FC"/>
    <w:rsid w:val="00CB49A3"/>
    <w:rsid w:val="00CB6380"/>
    <w:rsid w:val="00CE48AD"/>
    <w:rsid w:val="00CF289E"/>
    <w:rsid w:val="00CF549F"/>
    <w:rsid w:val="00D04626"/>
    <w:rsid w:val="00D04882"/>
    <w:rsid w:val="00D10132"/>
    <w:rsid w:val="00D12485"/>
    <w:rsid w:val="00D23DE5"/>
    <w:rsid w:val="00D24181"/>
    <w:rsid w:val="00D46C2C"/>
    <w:rsid w:val="00D55B5D"/>
    <w:rsid w:val="00D61CF6"/>
    <w:rsid w:val="00D655CD"/>
    <w:rsid w:val="00D659C0"/>
    <w:rsid w:val="00D94507"/>
    <w:rsid w:val="00DC38DB"/>
    <w:rsid w:val="00DC432B"/>
    <w:rsid w:val="00DC4DE8"/>
    <w:rsid w:val="00DC61C4"/>
    <w:rsid w:val="00DE6AF6"/>
    <w:rsid w:val="00DF3695"/>
    <w:rsid w:val="00E00D4A"/>
    <w:rsid w:val="00E164EB"/>
    <w:rsid w:val="00E23735"/>
    <w:rsid w:val="00E251C2"/>
    <w:rsid w:val="00E3250C"/>
    <w:rsid w:val="00E4526B"/>
    <w:rsid w:val="00E45914"/>
    <w:rsid w:val="00E50BBA"/>
    <w:rsid w:val="00E5329D"/>
    <w:rsid w:val="00E61715"/>
    <w:rsid w:val="00E648D9"/>
    <w:rsid w:val="00E709E5"/>
    <w:rsid w:val="00E70DA8"/>
    <w:rsid w:val="00E82B7E"/>
    <w:rsid w:val="00E846A2"/>
    <w:rsid w:val="00E85C8E"/>
    <w:rsid w:val="00E91762"/>
    <w:rsid w:val="00E977BD"/>
    <w:rsid w:val="00EA3B4F"/>
    <w:rsid w:val="00EB0B4E"/>
    <w:rsid w:val="00EB1AC4"/>
    <w:rsid w:val="00EB7FCD"/>
    <w:rsid w:val="00EC76AD"/>
    <w:rsid w:val="00ED135E"/>
    <w:rsid w:val="00ED65A4"/>
    <w:rsid w:val="00EE01DA"/>
    <w:rsid w:val="00EE32D0"/>
    <w:rsid w:val="00EF0ECA"/>
    <w:rsid w:val="00EF77E9"/>
    <w:rsid w:val="00F0110D"/>
    <w:rsid w:val="00F03767"/>
    <w:rsid w:val="00F26DAE"/>
    <w:rsid w:val="00F26EEF"/>
    <w:rsid w:val="00F40580"/>
    <w:rsid w:val="00F428E3"/>
    <w:rsid w:val="00F456D2"/>
    <w:rsid w:val="00F617A1"/>
    <w:rsid w:val="00F70352"/>
    <w:rsid w:val="00F70D85"/>
    <w:rsid w:val="00F7178E"/>
    <w:rsid w:val="00F72D20"/>
    <w:rsid w:val="00F735D4"/>
    <w:rsid w:val="00F823CA"/>
    <w:rsid w:val="00F849DE"/>
    <w:rsid w:val="00F90C4B"/>
    <w:rsid w:val="00FB78AB"/>
    <w:rsid w:val="00FD4CB1"/>
    <w:rsid w:val="00FD54C9"/>
    <w:rsid w:val="00FE371A"/>
    <w:rsid w:val="00FF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A37D"/>
  <w15:docId w15:val="{2EB18DBE-0F52-4227-B573-937AE9A3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CF549F"/>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0532CC"/>
    <w:rPr>
      <w:sz w:val="16"/>
      <w:szCs w:val="16"/>
    </w:rPr>
  </w:style>
  <w:style w:type="paragraph" w:styleId="CommentText">
    <w:name w:val="annotation text"/>
    <w:basedOn w:val="Normal"/>
    <w:link w:val="CommentTextChar"/>
    <w:uiPriority w:val="99"/>
    <w:semiHidden/>
    <w:unhideWhenUsed/>
    <w:locked/>
    <w:rsid w:val="000532CC"/>
    <w:rPr>
      <w:sz w:val="20"/>
      <w:szCs w:val="20"/>
    </w:rPr>
  </w:style>
  <w:style w:type="character" w:customStyle="1" w:styleId="CommentTextChar">
    <w:name w:val="Comment Text Char"/>
    <w:basedOn w:val="DefaultParagraphFont"/>
    <w:link w:val="CommentText"/>
    <w:uiPriority w:val="99"/>
    <w:semiHidden/>
    <w:rsid w:val="000532CC"/>
    <w:rPr>
      <w:sz w:val="20"/>
      <w:szCs w:val="20"/>
    </w:rPr>
  </w:style>
  <w:style w:type="paragraph" w:styleId="CommentSubject">
    <w:name w:val="annotation subject"/>
    <w:basedOn w:val="CommentText"/>
    <w:next w:val="CommentText"/>
    <w:link w:val="CommentSubjectChar"/>
    <w:uiPriority w:val="99"/>
    <w:semiHidden/>
    <w:unhideWhenUsed/>
    <w:locked/>
    <w:rsid w:val="000532CC"/>
    <w:rPr>
      <w:b/>
      <w:bCs/>
    </w:rPr>
  </w:style>
  <w:style w:type="character" w:customStyle="1" w:styleId="CommentSubjectChar">
    <w:name w:val="Comment Subject Char"/>
    <w:basedOn w:val="CommentTextChar"/>
    <w:link w:val="CommentSubject"/>
    <w:uiPriority w:val="99"/>
    <w:semiHidden/>
    <w:rsid w:val="000532CC"/>
    <w:rPr>
      <w:b/>
      <w:bCs/>
      <w:sz w:val="20"/>
      <w:szCs w:val="20"/>
    </w:rPr>
  </w:style>
  <w:style w:type="paragraph" w:customStyle="1" w:styleId="SingleSpaced">
    <w:name w:val="Single Spaced"/>
    <w:basedOn w:val="Normal"/>
    <w:link w:val="SingleSpacedChar"/>
    <w:qFormat/>
    <w:rsid w:val="00C819A4"/>
    <w:pPr>
      <w:spacing w:after="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8E0D9E"/>
    <w:rPr>
      <w:color w:val="808080"/>
      <w:shd w:val="clear" w:color="auto" w:fill="E6E6E6"/>
    </w:rPr>
  </w:style>
  <w:style w:type="character" w:customStyle="1" w:styleId="SingleSpacedChar">
    <w:name w:val="Single Spaced Char"/>
    <w:basedOn w:val="DefaultParagraphFont"/>
    <w:link w:val="SingleSpaced"/>
    <w:rsid w:val="00C819A4"/>
    <w:rPr>
      <w:rFonts w:asciiTheme="minorHAnsi" w:eastAsiaTheme="minorEastAsia" w:hAnsiTheme="minorHAnsi" w:cstheme="minorBidi"/>
    </w:rPr>
  </w:style>
  <w:style w:type="paragraph" w:styleId="NormalWeb">
    <w:name w:val="Normal (Web)"/>
    <w:basedOn w:val="Normal"/>
    <w:uiPriority w:val="99"/>
    <w:semiHidden/>
    <w:unhideWhenUsed/>
    <w:locked/>
    <w:rsid w:val="008D46A3"/>
    <w:pPr>
      <w:spacing w:before="100" w:beforeAutospacing="1" w:after="100" w:afterAutospacing="1"/>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locked/>
    <w:rsid w:val="008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46A3"/>
    <w:rPr>
      <w:rFonts w:ascii="Courier New" w:eastAsia="Times New Roman" w:hAnsi="Courier New" w:cs="Courier New"/>
      <w:sz w:val="20"/>
      <w:szCs w:val="20"/>
    </w:rPr>
  </w:style>
  <w:style w:type="character" w:styleId="HTMLCode">
    <w:name w:val="HTML Code"/>
    <w:basedOn w:val="DefaultParagraphFont"/>
    <w:uiPriority w:val="99"/>
    <w:semiHidden/>
    <w:unhideWhenUsed/>
    <w:locked/>
    <w:rsid w:val="008D46A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locked/>
    <w:rsid w:val="004C590C"/>
    <w:rPr>
      <w:color w:val="800080" w:themeColor="followedHyperlink"/>
      <w:u w:val="single"/>
    </w:rPr>
  </w:style>
  <w:style w:type="paragraph" w:customStyle="1" w:styleId="mcetaggedbr">
    <w:name w:val="_mce_tagged_br"/>
    <w:basedOn w:val="Normal"/>
    <w:rsid w:val="005838F6"/>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0D1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3192">
      <w:bodyDiv w:val="1"/>
      <w:marLeft w:val="0"/>
      <w:marRight w:val="0"/>
      <w:marTop w:val="0"/>
      <w:marBottom w:val="0"/>
      <w:divBdr>
        <w:top w:val="none" w:sz="0" w:space="0" w:color="auto"/>
        <w:left w:val="none" w:sz="0" w:space="0" w:color="auto"/>
        <w:bottom w:val="none" w:sz="0" w:space="0" w:color="auto"/>
        <w:right w:val="none" w:sz="0" w:space="0" w:color="auto"/>
      </w:divBdr>
    </w:div>
    <w:div w:id="255552771">
      <w:bodyDiv w:val="1"/>
      <w:marLeft w:val="0"/>
      <w:marRight w:val="0"/>
      <w:marTop w:val="0"/>
      <w:marBottom w:val="0"/>
      <w:divBdr>
        <w:top w:val="none" w:sz="0" w:space="0" w:color="auto"/>
        <w:left w:val="none" w:sz="0" w:space="0" w:color="auto"/>
        <w:bottom w:val="none" w:sz="0" w:space="0" w:color="auto"/>
        <w:right w:val="none" w:sz="0" w:space="0" w:color="auto"/>
      </w:divBdr>
    </w:div>
    <w:div w:id="424349079">
      <w:bodyDiv w:val="1"/>
      <w:marLeft w:val="0"/>
      <w:marRight w:val="0"/>
      <w:marTop w:val="0"/>
      <w:marBottom w:val="0"/>
      <w:divBdr>
        <w:top w:val="none" w:sz="0" w:space="0" w:color="auto"/>
        <w:left w:val="none" w:sz="0" w:space="0" w:color="auto"/>
        <w:bottom w:val="none" w:sz="0" w:space="0" w:color="auto"/>
        <w:right w:val="none" w:sz="0" w:space="0" w:color="auto"/>
      </w:divBdr>
    </w:div>
    <w:div w:id="1328365712">
      <w:bodyDiv w:val="1"/>
      <w:marLeft w:val="0"/>
      <w:marRight w:val="0"/>
      <w:marTop w:val="0"/>
      <w:marBottom w:val="0"/>
      <w:divBdr>
        <w:top w:val="none" w:sz="0" w:space="0" w:color="auto"/>
        <w:left w:val="none" w:sz="0" w:space="0" w:color="auto"/>
        <w:bottom w:val="none" w:sz="0" w:space="0" w:color="auto"/>
        <w:right w:val="none" w:sz="0" w:space="0" w:color="auto"/>
      </w:divBdr>
      <w:divsChild>
        <w:div w:id="672031836">
          <w:marLeft w:val="0"/>
          <w:marRight w:val="0"/>
          <w:marTop w:val="0"/>
          <w:marBottom w:val="0"/>
          <w:divBdr>
            <w:top w:val="none" w:sz="0" w:space="0" w:color="auto"/>
            <w:left w:val="none" w:sz="0" w:space="0" w:color="auto"/>
            <w:bottom w:val="none" w:sz="0" w:space="0" w:color="auto"/>
            <w:right w:val="none" w:sz="0" w:space="0" w:color="auto"/>
          </w:divBdr>
          <w:divsChild>
            <w:div w:id="564687604">
              <w:marLeft w:val="0"/>
              <w:marRight w:val="0"/>
              <w:marTop w:val="0"/>
              <w:marBottom w:val="0"/>
              <w:divBdr>
                <w:top w:val="none" w:sz="0" w:space="0" w:color="auto"/>
                <w:left w:val="none" w:sz="0" w:space="0" w:color="auto"/>
                <w:bottom w:val="none" w:sz="0" w:space="0" w:color="auto"/>
                <w:right w:val="none" w:sz="0" w:space="0" w:color="auto"/>
              </w:divBdr>
            </w:div>
          </w:divsChild>
        </w:div>
        <w:div w:id="1660040937">
          <w:marLeft w:val="0"/>
          <w:marRight w:val="0"/>
          <w:marTop w:val="0"/>
          <w:marBottom w:val="0"/>
          <w:divBdr>
            <w:top w:val="none" w:sz="0" w:space="0" w:color="auto"/>
            <w:left w:val="none" w:sz="0" w:space="0" w:color="auto"/>
            <w:bottom w:val="none" w:sz="0" w:space="0" w:color="auto"/>
            <w:right w:val="none" w:sz="0" w:space="0" w:color="auto"/>
          </w:divBdr>
          <w:divsChild>
            <w:div w:id="1365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219">
      <w:bodyDiv w:val="1"/>
      <w:marLeft w:val="0"/>
      <w:marRight w:val="0"/>
      <w:marTop w:val="0"/>
      <w:marBottom w:val="0"/>
      <w:divBdr>
        <w:top w:val="none" w:sz="0" w:space="0" w:color="auto"/>
        <w:left w:val="none" w:sz="0" w:space="0" w:color="auto"/>
        <w:bottom w:val="none" w:sz="0" w:space="0" w:color="auto"/>
        <w:right w:val="none" w:sz="0" w:space="0" w:color="auto"/>
      </w:divBdr>
      <w:divsChild>
        <w:div w:id="1348673568">
          <w:marLeft w:val="-225"/>
          <w:marRight w:val="-225"/>
          <w:marTop w:val="0"/>
          <w:marBottom w:val="43"/>
          <w:divBdr>
            <w:top w:val="none" w:sz="0" w:space="0" w:color="auto"/>
            <w:left w:val="none" w:sz="0" w:space="0" w:color="auto"/>
            <w:bottom w:val="none" w:sz="0" w:space="0" w:color="auto"/>
            <w:right w:val="none" w:sz="0" w:space="0" w:color="auto"/>
          </w:divBdr>
          <w:divsChild>
            <w:div w:id="1995180652">
              <w:marLeft w:val="0"/>
              <w:marRight w:val="0"/>
              <w:marTop w:val="0"/>
              <w:marBottom w:val="0"/>
              <w:divBdr>
                <w:top w:val="none" w:sz="0" w:space="0" w:color="auto"/>
                <w:left w:val="none" w:sz="0" w:space="0" w:color="auto"/>
                <w:bottom w:val="none" w:sz="0" w:space="0" w:color="auto"/>
                <w:right w:val="none" w:sz="0" w:space="0" w:color="auto"/>
              </w:divBdr>
            </w:div>
          </w:divsChild>
        </w:div>
        <w:div w:id="1790783410">
          <w:marLeft w:val="-225"/>
          <w:marRight w:val="-225"/>
          <w:marTop w:val="0"/>
          <w:marBottom w:val="43"/>
          <w:divBdr>
            <w:top w:val="none" w:sz="0" w:space="0" w:color="auto"/>
            <w:left w:val="none" w:sz="0" w:space="0" w:color="auto"/>
            <w:bottom w:val="none" w:sz="0" w:space="0" w:color="auto"/>
            <w:right w:val="none" w:sz="0" w:space="0" w:color="auto"/>
          </w:divBdr>
        </w:div>
      </w:divsChild>
    </w:div>
    <w:div w:id="17359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restandards.org" TargetMode="External"/><Relationship Id="rId18" Type="http://schemas.openxmlformats.org/officeDocument/2006/relationships/hyperlink" Target="https://github.com/SmarterApp/SC_ContentSpecI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orestandards.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marterapp.org/specifications.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marterApp/SS_ContentSpec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marterapp.org/specifications.html"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Source\SmarterApp\smarterapp.github.io\_original_documents\SmarterApp_Document_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A1C93DBE82494B9A555470F20084A7" ma:contentTypeVersion="2" ma:contentTypeDescription="Create a new document." ma:contentTypeScope="" ma:versionID="8b11bbd8d9462cf94daf63d116a2e79e">
  <xsd:schema xmlns:xsd="http://www.w3.org/2001/XMLSchema" xmlns:xs="http://www.w3.org/2001/XMLSchema" xmlns:p="http://schemas.microsoft.com/office/2006/metadata/properties" xmlns:ns2="c88a5431-1bcf-47e0-8825-5d2a39fd4550" targetNamespace="http://schemas.microsoft.com/office/2006/metadata/properties" ma:root="true" ma:fieldsID="0878d1a14737f9e392e6cc494f282eef" ns2:_="">
    <xsd:import namespace="c88a5431-1bcf-47e0-8825-5d2a39fd45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a5431-1bcf-47e0-8825-5d2a39fd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1CCF-9298-416B-A36A-770F1CA08E7A}">
  <ds:schemaRefs>
    <ds:schemaRef ds:uri="http://schemas.microsoft.com/sharepoint/v3/contenttype/forms"/>
  </ds:schemaRefs>
</ds:datastoreItem>
</file>

<file path=customXml/itemProps2.xml><?xml version="1.0" encoding="utf-8"?>
<ds:datastoreItem xmlns:ds="http://schemas.openxmlformats.org/officeDocument/2006/customXml" ds:itemID="{1670999D-2133-4A74-AA62-CCF6CD773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a5431-1bcf-47e0-8825-5d2a39fd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DA81C-FA37-4DE4-A7B5-F10E01C9C6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9721B6-3793-8445-84E5-FFB33BD7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C:\Users\brandt\Source\SmarterApp\smarterapp.github.io\_original_documents\SmarterApp_Document_Template.dotx</Template>
  <TotalTime>0</TotalTime>
  <Pages>17</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Todd Miller</cp:lastModifiedBy>
  <cp:revision>2</cp:revision>
  <cp:lastPrinted>2011-01-26T23:28:00Z</cp:lastPrinted>
  <dcterms:created xsi:type="dcterms:W3CDTF">2019-01-21T23:55:00Z</dcterms:created>
  <dcterms:modified xsi:type="dcterms:W3CDTF">2019-01-21T23:55:00Z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0x01010076A1C93DBE82494B9A555470F20084A7</vt:lpwstr>
  </property>
</Properties>
</file>